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CF92" w14:textId="0EC3CC8A" w:rsidR="00C73E1C" w:rsidRDefault="00C73E1C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Tables</w:t>
      </w:r>
    </w:p>
    <w:p w14:paraId="1B6DD4AF" w14:textId="77777777" w:rsidR="006262F1" w:rsidRPr="00C73E1C" w:rsidRDefault="006262F1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694D457" w14:textId="4FE47149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1: Dependent variables re-coding procedures.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74"/>
        <w:gridCol w:w="3512"/>
        <w:gridCol w:w="3945"/>
        <w:gridCol w:w="2357"/>
      </w:tblGrid>
      <w:tr w:rsidR="00E47E9F" w:rsidRPr="00C73E1C" w14:paraId="45C87EB1" w14:textId="77777777" w:rsidTr="004E0437">
        <w:tc>
          <w:tcPr>
            <w:tcW w:w="1811" w:type="pct"/>
          </w:tcPr>
          <w:p w14:paraId="76A2EBB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1141" w:type="pct"/>
          </w:tcPr>
          <w:p w14:paraId="6339AAB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at STEP datasets</w:t>
            </w:r>
          </w:p>
        </w:tc>
        <w:tc>
          <w:tcPr>
            <w:tcW w:w="1282" w:type="pct"/>
          </w:tcPr>
          <w:p w14:paraId="3657033A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 in STEP</w:t>
            </w:r>
          </w:p>
        </w:tc>
        <w:tc>
          <w:tcPr>
            <w:tcW w:w="766" w:type="pct"/>
          </w:tcPr>
          <w:p w14:paraId="43238C41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Recoding procedures</w:t>
            </w:r>
          </w:p>
        </w:tc>
      </w:tr>
      <w:tr w:rsidR="00E47E9F" w:rsidRPr="00C73E1C" w14:paraId="3267E856" w14:textId="77777777" w:rsidTr="00A213D2">
        <w:trPr>
          <w:trHeight w:val="593"/>
        </w:trPr>
        <w:tc>
          <w:tcPr>
            <w:tcW w:w="1811" w:type="pct"/>
          </w:tcPr>
          <w:p w14:paraId="37B1276A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pressure or hypertension (systolic)</w:t>
            </w:r>
          </w:p>
        </w:tc>
        <w:tc>
          <w:tcPr>
            <w:tcW w:w="1141" w:type="pct"/>
          </w:tcPr>
          <w:p w14:paraId="2241E28E" w14:textId="2B674A6D" w:rsidR="00E47E9F" w:rsidRPr="00C73E1C" w:rsidDel="00A213D2" w:rsidRDefault="00E47E9F" w:rsidP="00C73E1C">
            <w:pPr>
              <w:rPr>
                <w:del w:id="0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del w:id="1" w:author="Mohammad Nayeem Hasan" w:date="2024-05-15T22:07:00Z" w16du:dateUtc="2024-05-15T16:07:00Z">
              <w:r w:rsidRPr="00C73E1C" w:rsidDel="00A213D2">
                <w:rPr>
                  <w:rFonts w:ascii="Times New Roman" w:hAnsi="Times New Roman" w:cs="Times New Roman"/>
                  <w:sz w:val="24"/>
                  <w:szCs w:val="24"/>
                </w:rPr>
                <w:delText>First reading: m11a/ m4a</w:delText>
              </w:r>
            </w:del>
          </w:p>
          <w:p w14:paraId="549D1B48" w14:textId="50DADBFF" w:rsidR="00E47E9F" w:rsidRPr="00C73E1C" w:rsidDel="00A213D2" w:rsidRDefault="00E47E9F" w:rsidP="00C73E1C">
            <w:pPr>
              <w:rPr>
                <w:del w:id="2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del w:id="3" w:author="Mohammad Nayeem Hasan" w:date="2024-05-15T22:07:00Z" w16du:dateUtc="2024-05-15T16:07:00Z">
              <w:r w:rsidRPr="00C73E1C" w:rsidDel="00A213D2">
                <w:rPr>
                  <w:rFonts w:ascii="Times New Roman" w:hAnsi="Times New Roman" w:cs="Times New Roman"/>
                  <w:sz w:val="24"/>
                  <w:szCs w:val="24"/>
                </w:rPr>
                <w:delText>Second reading: m12a/ m5a</w:delText>
              </w:r>
            </w:del>
          </w:p>
          <w:p w14:paraId="62CD8883" w14:textId="4E7E5C47" w:rsidR="00A213D2" w:rsidRPr="00C73E1C" w:rsidRDefault="00E47E9F" w:rsidP="00A213D2">
            <w:pPr>
              <w:rPr>
                <w:ins w:id="4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del w:id="5" w:author="Mohammad Nayeem Hasan" w:date="2024-05-15T22:07:00Z" w16du:dateUtc="2024-05-15T16:07:00Z">
              <w:r w:rsidRPr="00C73E1C" w:rsidDel="00A213D2">
                <w:rPr>
                  <w:rFonts w:ascii="Times New Roman" w:hAnsi="Times New Roman" w:cs="Times New Roman"/>
                  <w:sz w:val="24"/>
                  <w:szCs w:val="24"/>
                </w:rPr>
                <w:delText>Third reading: m13a/ m6a</w:delText>
              </w:r>
            </w:del>
            <w:ins w:id="6" w:author="Mohammad Nayeem Hasan" w:date="2024-05-15T22:07:00Z" w16du:dateUtc="2024-05-15T16:07:00Z">
              <w:r w:rsidR="00A213D2"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 First reading: m11a/ m4a</w:t>
              </w:r>
            </w:ins>
          </w:p>
          <w:p w14:paraId="01FB05AD" w14:textId="77777777" w:rsidR="00A213D2" w:rsidRPr="00C73E1C" w:rsidRDefault="00A213D2" w:rsidP="00A213D2">
            <w:pPr>
              <w:rPr>
                <w:ins w:id="7" w:author="Mohammad Nayeem Hasan" w:date="2024-05-15T22:07:00Z" w16du:dateUtc="2024-05-15T16:07:00Z"/>
                <w:rFonts w:ascii="Times New Roman" w:hAnsi="Times New Roman" w:cs="Times New Roman"/>
                <w:sz w:val="24"/>
                <w:szCs w:val="24"/>
              </w:rPr>
            </w:pPr>
            <w:ins w:id="8" w:author="Mohammad Nayeem Hasan" w:date="2024-05-15T22:07:00Z" w16du:dateUtc="2024-05-15T16:07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 reading: m12a/ m5a</w:t>
              </w:r>
            </w:ins>
          </w:p>
          <w:p w14:paraId="2A2C6DC0" w14:textId="16156989" w:rsidR="00E47E9F" w:rsidRPr="00C73E1C" w:rsidRDefault="00A213D2" w:rsidP="00A21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9" w:author="Mohammad Nayeem Hasan" w:date="2024-05-15T22:07:00Z" w16du:dateUtc="2024-05-15T16:07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Third reading: m13a/ m6a</w:t>
              </w:r>
            </w:ins>
          </w:p>
        </w:tc>
        <w:tc>
          <w:tcPr>
            <w:tcW w:w="1282" w:type="pct"/>
          </w:tcPr>
          <w:p w14:paraId="412DFFA2" w14:textId="326BDC49" w:rsidR="009A67DB" w:rsidDel="00A213D2" w:rsidRDefault="00E47E9F">
            <w:pPr>
              <w:rPr>
                <w:del w:id="10" w:author="Mohammad Nayeem Hasan" w:date="2024-05-15T22:06:00Z" w16du:dateUtc="2024-05-15T16:06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pPrChange w:id="11" w:author="Mohammad Nayeem Hasan" w:date="2024-05-15T22:09:00Z" w16du:dateUtc="2024-05-15T16:09:00Z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</w:pPr>
              </w:pPrChange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12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Yes [average of three readings </w:t>
            </w:r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13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>≥ 140 mm Hg</w:t>
            </w:r>
            <w:ins w:id="14" w:author="Mohammad Nayeem Hasan" w:date="2024-05-15T22:11:00Z" w16du:dateUtc="2024-05-15T16:11:00Z">
              <w:r w:rsidR="001C0DF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]</w:t>
              </w:r>
            </w:ins>
            <w:del w:id="15" w:author="Mohammad Nayeem Hasan" w:date="2024-05-15T22:11:00Z" w16du:dateUtc="2024-05-15T16:11:00Z">
              <w:r w:rsidRPr="009A67DB" w:rsidDel="001C0DF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16" w:author="Nasar U Ahmed" w:date="2024-04-05T11:31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 xml:space="preserve"> (for systolic)</w:delText>
              </w:r>
            </w:del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17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 xml:space="preserve"> </w:t>
            </w:r>
          </w:p>
          <w:p w14:paraId="14ADE936" w14:textId="53C332DA" w:rsidR="009A67DB" w:rsidRPr="009A67DB" w:rsidRDefault="00CD0024" w:rsidP="00696DAA">
            <w:pPr>
              <w:rPr>
                <w:ins w:id="18" w:author="Nasar U Ahmed" w:date="2024-04-05T11:30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19" w:author="Nasar U Ahmed" w:date="2024-04-05T11:31:00Z">
                  <w:rPr>
                    <w:ins w:id="20" w:author="Nasar U Ahmed" w:date="2024-04-05T11:30:00Z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  <w:ins w:id="21" w:author="Nasar U Ahmed" w:date="2024-04-10T12:00:00Z">
              <w:del w:id="22" w:author="Mohammad Nayeem Hasan" w:date="2024-05-15T22:06:00Z" w16du:dateUtc="2024-05-15T16:06:00Z">
                <w:r w:rsidDel="00A213D2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highlight w:val="yellow"/>
                  </w:rPr>
                  <w:softHyphen/>
                </w:r>
              </w:del>
            </w:ins>
          </w:p>
          <w:p w14:paraId="3831C463" w14:textId="1A5E5968" w:rsidR="00E47E9F" w:rsidRPr="009A67DB" w:rsidRDefault="00BA78C5" w:rsidP="00C73E1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3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4" w:author="Mohammad Nayeem Hasan" w:date="2024-05-15T22:11:00Z" w16du:dateUtc="2024-05-15T16:11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>No (otherwise)</w:t>
              </w:r>
            </w:ins>
          </w:p>
        </w:tc>
        <w:tc>
          <w:tcPr>
            <w:tcW w:w="766" w:type="pct"/>
          </w:tcPr>
          <w:p w14:paraId="6847E60D" w14:textId="77777777" w:rsidR="00E47E9F" w:rsidRPr="009A67DB" w:rsidRDefault="00E47E9F" w:rsidP="00C73E1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5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6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1 = "Yes" </w:t>
            </w:r>
          </w:p>
          <w:p w14:paraId="295163A1" w14:textId="77777777" w:rsidR="00E47E9F" w:rsidRPr="009A67DB" w:rsidRDefault="00E47E9F" w:rsidP="00C73E1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7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28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 = "No"</w:t>
            </w:r>
          </w:p>
        </w:tc>
      </w:tr>
      <w:tr w:rsidR="00E47E9F" w:rsidRPr="00C73E1C" w14:paraId="7E96D685" w14:textId="77777777" w:rsidTr="004E0437">
        <w:tc>
          <w:tcPr>
            <w:tcW w:w="1811" w:type="pct"/>
          </w:tcPr>
          <w:p w14:paraId="574904B5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pressure or hypertension (diastolic)</w:t>
            </w:r>
          </w:p>
        </w:tc>
        <w:tc>
          <w:tcPr>
            <w:tcW w:w="1141" w:type="pct"/>
          </w:tcPr>
          <w:p w14:paraId="274668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First reading: m11b/ m4b</w:t>
            </w:r>
          </w:p>
          <w:p w14:paraId="5334F9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 reading: m12b/ m5b</w:t>
            </w:r>
          </w:p>
          <w:p w14:paraId="32642B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Third reading: m13b/ m6b</w:t>
            </w:r>
          </w:p>
        </w:tc>
        <w:tc>
          <w:tcPr>
            <w:tcW w:w="1282" w:type="pct"/>
          </w:tcPr>
          <w:p w14:paraId="66025780" w14:textId="183F3645" w:rsidR="00A213D2" w:rsidDel="00A213D2" w:rsidRDefault="00A213D2" w:rsidP="00C73E1C">
            <w:pPr>
              <w:rPr>
                <w:del w:id="29" w:author="Nasar U Ahmed" w:date="2024-04-05T11:30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ins w:id="30" w:author="Mohammad Nayeem Hasan" w:date="2024-05-15T22:04:00Z" w16du:dateUtc="2024-05-15T16:04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>Yes [average of three readings</w:t>
              </w:r>
            </w:ins>
            <w:del w:id="31" w:author="Nasar U Ahmed" w:date="2024-04-05T11:30:00Z">
              <w:r w:rsidRPr="009A67DB" w:rsidDel="009A67DB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32" w:author="Nasar U Ahmed" w:date="2024-04-05T11:31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>or</w:delText>
              </w:r>
            </w:del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33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 xml:space="preserve"> ≥ 90 mm Hg</w:t>
            </w:r>
            <w:del w:id="34" w:author="Mohammad Nayeem Hasan" w:date="2024-05-15T22:11:00Z" w16du:dateUtc="2024-05-15T16:11:00Z">
              <w:r w:rsidRPr="009A67DB" w:rsidDel="00BA78C5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35" w:author="Nasar U Ahmed" w:date="2024-04-05T11:31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 xml:space="preserve"> (for diastolic)</w:delText>
              </w:r>
            </w:del>
            <w:r w:rsidRPr="009A67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36" w:author="Nasar U Ahmed" w:date="2024-04-05T11:31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t>]</w:t>
            </w:r>
          </w:p>
          <w:p w14:paraId="02E3B5B3" w14:textId="77777777" w:rsidR="00A213D2" w:rsidRPr="009A67DB" w:rsidRDefault="00A213D2" w:rsidP="00C73E1C">
            <w:pPr>
              <w:rPr>
                <w:ins w:id="37" w:author="Mohammad Nayeem Hasan" w:date="2024-05-15T22:03:00Z" w16du:dateUtc="2024-05-15T16:03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38" w:author="Nasar U Ahmed" w:date="2024-04-05T11:31:00Z">
                  <w:rPr>
                    <w:ins w:id="39" w:author="Mohammad Nayeem Hasan" w:date="2024-05-15T22:03:00Z" w16du:dateUtc="2024-05-15T16:03:00Z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</w:p>
          <w:p w14:paraId="74BE5297" w14:textId="77777777" w:rsidR="00A213D2" w:rsidRPr="009A67DB" w:rsidDel="009A67DB" w:rsidRDefault="00A213D2" w:rsidP="009A67DB">
            <w:pPr>
              <w:rPr>
                <w:del w:id="40" w:author="Nasar U Ahmed" w:date="2024-04-05T11:30:00Z"/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rPrChange w:id="41" w:author="Nasar U Ahmed" w:date="2024-04-05T11:31:00Z">
                  <w:rPr>
                    <w:del w:id="42" w:author="Nasar U Ahmed" w:date="2024-04-05T11:30:00Z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</w:p>
          <w:p w14:paraId="47F8B2FF" w14:textId="77777777" w:rsidR="00E47E9F" w:rsidRPr="00C73E1C" w:rsidRDefault="00A213D2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7DB">
              <w:rPr>
                <w:rFonts w:ascii="Times New Roman" w:hAnsi="Times New Roman" w:cs="Times New Roman"/>
                <w:sz w:val="24"/>
                <w:szCs w:val="24"/>
                <w:highlight w:val="yellow"/>
                <w:rPrChange w:id="43" w:author="Nasar U Ahmed" w:date="2024-04-05T11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No (otherwise)</w:t>
            </w:r>
          </w:p>
        </w:tc>
        <w:tc>
          <w:tcPr>
            <w:tcW w:w="766" w:type="pct"/>
          </w:tcPr>
          <w:p w14:paraId="794BA215" w14:textId="77777777" w:rsidR="00D723B8" w:rsidRPr="00624526" w:rsidRDefault="00D723B8" w:rsidP="00D723B8">
            <w:pPr>
              <w:rPr>
                <w:ins w:id="44" w:author="Mohammad Nayeem Hasan" w:date="2024-05-15T22:12:00Z" w16du:dateUtc="2024-05-15T16:12:00Z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ins w:id="45" w:author="Mohammad Nayeem Hasan" w:date="2024-05-15T22:12:00Z" w16du:dateUtc="2024-05-15T16:12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 xml:space="preserve">1 = "Yes" </w:t>
              </w:r>
            </w:ins>
          </w:p>
          <w:p w14:paraId="2AF7C6EA" w14:textId="6595E78D" w:rsidR="00E47E9F" w:rsidRPr="00C73E1C" w:rsidRDefault="00D723B8" w:rsidP="00D72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6" w:author="Mohammad Nayeem Hasan" w:date="2024-05-15T22:12:00Z" w16du:dateUtc="2024-05-15T16:12:00Z">
              <w:r w:rsidRPr="00624526">
                <w:rPr>
                  <w:rFonts w:ascii="Times New Roman" w:hAnsi="Times New Roman" w:cs="Times New Roman"/>
                  <w:sz w:val="24"/>
                  <w:szCs w:val="24"/>
                  <w:highlight w:val="yellow"/>
                </w:rPr>
                <w:t>0 = "No"</w:t>
              </w:r>
            </w:ins>
          </w:p>
        </w:tc>
      </w:tr>
      <w:tr w:rsidR="00E47E9F" w:rsidRPr="00C73E1C" w14:paraId="4C8C6C3A" w14:textId="77777777" w:rsidTr="004E0437">
        <w:tc>
          <w:tcPr>
            <w:tcW w:w="1811" w:type="pct"/>
          </w:tcPr>
          <w:p w14:paraId="7BB0B282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glucose or Diabetes</w:t>
            </w:r>
          </w:p>
        </w:tc>
        <w:tc>
          <w:tcPr>
            <w:tcW w:w="1141" w:type="pct"/>
          </w:tcPr>
          <w:p w14:paraId="44BD31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1282" w:type="pct"/>
          </w:tcPr>
          <w:p w14:paraId="10336757" w14:textId="77777777" w:rsidR="009A67DB" w:rsidDel="00D33E9A" w:rsidRDefault="00E47E9F" w:rsidP="009A67DB">
            <w:pPr>
              <w:rPr>
                <w:ins w:id="47" w:author="Nasar U Ahmed" w:date="2024-04-05T11:32:00Z"/>
                <w:del w:id="48" w:author="Mohammad Nayeem Hasan" w:date="2024-05-15T22:12:00Z" w16du:dateUtc="2024-05-15T16:1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[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fasting blood glucose≥126 mg/dL or </w:t>
            </w:r>
          </w:p>
          <w:p w14:paraId="29292980" w14:textId="4D0B5BAF" w:rsidR="00E47E9F" w:rsidDel="00D33E9A" w:rsidRDefault="00E47E9F" w:rsidP="00C73E1C">
            <w:pPr>
              <w:rPr>
                <w:del w:id="49" w:author="Nasar U Ahmed" w:date="2024-04-05T11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mmol/L]</w:t>
            </w:r>
          </w:p>
          <w:p w14:paraId="4771FB6A" w14:textId="77777777" w:rsidR="00D33E9A" w:rsidRPr="00C73E1C" w:rsidRDefault="00D33E9A" w:rsidP="009A67DB">
            <w:pPr>
              <w:rPr>
                <w:ins w:id="50" w:author="Mohammad Nayeem Hasan" w:date="2024-05-15T22:12:00Z" w16du:dateUtc="2024-05-15T16:1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29DC2F" w14:textId="77DB6FBE" w:rsidR="00E47E9F" w:rsidRPr="00C73E1C" w:rsidDel="009A67DB" w:rsidRDefault="00E47E9F" w:rsidP="009A67DB">
            <w:pPr>
              <w:rPr>
                <w:del w:id="51" w:author="Nasar U Ahmed" w:date="2024-04-05T11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0B1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</w:tcPr>
          <w:p w14:paraId="4FE568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2EDC17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26BF9931" w14:textId="77777777" w:rsidTr="004E0437">
        <w:tc>
          <w:tcPr>
            <w:tcW w:w="1811" w:type="pct"/>
          </w:tcPr>
          <w:p w14:paraId="4220B8F9" w14:textId="5C69C2BD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Raised </w:t>
            </w:r>
            <w:ins w:id="52" w:author="Mohammad Nayeem Hasan" w:date="2024-05-15T22:17:00Z" w16du:dateUtc="2024-05-15T16:17:00Z">
              <w:r w:rsidR="00D33E9A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total </w:t>
              </w:r>
            </w:ins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blood cholesterol or </w:t>
            </w:r>
            <w:r w:rsidRPr="004E04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hypercholesterolemia</w:t>
            </w:r>
          </w:p>
        </w:tc>
        <w:tc>
          <w:tcPr>
            <w:tcW w:w="1141" w:type="pct"/>
          </w:tcPr>
          <w:p w14:paraId="7C6502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282" w:type="pct"/>
          </w:tcPr>
          <w:p w14:paraId="5005735D" w14:textId="4AC33F96" w:rsidR="009A67DB" w:rsidDel="00932DE2" w:rsidRDefault="00E47E9F" w:rsidP="00C73E1C">
            <w:pPr>
              <w:rPr>
                <w:ins w:id="53" w:author="Nasar U Ahmed" w:date="2024-04-05T11:32:00Z"/>
                <w:del w:id="54" w:author="Mohammad Nayeem Hasan" w:date="2024-05-15T22:20:00Z" w16du:dateUtc="2024-05-15T16:2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  <w:ins w:id="55" w:author="Mohammad Nayeem Hasan" w:date="2024-05-15T22:18:00Z" w16du:dateUtc="2024-05-15T16:18:00Z">
              <w:r w:rsidR="00932DE2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</w:ins>
            <w:del w:id="56" w:author="Nasar U Ahmed" w:date="2024-04-19T09:45:00Z">
              <w:r w:rsidRPr="00C73E1C" w:rsidDel="00D94EEF">
                <w:rPr>
                  <w:rFonts w:ascii="Times New Roman" w:hAnsi="Times New Roman" w:cs="Times New Roman"/>
                  <w:sz w:val="24"/>
                  <w:szCs w:val="24"/>
                </w:rPr>
                <w:delText>[</w:delText>
              </w:r>
              <w:r w:rsidRPr="009A67DB" w:rsidDel="00D94EEF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rPrChange w:id="57" w:author="Nasar U Ahmed" w:date="2024-04-05T11:32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delText>lipid profile</w:delText>
              </w:r>
            </w:del>
            <w:ins w:id="58" w:author="Nasar U Ahmed" w:date="2024-04-05T11:33:00Z">
              <w:r w:rsidR="009A67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Total </w:t>
              </w:r>
            </w:ins>
            <w:ins w:id="59" w:author="Mohammad Nayeem Hasan" w:date="2024-05-15T22:18:00Z" w16du:dateUtc="2024-05-15T16:18:00Z">
              <w:r w:rsidR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blood </w:t>
              </w:r>
            </w:ins>
            <w:ins w:id="60" w:author="Nasar U Ahmed" w:date="2024-04-05T11:33:00Z">
              <w:r w:rsidR="009A67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chol</w:t>
              </w:r>
            </w:ins>
            <w:ins w:id="61" w:author="Mohammad Nayeem Hasan" w:date="2024-05-15T22:18:00Z" w16du:dateUtc="2024-05-15T16:18:00Z">
              <w:r w:rsidR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esterol</w:t>
              </w:r>
            </w:ins>
            <w:ins w:id="62" w:author="Nasar U Ahmed" w:date="2024-04-05T11:33:00Z">
              <w:del w:id="63" w:author="Mohammad Nayeem Hasan" w:date="2024-05-15T22:18:00Z" w16du:dateUtc="2024-05-15T16:18:00Z">
                <w:r w:rsidR="009A67DB" w:rsidDel="00932DE2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delText>?</w:delText>
                </w:r>
              </w:del>
              <w:r w:rsidR="009A67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≥190</w:t>
            </w:r>
            <w:del w:id="64" w:author="Mohammad Nayeem Hasan" w:date="2024-05-15T22:20:00Z" w16du:dateUtc="2024-05-15T16:20:00Z">
              <w:r w:rsidRPr="00C73E1C" w:rsidDel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</w:del>
            <w:ins w:id="65" w:author="Nasar U Ahmed" w:date="2024-04-19T09:45:00Z">
              <w:del w:id="66" w:author="Mohammad Nayeem Hasan" w:date="2024-05-15T22:20:00Z" w16du:dateUtc="2024-05-15T16:20:00Z">
                <w:r w:rsidR="00D94EEF" w:rsidDel="00932DE2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delText xml:space="preserve">/200 </w:delText>
                </w:r>
              </w:del>
            </w:ins>
            <w:del w:id="67" w:author="Mohammad Nayeem Hasan" w:date="2024-05-15T22:20:00Z" w16du:dateUtc="2024-05-15T16:20:00Z">
              <w:r w:rsidRPr="00C73E1C" w:rsidDel="00932DE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mg/dL </w:delText>
              </w:r>
            </w:del>
          </w:p>
          <w:p w14:paraId="4A18CF27" w14:textId="3F6B4784" w:rsidR="00E47E9F" w:rsidRPr="00C73E1C" w:rsidDel="00932DE2" w:rsidRDefault="00932DE2" w:rsidP="00C73E1C">
            <w:pPr>
              <w:rPr>
                <w:del w:id="68" w:author="Mohammad Nayeem Hasan" w:date="2024-05-15T22:20:00Z" w16du:dateUtc="2024-05-15T16:2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69" w:author="Mohammad Nayeem Hasan" w:date="2024-05-15T22:20:00Z" w16du:dateUtc="2024-05-15T16:2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E47E9F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 5 mmol/L]</w:t>
            </w:r>
          </w:p>
          <w:p w14:paraId="34CFE0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4D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</w:tcPr>
          <w:p w14:paraId="571F04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5BE978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</w:tbl>
    <w:p w14:paraId="1F64C179" w14:textId="77777777" w:rsidR="00E47E9F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01770" w14:textId="77777777" w:rsidR="006262F1" w:rsidRPr="00C73E1C" w:rsidRDefault="006262F1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DE2F9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2: Independent variables re-coding procedures.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2"/>
        <w:gridCol w:w="1957"/>
        <w:gridCol w:w="4613"/>
        <w:gridCol w:w="5226"/>
      </w:tblGrid>
      <w:tr w:rsidR="00E47E9F" w:rsidRPr="00C73E1C" w14:paraId="3ACDFDFC" w14:textId="77777777" w:rsidTr="00C73E1C">
        <w:tc>
          <w:tcPr>
            <w:tcW w:w="1167" w:type="pct"/>
          </w:tcPr>
          <w:p w14:paraId="0519414E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636" w:type="pct"/>
          </w:tcPr>
          <w:p w14:paraId="34EAEE75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at STEP datasets</w:t>
            </w:r>
          </w:p>
        </w:tc>
        <w:tc>
          <w:tcPr>
            <w:tcW w:w="1499" w:type="pct"/>
          </w:tcPr>
          <w:p w14:paraId="33CABCEC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 in STEP</w:t>
            </w:r>
          </w:p>
        </w:tc>
        <w:tc>
          <w:tcPr>
            <w:tcW w:w="1698" w:type="pct"/>
          </w:tcPr>
          <w:p w14:paraId="03BE68FA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Recoding procedures</w:t>
            </w:r>
          </w:p>
        </w:tc>
      </w:tr>
      <w:tr w:rsidR="00E47E9F" w:rsidRPr="00C73E1C" w14:paraId="25EDF1C6" w14:textId="77777777" w:rsidTr="00C73E1C">
        <w:tc>
          <w:tcPr>
            <w:tcW w:w="1167" w:type="pct"/>
          </w:tcPr>
          <w:p w14:paraId="0B958B1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636" w:type="pct"/>
          </w:tcPr>
          <w:p w14:paraId="03066D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8A336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1876F0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F264951" w14:textId="77777777" w:rsidTr="00C73E1C">
        <w:tc>
          <w:tcPr>
            <w:tcW w:w="1167" w:type="pct"/>
          </w:tcPr>
          <w:p w14:paraId="346102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Age (18 years or above) </w:t>
            </w:r>
          </w:p>
        </w:tc>
        <w:tc>
          <w:tcPr>
            <w:tcW w:w="636" w:type="pct"/>
          </w:tcPr>
          <w:p w14:paraId="0898DE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99" w:type="pct"/>
          </w:tcPr>
          <w:p w14:paraId="6B8C7C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1698" w:type="pct"/>
          </w:tcPr>
          <w:p w14:paraId="07A1A4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"18-29"</w:t>
            </w:r>
          </w:p>
        </w:tc>
      </w:tr>
      <w:tr w:rsidR="00E47E9F" w:rsidRPr="00C73E1C" w14:paraId="2FCF9BC2" w14:textId="77777777" w:rsidTr="00C73E1C">
        <w:tc>
          <w:tcPr>
            <w:tcW w:w="1167" w:type="pct"/>
          </w:tcPr>
          <w:p w14:paraId="5AD799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1C19F4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AD630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698" w:type="pct"/>
          </w:tcPr>
          <w:p w14:paraId="761F74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"30-44" </w:t>
            </w:r>
          </w:p>
        </w:tc>
      </w:tr>
      <w:tr w:rsidR="00E47E9F" w:rsidRPr="00C73E1C" w14:paraId="277BECE2" w14:textId="77777777" w:rsidTr="00C73E1C">
        <w:tc>
          <w:tcPr>
            <w:tcW w:w="1167" w:type="pct"/>
          </w:tcPr>
          <w:p w14:paraId="4A9734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25C2EF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427DDE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1698" w:type="pct"/>
          </w:tcPr>
          <w:p w14:paraId="71CED9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"45-59"</w:t>
            </w:r>
          </w:p>
        </w:tc>
      </w:tr>
      <w:tr w:rsidR="00E47E9F" w:rsidRPr="00C73E1C" w14:paraId="1B0F9EBB" w14:textId="77777777" w:rsidTr="00C73E1C">
        <w:tc>
          <w:tcPr>
            <w:tcW w:w="1167" w:type="pct"/>
          </w:tcPr>
          <w:p w14:paraId="583B4F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66C7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9CA4F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1698" w:type="pct"/>
          </w:tcPr>
          <w:p w14:paraId="214625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= "60 or above"</w:t>
            </w:r>
          </w:p>
        </w:tc>
      </w:tr>
      <w:tr w:rsidR="00E47E9F" w:rsidRPr="00C73E1C" w14:paraId="589E3368" w14:textId="77777777" w:rsidTr="00C73E1C">
        <w:tc>
          <w:tcPr>
            <w:tcW w:w="1167" w:type="pct"/>
          </w:tcPr>
          <w:p w14:paraId="414932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36" w:type="pct"/>
          </w:tcPr>
          <w:p w14:paraId="301B3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499" w:type="pct"/>
          </w:tcPr>
          <w:p w14:paraId="1E15F7C4" w14:textId="079C3EC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70" w:author="Mohammad Nayeem Hasan" w:date="2024-05-15T22:23:00Z" w16du:dateUtc="2024-05-15T16:23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71" w:author="Nasar U Ahmed" w:date="2024-04-05T11:34:00Z">
              <w:del w:id="72" w:author="Mohammad Nayeem Hasan" w:date="2024-05-15T22:23:00Z" w16du:dateUtc="2024-05-15T16:23:00Z">
                <w:r w:rsidR="009A67DB" w:rsidDel="003F7FE6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/ </w:delText>
                </w:r>
              </w:del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1698" w:type="pct"/>
          </w:tcPr>
          <w:p w14:paraId="4BCED3BF" w14:textId="012B472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</w:t>
            </w:r>
            <w:ins w:id="73" w:author="Mohammad Nayeem Hasan" w:date="2024-05-15T22:24:00Z" w16du:dateUtc="2024-05-15T16:24:00Z">
              <w:r w:rsidR="003F7FE6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  <w:del w:id="74" w:author="Mohammad Nayeem Hasan" w:date="2024-05-15T22:24:00Z" w16du:dateUtc="2024-05-15T16:24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E47E9F" w:rsidRPr="00C73E1C" w14:paraId="0F194AC1" w14:textId="77777777" w:rsidTr="00C73E1C">
        <w:tc>
          <w:tcPr>
            <w:tcW w:w="1167" w:type="pct"/>
          </w:tcPr>
          <w:p w14:paraId="482701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1B7690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E8F60A4" w14:textId="345DC61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75" w:author="Mohammad Nayeem Hasan" w:date="2024-05-15T22:24:00Z" w16du:dateUtc="2024-05-15T16:24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Man</w:delText>
              </w:r>
            </w:del>
            <w:ins w:id="76" w:author="Nasar U Ahmed" w:date="2024-04-05T11:34:00Z">
              <w:del w:id="77" w:author="Mohammad Nayeem Hasan" w:date="2024-05-15T22:24:00Z" w16du:dateUtc="2024-05-15T16:24:00Z">
                <w:r w:rsidR="009A67DB" w:rsidDel="003F7FE6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/ </w:delText>
                </w:r>
              </w:del>
            </w:ins>
            <w:ins w:id="78" w:author="Nasar U Ahmed" w:date="2024-04-05T11:35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1698" w:type="pct"/>
          </w:tcPr>
          <w:p w14:paraId="4D7B5283" w14:textId="4A6EAAB2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"Ma</w:t>
            </w:r>
            <w:ins w:id="79" w:author="Mohammad Nayeem Hasan" w:date="2024-05-15T22:24:00Z" w16du:dateUtc="2024-05-15T16:24:00Z">
              <w:r w:rsidR="003F7FE6">
                <w:rPr>
                  <w:rFonts w:ascii="Times New Roman" w:hAnsi="Times New Roman" w:cs="Times New Roman"/>
                  <w:sz w:val="24"/>
                  <w:szCs w:val="24"/>
                </w:rPr>
                <w:t>le</w:t>
              </w:r>
            </w:ins>
            <w:del w:id="80" w:author="Mohammad Nayeem Hasan" w:date="2024-05-15T22:24:00Z" w16du:dateUtc="2024-05-15T16:24:00Z">
              <w:r w:rsidRPr="00C73E1C" w:rsidDel="003F7FE6">
                <w:rPr>
                  <w:rFonts w:ascii="Times New Roman" w:hAnsi="Times New Roman" w:cs="Times New Roman"/>
                  <w:sz w:val="24"/>
                  <w:szCs w:val="24"/>
                </w:rPr>
                <w:delText>n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19DE9233" w14:textId="77777777" w:rsidTr="00C73E1C">
        <w:tc>
          <w:tcPr>
            <w:tcW w:w="1167" w:type="pct"/>
          </w:tcPr>
          <w:p w14:paraId="58557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Highest level of education</w:t>
            </w:r>
          </w:p>
        </w:tc>
        <w:tc>
          <w:tcPr>
            <w:tcW w:w="636" w:type="pct"/>
          </w:tcPr>
          <w:p w14:paraId="6187A4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499" w:type="pct"/>
          </w:tcPr>
          <w:p w14:paraId="2BBDC526" w14:textId="215E253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</w:t>
            </w:r>
            <w:ins w:id="81" w:author="Mohammad Nayeem Hasan" w:date="2024-05-15T22:50:00Z" w16du:dateUtc="2024-05-15T16:50:00Z">
              <w:r w:rsidR="005F0D7E"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1698" w:type="pct"/>
          </w:tcPr>
          <w:p w14:paraId="2A40FAB4" w14:textId="6EEEE3C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</w:t>
            </w:r>
            <w:ins w:id="82" w:author="Mohammad Nayeem Hasan" w:date="2024-05-15T23:02:00Z" w16du:dateUtc="2024-05-15T17:02:00Z">
              <w:r w:rsidR="00AC3D49"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83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No formal schooling</w:delText>
              </w:r>
            </w:del>
            <w:del w:id="84" w:author="Mohammad Nayeem Hasan" w:date="2024-05-15T22:50:00Z" w16du:dateUtc="2024-05-15T16:50:00Z">
              <w:r w:rsidRPr="00C73E1C" w:rsidDel="005F0D7E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del w:id="85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6" w:author="Mohammad Nayeem Hasan" w:date="2024-05-15T22:50:00Z" w16du:dateUtc="2024-05-15T16:50:00Z">
              <w:r w:rsidRPr="00C73E1C" w:rsidDel="005F0D7E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del w:id="87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asic</w:delText>
              </w:r>
            </w:del>
            <w:del w:id="88" w:author="Mohammad Nayeem Hasan" w:date="2024-05-15T22:50:00Z" w16du:dateUtc="2024-05-15T16:50:00Z">
              <w:r w:rsidRPr="00C73E1C" w:rsidDel="005F0D7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9" w:author="Mohammad Nayeem Hasan" w:date="2024-05-15T22:51:00Z" w16du:dateUtc="2024-05-15T16:51:00Z">
              <w:r w:rsidRPr="00C73E1C" w:rsidDel="009B4A37">
                <w:rPr>
                  <w:rFonts w:ascii="Times New Roman" w:hAnsi="Times New Roman" w:cs="Times New Roman"/>
                  <w:sz w:val="24"/>
                  <w:szCs w:val="24"/>
                </w:rPr>
                <w:delText>L</w:delText>
              </w:r>
            </w:del>
            <w:del w:id="90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iteracy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4575DE77" w14:textId="77777777" w:rsidTr="00C73E1C">
        <w:tc>
          <w:tcPr>
            <w:tcW w:w="1167" w:type="pct"/>
          </w:tcPr>
          <w:p w14:paraId="0A9B7A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9C8C6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685FA3F" w14:textId="1693335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primary</w:t>
            </w:r>
            <w:ins w:id="91" w:author="Nasar U Ahmed" w:date="2024-04-05T11:36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</w:ins>
            <w:del w:id="92" w:author="Nasar U Ahmed" w:date="2024-04-05T11:36:00Z">
              <w:r w:rsidRPr="00C73E1C" w:rsidDel="009A67DB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del w:id="93" w:author="Mohammad Nayeem Hasan" w:date="2024-05-15T23:02:00Z" w16du:dateUtc="2024-05-15T17:02:00Z">
              <w:r w:rsidRPr="00C73E1C" w:rsidDel="00C526A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Primary school completed</w:t>
            </w:r>
          </w:p>
        </w:tc>
        <w:tc>
          <w:tcPr>
            <w:tcW w:w="1698" w:type="pct"/>
          </w:tcPr>
          <w:p w14:paraId="0CDE4125" w14:textId="4CC0FF0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</w:t>
            </w:r>
            <w:ins w:id="94" w:author="Mohammad Nayeem Hasan" w:date="2024-05-15T23:02:00Z" w16du:dateUtc="2024-05-15T17:02:00Z">
              <w:r w:rsidR="00AC3D49"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="00AC3D49"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95" w:author="Mohammad Nayeem Hasan" w:date="2024-05-15T23:02:00Z" w16du:dateUtc="2024-05-15T17:02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Less than primary/ Primary school completed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7B480474" w14:textId="77777777" w:rsidTr="00C73E1C">
        <w:tc>
          <w:tcPr>
            <w:tcW w:w="1167" w:type="pct"/>
          </w:tcPr>
          <w:p w14:paraId="55E453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369C7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C1DC615" w14:textId="56F47113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</w:t>
            </w:r>
            <w:ins w:id="96" w:author="Nasar U Ahmed" w:date="2024-04-05T11:36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</w:ins>
            <w:del w:id="97" w:author="Nasar U Ahmed" w:date="2024-04-05T11:36:00Z">
              <w:r w:rsidRPr="00C73E1C" w:rsidDel="009A6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/ 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High school completed</w:t>
            </w:r>
            <w:ins w:id="98" w:author="Nasar U Ahmed" w:date="2024-04-05T11:37:00Z">
              <w:r w:rsidR="009A67D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698" w:type="pct"/>
          </w:tcPr>
          <w:p w14:paraId="1D45011A" w14:textId="0C00E58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</w:t>
            </w:r>
            <w:ins w:id="99" w:author="Mohammad Nayeem Hasan" w:date="2024-05-15T23:02:00Z" w16du:dateUtc="2024-05-15T17:02:00Z">
              <w:r w:rsidR="00C526AD"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 w:rsidR="00C526AD"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="00C526AD"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</w:ins>
            <w:del w:id="100" w:author="Mohammad Nayeem Hasan" w:date="2024-05-15T23:02:00Z" w16du:dateUtc="2024-05-15T17:02:00Z">
              <w:r w:rsidRPr="00C73E1C" w:rsidDel="00C526AD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E47E9F" w:rsidRPr="00C73E1C" w14:paraId="477AA457" w14:textId="77777777" w:rsidTr="00C73E1C">
        <w:tc>
          <w:tcPr>
            <w:tcW w:w="1167" w:type="pct"/>
          </w:tcPr>
          <w:p w14:paraId="14DFD7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A541D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80E308C" w14:textId="4FB68461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ins w:id="101" w:author="Mohammad Nayeem Hasan" w:date="2024-05-15T22:59:00Z" w16du:dateUtc="2024-05-15T16:59:00Z"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</w:t>
              </w:r>
            </w:ins>
            <w:ins w:id="102" w:author="Mohammad Nayeem Hasan" w:date="2024-05-15T23:01:00Z" w16du:dateUtc="2024-05-15T17:01:00Z">
              <w:r w:rsidR="00AC3D4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3" w:author="Mohammad Nayeem Hasan" w:date="2024-05-15T22:59:00Z" w16du:dateUtc="2024-05-15T16:59:00Z">
              <w:r w:rsidRPr="00C73E1C" w:rsidDel="00AC3D49">
                <w:rPr>
                  <w:rFonts w:ascii="Times New Roman" w:hAnsi="Times New Roman" w:cs="Times New Roman"/>
                  <w:sz w:val="24"/>
                  <w:szCs w:val="24"/>
                </w:rPr>
                <w:delText>/ University completed/ Post graduate degree</w:delText>
              </w:r>
            </w:del>
            <w:ins w:id="104" w:author="Nasar U Ahmed" w:date="2024-04-05T11:38:00Z">
              <w:del w:id="105" w:author="Mohammad Nayeem Hasan" w:date="2024-05-15T22:59:00Z" w16du:dateUtc="2024-05-15T16:59:00Z">
                <w:r w:rsidR="009A67DB" w:rsidDel="00AC3D49">
                  <w:rPr>
                    <w:rFonts w:ascii="Times New Roman" w:hAnsi="Times New Roman" w:cs="Times New Roman"/>
                    <w:sz w:val="24"/>
                    <w:szCs w:val="24"/>
                  </w:rPr>
                  <w:delText>/others?</w:delText>
                </w:r>
              </w:del>
            </w:ins>
          </w:p>
        </w:tc>
        <w:tc>
          <w:tcPr>
            <w:tcW w:w="1698" w:type="pct"/>
          </w:tcPr>
          <w:p w14:paraId="13693DF5" w14:textId="387A5FE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= "</w:t>
            </w:r>
            <w:ins w:id="106" w:author="Mohammad Nayeem Hasan" w:date="2024-05-15T23:03:00Z" w16du:dateUtc="2024-05-15T17:03:00Z">
              <w:r w:rsidR="00963E81"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 w:rsidR="00963E81"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</w:t>
              </w:r>
            </w:ins>
            <w:del w:id="107" w:author="Mohammad Nayeem Hasan" w:date="2024-05-15T23:03:00Z" w16du:dateUtc="2024-05-15T17:03:00Z">
              <w:r w:rsidRPr="00C73E1C" w:rsidDel="00963E81">
                <w:rPr>
                  <w:rFonts w:ascii="Times New Roman" w:hAnsi="Times New Roman" w:cs="Times New Roman"/>
                  <w:sz w:val="24"/>
                  <w:szCs w:val="24"/>
                </w:rPr>
                <w:delText>College/ University completed/ Post graduate degree</w:delText>
              </w:r>
            </w:del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289F9FD4" w14:textId="77777777" w:rsidTr="00C73E1C">
        <w:tc>
          <w:tcPr>
            <w:tcW w:w="1167" w:type="pct"/>
          </w:tcPr>
          <w:p w14:paraId="46FF6A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36" w:type="pct"/>
          </w:tcPr>
          <w:p w14:paraId="4F9C3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499" w:type="pct"/>
          </w:tcPr>
          <w:p w14:paraId="373DB2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1698" w:type="pct"/>
          </w:tcPr>
          <w:p w14:paraId="54FA7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"Currently Married" </w:t>
            </w:r>
          </w:p>
        </w:tc>
      </w:tr>
      <w:tr w:rsidR="00E47E9F" w:rsidRPr="00C73E1C" w14:paraId="7A10C3AA" w14:textId="77777777" w:rsidTr="00C73E1C">
        <w:tc>
          <w:tcPr>
            <w:tcW w:w="1167" w:type="pct"/>
          </w:tcPr>
          <w:p w14:paraId="0EC342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3C837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2FA45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1698" w:type="pct"/>
          </w:tcPr>
          <w:p w14:paraId="36411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"Not Married"</w:t>
            </w:r>
          </w:p>
        </w:tc>
      </w:tr>
      <w:tr w:rsidR="00E47E9F" w:rsidRPr="00C73E1C" w14:paraId="2AF468A8" w14:textId="77777777" w:rsidTr="00C73E1C">
        <w:tc>
          <w:tcPr>
            <w:tcW w:w="1167" w:type="pct"/>
          </w:tcPr>
          <w:p w14:paraId="702F4D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 status</w:t>
            </w:r>
          </w:p>
        </w:tc>
        <w:tc>
          <w:tcPr>
            <w:tcW w:w="636" w:type="pct"/>
          </w:tcPr>
          <w:p w14:paraId="61BD8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499" w:type="pct"/>
          </w:tcPr>
          <w:p w14:paraId="3EA694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Employee/ Business/ Agriculture/ 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1698" w:type="pct"/>
          </w:tcPr>
          <w:p w14:paraId="17AEE0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"Employee/Business/ 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66912B89" w14:textId="77777777" w:rsidTr="00C73E1C">
        <w:tc>
          <w:tcPr>
            <w:tcW w:w="1167" w:type="pct"/>
          </w:tcPr>
          <w:p w14:paraId="7D5FB2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5B5463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4F77AC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Homemaker/ Other voluntary work</w:t>
            </w:r>
          </w:p>
        </w:tc>
        <w:tc>
          <w:tcPr>
            <w:tcW w:w="1698" w:type="pct"/>
          </w:tcPr>
          <w:p w14:paraId="3D1841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"Homemaker/Other voluntary work " </w:t>
            </w:r>
          </w:p>
        </w:tc>
      </w:tr>
      <w:tr w:rsidR="00E47E9F" w:rsidRPr="00C73E1C" w14:paraId="76EF4D41" w14:textId="77777777" w:rsidTr="00C73E1C">
        <w:tc>
          <w:tcPr>
            <w:tcW w:w="1167" w:type="pct"/>
          </w:tcPr>
          <w:p w14:paraId="6A4005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53049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187391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698" w:type="pct"/>
          </w:tcPr>
          <w:p w14:paraId="24A55D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2 = "Unemployed" </w:t>
            </w:r>
          </w:p>
        </w:tc>
      </w:tr>
      <w:tr w:rsidR="00E47E9F" w:rsidRPr="00C73E1C" w14:paraId="3CB146E1" w14:textId="77777777" w:rsidTr="00C73E1C">
        <w:tc>
          <w:tcPr>
            <w:tcW w:w="1167" w:type="pct"/>
          </w:tcPr>
          <w:p w14:paraId="5573A3C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636" w:type="pct"/>
          </w:tcPr>
          <w:p w14:paraId="505F22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CBC3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0B14EC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7DA6291" w14:textId="77777777" w:rsidTr="00C73E1C">
        <w:tc>
          <w:tcPr>
            <w:tcW w:w="1167" w:type="pct"/>
          </w:tcPr>
          <w:p w14:paraId="77F905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 smoking</w:t>
            </w:r>
          </w:p>
        </w:tc>
        <w:tc>
          <w:tcPr>
            <w:tcW w:w="636" w:type="pct"/>
          </w:tcPr>
          <w:p w14:paraId="2754B8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99" w:type="pct"/>
          </w:tcPr>
          <w:p w14:paraId="782C29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514179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02FC1043" w14:textId="77777777" w:rsidTr="00C73E1C">
        <w:tc>
          <w:tcPr>
            <w:tcW w:w="1167" w:type="pct"/>
          </w:tcPr>
          <w:p w14:paraId="700436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CB861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87870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3F7EEA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7BBCC050" w14:textId="77777777" w:rsidTr="00C73E1C">
        <w:tc>
          <w:tcPr>
            <w:tcW w:w="1167" w:type="pct"/>
          </w:tcPr>
          <w:p w14:paraId="1B0891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Fruit eaten in a week</w:t>
            </w:r>
          </w:p>
        </w:tc>
        <w:tc>
          <w:tcPr>
            <w:tcW w:w="636" w:type="pct"/>
          </w:tcPr>
          <w:p w14:paraId="32CDB5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499" w:type="pct"/>
          </w:tcPr>
          <w:p w14:paraId="18C236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6DA55B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6D7587E3" w14:textId="77777777" w:rsidTr="00C73E1C">
        <w:tc>
          <w:tcPr>
            <w:tcW w:w="1167" w:type="pct"/>
          </w:tcPr>
          <w:p w14:paraId="132AC3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AA8A0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211A1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596E09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12809ECB" w14:textId="77777777" w:rsidTr="00C73E1C">
        <w:tc>
          <w:tcPr>
            <w:tcW w:w="1167" w:type="pct"/>
          </w:tcPr>
          <w:p w14:paraId="50EAF4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Vegetables eaten in a week</w:t>
            </w:r>
          </w:p>
        </w:tc>
        <w:tc>
          <w:tcPr>
            <w:tcW w:w="636" w:type="pct"/>
          </w:tcPr>
          <w:p w14:paraId="60A314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499" w:type="pct"/>
          </w:tcPr>
          <w:p w14:paraId="6B54C1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2D8641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04DF26D2" w14:textId="77777777" w:rsidTr="00C73E1C">
        <w:tc>
          <w:tcPr>
            <w:tcW w:w="1167" w:type="pct"/>
          </w:tcPr>
          <w:p w14:paraId="6B5893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4031F3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766B8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1AB3F5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4E2189D9" w14:textId="77777777" w:rsidTr="00C73E1C">
        <w:tc>
          <w:tcPr>
            <w:tcW w:w="1167" w:type="pct"/>
          </w:tcPr>
          <w:p w14:paraId="7FE0F38B" w14:textId="77C395E2" w:rsidR="00E47E9F" w:rsidRPr="00C73E1C" w:rsidRDefault="00AE124A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108" w:author="Nasar U Ahmed" w:date="2024-04-05T11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ins>
            <w:del w:id="109" w:author="Nasar U Ahmed" w:date="2024-04-05T11:39:00Z">
              <w:r w:rsidR="00E47E9F" w:rsidRPr="00C73E1C" w:rsidDel="00AE124A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r w:rsidR="00E47E9F" w:rsidRPr="00C73E1C">
              <w:rPr>
                <w:rFonts w:ascii="Times New Roman" w:hAnsi="Times New Roman" w:cs="Times New Roman"/>
                <w:sz w:val="24"/>
                <w:szCs w:val="24"/>
              </w:rPr>
              <w:t>dding salt when eating</w:t>
            </w:r>
          </w:p>
        </w:tc>
        <w:tc>
          <w:tcPr>
            <w:tcW w:w="636" w:type="pct"/>
          </w:tcPr>
          <w:p w14:paraId="73EC10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d5a/ds1</w:t>
            </w:r>
          </w:p>
        </w:tc>
        <w:tc>
          <w:tcPr>
            <w:tcW w:w="1499" w:type="pct"/>
          </w:tcPr>
          <w:p w14:paraId="424606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 Often</w:t>
            </w:r>
          </w:p>
        </w:tc>
        <w:tc>
          <w:tcPr>
            <w:tcW w:w="1698" w:type="pct"/>
          </w:tcPr>
          <w:p w14:paraId="13841B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"Always/ Often" </w:t>
            </w:r>
          </w:p>
        </w:tc>
      </w:tr>
      <w:tr w:rsidR="00E47E9F" w:rsidRPr="00C73E1C" w14:paraId="0B91CB00" w14:textId="77777777" w:rsidTr="00C73E1C">
        <w:tc>
          <w:tcPr>
            <w:tcW w:w="1167" w:type="pct"/>
          </w:tcPr>
          <w:p w14:paraId="77B228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8C187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36A30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 Rarely </w:t>
            </w:r>
          </w:p>
        </w:tc>
        <w:tc>
          <w:tcPr>
            <w:tcW w:w="1698" w:type="pct"/>
          </w:tcPr>
          <w:p w14:paraId="1BC5BA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"Sometimes/ Rarely" </w:t>
            </w:r>
          </w:p>
        </w:tc>
      </w:tr>
      <w:tr w:rsidR="00E47E9F" w:rsidRPr="00C73E1C" w14:paraId="182DDA88" w14:textId="77777777" w:rsidTr="00C73E1C">
        <w:tc>
          <w:tcPr>
            <w:tcW w:w="1167" w:type="pct"/>
          </w:tcPr>
          <w:p w14:paraId="73257F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096CD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45B0F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698" w:type="pct"/>
          </w:tcPr>
          <w:p w14:paraId="247ADA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"Never"</w:t>
            </w:r>
          </w:p>
        </w:tc>
      </w:tr>
      <w:tr w:rsidR="00E47E9F" w:rsidRPr="00C73E1C" w14:paraId="0406339F" w14:textId="77777777" w:rsidTr="00C73E1C">
        <w:tc>
          <w:tcPr>
            <w:tcW w:w="1167" w:type="pct"/>
          </w:tcPr>
          <w:p w14:paraId="32254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Oil used most often</w:t>
            </w:r>
          </w:p>
        </w:tc>
        <w:tc>
          <w:tcPr>
            <w:tcW w:w="636" w:type="pct"/>
          </w:tcPr>
          <w:p w14:paraId="5BBF86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dx6/d5/d8</w:t>
            </w:r>
          </w:p>
        </w:tc>
        <w:tc>
          <w:tcPr>
            <w:tcW w:w="1499" w:type="pct"/>
          </w:tcPr>
          <w:p w14:paraId="5D966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1698" w:type="pct"/>
          </w:tcPr>
          <w:p w14:paraId="6EE5E1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"Coconut/groundnut/ Sunflower/Mustard"</w:t>
            </w:r>
          </w:p>
        </w:tc>
      </w:tr>
      <w:tr w:rsidR="00E47E9F" w:rsidRPr="00C73E1C" w14:paraId="46B7392E" w14:textId="77777777" w:rsidTr="00C73E1C">
        <w:tc>
          <w:tcPr>
            <w:tcW w:w="1167" w:type="pct"/>
          </w:tcPr>
          <w:p w14:paraId="7CF71B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2EE9B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6CA6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 Vegetable/ Palm</w:t>
            </w:r>
          </w:p>
        </w:tc>
        <w:tc>
          <w:tcPr>
            <w:tcW w:w="1698" w:type="pct"/>
          </w:tcPr>
          <w:p w14:paraId="2D76EE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"Soybean/ Vegetable/ Palm"</w:t>
            </w:r>
          </w:p>
        </w:tc>
      </w:tr>
      <w:tr w:rsidR="00E47E9F" w:rsidRPr="00C73E1C" w14:paraId="1FAE1720" w14:textId="77777777" w:rsidTr="00C73E1C">
        <w:tc>
          <w:tcPr>
            <w:tcW w:w="1167" w:type="pct"/>
          </w:tcPr>
          <w:p w14:paraId="7E1974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1A397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BFF67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 Corn / Not specific</w:t>
            </w:r>
          </w:p>
        </w:tc>
        <w:tc>
          <w:tcPr>
            <w:tcW w:w="1698" w:type="pct"/>
          </w:tcPr>
          <w:p w14:paraId="403DD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"Others/ Olive/ Corn / Not specific"</w:t>
            </w:r>
          </w:p>
        </w:tc>
      </w:tr>
      <w:tr w:rsidR="00E47E9F" w:rsidRPr="00C73E1C" w14:paraId="0EB1A93C" w14:textId="77777777" w:rsidTr="00C73E1C">
        <w:tc>
          <w:tcPr>
            <w:tcW w:w="1167" w:type="pct"/>
          </w:tcPr>
          <w:p w14:paraId="74B9FB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Meals eaten outside in a week</w:t>
            </w:r>
          </w:p>
        </w:tc>
        <w:tc>
          <w:tcPr>
            <w:tcW w:w="636" w:type="pct"/>
          </w:tcPr>
          <w:p w14:paraId="1E014E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dx7/d6/d9</w:t>
            </w:r>
          </w:p>
        </w:tc>
        <w:tc>
          <w:tcPr>
            <w:tcW w:w="1499" w:type="pct"/>
          </w:tcPr>
          <w:p w14:paraId="33388A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1B14F9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3A442AB4" w14:textId="77777777" w:rsidTr="00C73E1C">
        <w:tc>
          <w:tcPr>
            <w:tcW w:w="1167" w:type="pct"/>
          </w:tcPr>
          <w:p w14:paraId="50B62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6DFD1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380FE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06BA75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01EC4D2C" w14:textId="77777777" w:rsidTr="00C73E1C">
        <w:tc>
          <w:tcPr>
            <w:tcW w:w="1167" w:type="pct"/>
          </w:tcPr>
          <w:p w14:paraId="6427211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636" w:type="pct"/>
          </w:tcPr>
          <w:p w14:paraId="4C2C75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0AB21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20413D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2B0EA09" w14:textId="77777777" w:rsidTr="00C73E1C">
        <w:tc>
          <w:tcPr>
            <w:tcW w:w="1167" w:type="pct"/>
          </w:tcPr>
          <w:p w14:paraId="61593B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Vigorous activity at work</w:t>
            </w:r>
          </w:p>
        </w:tc>
        <w:tc>
          <w:tcPr>
            <w:tcW w:w="636" w:type="pct"/>
          </w:tcPr>
          <w:p w14:paraId="3759A3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99" w:type="pct"/>
          </w:tcPr>
          <w:p w14:paraId="04DEF1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77D432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122CE20A" w14:textId="77777777" w:rsidTr="00C73E1C">
        <w:tc>
          <w:tcPr>
            <w:tcW w:w="1167" w:type="pct"/>
          </w:tcPr>
          <w:p w14:paraId="780F1E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70B6C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C412D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3B71A7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A792CD3" w14:textId="77777777" w:rsidTr="00C73E1C">
        <w:tc>
          <w:tcPr>
            <w:tcW w:w="1167" w:type="pct"/>
          </w:tcPr>
          <w:p w14:paraId="5EE846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Moderate activity at work</w:t>
            </w:r>
          </w:p>
        </w:tc>
        <w:tc>
          <w:tcPr>
            <w:tcW w:w="636" w:type="pct"/>
          </w:tcPr>
          <w:p w14:paraId="0FEBC7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99" w:type="pct"/>
          </w:tcPr>
          <w:p w14:paraId="636331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6F65AB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4F52C1D5" w14:textId="77777777" w:rsidTr="00C73E1C">
        <w:tc>
          <w:tcPr>
            <w:tcW w:w="1167" w:type="pct"/>
          </w:tcPr>
          <w:p w14:paraId="05B96E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5BFA2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13CC7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260600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78F0150D" w14:textId="77777777" w:rsidTr="00C73E1C">
        <w:tc>
          <w:tcPr>
            <w:tcW w:w="1167" w:type="pct"/>
          </w:tcPr>
          <w:p w14:paraId="34E2DB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Active transport</w:t>
            </w:r>
          </w:p>
        </w:tc>
        <w:tc>
          <w:tcPr>
            <w:tcW w:w="636" w:type="pct"/>
          </w:tcPr>
          <w:p w14:paraId="7E133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p7</w:t>
            </w:r>
          </w:p>
        </w:tc>
        <w:tc>
          <w:tcPr>
            <w:tcW w:w="1499" w:type="pct"/>
          </w:tcPr>
          <w:p w14:paraId="42D586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149025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5B635D2B" w14:textId="77777777" w:rsidTr="00C73E1C">
        <w:tc>
          <w:tcPr>
            <w:tcW w:w="1167" w:type="pct"/>
          </w:tcPr>
          <w:p w14:paraId="2D6499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76BF2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34CCE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449320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7537A48" w14:textId="77777777" w:rsidTr="00C73E1C">
        <w:tc>
          <w:tcPr>
            <w:tcW w:w="1167" w:type="pct"/>
          </w:tcPr>
          <w:p w14:paraId="0DFA2D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Vigorous leisure activity</w:t>
            </w:r>
          </w:p>
        </w:tc>
        <w:tc>
          <w:tcPr>
            <w:tcW w:w="636" w:type="pct"/>
          </w:tcPr>
          <w:p w14:paraId="51AFD9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p10</w:t>
            </w:r>
          </w:p>
        </w:tc>
        <w:tc>
          <w:tcPr>
            <w:tcW w:w="1499" w:type="pct"/>
          </w:tcPr>
          <w:p w14:paraId="6231E3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2EDE75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45BCE8D2" w14:textId="77777777" w:rsidTr="00C73E1C">
        <w:tc>
          <w:tcPr>
            <w:tcW w:w="1167" w:type="pct"/>
          </w:tcPr>
          <w:p w14:paraId="4886D8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83F9B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B37E1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69CF03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532C3E83" w14:textId="77777777" w:rsidTr="00C73E1C">
        <w:tc>
          <w:tcPr>
            <w:tcW w:w="1167" w:type="pct"/>
          </w:tcPr>
          <w:p w14:paraId="7B3CA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Moderate leisure activity</w:t>
            </w:r>
          </w:p>
        </w:tc>
        <w:tc>
          <w:tcPr>
            <w:tcW w:w="636" w:type="pct"/>
          </w:tcPr>
          <w:p w14:paraId="609562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p13</w:t>
            </w:r>
          </w:p>
        </w:tc>
        <w:tc>
          <w:tcPr>
            <w:tcW w:w="1499" w:type="pct"/>
          </w:tcPr>
          <w:p w14:paraId="5DFB51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0D7EC3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5ABEE333" w14:textId="77777777" w:rsidTr="00C73E1C">
        <w:tc>
          <w:tcPr>
            <w:tcW w:w="1167" w:type="pct"/>
          </w:tcPr>
          <w:p w14:paraId="636709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2F37C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1E99F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0AA799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724D563" w14:textId="77777777" w:rsidTr="00C73E1C">
        <w:tc>
          <w:tcPr>
            <w:tcW w:w="1167" w:type="pct"/>
          </w:tcPr>
          <w:p w14:paraId="681F10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636" w:type="pct"/>
          </w:tcPr>
          <w:p w14:paraId="0ACB59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m3/m11</w:t>
            </w:r>
          </w:p>
        </w:tc>
        <w:tc>
          <w:tcPr>
            <w:tcW w:w="1499" w:type="pct"/>
          </w:tcPr>
          <w:p w14:paraId="3643BF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Height in Centimeter</w:t>
            </w:r>
          </w:p>
        </w:tc>
        <w:tc>
          <w:tcPr>
            <w:tcW w:w="1698" w:type="pct"/>
          </w:tcPr>
          <w:p w14:paraId="602930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F20E426" w14:textId="77777777" w:rsidTr="00C73E1C">
        <w:tc>
          <w:tcPr>
            <w:tcW w:w="1167" w:type="pct"/>
          </w:tcPr>
          <w:p w14:paraId="4B1B04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636" w:type="pct"/>
          </w:tcPr>
          <w:p w14:paraId="6677D6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m4/m12</w:t>
            </w:r>
          </w:p>
        </w:tc>
        <w:tc>
          <w:tcPr>
            <w:tcW w:w="1499" w:type="pct"/>
          </w:tcPr>
          <w:p w14:paraId="1E6C83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Weight in Kilograms</w:t>
            </w:r>
          </w:p>
        </w:tc>
        <w:tc>
          <w:tcPr>
            <w:tcW w:w="1698" w:type="pct"/>
          </w:tcPr>
          <w:p w14:paraId="43F23D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BFA7A55" w14:textId="77777777" w:rsidTr="00C73E1C">
        <w:tc>
          <w:tcPr>
            <w:tcW w:w="1167" w:type="pct"/>
          </w:tcPr>
          <w:p w14:paraId="6BDD5D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Obesity</w:t>
            </w:r>
          </w:p>
        </w:tc>
        <w:tc>
          <w:tcPr>
            <w:tcW w:w="636" w:type="pct"/>
          </w:tcPr>
          <w:p w14:paraId="265D72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9EF4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(BMI &lt; 30 kg/m2)</w:t>
            </w:r>
          </w:p>
        </w:tc>
        <w:tc>
          <w:tcPr>
            <w:tcW w:w="1698" w:type="pct"/>
          </w:tcPr>
          <w:p w14:paraId="1C2E6C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6F23A724" w14:textId="77777777" w:rsidTr="00C73E1C">
        <w:tc>
          <w:tcPr>
            <w:tcW w:w="1167" w:type="pct"/>
          </w:tcPr>
          <w:p w14:paraId="1333EE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4A5102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0DBF6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(BMI ≥ 30 kg/m2)</w:t>
            </w:r>
          </w:p>
        </w:tc>
        <w:tc>
          <w:tcPr>
            <w:tcW w:w="1698" w:type="pct"/>
          </w:tcPr>
          <w:p w14:paraId="61B81C54" w14:textId="60CD0E6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</w:tbl>
    <w:p w14:paraId="45D00E1C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10A9E6" w14:textId="661D2354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Table 3: </w:t>
      </w:r>
      <w:r w:rsidR="002B5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Mean (</w:t>
      </w:r>
      <w:ins w:id="110" w:author="Mohammad Nayeem Hasan" w:date="2024-05-16T00:06:00Z" w16du:dateUtc="2024-05-15T18:06:00Z">
        <w:r w:rsidR="00EF4EA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t>Standard Error (</w:t>
        </w:r>
      </w:ins>
      <w:r w:rsidR="00484C39" w:rsidRPr="00CD0024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rPrChange w:id="111" w:author="Nasar U Ahmed" w:date="2024-04-10T12:03:00Z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</w:rPrChange>
        </w:rPr>
        <w:t>SE</w:t>
      </w:r>
      <w:ins w:id="112" w:author="Nasar U Ahmed" w:date="2024-04-10T12:03:00Z">
        <w:del w:id="113" w:author="Mohammad Nayeem Hasan" w:date="2024-05-16T00:05:00Z" w16du:dateUtc="2024-05-15T18:05:00Z">
          <w:r w:rsidR="00CD0024" w:rsidDel="00EF4EA4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delText>?</w:delText>
          </w:r>
        </w:del>
      </w:ins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ins w:id="114" w:author="Mohammad Nayeem Hasan" w:date="2024-05-16T00:06:00Z" w16du:dateUtc="2024-05-15T18:06:00Z">
        <w:r w:rsidR="00EF4EA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t>)</w:t>
        </w:r>
      </w:ins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9</w:t>
      </w:r>
      <w:ins w:id="115" w:author="Nasar U Ahmed" w:date="2024-04-10T12:02:00Z">
        <w:r w:rsidR="00CD002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t>5</w:t>
        </w:r>
      </w:ins>
      <w:del w:id="116" w:author="Nasar U Ahmed" w:date="2024-04-10T12:02:00Z">
        <w:r w:rsidR="00484C39" w:rsidDel="00CD0024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delText>0</w:delText>
        </w:r>
      </w:del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% </w:t>
      </w:r>
      <w:r w:rsidR="002B593A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</w:t>
      </w:r>
      <w:r w:rsidR="00484C39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onfidence </w:t>
      </w:r>
      <w:r w:rsidR="002B593A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>I</w:t>
      </w:r>
      <w:r w:rsidR="00484C39" w:rsidRPr="00484C39">
        <w:rPr>
          <w:rFonts w:ascii="Times New Roman" w:hAnsi="Times New Roman" w:cs="Times New Roman"/>
          <w:b/>
          <w:bCs/>
          <w:color w:val="0070C0"/>
          <w:sz w:val="24"/>
          <w:szCs w:val="24"/>
        </w:rPr>
        <w:t>nterval</w:t>
      </w:r>
      <w:ins w:id="117" w:author="Mohammad Nayeem Hasan" w:date="2024-05-16T00:06:00Z" w16du:dateUtc="2024-05-15T18:06:00Z">
        <w:r w:rsidR="00EF4EA4">
          <w:rPr>
            <w:rFonts w:ascii="Times New Roman" w:hAnsi="Times New Roman" w:cs="Times New Roman"/>
            <w:b/>
            <w:bCs/>
            <w:color w:val="0070C0"/>
            <w:sz w:val="24"/>
            <w:szCs w:val="24"/>
          </w:rPr>
          <w:t xml:space="preserve"> (CI)</w:t>
        </w:r>
      </w:ins>
      <w:r w:rsidR="00484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of </w:t>
      </w:r>
      <w:r w:rsidR="002B5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selected </w:t>
      </w:r>
      <w:r w:rsidR="003973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 of NCDs</w:t>
      </w: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Southeast Asian adults</w:t>
      </w:r>
    </w:p>
    <w:tbl>
      <w:tblPr>
        <w:tblStyle w:val="TableGrid"/>
        <w:tblW w:w="4994" w:type="pct"/>
        <w:tblLook w:val="04A0" w:firstRow="1" w:lastRow="0" w:firstColumn="1" w:lastColumn="0" w:noHBand="0" w:noVBand="1"/>
        <w:tblPrChange w:id="118" w:author="Mohammad Nayeem Hasan" w:date="2024-05-15T23:36:00Z" w16du:dateUtc="2024-05-15T17:36:00Z">
          <w:tblPr>
            <w:tblStyle w:val="TableGrid"/>
            <w:tblW w:w="5079" w:type="pct"/>
            <w:tblLook w:val="04A0" w:firstRow="1" w:lastRow="0" w:firstColumn="1" w:lastColumn="0" w:noHBand="0" w:noVBand="1"/>
          </w:tblPr>
        </w:tblPrChange>
      </w:tblPr>
      <w:tblGrid>
        <w:gridCol w:w="1404"/>
        <w:gridCol w:w="1736"/>
        <w:gridCol w:w="1951"/>
        <w:gridCol w:w="1740"/>
        <w:gridCol w:w="1764"/>
        <w:gridCol w:w="9"/>
        <w:gridCol w:w="1494"/>
        <w:gridCol w:w="1645"/>
        <w:gridCol w:w="9"/>
        <w:gridCol w:w="9"/>
        <w:gridCol w:w="1519"/>
        <w:gridCol w:w="2078"/>
        <w:gridCol w:w="12"/>
        <w:tblGridChange w:id="119">
          <w:tblGrid>
            <w:gridCol w:w="1404"/>
            <w:gridCol w:w="1"/>
            <w:gridCol w:w="1738"/>
            <w:gridCol w:w="1948"/>
            <w:gridCol w:w="3"/>
            <w:gridCol w:w="1741"/>
            <w:gridCol w:w="1763"/>
            <w:gridCol w:w="6"/>
            <w:gridCol w:w="3"/>
            <w:gridCol w:w="1494"/>
            <w:gridCol w:w="1644"/>
            <w:gridCol w:w="7"/>
            <w:gridCol w:w="9"/>
            <w:gridCol w:w="1519"/>
            <w:gridCol w:w="2079"/>
            <w:gridCol w:w="9"/>
            <w:gridCol w:w="2"/>
          </w:tblGrid>
        </w:tblGridChange>
      </w:tblGrid>
      <w:tr w:rsidR="00F73D20" w:rsidRPr="00C73E1C" w14:paraId="799902AB" w14:textId="77777777" w:rsidTr="00F73D20">
        <w:trPr>
          <w:trPrChange w:id="120" w:author="Mohammad Nayeem Hasan" w:date="2024-05-15T23:36:00Z" w16du:dateUtc="2024-05-15T17:36:00Z">
            <w:trPr>
              <w:gridAfter w:val="0"/>
            </w:trPr>
          </w:trPrChange>
        </w:trPr>
        <w:tc>
          <w:tcPr>
            <w:tcW w:w="457" w:type="pct"/>
            <w:vAlign w:val="center"/>
            <w:tcPrChange w:id="121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1852ACA8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pct"/>
            <w:gridSpan w:val="2"/>
            <w:vAlign w:val="center"/>
            <w:tcPrChange w:id="122" w:author="Mohammad Nayeem Hasan" w:date="2024-05-15T23:36:00Z" w16du:dateUtc="2024-05-15T17:36:00Z">
              <w:tcPr>
                <w:tcW w:w="1180" w:type="pct"/>
                <w:gridSpan w:val="3"/>
                <w:vAlign w:val="center"/>
              </w:tcPr>
            </w:tcPrChange>
          </w:tcPr>
          <w:p w14:paraId="36B6632D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Systolic blood pressure</w:t>
            </w:r>
          </w:p>
        </w:tc>
        <w:tc>
          <w:tcPr>
            <w:tcW w:w="1143" w:type="pct"/>
            <w:gridSpan w:val="3"/>
            <w:vAlign w:val="center"/>
            <w:tcPrChange w:id="123" w:author="Mohammad Nayeem Hasan" w:date="2024-05-15T23:36:00Z" w16du:dateUtc="2024-05-15T17:36:00Z">
              <w:tcPr>
                <w:tcW w:w="1124" w:type="pct"/>
                <w:gridSpan w:val="4"/>
                <w:vAlign w:val="center"/>
              </w:tcPr>
            </w:tcPrChange>
          </w:tcPr>
          <w:p w14:paraId="0E078D64" w14:textId="41F5893B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Diastolic Blood pressure</w:t>
            </w:r>
          </w:p>
        </w:tc>
        <w:tc>
          <w:tcPr>
            <w:tcW w:w="1026" w:type="pct"/>
            <w:gridSpan w:val="4"/>
            <w:vAlign w:val="center"/>
            <w:tcPrChange w:id="124" w:author="Mohammad Nayeem Hasan" w:date="2024-05-15T23:36:00Z" w16du:dateUtc="2024-05-15T17:36:00Z">
              <w:tcPr>
                <w:tcW w:w="1009" w:type="pct"/>
                <w:gridSpan w:val="4"/>
                <w:vAlign w:val="center"/>
              </w:tcPr>
            </w:tcPrChange>
          </w:tcPr>
          <w:p w14:paraId="52C7F936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Blood glucose</w:t>
            </w:r>
          </w:p>
        </w:tc>
        <w:tc>
          <w:tcPr>
            <w:tcW w:w="1174" w:type="pct"/>
            <w:gridSpan w:val="3"/>
            <w:vAlign w:val="center"/>
            <w:tcPrChange w:id="125" w:author="Mohammad Nayeem Hasan" w:date="2024-05-15T23:36:00Z" w16du:dateUtc="2024-05-15T17:36:00Z">
              <w:tcPr>
                <w:tcW w:w="1153" w:type="pct"/>
                <w:gridSpan w:val="3"/>
                <w:vAlign w:val="center"/>
              </w:tcPr>
            </w:tcPrChange>
          </w:tcPr>
          <w:p w14:paraId="5CB07C2F" w14:textId="23F4622B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26" w:author="Mohammad Nayeem Hasan" w:date="2024-05-15T23:07:00Z" w16du:dateUtc="2024-05-15T17:07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Total b</w:t>
              </w:r>
            </w:ins>
            <w:del w:id="127" w:author="Mohammad Nayeem Hasan" w:date="2024-05-15T23:07:00Z" w16du:dateUtc="2024-05-15T17:07:00Z">
              <w:r w:rsidRPr="00C73E1C" w:rsidDel="0085689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B</w:delText>
              </w:r>
            </w:del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lood</w:t>
            </w:r>
            <w:del w:id="128" w:author="Mohammad Nayeem Hasan" w:date="2024-05-15T23:07:00Z" w16du:dateUtc="2024-05-15T17:07:00Z">
              <w:r w:rsidRPr="00C73E1C" w:rsidDel="0085689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 xml:space="preserve"> </w:delText>
              </w:r>
              <w:r w:rsidRPr="008740EC" w:rsidDel="0085689C">
                <w:rPr>
                  <w:rFonts w:ascii="Times New Roman" w:hAnsi="Times New Roman" w:cs="Times New Roman"/>
                  <w:b/>
                  <w:bCs/>
                  <w:color w:val="0070C0"/>
                  <w:sz w:val="24"/>
                  <w:szCs w:val="24"/>
                </w:rPr>
                <w:delText>total</w:delText>
              </w:r>
            </w:del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cholesterol</w:t>
            </w:r>
          </w:p>
        </w:tc>
      </w:tr>
      <w:tr w:rsidR="00F73D20" w:rsidRPr="00C73E1C" w14:paraId="39033405" w14:textId="77777777" w:rsidTr="00F73D20">
        <w:trPr>
          <w:gridAfter w:val="1"/>
          <w:wAfter w:w="3" w:type="pct"/>
          <w:trPrChange w:id="129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130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7E085407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5" w:type="pct"/>
            <w:vAlign w:val="center"/>
            <w:tcPrChange w:id="131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208C7EC4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635" w:type="pct"/>
            <w:vAlign w:val="center"/>
            <w:tcPrChange w:id="132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48E7E02C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566" w:type="pct"/>
            <w:vAlign w:val="center"/>
            <w:tcPrChange w:id="133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028FCFF4" w14:textId="6E2F8F80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574" w:type="pct"/>
            <w:vAlign w:val="center"/>
            <w:tcPrChange w:id="134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6229808E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489" w:type="pct"/>
            <w:gridSpan w:val="2"/>
            <w:vAlign w:val="center"/>
            <w:tcPrChange w:id="135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6D35BB46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535" w:type="pct"/>
            <w:vAlign w:val="center"/>
            <w:tcPrChange w:id="136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415E6EA8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499" w:type="pct"/>
            <w:gridSpan w:val="3"/>
            <w:vAlign w:val="center"/>
            <w:tcPrChange w:id="137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5EC7F12E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676" w:type="pct"/>
            <w:vAlign w:val="center"/>
            <w:tcPrChange w:id="138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377C5CDC" w14:textId="77777777" w:rsidR="00F73D20" w:rsidRPr="00C73E1C" w:rsidRDefault="00F73D20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</w:tr>
      <w:tr w:rsidR="00F73D20" w:rsidRPr="00C73E1C" w14:paraId="3BCF7258" w14:textId="77777777" w:rsidTr="00F73D20">
        <w:trPr>
          <w:trHeight w:val="70"/>
          <w:trPrChange w:id="139" w:author="Mohammad Nayeem Hasan" w:date="2024-05-15T23:36:00Z" w16du:dateUtc="2024-05-15T17:36:00Z">
            <w:trPr>
              <w:gridAfter w:val="0"/>
              <w:trHeight w:val="70"/>
            </w:trPr>
          </w:trPrChange>
        </w:trPr>
        <w:tc>
          <w:tcPr>
            <w:tcW w:w="457" w:type="pct"/>
            <w:vAlign w:val="center"/>
            <w:tcPrChange w:id="140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4AEF8453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565" w:type="pct"/>
            <w:vAlign w:val="center"/>
            <w:tcPrChange w:id="141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61B43C31" w14:textId="6C09FFF3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C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  <w:ins w:id="142" w:author="Mohammad Nayeem Hasan" w:date="2024-05-15T23:35:00Z" w16du:dateUtc="2024-05-15T17:35:00Z">
              <w:r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t>21.38</w:t>
              </w:r>
            </w:ins>
            <w:del w:id="143" w:author="Mohammad Nayeem Hasan" w:date="2024-05-15T23:35:00Z" w16du:dateUtc="2024-05-15T17:35:00Z">
              <w:r w:rsidRPr="00484C39" w:rsidDel="0058796A"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delText>48.83</w:delText>
              </w:r>
            </w:del>
            <w:r w:rsidRPr="00484C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del w:id="144" w:author="Mohammad Nayeem Hasan" w:date="2024-05-15T23:36:00Z" w16du:dateUtc="2024-05-15T17:36:00Z">
              <w:r w:rsidRPr="00C73E1C" w:rsidDel="0058796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12.68</w:delText>
              </w:r>
            </w:del>
            <w:ins w:id="145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0.46</w:t>
              </w:r>
            </w:ins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5" w:type="pct"/>
            <w:vAlign w:val="center"/>
            <w:tcPrChange w:id="146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5A760E0C" w14:textId="5CBE28A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147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</w:ins>
            <w:del w:id="148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49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48</w:t>
              </w:r>
            </w:ins>
            <w:del w:id="150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  <w:ins w:id="151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22</w:t>
              </w:r>
            </w:ins>
            <w:del w:id="152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53" w:author="Mohammad Nayeem Hasan" w:date="2024-05-15T23:36:00Z" w16du:dateUtc="2024-05-15T17:3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28</w:t>
              </w:r>
            </w:ins>
            <w:del w:id="154" w:author="Mohammad Nayeem Hasan" w:date="2024-05-15T23:36:00Z" w16du:dateUtc="2024-05-15T17:36:00Z">
              <w:r w:rsidRPr="00C73E1C" w:rsidDel="00E6191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71</w:delText>
              </w:r>
            </w:del>
          </w:p>
        </w:tc>
        <w:tc>
          <w:tcPr>
            <w:tcW w:w="566" w:type="pct"/>
            <w:vAlign w:val="center"/>
            <w:tcPrChange w:id="155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7E05D1ED" w14:textId="63DB5D38" w:rsidR="00F73D20" w:rsidRPr="00C73E1C" w:rsidRDefault="00037A9B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56" w:author="Mohammad Nayeem Hasan" w:date="2024-05-15T23:39:00Z" w16du:dateUtc="2024-05-15T17:39:00Z">
              <w:r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t>76.64</w:t>
              </w:r>
            </w:ins>
            <w:del w:id="157" w:author="Mohammad Nayeem Hasan" w:date="2024-05-15T23:39:00Z" w16du:dateUtc="2024-05-15T17:39:00Z">
              <w:r w:rsidR="00F73D20" w:rsidRPr="00484C39" w:rsidDel="00037A9B">
                <w:rPr>
                  <w:rFonts w:ascii="Times New Roman" w:hAnsi="Times New Roman" w:cs="Times New Roman"/>
                  <w:color w:val="C00000"/>
                  <w:sz w:val="24"/>
                  <w:szCs w:val="24"/>
                </w:rPr>
                <w:delText>104.42</w:delText>
              </w:r>
            </w:del>
            <w:r w:rsidR="00F73D20" w:rsidRPr="00484C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del w:id="158" w:author="Mohammad Nayeem Hasan" w:date="2024-05-15T23:39:00Z" w16du:dateUtc="2024-05-15T17:39:00Z">
              <w:r w:rsidR="00F73D20" w:rsidRPr="00C73E1C" w:rsidDel="00037A9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12.74</w:delText>
              </w:r>
            </w:del>
            <w:ins w:id="159" w:author="Mohammad Nayeem Hasan" w:date="2024-05-15T23:39:00Z" w16du:dateUtc="2024-05-15T17:39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0.32</w:t>
              </w:r>
            </w:ins>
            <w:r w:rsidR="00F73D20"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4" w:type="pct"/>
            <w:vAlign w:val="center"/>
            <w:tcPrChange w:id="160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40535CB2" w14:textId="3316E15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ins w:id="161" w:author="Mohammad Nayeem Hasan" w:date="2024-05-15T23:39:00Z" w16du:dateUtc="2024-05-15T17:39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del w:id="162" w:author="Mohammad Nayeem Hasan" w:date="2024-05-15T23:39:00Z" w16du:dateUtc="2024-05-15T17:39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63" w:author="Mohammad Nayeem Hasan" w:date="2024-05-15T23:39:00Z" w16du:dateUtc="2024-05-15T17:39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00</w:t>
              </w:r>
            </w:ins>
            <w:del w:id="164" w:author="Mohammad Nayeem Hasan" w:date="2024-05-15T23:39:00Z" w16du:dateUtc="2024-05-15T17:39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42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ins w:id="165" w:author="Mohammad Nayeem Hasan" w:date="2024-05-15T23:40:00Z" w16du:dateUtc="2024-05-15T17:40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77</w:t>
              </w:r>
            </w:ins>
            <w:del w:id="166" w:author="Mohammad Nayeem Hasan" w:date="2024-05-15T23:40:00Z" w16du:dateUtc="2024-05-15T17:40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167" w:author="Mohammad Nayeem Hasan" w:date="2024-05-15T23:40:00Z" w16du:dateUtc="2024-05-15T17:40:00Z">
              <w:r w:rsidR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27</w:t>
              </w:r>
            </w:ins>
            <w:del w:id="168" w:author="Mohammad Nayeem Hasan" w:date="2024-05-15T23:40:00Z" w16du:dateUtc="2024-05-15T17:40:00Z">
              <w:r w:rsidRPr="00C73E1C" w:rsidDel="00CC4C5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41</w:delText>
              </w:r>
            </w:del>
          </w:p>
        </w:tc>
        <w:tc>
          <w:tcPr>
            <w:tcW w:w="1026" w:type="pct"/>
            <w:gridSpan w:val="4"/>
            <w:vAlign w:val="center"/>
            <w:tcPrChange w:id="169" w:author="Mohammad Nayeem Hasan" w:date="2024-05-15T23:36:00Z" w16du:dateUtc="2024-05-15T17:36:00Z">
              <w:tcPr>
                <w:tcW w:w="1009" w:type="pct"/>
                <w:gridSpan w:val="5"/>
                <w:vAlign w:val="center"/>
              </w:tcPr>
            </w:tcPrChange>
          </w:tcPr>
          <w:p w14:paraId="5917EC35" w14:textId="476E7390" w:rsidR="00F73D20" w:rsidRPr="00C73E1C" w:rsidRDefault="006F67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170" w:author="Mohammad Nayeem Hasan" w:date="2024-05-15T23:09:00Z" w16du:dateUtc="2024-05-15T17:09:00Z">
                <w:pPr/>
              </w:pPrChange>
            </w:pPr>
            <w:ins w:id="171" w:author="Mohammad Nayeem Hasan" w:date="2024-05-16T16:45:00Z" w16du:dateUtc="2024-05-16T10:4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self-reported</w:t>
              </w:r>
            </w:ins>
            <w:del w:id="172" w:author="Mohammad Nayeem Hasan" w:date="2024-05-15T23:13:00Z" w16du:dateUtc="2024-05-15T17:13:00Z">
              <w:r w:rsidR="00F73D20" w:rsidRPr="00484C39" w:rsidDel="00A3434A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Self-</w:delText>
              </w:r>
            </w:del>
            <w:ins w:id="173" w:author="Nasar U Ahmed" w:date="2024-04-10T12:04:00Z">
              <w:del w:id="174" w:author="Mohammad Nayeem Hasan" w:date="2024-05-15T23:13:00Z" w16du:dateUtc="2024-05-15T17:13:00Z">
                <w:r w:rsidR="00F73D20" w:rsidDel="00A3434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highlight w:val="yellow"/>
                  </w:rPr>
                  <w:delText>Reported</w:delText>
                </w:r>
              </w:del>
              <w:del w:id="175" w:author="Mohammad Nayeem Hasan" w:date="2024-05-15T23:09:00Z" w16du:dateUtc="2024-05-15T17:09:00Z">
                <w:r w:rsidR="00F73D20" w:rsidDel="0085689C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highlight w:val="yellow"/>
                  </w:rPr>
                  <w:delText>/</w:delText>
                </w:r>
              </w:del>
            </w:ins>
            <w:del w:id="176" w:author="Nasar U Ahmed" w:date="2024-04-10T12:04:00Z">
              <w:r w:rsidR="00F73D20" w:rsidRPr="00484C39" w:rsidDel="00CD002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explained</w:delText>
              </w:r>
            </w:del>
            <w:del w:id="177" w:author="Mohammad Nayeem Hasan" w:date="2024-05-15T23:09:00Z" w16du:dateUtc="2024-05-15T17:09:00Z">
              <w:r w:rsidR="00F73D20" w:rsidDel="0085689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?</w:delText>
              </w:r>
            </w:del>
          </w:p>
        </w:tc>
        <w:tc>
          <w:tcPr>
            <w:tcW w:w="1176" w:type="pct"/>
            <w:gridSpan w:val="4"/>
            <w:vAlign w:val="center"/>
            <w:tcPrChange w:id="178" w:author="Mohammad Nayeem Hasan" w:date="2024-05-15T23:36:00Z" w16du:dateUtc="2024-05-15T17:36:00Z">
              <w:tcPr>
                <w:tcW w:w="1157" w:type="pct"/>
                <w:gridSpan w:val="4"/>
                <w:vAlign w:val="center"/>
              </w:tcPr>
            </w:tcPrChange>
          </w:tcPr>
          <w:p w14:paraId="05CD9B67" w14:textId="615676C8" w:rsidR="00F73D20" w:rsidRPr="00C73E1C" w:rsidRDefault="00F73D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179" w:author="Mohammad Nayeem Hasan" w:date="2024-05-15T23:09:00Z" w16du:dateUtc="2024-05-15T17:09:00Z">
                <w:pPr/>
              </w:pPrChange>
            </w:pPr>
            <w:ins w:id="180" w:author="Mohammad Nayeem Hasan" w:date="2024-05-15T23:14:00Z" w16du:dateUtc="2024-05-15T17:14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n</w:t>
              </w:r>
            </w:ins>
            <w:del w:id="181" w:author="Mohammad Nayeem Hasan" w:date="2024-05-15T23:14:00Z" w16du:dateUtc="2024-05-15T17:14:00Z">
              <w:r w:rsidRPr="00484C39" w:rsidDel="002B4FEC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N</w:delText>
              </w:r>
            </w:del>
            <w:r w:rsidRPr="00484C3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ot </w:t>
            </w:r>
            <w:del w:id="182" w:author="Mohammad Nayeem Hasan" w:date="2024-05-15T23:14:00Z" w16du:dateUtc="2024-05-15T17:14:00Z">
              <w:r w:rsidRPr="00484C39" w:rsidDel="00A3434A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>measured</w:delText>
              </w:r>
            </w:del>
            <w:ins w:id="183" w:author="Mohammad Nayeem Hasan" w:date="2024-05-15T23:15:00Z" w16du:dateUtc="2024-05-15T17:1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measured</w:t>
              </w:r>
            </w:ins>
            <w:del w:id="184" w:author="Nasar U Ahmed" w:date="2024-04-10T12:05:00Z">
              <w:r w:rsidRPr="00484C39" w:rsidDel="00CD0024">
                <w:rPr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delText xml:space="preserve"> or self-explained</w:delText>
              </w:r>
            </w:del>
            <w:del w:id="185" w:author="Mohammad Nayeem Hasan" w:date="2024-05-15T23:09:00Z" w16du:dateUtc="2024-05-15T17:09:00Z">
              <w:r w:rsidDel="0085689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?</w:delText>
              </w:r>
            </w:del>
          </w:p>
        </w:tc>
      </w:tr>
      <w:tr w:rsidR="00F73D20" w:rsidRPr="00C73E1C" w14:paraId="022AF71D" w14:textId="77777777" w:rsidTr="00F73D20">
        <w:trPr>
          <w:gridAfter w:val="1"/>
          <w:wAfter w:w="3" w:type="pct"/>
          <w:trPrChange w:id="186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187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20626F17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</w:tc>
        <w:tc>
          <w:tcPr>
            <w:tcW w:w="565" w:type="pct"/>
            <w:vAlign w:val="center"/>
            <w:tcPrChange w:id="188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7B4C8604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128.94 (0.75)</w:t>
            </w:r>
          </w:p>
        </w:tc>
        <w:tc>
          <w:tcPr>
            <w:tcW w:w="635" w:type="pct"/>
            <w:vAlign w:val="center"/>
            <w:tcPrChange w:id="189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41BE3E4A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127.46 – 130.41</w:t>
            </w:r>
          </w:p>
        </w:tc>
        <w:tc>
          <w:tcPr>
            <w:tcW w:w="566" w:type="pct"/>
            <w:vAlign w:val="center"/>
            <w:tcPrChange w:id="190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3A687A05" w14:textId="7383C09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84.46 (1.50)</w:t>
            </w:r>
          </w:p>
        </w:tc>
        <w:tc>
          <w:tcPr>
            <w:tcW w:w="574" w:type="pct"/>
            <w:vAlign w:val="center"/>
            <w:tcPrChange w:id="191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551DE330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489" w:type="pct"/>
            <w:gridSpan w:val="2"/>
            <w:vAlign w:val="center"/>
            <w:tcPrChange w:id="192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76A18C50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85.46 (1.50)</w:t>
            </w:r>
          </w:p>
        </w:tc>
        <w:tc>
          <w:tcPr>
            <w:tcW w:w="535" w:type="pct"/>
            <w:vAlign w:val="center"/>
            <w:tcPrChange w:id="193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2E90DE23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499" w:type="pct"/>
            <w:gridSpan w:val="3"/>
            <w:vAlign w:val="center"/>
            <w:tcPrChange w:id="194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06A6AEF9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154.10 (1.60)</w:t>
            </w:r>
          </w:p>
        </w:tc>
        <w:tc>
          <w:tcPr>
            <w:tcW w:w="676" w:type="pct"/>
            <w:vAlign w:val="center"/>
            <w:tcPrChange w:id="195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43933A28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150.96 – 157.23</w:t>
            </w:r>
          </w:p>
        </w:tc>
      </w:tr>
      <w:tr w:rsidR="00F73D20" w:rsidRPr="00C73E1C" w14:paraId="20A6CA8E" w14:textId="77777777" w:rsidTr="00F73D20">
        <w:trPr>
          <w:gridAfter w:val="1"/>
          <w:wAfter w:w="3" w:type="pct"/>
          <w:trPrChange w:id="196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197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4556BA33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565" w:type="pct"/>
            <w:vAlign w:val="center"/>
            <w:tcPrChange w:id="198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2B3205E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126.99 (1.23)</w:t>
            </w:r>
          </w:p>
        </w:tc>
        <w:tc>
          <w:tcPr>
            <w:tcW w:w="635" w:type="pct"/>
            <w:vAlign w:val="center"/>
            <w:tcPrChange w:id="199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391860EE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124.51 – 129.47</w:t>
            </w:r>
          </w:p>
        </w:tc>
        <w:tc>
          <w:tcPr>
            <w:tcW w:w="566" w:type="pct"/>
            <w:vAlign w:val="center"/>
            <w:tcPrChange w:id="200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774B5C48" w14:textId="6DC984EA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82.31 (0.70)</w:t>
            </w:r>
          </w:p>
        </w:tc>
        <w:tc>
          <w:tcPr>
            <w:tcW w:w="574" w:type="pct"/>
            <w:vAlign w:val="center"/>
            <w:tcPrChange w:id="201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21201D7C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80.91 – 83.72</w:t>
            </w:r>
          </w:p>
        </w:tc>
        <w:tc>
          <w:tcPr>
            <w:tcW w:w="489" w:type="pct"/>
            <w:gridSpan w:val="2"/>
            <w:vAlign w:val="center"/>
            <w:tcPrChange w:id="202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6817E41A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92.69 (1.30)</w:t>
            </w:r>
          </w:p>
        </w:tc>
        <w:tc>
          <w:tcPr>
            <w:tcW w:w="535" w:type="pct"/>
            <w:vAlign w:val="center"/>
            <w:tcPrChange w:id="203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7796B347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90.07 – 95.31</w:t>
            </w:r>
          </w:p>
        </w:tc>
        <w:tc>
          <w:tcPr>
            <w:tcW w:w="499" w:type="pct"/>
            <w:gridSpan w:val="3"/>
            <w:vAlign w:val="center"/>
            <w:tcPrChange w:id="204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6B6891F8" w14:textId="3367714A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205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52</w:t>
              </w:r>
            </w:ins>
            <w:del w:id="206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88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07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</w:ins>
            <w:del w:id="208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10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ins w:id="209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1.35</w:t>
              </w:r>
            </w:ins>
            <w:del w:id="210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2.33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76" w:type="pct"/>
            <w:vAlign w:val="center"/>
            <w:tcPrChange w:id="211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25B4B595" w14:textId="2A2098FB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212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49</w:t>
              </w:r>
            </w:ins>
            <w:del w:id="213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83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14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54</w:t>
              </w:r>
            </w:ins>
            <w:del w:id="215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41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  <w:ins w:id="216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54</w:t>
              </w:r>
            </w:ins>
            <w:del w:id="217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92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18" w:author="Mohammad Nayeem Hasan" w:date="2024-05-16T00:04:00Z" w16du:dateUtc="2024-05-15T18:04:00Z">
              <w:r w:rsidR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86</w:t>
              </w:r>
            </w:ins>
            <w:del w:id="219" w:author="Mohammad Nayeem Hasan" w:date="2024-05-16T00:04:00Z" w16du:dateUtc="2024-05-15T18:04:00Z">
              <w:r w:rsidRPr="00C73E1C" w:rsidDel="007857D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76</w:delText>
              </w:r>
            </w:del>
          </w:p>
        </w:tc>
      </w:tr>
      <w:tr w:rsidR="00F73D20" w:rsidRPr="00C73E1C" w14:paraId="417491A0" w14:textId="77777777" w:rsidTr="00F73D20">
        <w:trPr>
          <w:gridAfter w:val="1"/>
          <w:wAfter w:w="3" w:type="pct"/>
          <w:trPrChange w:id="220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21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39B5709E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</w:tc>
        <w:tc>
          <w:tcPr>
            <w:tcW w:w="565" w:type="pct"/>
            <w:vAlign w:val="center"/>
            <w:tcPrChange w:id="222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00AE3EBC" w14:textId="4FAE266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129.8</w:t>
            </w:r>
            <w:ins w:id="223" w:author="Mohammad Nayeem Hasan" w:date="2024-05-15T23:58:00Z" w16du:dateUtc="2024-05-15T17:58:00Z">
              <w:r w:rsidR="00671C4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224" w:author="Mohammad Nayeem Hasan" w:date="2024-05-15T23:58:00Z" w16du:dateUtc="2024-05-15T17:58:00Z">
              <w:r w:rsidRPr="00C73E1C" w:rsidDel="00671C4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(2.62)</w:t>
            </w:r>
          </w:p>
        </w:tc>
        <w:tc>
          <w:tcPr>
            <w:tcW w:w="635" w:type="pct"/>
            <w:vAlign w:val="center"/>
            <w:tcPrChange w:id="225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37A963E6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124.68 – 135.02</w:t>
            </w:r>
          </w:p>
        </w:tc>
        <w:tc>
          <w:tcPr>
            <w:tcW w:w="566" w:type="pct"/>
            <w:vAlign w:val="center"/>
            <w:tcPrChange w:id="226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786A51D5" w14:textId="127EA8A6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83.32 (1.22)</w:t>
            </w:r>
          </w:p>
        </w:tc>
        <w:tc>
          <w:tcPr>
            <w:tcW w:w="574" w:type="pct"/>
            <w:vAlign w:val="center"/>
            <w:tcPrChange w:id="227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21D25789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80.92 – 85.73</w:t>
            </w:r>
          </w:p>
        </w:tc>
        <w:tc>
          <w:tcPr>
            <w:tcW w:w="489" w:type="pct"/>
            <w:gridSpan w:val="2"/>
            <w:vAlign w:val="center"/>
            <w:tcPrChange w:id="228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1D74DFB0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80.38 (2.40)</w:t>
            </w:r>
          </w:p>
        </w:tc>
        <w:tc>
          <w:tcPr>
            <w:tcW w:w="535" w:type="pct"/>
            <w:vAlign w:val="center"/>
            <w:tcPrChange w:id="229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27B63044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75.64 – 85.12</w:t>
            </w:r>
          </w:p>
        </w:tc>
        <w:tc>
          <w:tcPr>
            <w:tcW w:w="499" w:type="pct"/>
            <w:gridSpan w:val="3"/>
            <w:vAlign w:val="center"/>
            <w:tcPrChange w:id="230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1366659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139.69 (2.47)</w:t>
            </w:r>
          </w:p>
        </w:tc>
        <w:tc>
          <w:tcPr>
            <w:tcW w:w="676" w:type="pct"/>
            <w:vAlign w:val="center"/>
            <w:tcPrChange w:id="231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5A531C6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134.80 – 144.57</w:t>
            </w:r>
          </w:p>
        </w:tc>
      </w:tr>
      <w:tr w:rsidR="00F73D20" w:rsidRPr="00C73E1C" w14:paraId="7E6F546C" w14:textId="77777777" w:rsidTr="00F73D20">
        <w:trPr>
          <w:gridAfter w:val="1"/>
          <w:wAfter w:w="3" w:type="pct"/>
          <w:trPrChange w:id="232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33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30037F8B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565" w:type="pct"/>
            <w:vAlign w:val="center"/>
            <w:tcPrChange w:id="234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1140B7DD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121.44 (0.40)</w:t>
            </w:r>
          </w:p>
        </w:tc>
        <w:tc>
          <w:tcPr>
            <w:tcW w:w="635" w:type="pct"/>
            <w:vAlign w:val="center"/>
            <w:tcPrChange w:id="235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7ADA4DE2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120.66 – 122.23</w:t>
            </w:r>
          </w:p>
        </w:tc>
        <w:tc>
          <w:tcPr>
            <w:tcW w:w="566" w:type="pct"/>
            <w:vAlign w:val="center"/>
            <w:tcPrChange w:id="236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23EAC493" w14:textId="6A9BBF25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79.21 (0.28)</w:t>
            </w:r>
          </w:p>
        </w:tc>
        <w:tc>
          <w:tcPr>
            <w:tcW w:w="574" w:type="pct"/>
            <w:vAlign w:val="center"/>
            <w:tcPrChange w:id="237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0083FD6B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78.66 – 79.75</w:t>
            </w:r>
          </w:p>
        </w:tc>
        <w:tc>
          <w:tcPr>
            <w:tcW w:w="489" w:type="pct"/>
            <w:gridSpan w:val="2"/>
            <w:vAlign w:val="center"/>
            <w:tcPrChange w:id="238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629DA652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97.32 (0.60)</w:t>
            </w:r>
          </w:p>
        </w:tc>
        <w:tc>
          <w:tcPr>
            <w:tcW w:w="535" w:type="pct"/>
            <w:vAlign w:val="center"/>
            <w:tcPrChange w:id="239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55027753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96.15 – 98.50</w:t>
            </w:r>
          </w:p>
        </w:tc>
        <w:tc>
          <w:tcPr>
            <w:tcW w:w="499" w:type="pct"/>
            <w:gridSpan w:val="3"/>
            <w:vAlign w:val="center"/>
            <w:tcPrChange w:id="240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5AA880CB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167.64 (0.92)</w:t>
            </w:r>
          </w:p>
        </w:tc>
        <w:tc>
          <w:tcPr>
            <w:tcW w:w="676" w:type="pct"/>
            <w:vAlign w:val="center"/>
            <w:tcPrChange w:id="241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0D61DD31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 – 169.45</w:t>
            </w:r>
          </w:p>
        </w:tc>
      </w:tr>
      <w:tr w:rsidR="00F73D20" w:rsidRPr="00C73E1C" w14:paraId="75047347" w14:textId="77777777" w:rsidTr="00F73D20">
        <w:trPr>
          <w:gridAfter w:val="1"/>
          <w:wAfter w:w="3" w:type="pct"/>
          <w:trPrChange w:id="242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43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1006B936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565" w:type="pct"/>
            <w:vAlign w:val="center"/>
            <w:tcPrChange w:id="244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6CFBF766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125.65 (0.46)</w:t>
            </w:r>
          </w:p>
        </w:tc>
        <w:tc>
          <w:tcPr>
            <w:tcW w:w="635" w:type="pct"/>
            <w:vAlign w:val="center"/>
            <w:tcPrChange w:id="245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194EF965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124.74 – 126.60</w:t>
            </w:r>
          </w:p>
        </w:tc>
        <w:tc>
          <w:tcPr>
            <w:tcW w:w="566" w:type="pct"/>
            <w:vAlign w:val="center"/>
            <w:tcPrChange w:id="246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05C25C8E" w14:textId="61CA6D61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82.51 (0.33)</w:t>
            </w:r>
          </w:p>
        </w:tc>
        <w:tc>
          <w:tcPr>
            <w:tcW w:w="574" w:type="pct"/>
            <w:vAlign w:val="center"/>
            <w:tcPrChange w:id="247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0C65644B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489" w:type="pct"/>
            <w:gridSpan w:val="2"/>
            <w:vAlign w:val="center"/>
            <w:tcPrChange w:id="248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28C54745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94.16 (0.93)</w:t>
            </w:r>
          </w:p>
        </w:tc>
        <w:tc>
          <w:tcPr>
            <w:tcW w:w="535" w:type="pct"/>
            <w:vAlign w:val="center"/>
            <w:tcPrChange w:id="249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334BFA7C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92.32 –96.00</w:t>
            </w:r>
          </w:p>
        </w:tc>
        <w:tc>
          <w:tcPr>
            <w:tcW w:w="499" w:type="pct"/>
            <w:gridSpan w:val="3"/>
            <w:vAlign w:val="center"/>
            <w:tcPrChange w:id="250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04D5276A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142.88 (1.16)</w:t>
            </w:r>
          </w:p>
        </w:tc>
        <w:tc>
          <w:tcPr>
            <w:tcW w:w="676" w:type="pct"/>
            <w:vAlign w:val="center"/>
            <w:tcPrChange w:id="251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0055C21D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140.59 – 145.17</w:t>
            </w:r>
          </w:p>
        </w:tc>
      </w:tr>
      <w:tr w:rsidR="00F73D20" w:rsidRPr="00C73E1C" w14:paraId="5B0288B7" w14:textId="77777777" w:rsidTr="00F73D20">
        <w:trPr>
          <w:gridAfter w:val="1"/>
          <w:wAfter w:w="3" w:type="pct"/>
          <w:trPrChange w:id="252" w:author="Mohammad Nayeem Hasan" w:date="2024-05-15T23:36:00Z" w16du:dateUtc="2024-05-15T17:36:00Z">
            <w:trPr>
              <w:gridAfter w:val="1"/>
              <w:wAfter w:w="3" w:type="pct"/>
            </w:trPr>
          </w:trPrChange>
        </w:trPr>
        <w:tc>
          <w:tcPr>
            <w:tcW w:w="457" w:type="pct"/>
            <w:vAlign w:val="center"/>
            <w:tcPrChange w:id="253" w:author="Mohammad Nayeem Hasan" w:date="2024-05-15T23:36:00Z" w16du:dateUtc="2024-05-15T17:36:00Z">
              <w:tcPr>
                <w:tcW w:w="449" w:type="pct"/>
                <w:gridSpan w:val="2"/>
                <w:vAlign w:val="center"/>
              </w:tcPr>
            </w:tcPrChange>
          </w:tcPr>
          <w:p w14:paraId="46C75318" w14:textId="77777777" w:rsidR="00F73D20" w:rsidRPr="00C73E1C" w:rsidRDefault="00F73D20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C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65" w:type="pct"/>
            <w:vAlign w:val="center"/>
            <w:tcPrChange w:id="254" w:author="Mohammad Nayeem Hasan" w:date="2024-05-15T23:36:00Z" w16du:dateUtc="2024-05-15T17:36:00Z">
              <w:tcPr>
                <w:tcW w:w="556" w:type="pct"/>
                <w:vAlign w:val="center"/>
              </w:tcPr>
            </w:tcPrChange>
          </w:tcPr>
          <w:p w14:paraId="67CBA1F3" w14:textId="5E87A3AF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127.4</w:t>
            </w:r>
            <w:ins w:id="255" w:author="Mohammad Nayeem Hasan" w:date="2024-05-16T00:47:00Z" w16du:dateUtc="2024-05-15T18:47:00Z">
              <w:r w:rsidR="00697EF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</w:t>
              </w:r>
            </w:ins>
            <w:del w:id="256" w:author="Mohammad Nayeem Hasan" w:date="2024-05-16T00:47:00Z" w16du:dateUtc="2024-05-15T18:47:00Z">
              <w:r w:rsidRPr="00C73E1C" w:rsidDel="00697EF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(0.97)</w:t>
            </w:r>
          </w:p>
        </w:tc>
        <w:tc>
          <w:tcPr>
            <w:tcW w:w="635" w:type="pct"/>
            <w:vAlign w:val="center"/>
            <w:tcPrChange w:id="257" w:author="Mohammad Nayeem Hasan" w:date="2024-05-15T23:36:00Z" w16du:dateUtc="2024-05-15T17:36:00Z">
              <w:tcPr>
                <w:tcW w:w="624" w:type="pct"/>
                <w:gridSpan w:val="2"/>
                <w:vAlign w:val="center"/>
              </w:tcPr>
            </w:tcPrChange>
          </w:tcPr>
          <w:p w14:paraId="0A10C624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125.56 – 129.37</w:t>
            </w:r>
          </w:p>
        </w:tc>
        <w:tc>
          <w:tcPr>
            <w:tcW w:w="566" w:type="pct"/>
            <w:vAlign w:val="center"/>
            <w:tcPrChange w:id="258" w:author="Mohammad Nayeem Hasan" w:date="2024-05-15T23:36:00Z" w16du:dateUtc="2024-05-15T17:36:00Z">
              <w:tcPr>
                <w:tcW w:w="557" w:type="pct"/>
                <w:vAlign w:val="center"/>
              </w:tcPr>
            </w:tcPrChange>
          </w:tcPr>
          <w:p w14:paraId="408E04E8" w14:textId="16842A3F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82.72 (0.57)</w:t>
            </w:r>
          </w:p>
        </w:tc>
        <w:tc>
          <w:tcPr>
            <w:tcW w:w="574" w:type="pct"/>
            <w:vAlign w:val="center"/>
            <w:tcPrChange w:id="259" w:author="Mohammad Nayeem Hasan" w:date="2024-05-15T23:36:00Z" w16du:dateUtc="2024-05-15T17:36:00Z">
              <w:tcPr>
                <w:tcW w:w="564" w:type="pct"/>
                <w:vAlign w:val="center"/>
              </w:tcPr>
            </w:tcPrChange>
          </w:tcPr>
          <w:p w14:paraId="235F0A1B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81.61 – 83.83</w:t>
            </w:r>
          </w:p>
        </w:tc>
        <w:tc>
          <w:tcPr>
            <w:tcW w:w="489" w:type="pct"/>
            <w:gridSpan w:val="2"/>
            <w:vAlign w:val="center"/>
            <w:tcPrChange w:id="260" w:author="Mohammad Nayeem Hasan" w:date="2024-05-15T23:36:00Z" w16du:dateUtc="2024-05-15T17:36:00Z">
              <w:tcPr>
                <w:tcW w:w="481" w:type="pct"/>
                <w:gridSpan w:val="3"/>
                <w:vAlign w:val="center"/>
              </w:tcPr>
            </w:tcPrChange>
          </w:tcPr>
          <w:p w14:paraId="10136EC6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90.98 (1.19)</w:t>
            </w:r>
          </w:p>
        </w:tc>
        <w:tc>
          <w:tcPr>
            <w:tcW w:w="535" w:type="pct"/>
            <w:vAlign w:val="center"/>
            <w:tcPrChange w:id="261" w:author="Mohammad Nayeem Hasan" w:date="2024-05-15T23:36:00Z" w16du:dateUtc="2024-05-15T17:36:00Z">
              <w:tcPr>
                <w:tcW w:w="526" w:type="pct"/>
                <w:vAlign w:val="center"/>
              </w:tcPr>
            </w:tcPrChange>
          </w:tcPr>
          <w:p w14:paraId="548D67E9" w14:textId="77777777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88.64 – 93.31</w:t>
            </w:r>
          </w:p>
        </w:tc>
        <w:tc>
          <w:tcPr>
            <w:tcW w:w="499" w:type="pct"/>
            <w:gridSpan w:val="3"/>
            <w:vAlign w:val="center"/>
            <w:tcPrChange w:id="262" w:author="Mohammad Nayeem Hasan" w:date="2024-05-15T23:36:00Z" w16du:dateUtc="2024-05-15T17:36:00Z">
              <w:tcPr>
                <w:tcW w:w="491" w:type="pct"/>
                <w:gridSpan w:val="3"/>
                <w:vAlign w:val="center"/>
              </w:tcPr>
            </w:tcPrChange>
          </w:tcPr>
          <w:p w14:paraId="4FD84882" w14:textId="2CA82E8E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180.</w:t>
            </w:r>
            <w:ins w:id="263" w:author="Mohammad Nayeem Hasan" w:date="2024-05-16T00:48:00Z" w16du:dateUtc="2024-05-15T18:48:00Z">
              <w:r w:rsidR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33</w:t>
              </w:r>
            </w:ins>
            <w:del w:id="264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69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(1.7</w:t>
            </w:r>
            <w:ins w:id="265" w:author="Mohammad Nayeem Hasan" w:date="2024-05-16T00:48:00Z" w16du:dateUtc="2024-05-15T18:48:00Z">
              <w:r w:rsidR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del w:id="266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76" w:type="pct"/>
            <w:vAlign w:val="center"/>
            <w:tcPrChange w:id="267" w:author="Mohammad Nayeem Hasan" w:date="2024-05-15T23:36:00Z" w16du:dateUtc="2024-05-15T17:36:00Z">
              <w:tcPr>
                <w:tcW w:w="665" w:type="pct"/>
                <w:vAlign w:val="center"/>
              </w:tcPr>
            </w:tcPrChange>
          </w:tcPr>
          <w:p w14:paraId="37628E86" w14:textId="6B468949" w:rsidR="00F73D20" w:rsidRPr="00C73E1C" w:rsidRDefault="00F73D20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ins w:id="268" w:author="Mohammad Nayeem Hasan" w:date="2024-05-16T00:48:00Z" w16du:dateUtc="2024-05-15T18:48:00Z">
              <w:r w:rsidR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del w:id="269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70" w:author="Mohammad Nayeem Hasan" w:date="2024-05-16T00:48:00Z" w16du:dateUtc="2024-05-15T18:48:00Z">
              <w:r w:rsidR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88</w:t>
              </w:r>
            </w:ins>
            <w:del w:id="271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26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18</w:t>
            </w:r>
            <w:ins w:id="272" w:author="Mohammad Nayeem Hasan" w:date="2024-05-16T00:48:00Z" w16du:dateUtc="2024-05-15T18:48:00Z">
              <w:r w:rsidR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</w:t>
              </w:r>
            </w:ins>
            <w:del w:id="273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274" w:author="Mohammad Nayeem Hasan" w:date="2024-05-16T00:48:00Z" w16du:dateUtc="2024-05-15T18:48:00Z">
              <w:r w:rsidR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77</w:t>
              </w:r>
            </w:ins>
            <w:del w:id="275" w:author="Mohammad Nayeem Hasan" w:date="2024-05-16T00:48:00Z" w16du:dateUtc="2024-05-15T18:48:00Z">
              <w:r w:rsidRPr="00C73E1C" w:rsidDel="00CD47A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11</w:delText>
              </w:r>
            </w:del>
          </w:p>
        </w:tc>
      </w:tr>
    </w:tbl>
    <w:p w14:paraId="0B43ACC0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007F4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844B4" w14:textId="2F405F96" w:rsidR="00794C8B" w:rsidRPr="00C73E1C" w:rsidRDefault="00794C8B" w:rsidP="00794C8B">
      <w:pPr>
        <w:spacing w:after="0" w:line="240" w:lineRule="auto"/>
        <w:rPr>
          <w:ins w:id="276" w:author="Mohammad Nayeem Hasan" w:date="2024-05-16T17:08:00Z" w16du:dateUtc="2024-05-16T11:08:00Z"/>
          <w:rFonts w:ascii="Times New Roman" w:hAnsi="Times New Roman" w:cs="Times New Roman"/>
          <w:b/>
          <w:bCs/>
          <w:kern w:val="0"/>
          <w:sz w:val="24"/>
          <w:szCs w:val="24"/>
        </w:rPr>
      </w:pPr>
      <w:ins w:id="277" w:author="Mohammad Nayeem Hasan" w:date="2024-05-16T17:08:00Z" w16du:dateUtc="2024-05-16T11:08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Table 4: </w:t>
        </w:r>
      </w:ins>
      <w:ins w:id="278" w:author="Mohammad Nayeem Hasan" w:date="2024-05-16T17:10:00Z" w16du:dateUtc="2024-05-16T11:10:00Z"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Distribution of </w:t>
        </w:r>
      </w:ins>
      <w:ins w:id="279" w:author="Mohammad Nayeem Hasan" w:date="2024-05-16T17:11:00Z" w16du:dateUtc="2024-05-16T11:11:00Z">
        <w:r w:rsidRPr="00794C8B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Hypertension</w:t>
        </w:r>
      </w:ins>
      <w:ins w:id="280" w:author="Mohammad Nayeem Hasan" w:date="2024-05-16T18:02:00Z" w16du:dateUtc="2024-05-16T12:02:00Z">
        <w:r w:rsidR="007F57AF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</w:t>
        </w:r>
      </w:ins>
      <w:ins w:id="281" w:author="Mohammad Nayeem Hasan" w:date="2024-05-16T17:11:00Z" w16du:dateUtc="2024-05-16T11:11:00Z"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by </w:t>
        </w:r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socio-economic variables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282" w:author="Mohammad Nayeem Hasan" w:date="2024-05-16T17:59:00Z" w16du:dateUtc="2024-05-16T11:5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5691"/>
        <w:gridCol w:w="2253"/>
        <w:gridCol w:w="1243"/>
        <w:gridCol w:w="1751"/>
        <w:gridCol w:w="1317"/>
        <w:gridCol w:w="1976"/>
        <w:gridCol w:w="1157"/>
        <w:tblGridChange w:id="283">
          <w:tblGrid>
            <w:gridCol w:w="2408"/>
            <w:gridCol w:w="1010"/>
            <w:gridCol w:w="598"/>
            <w:gridCol w:w="804"/>
            <w:gridCol w:w="629"/>
            <w:gridCol w:w="242"/>
            <w:gridCol w:w="655"/>
            <w:gridCol w:w="560"/>
            <w:gridCol w:w="1038"/>
            <w:gridCol w:w="1243"/>
            <w:gridCol w:w="1751"/>
            <w:gridCol w:w="1317"/>
            <w:gridCol w:w="1976"/>
            <w:gridCol w:w="1157"/>
          </w:tblGrid>
        </w:tblGridChange>
      </w:tblGrid>
      <w:tr w:rsidR="002C0CE4" w:rsidRPr="00C73E1C" w14:paraId="79DEFC2F" w14:textId="1A68EB43" w:rsidTr="002C0CE4">
        <w:trPr>
          <w:jc w:val="center"/>
          <w:ins w:id="284" w:author="Mohammad Nayeem Hasan" w:date="2024-05-16T17:44:00Z" w16du:dateUtc="2024-05-16T11:44:00Z"/>
          <w:trPrChange w:id="28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286" w:author="Mohammad Nayeem Hasan" w:date="2024-05-16T17:59:00Z" w16du:dateUtc="2024-05-16T11:59:00Z">
              <w:tcPr>
                <w:tcW w:w="1031" w:type="pct"/>
              </w:tcPr>
            </w:tcPrChange>
          </w:tcPr>
          <w:p w14:paraId="3B6160C6" w14:textId="24E4EED7" w:rsidR="002C0CE4" w:rsidRPr="00C73E1C" w:rsidRDefault="002C0CE4" w:rsidP="002C0CE4">
            <w:pPr>
              <w:jc w:val="center"/>
              <w:rPr>
                <w:ins w:id="287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88" w:author="Mohammad Nayeem Hasan" w:date="2024-05-16T17:53:00Z" w16du:dateUtc="2024-05-16T11:5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Variables</w:t>
              </w:r>
            </w:ins>
          </w:p>
        </w:tc>
        <w:tc>
          <w:tcPr>
            <w:tcW w:w="732" w:type="pct"/>
            <w:tcPrChange w:id="289" w:author="Mohammad Nayeem Hasan" w:date="2024-05-16T17:59:00Z" w16du:dateUtc="2024-05-16T11:59:00Z">
              <w:tcPr>
                <w:tcW w:w="419" w:type="pct"/>
              </w:tcPr>
            </w:tcPrChange>
          </w:tcPr>
          <w:p w14:paraId="21CA6FE3" w14:textId="3EF5F4A9" w:rsidR="002C0CE4" w:rsidRPr="00C73E1C" w:rsidRDefault="002C0CE4" w:rsidP="002C0CE4">
            <w:pPr>
              <w:jc w:val="center"/>
              <w:rPr>
                <w:ins w:id="290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1" w:author="Mohammad Nayeem Hasan" w:date="2024-05-16T17:44:00Z" w16du:dateUtc="2024-05-16T11:44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Maldives</w:t>
              </w:r>
            </w:ins>
          </w:p>
        </w:tc>
        <w:tc>
          <w:tcPr>
            <w:tcW w:w="404" w:type="pct"/>
            <w:tcPrChange w:id="292" w:author="Mohammad Nayeem Hasan" w:date="2024-05-16T17:59:00Z" w16du:dateUtc="2024-05-16T11:59:00Z">
              <w:tcPr>
                <w:tcW w:w="238" w:type="pct"/>
              </w:tcPr>
            </w:tcPrChange>
          </w:tcPr>
          <w:p w14:paraId="6E332DC8" w14:textId="491ECAF9" w:rsidR="002C0CE4" w:rsidRPr="002C06FF" w:rsidRDefault="002C0CE4" w:rsidP="002C0CE4">
            <w:pPr>
              <w:jc w:val="center"/>
              <w:rPr>
                <w:ins w:id="293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4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Sri Lanka</w:t>
              </w:r>
            </w:ins>
          </w:p>
        </w:tc>
        <w:tc>
          <w:tcPr>
            <w:tcW w:w="569" w:type="pct"/>
            <w:tcPrChange w:id="295" w:author="Mohammad Nayeem Hasan" w:date="2024-05-16T17:59:00Z" w16du:dateUtc="2024-05-16T11:59:00Z">
              <w:tcPr>
                <w:tcW w:w="328" w:type="pct"/>
              </w:tcPr>
            </w:tcPrChange>
          </w:tcPr>
          <w:p w14:paraId="3C703516" w14:textId="71B881EB" w:rsidR="002C0CE4" w:rsidRPr="002C06FF" w:rsidRDefault="002C0CE4" w:rsidP="002C0CE4">
            <w:pPr>
              <w:jc w:val="center"/>
              <w:rPr>
                <w:ins w:id="296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97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Myanmar</w:t>
              </w:r>
            </w:ins>
          </w:p>
        </w:tc>
        <w:tc>
          <w:tcPr>
            <w:tcW w:w="428" w:type="pct"/>
            <w:tcPrChange w:id="298" w:author="Mohammad Nayeem Hasan" w:date="2024-05-16T17:59:00Z" w16du:dateUtc="2024-05-16T11:59:00Z">
              <w:tcPr>
                <w:tcW w:w="251" w:type="pct"/>
              </w:tcPr>
            </w:tcPrChange>
          </w:tcPr>
          <w:p w14:paraId="37B16855" w14:textId="222418F0" w:rsidR="002C0CE4" w:rsidRPr="002C06FF" w:rsidRDefault="002C0CE4" w:rsidP="002C0CE4">
            <w:pPr>
              <w:jc w:val="center"/>
              <w:rPr>
                <w:ins w:id="299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00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Timor-Leste</w:t>
              </w:r>
            </w:ins>
          </w:p>
        </w:tc>
        <w:tc>
          <w:tcPr>
            <w:tcW w:w="642" w:type="pct"/>
            <w:tcPrChange w:id="30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BFC4877" w14:textId="34190C5B" w:rsidR="002C0CE4" w:rsidRPr="002C06FF" w:rsidRDefault="002C0CE4" w:rsidP="002C0CE4">
            <w:pPr>
              <w:jc w:val="center"/>
              <w:rPr>
                <w:ins w:id="302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03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Bangladesh</w:t>
              </w:r>
            </w:ins>
          </w:p>
        </w:tc>
        <w:tc>
          <w:tcPr>
            <w:tcW w:w="376" w:type="pct"/>
            <w:tcPrChange w:id="304" w:author="Mohammad Nayeem Hasan" w:date="2024-05-16T17:59:00Z" w16du:dateUtc="2024-05-16T11:59:00Z">
              <w:tcPr>
                <w:tcW w:w="221" w:type="pct"/>
              </w:tcPr>
            </w:tcPrChange>
          </w:tcPr>
          <w:p w14:paraId="0874D0EE" w14:textId="316294A5" w:rsidR="002C0CE4" w:rsidRPr="002C06FF" w:rsidRDefault="002C0CE4" w:rsidP="002C0CE4">
            <w:pPr>
              <w:jc w:val="center"/>
              <w:rPr>
                <w:ins w:id="305" w:author="Mohammad Nayeem Hasan" w:date="2024-05-16T17:44:00Z" w16du:dateUtc="2024-05-16T11:4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06" w:author="Mohammad Nayeem Hasan" w:date="2024-05-16T17:52:00Z" w16du:dateUtc="2024-05-16T11:5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Nepal</w:t>
              </w:r>
            </w:ins>
          </w:p>
        </w:tc>
      </w:tr>
      <w:tr w:rsidR="002C0CE4" w:rsidRPr="00C73E1C" w14:paraId="6078A2BC" w14:textId="7D8C6629" w:rsidTr="002C0CE4">
        <w:trPr>
          <w:jc w:val="center"/>
          <w:ins w:id="307" w:author="Mohammad Nayeem Hasan" w:date="2024-05-16T17:08:00Z" w16du:dateUtc="2024-05-16T11:08:00Z"/>
          <w:trPrChange w:id="30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309" w:author="Mohammad Nayeem Hasan" w:date="2024-05-16T17:59:00Z" w16du:dateUtc="2024-05-16T11:59:00Z">
              <w:tcPr>
                <w:tcW w:w="1031" w:type="pct"/>
              </w:tcPr>
            </w:tcPrChange>
          </w:tcPr>
          <w:p w14:paraId="09A9D083" w14:textId="77777777" w:rsidR="002C0CE4" w:rsidRPr="00C73E1C" w:rsidRDefault="002C0CE4" w:rsidP="002C0CE4">
            <w:pPr>
              <w:jc w:val="center"/>
              <w:rPr>
                <w:ins w:id="31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2" w:type="pct"/>
            <w:tcPrChange w:id="311" w:author="Mohammad Nayeem Hasan" w:date="2024-05-16T17:59:00Z" w16du:dateUtc="2024-05-16T11:59:00Z">
              <w:tcPr>
                <w:tcW w:w="419" w:type="pct"/>
              </w:tcPr>
            </w:tcPrChange>
          </w:tcPr>
          <w:p w14:paraId="52B0E630" w14:textId="77777777" w:rsidR="002C0CE4" w:rsidRPr="00C73E1C" w:rsidRDefault="002C0CE4" w:rsidP="002C0CE4">
            <w:pPr>
              <w:jc w:val="center"/>
              <w:rPr>
                <w:ins w:id="31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1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404" w:type="pct"/>
            <w:tcPrChange w:id="314" w:author="Mohammad Nayeem Hasan" w:date="2024-05-16T17:59:00Z" w16du:dateUtc="2024-05-16T11:59:00Z">
              <w:tcPr>
                <w:tcW w:w="238" w:type="pct"/>
              </w:tcPr>
            </w:tcPrChange>
          </w:tcPr>
          <w:p w14:paraId="677BACE8" w14:textId="12E0ECD9" w:rsidR="002C0CE4" w:rsidRPr="00C73E1C" w:rsidRDefault="002C0CE4" w:rsidP="002C0CE4">
            <w:pPr>
              <w:jc w:val="center"/>
              <w:rPr>
                <w:ins w:id="315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316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69" w:type="pct"/>
            <w:tcPrChange w:id="317" w:author="Mohammad Nayeem Hasan" w:date="2024-05-16T17:59:00Z" w16du:dateUtc="2024-05-16T11:59:00Z">
              <w:tcPr>
                <w:tcW w:w="328" w:type="pct"/>
              </w:tcPr>
            </w:tcPrChange>
          </w:tcPr>
          <w:p w14:paraId="0EA52896" w14:textId="2868ACD1" w:rsidR="002C0CE4" w:rsidRPr="00C73E1C" w:rsidRDefault="002C0CE4" w:rsidP="002C0CE4">
            <w:pPr>
              <w:jc w:val="center"/>
              <w:rPr>
                <w:ins w:id="318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19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428" w:type="pct"/>
            <w:tcPrChange w:id="320" w:author="Mohammad Nayeem Hasan" w:date="2024-05-16T17:59:00Z" w16du:dateUtc="2024-05-16T11:59:00Z">
              <w:tcPr>
                <w:tcW w:w="251" w:type="pct"/>
              </w:tcPr>
            </w:tcPrChange>
          </w:tcPr>
          <w:p w14:paraId="7112AFF9" w14:textId="5C7B2A9E" w:rsidR="002C0CE4" w:rsidRPr="00C73E1C" w:rsidRDefault="002C0CE4" w:rsidP="002C0CE4">
            <w:pPr>
              <w:jc w:val="center"/>
              <w:rPr>
                <w:ins w:id="321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322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642" w:type="pct"/>
            <w:tcPrChange w:id="32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4F5C71C" w14:textId="4573EB50" w:rsidR="002C0CE4" w:rsidRPr="00C73E1C" w:rsidRDefault="002C0CE4" w:rsidP="002C0CE4">
            <w:pPr>
              <w:jc w:val="center"/>
              <w:rPr>
                <w:ins w:id="324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25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376" w:type="pct"/>
            <w:tcPrChange w:id="326" w:author="Mohammad Nayeem Hasan" w:date="2024-05-16T17:59:00Z" w16du:dateUtc="2024-05-16T11:59:00Z">
              <w:tcPr>
                <w:tcW w:w="221" w:type="pct"/>
              </w:tcPr>
            </w:tcPrChange>
          </w:tcPr>
          <w:p w14:paraId="13E46D7E" w14:textId="151129DE" w:rsidR="002C0CE4" w:rsidRPr="00C73E1C" w:rsidRDefault="002C0CE4" w:rsidP="002C0CE4">
            <w:pPr>
              <w:jc w:val="center"/>
              <w:rPr>
                <w:ins w:id="327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328" w:author="Mohammad Nayeem Hasan" w:date="2024-05-16T17:14:00Z" w16du:dateUtc="2024-05-16T11:14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</w:tr>
      <w:tr w:rsidR="002C0CE4" w:rsidRPr="00C73E1C" w14:paraId="2583C5EA" w14:textId="40AA5E5F" w:rsidTr="002C0CE4">
        <w:trPr>
          <w:jc w:val="center"/>
          <w:ins w:id="329" w:author="Mohammad Nayeem Hasan" w:date="2024-05-16T17:08:00Z" w16du:dateUtc="2024-05-16T11:08:00Z"/>
          <w:trPrChange w:id="33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331" w:author="Mohammad Nayeem Hasan" w:date="2024-05-16T17:59:00Z" w16du:dateUtc="2024-05-16T11:59:00Z">
              <w:tcPr>
                <w:tcW w:w="1031" w:type="pct"/>
              </w:tcPr>
            </w:tcPrChange>
          </w:tcPr>
          <w:p w14:paraId="0F07FD96" w14:textId="77777777" w:rsidR="002C0CE4" w:rsidRPr="00C73E1C" w:rsidRDefault="002C0CE4" w:rsidP="002C0CE4">
            <w:pPr>
              <w:rPr>
                <w:ins w:id="3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33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Socio-economic background</w:t>
              </w:r>
            </w:ins>
          </w:p>
        </w:tc>
        <w:tc>
          <w:tcPr>
            <w:tcW w:w="732" w:type="pct"/>
            <w:tcPrChange w:id="334" w:author="Mohammad Nayeem Hasan" w:date="2024-05-16T17:59:00Z" w16du:dateUtc="2024-05-16T11:59:00Z">
              <w:tcPr>
                <w:tcW w:w="419" w:type="pct"/>
              </w:tcPr>
            </w:tcPrChange>
          </w:tcPr>
          <w:p w14:paraId="40981D90" w14:textId="4B591BEA" w:rsidR="002C0CE4" w:rsidRPr="00537E31" w:rsidRDefault="002C0CE4" w:rsidP="002C0CE4">
            <w:pPr>
              <w:rPr>
                <w:ins w:id="335" w:author="Mohammad Nayeem Hasan" w:date="2024-05-16T17:08:00Z" w16du:dateUtc="2024-05-16T11:08:00Z"/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4" w:type="pct"/>
            <w:tcPrChange w:id="336" w:author="Mohammad Nayeem Hasan" w:date="2024-05-16T17:59:00Z" w16du:dateUtc="2024-05-16T11:59:00Z">
              <w:tcPr>
                <w:tcW w:w="238" w:type="pct"/>
              </w:tcPr>
            </w:tcPrChange>
          </w:tcPr>
          <w:p w14:paraId="26B2EE63" w14:textId="77777777" w:rsidR="002C0CE4" w:rsidRPr="00C73E1C" w:rsidRDefault="002C0CE4" w:rsidP="002C0CE4">
            <w:pPr>
              <w:rPr>
                <w:ins w:id="33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338" w:author="Mohammad Nayeem Hasan" w:date="2024-05-16T17:59:00Z" w16du:dateUtc="2024-05-16T11:59:00Z">
              <w:tcPr>
                <w:tcW w:w="328" w:type="pct"/>
              </w:tcPr>
            </w:tcPrChange>
          </w:tcPr>
          <w:p w14:paraId="397013F9" w14:textId="77777777" w:rsidR="002C0CE4" w:rsidRPr="00C73E1C" w:rsidRDefault="002C0CE4" w:rsidP="002C0CE4">
            <w:pPr>
              <w:rPr>
                <w:ins w:id="33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340" w:author="Mohammad Nayeem Hasan" w:date="2024-05-16T17:59:00Z" w16du:dateUtc="2024-05-16T11:59:00Z">
              <w:tcPr>
                <w:tcW w:w="251" w:type="pct"/>
              </w:tcPr>
            </w:tcPrChange>
          </w:tcPr>
          <w:p w14:paraId="1BBB004A" w14:textId="77777777" w:rsidR="002C0CE4" w:rsidRPr="00C73E1C" w:rsidRDefault="002C0CE4" w:rsidP="002C0CE4">
            <w:pPr>
              <w:rPr>
                <w:ins w:id="34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34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006DFA3" w14:textId="77777777" w:rsidR="002C0CE4" w:rsidRPr="00C73E1C" w:rsidRDefault="002C0CE4" w:rsidP="002C0CE4">
            <w:pPr>
              <w:rPr>
                <w:ins w:id="3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344" w:author="Mohammad Nayeem Hasan" w:date="2024-05-16T17:59:00Z" w16du:dateUtc="2024-05-16T11:59:00Z">
              <w:tcPr>
                <w:tcW w:w="221" w:type="pct"/>
              </w:tcPr>
            </w:tcPrChange>
          </w:tcPr>
          <w:p w14:paraId="52BE585D" w14:textId="77777777" w:rsidR="002C0CE4" w:rsidRPr="00C73E1C" w:rsidRDefault="002C0CE4" w:rsidP="002C0CE4">
            <w:pPr>
              <w:rPr>
                <w:ins w:id="3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568A79CD" w14:textId="6FCF29AA" w:rsidTr="002C0CE4">
        <w:trPr>
          <w:jc w:val="center"/>
          <w:ins w:id="346" w:author="Mohammad Nayeem Hasan" w:date="2024-05-16T17:08:00Z" w16du:dateUtc="2024-05-16T11:08:00Z"/>
          <w:trPrChange w:id="347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348" w:author="Mohammad Nayeem Hasan" w:date="2024-05-16T17:59:00Z" w16du:dateUtc="2024-05-16T11:59:00Z">
              <w:tcPr>
                <w:tcW w:w="1031" w:type="pct"/>
              </w:tcPr>
            </w:tcPrChange>
          </w:tcPr>
          <w:p w14:paraId="4B4C7A46" w14:textId="77777777" w:rsidR="002C0CE4" w:rsidRPr="00C73E1C" w:rsidRDefault="002C0CE4" w:rsidP="002C0CE4">
            <w:pPr>
              <w:rPr>
                <w:ins w:id="34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35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 xml:space="preserve">Age (18 years or above) </w:t>
              </w:r>
            </w:ins>
          </w:p>
        </w:tc>
        <w:tc>
          <w:tcPr>
            <w:tcW w:w="732" w:type="pct"/>
            <w:tcPrChange w:id="351" w:author="Mohammad Nayeem Hasan" w:date="2024-05-16T17:59:00Z" w16du:dateUtc="2024-05-16T11:59:00Z">
              <w:tcPr>
                <w:tcW w:w="419" w:type="pct"/>
              </w:tcPr>
            </w:tcPrChange>
          </w:tcPr>
          <w:p w14:paraId="4FFBA838" w14:textId="77777777" w:rsidR="002C0CE4" w:rsidRPr="00C73E1C" w:rsidRDefault="002C0CE4" w:rsidP="002C0CE4">
            <w:pPr>
              <w:rPr>
                <w:ins w:id="35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353" w:author="Mohammad Nayeem Hasan" w:date="2024-05-16T17:59:00Z" w16du:dateUtc="2024-05-16T11:59:00Z">
              <w:tcPr>
                <w:tcW w:w="238" w:type="pct"/>
              </w:tcPr>
            </w:tcPrChange>
          </w:tcPr>
          <w:p w14:paraId="04714F8E" w14:textId="77777777" w:rsidR="002C0CE4" w:rsidRPr="00C73E1C" w:rsidRDefault="002C0CE4" w:rsidP="002C0CE4">
            <w:pPr>
              <w:rPr>
                <w:ins w:id="35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355" w:author="Mohammad Nayeem Hasan" w:date="2024-05-16T17:59:00Z" w16du:dateUtc="2024-05-16T11:59:00Z">
              <w:tcPr>
                <w:tcW w:w="328" w:type="pct"/>
              </w:tcPr>
            </w:tcPrChange>
          </w:tcPr>
          <w:p w14:paraId="0A059A95" w14:textId="77777777" w:rsidR="002C0CE4" w:rsidRPr="00C73E1C" w:rsidRDefault="002C0CE4" w:rsidP="002C0CE4">
            <w:pPr>
              <w:rPr>
                <w:ins w:id="35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357" w:author="Mohammad Nayeem Hasan" w:date="2024-05-16T17:59:00Z" w16du:dateUtc="2024-05-16T11:59:00Z">
              <w:tcPr>
                <w:tcW w:w="251" w:type="pct"/>
              </w:tcPr>
            </w:tcPrChange>
          </w:tcPr>
          <w:p w14:paraId="14080F1D" w14:textId="77777777" w:rsidR="002C0CE4" w:rsidRPr="00C73E1C" w:rsidRDefault="002C0CE4" w:rsidP="002C0CE4">
            <w:pPr>
              <w:rPr>
                <w:ins w:id="35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359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14387BDE" w14:textId="77777777" w:rsidR="002C0CE4" w:rsidRPr="00C73E1C" w:rsidRDefault="002C0CE4" w:rsidP="002C0CE4">
            <w:pPr>
              <w:rPr>
                <w:ins w:id="36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361" w:author="Mohammad Nayeem Hasan" w:date="2024-05-16T17:59:00Z" w16du:dateUtc="2024-05-16T11:59:00Z">
              <w:tcPr>
                <w:tcW w:w="221" w:type="pct"/>
              </w:tcPr>
            </w:tcPrChange>
          </w:tcPr>
          <w:p w14:paraId="55F4AD31" w14:textId="77777777" w:rsidR="002C0CE4" w:rsidRPr="00C73E1C" w:rsidRDefault="002C0CE4" w:rsidP="002C0CE4">
            <w:pPr>
              <w:rPr>
                <w:ins w:id="36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14E03CD4" w14:textId="7CCBA05A" w:rsidTr="002C0CE4">
        <w:trPr>
          <w:jc w:val="center"/>
          <w:ins w:id="363" w:author="Mohammad Nayeem Hasan" w:date="2024-05-16T17:08:00Z" w16du:dateUtc="2024-05-16T11:08:00Z"/>
          <w:trPrChange w:id="364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365" w:author="Mohammad Nayeem Hasan" w:date="2024-05-16T17:59:00Z" w16du:dateUtc="2024-05-16T11:59:00Z">
              <w:tcPr>
                <w:tcW w:w="1031" w:type="pct"/>
              </w:tcPr>
            </w:tcPrChange>
          </w:tcPr>
          <w:p w14:paraId="196F952D" w14:textId="77777777" w:rsidR="002C0CE4" w:rsidRPr="00C73E1C" w:rsidRDefault="002C0CE4" w:rsidP="002C0CE4">
            <w:pPr>
              <w:rPr>
                <w:ins w:id="36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36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18-29</w:t>
              </w:r>
            </w:ins>
          </w:p>
        </w:tc>
        <w:tc>
          <w:tcPr>
            <w:tcW w:w="732" w:type="pct"/>
            <w:tcPrChange w:id="368" w:author="Mohammad Nayeem Hasan" w:date="2024-05-16T17:59:00Z" w16du:dateUtc="2024-05-16T11:59:00Z">
              <w:tcPr>
                <w:tcW w:w="419" w:type="pct"/>
              </w:tcPr>
            </w:tcPrChange>
          </w:tcPr>
          <w:p w14:paraId="68BAA1CF" w14:textId="50B4DA82" w:rsidR="002C0CE4" w:rsidRPr="00C73E1C" w:rsidRDefault="002C0CE4" w:rsidP="002C0CE4">
            <w:pPr>
              <w:rPr>
                <w:ins w:id="36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370" w:author="Mohammad Nayeem Hasan" w:date="2024-05-16T17:59:00Z" w16du:dateUtc="2024-05-16T11:59:00Z">
              <w:tcPr>
                <w:tcW w:w="238" w:type="pct"/>
              </w:tcPr>
            </w:tcPrChange>
          </w:tcPr>
          <w:p w14:paraId="5ADE6075" w14:textId="09C1ADC1" w:rsidR="002C0CE4" w:rsidRPr="00C73E1C" w:rsidRDefault="002C0CE4" w:rsidP="002C0CE4">
            <w:pPr>
              <w:rPr>
                <w:ins w:id="37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372" w:author="Mohammad Nayeem Hasan" w:date="2024-05-16T17:59:00Z" w16du:dateUtc="2024-05-16T11:59:00Z">
              <w:tcPr>
                <w:tcW w:w="328" w:type="pct"/>
              </w:tcPr>
            </w:tcPrChange>
          </w:tcPr>
          <w:p w14:paraId="202755AD" w14:textId="3586A701" w:rsidR="002C0CE4" w:rsidRPr="00C73E1C" w:rsidRDefault="002C0CE4" w:rsidP="002C0CE4">
            <w:pPr>
              <w:rPr>
                <w:ins w:id="37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374" w:author="Mohammad Nayeem Hasan" w:date="2024-05-16T17:59:00Z" w16du:dateUtc="2024-05-16T11:59:00Z">
              <w:tcPr>
                <w:tcW w:w="251" w:type="pct"/>
              </w:tcPr>
            </w:tcPrChange>
          </w:tcPr>
          <w:p w14:paraId="200E9A47" w14:textId="6DDC3FC0" w:rsidR="002C0CE4" w:rsidRPr="00C73E1C" w:rsidRDefault="002C0CE4" w:rsidP="002C0CE4">
            <w:pPr>
              <w:rPr>
                <w:ins w:id="37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376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B4153C2" w14:textId="7F90B77D" w:rsidR="002C0CE4" w:rsidRPr="00C73E1C" w:rsidRDefault="002C0CE4" w:rsidP="002C0CE4">
            <w:pPr>
              <w:rPr>
                <w:ins w:id="37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378" w:author="Mohammad Nayeem Hasan" w:date="2024-05-16T17:59:00Z" w16du:dateUtc="2024-05-16T11:59:00Z">
              <w:tcPr>
                <w:tcW w:w="221" w:type="pct"/>
              </w:tcPr>
            </w:tcPrChange>
          </w:tcPr>
          <w:p w14:paraId="44371BA2" w14:textId="382BB377" w:rsidR="002C0CE4" w:rsidRPr="00C73E1C" w:rsidRDefault="002C0CE4" w:rsidP="002C0CE4">
            <w:pPr>
              <w:rPr>
                <w:ins w:id="3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4742D12" w14:textId="71F78D21" w:rsidTr="002C0CE4">
        <w:trPr>
          <w:jc w:val="center"/>
          <w:ins w:id="380" w:author="Mohammad Nayeem Hasan" w:date="2024-05-16T17:08:00Z" w16du:dateUtc="2024-05-16T11:08:00Z"/>
          <w:trPrChange w:id="381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382" w:author="Mohammad Nayeem Hasan" w:date="2024-05-16T17:59:00Z" w16du:dateUtc="2024-05-16T11:59:00Z">
              <w:tcPr>
                <w:tcW w:w="1031" w:type="pct"/>
              </w:tcPr>
            </w:tcPrChange>
          </w:tcPr>
          <w:p w14:paraId="798A3FC5" w14:textId="77777777" w:rsidR="002C0CE4" w:rsidRPr="00C73E1C" w:rsidRDefault="002C0CE4" w:rsidP="002C0CE4">
            <w:pPr>
              <w:rPr>
                <w:ins w:id="3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38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30-44</w:t>
              </w:r>
            </w:ins>
          </w:p>
        </w:tc>
        <w:tc>
          <w:tcPr>
            <w:tcW w:w="732" w:type="pct"/>
            <w:tcPrChange w:id="385" w:author="Mohammad Nayeem Hasan" w:date="2024-05-16T17:59:00Z" w16du:dateUtc="2024-05-16T11:59:00Z">
              <w:tcPr>
                <w:tcW w:w="419" w:type="pct"/>
              </w:tcPr>
            </w:tcPrChange>
          </w:tcPr>
          <w:p w14:paraId="47BD4F98" w14:textId="08C2F53C" w:rsidR="002C0CE4" w:rsidRPr="00C73E1C" w:rsidRDefault="002C0CE4" w:rsidP="002C0CE4">
            <w:pPr>
              <w:rPr>
                <w:ins w:id="38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387" w:author="Mohammad Nayeem Hasan" w:date="2024-05-16T17:59:00Z" w16du:dateUtc="2024-05-16T11:59:00Z">
              <w:tcPr>
                <w:tcW w:w="238" w:type="pct"/>
              </w:tcPr>
            </w:tcPrChange>
          </w:tcPr>
          <w:p w14:paraId="44A34AC4" w14:textId="77777777" w:rsidR="002C0CE4" w:rsidRPr="00C73E1C" w:rsidRDefault="002C0CE4" w:rsidP="002C0CE4">
            <w:pPr>
              <w:rPr>
                <w:ins w:id="38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389" w:author="Mohammad Nayeem Hasan" w:date="2024-05-16T17:59:00Z" w16du:dateUtc="2024-05-16T11:59:00Z">
              <w:tcPr>
                <w:tcW w:w="328" w:type="pct"/>
              </w:tcPr>
            </w:tcPrChange>
          </w:tcPr>
          <w:p w14:paraId="47782528" w14:textId="06B5D542" w:rsidR="002C0CE4" w:rsidRPr="00C73E1C" w:rsidRDefault="002C0CE4" w:rsidP="002C0CE4">
            <w:pPr>
              <w:rPr>
                <w:ins w:id="39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391" w:author="Mohammad Nayeem Hasan" w:date="2024-05-16T17:59:00Z" w16du:dateUtc="2024-05-16T11:59:00Z">
              <w:tcPr>
                <w:tcW w:w="251" w:type="pct"/>
              </w:tcPr>
            </w:tcPrChange>
          </w:tcPr>
          <w:p w14:paraId="67365535" w14:textId="77777777" w:rsidR="002C0CE4" w:rsidRPr="00C73E1C" w:rsidRDefault="002C0CE4" w:rsidP="002C0CE4">
            <w:pPr>
              <w:rPr>
                <w:ins w:id="39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39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A6FBEC0" w14:textId="50BD3C0E" w:rsidR="002C0CE4" w:rsidRPr="00C73E1C" w:rsidRDefault="002C0CE4" w:rsidP="002C0CE4">
            <w:pPr>
              <w:rPr>
                <w:ins w:id="3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395" w:author="Mohammad Nayeem Hasan" w:date="2024-05-16T17:59:00Z" w16du:dateUtc="2024-05-16T11:59:00Z">
              <w:tcPr>
                <w:tcW w:w="221" w:type="pct"/>
              </w:tcPr>
            </w:tcPrChange>
          </w:tcPr>
          <w:p w14:paraId="1BF5A631" w14:textId="77777777" w:rsidR="002C0CE4" w:rsidRPr="00C73E1C" w:rsidRDefault="002C0CE4" w:rsidP="002C0CE4">
            <w:pPr>
              <w:rPr>
                <w:ins w:id="3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2A783868" w14:textId="1ABB4F07" w:rsidTr="002C0CE4">
        <w:trPr>
          <w:jc w:val="center"/>
          <w:ins w:id="397" w:author="Mohammad Nayeem Hasan" w:date="2024-05-16T17:08:00Z" w16du:dateUtc="2024-05-16T11:08:00Z"/>
          <w:trPrChange w:id="39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399" w:author="Mohammad Nayeem Hasan" w:date="2024-05-16T17:59:00Z" w16du:dateUtc="2024-05-16T11:59:00Z">
              <w:tcPr>
                <w:tcW w:w="1031" w:type="pct"/>
              </w:tcPr>
            </w:tcPrChange>
          </w:tcPr>
          <w:p w14:paraId="67F1CEF9" w14:textId="77777777" w:rsidR="002C0CE4" w:rsidRPr="00C73E1C" w:rsidRDefault="002C0CE4" w:rsidP="002C0CE4">
            <w:pPr>
              <w:rPr>
                <w:ins w:id="4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0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45-59</w:t>
              </w:r>
            </w:ins>
          </w:p>
        </w:tc>
        <w:tc>
          <w:tcPr>
            <w:tcW w:w="732" w:type="pct"/>
            <w:tcPrChange w:id="402" w:author="Mohammad Nayeem Hasan" w:date="2024-05-16T17:59:00Z" w16du:dateUtc="2024-05-16T11:59:00Z">
              <w:tcPr>
                <w:tcW w:w="419" w:type="pct"/>
              </w:tcPr>
            </w:tcPrChange>
          </w:tcPr>
          <w:p w14:paraId="429E1294" w14:textId="6EF84F3A" w:rsidR="002C0CE4" w:rsidRPr="00C73E1C" w:rsidRDefault="002C0CE4" w:rsidP="002C0CE4">
            <w:pPr>
              <w:rPr>
                <w:ins w:id="40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404" w:author="Mohammad Nayeem Hasan" w:date="2024-05-16T17:59:00Z" w16du:dateUtc="2024-05-16T11:59:00Z">
              <w:tcPr>
                <w:tcW w:w="238" w:type="pct"/>
              </w:tcPr>
            </w:tcPrChange>
          </w:tcPr>
          <w:p w14:paraId="453B95BA" w14:textId="77777777" w:rsidR="002C0CE4" w:rsidRPr="00C73E1C" w:rsidRDefault="002C0CE4" w:rsidP="002C0CE4">
            <w:pPr>
              <w:rPr>
                <w:ins w:id="4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406" w:author="Mohammad Nayeem Hasan" w:date="2024-05-16T17:59:00Z" w16du:dateUtc="2024-05-16T11:59:00Z">
              <w:tcPr>
                <w:tcW w:w="328" w:type="pct"/>
              </w:tcPr>
            </w:tcPrChange>
          </w:tcPr>
          <w:p w14:paraId="19EBD1DF" w14:textId="51FBEB6B" w:rsidR="002C0CE4" w:rsidRPr="00C73E1C" w:rsidRDefault="002C0CE4" w:rsidP="002C0CE4">
            <w:pPr>
              <w:rPr>
                <w:ins w:id="4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408" w:author="Mohammad Nayeem Hasan" w:date="2024-05-16T17:59:00Z" w16du:dateUtc="2024-05-16T11:59:00Z">
              <w:tcPr>
                <w:tcW w:w="251" w:type="pct"/>
              </w:tcPr>
            </w:tcPrChange>
          </w:tcPr>
          <w:p w14:paraId="06DF0E90" w14:textId="77777777" w:rsidR="002C0CE4" w:rsidRPr="00C73E1C" w:rsidRDefault="002C0CE4" w:rsidP="002C0CE4">
            <w:pPr>
              <w:rPr>
                <w:ins w:id="40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410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63E66C8" w14:textId="44F3A489" w:rsidR="002C0CE4" w:rsidRPr="00C73E1C" w:rsidRDefault="002C0CE4" w:rsidP="002C0CE4">
            <w:pPr>
              <w:rPr>
                <w:ins w:id="41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412" w:author="Mohammad Nayeem Hasan" w:date="2024-05-16T17:59:00Z" w16du:dateUtc="2024-05-16T11:59:00Z">
              <w:tcPr>
                <w:tcW w:w="221" w:type="pct"/>
              </w:tcPr>
            </w:tcPrChange>
          </w:tcPr>
          <w:p w14:paraId="12F9D08A" w14:textId="77777777" w:rsidR="002C0CE4" w:rsidRPr="00C73E1C" w:rsidRDefault="002C0CE4" w:rsidP="002C0CE4">
            <w:pPr>
              <w:rPr>
                <w:ins w:id="41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E320C10" w14:textId="047DBD98" w:rsidTr="002C0CE4">
        <w:trPr>
          <w:jc w:val="center"/>
          <w:ins w:id="414" w:author="Mohammad Nayeem Hasan" w:date="2024-05-16T17:08:00Z" w16du:dateUtc="2024-05-16T11:08:00Z"/>
          <w:trPrChange w:id="41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416" w:author="Mohammad Nayeem Hasan" w:date="2024-05-16T17:59:00Z" w16du:dateUtc="2024-05-16T11:59:00Z">
              <w:tcPr>
                <w:tcW w:w="1031" w:type="pct"/>
              </w:tcPr>
            </w:tcPrChange>
          </w:tcPr>
          <w:p w14:paraId="6118C0BA" w14:textId="77777777" w:rsidR="002C0CE4" w:rsidRPr="00C73E1C" w:rsidRDefault="002C0CE4" w:rsidP="002C0CE4">
            <w:pPr>
              <w:rPr>
                <w:ins w:id="4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1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60 or above</w:t>
              </w:r>
            </w:ins>
          </w:p>
        </w:tc>
        <w:tc>
          <w:tcPr>
            <w:tcW w:w="732" w:type="pct"/>
            <w:tcPrChange w:id="419" w:author="Mohammad Nayeem Hasan" w:date="2024-05-16T17:59:00Z" w16du:dateUtc="2024-05-16T11:59:00Z">
              <w:tcPr>
                <w:tcW w:w="419" w:type="pct"/>
              </w:tcPr>
            </w:tcPrChange>
          </w:tcPr>
          <w:p w14:paraId="0DA67C56" w14:textId="6A9DC707" w:rsidR="002C0CE4" w:rsidRPr="00C73E1C" w:rsidRDefault="002C0CE4" w:rsidP="002C0CE4">
            <w:pPr>
              <w:rPr>
                <w:ins w:id="42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421" w:author="Mohammad Nayeem Hasan" w:date="2024-05-16T17:59:00Z" w16du:dateUtc="2024-05-16T11:59:00Z">
              <w:tcPr>
                <w:tcW w:w="238" w:type="pct"/>
              </w:tcPr>
            </w:tcPrChange>
          </w:tcPr>
          <w:p w14:paraId="46FC9DC6" w14:textId="77777777" w:rsidR="002C0CE4" w:rsidRPr="00C73E1C" w:rsidRDefault="002C0CE4" w:rsidP="002C0CE4">
            <w:pPr>
              <w:rPr>
                <w:ins w:id="42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423" w:author="Mohammad Nayeem Hasan" w:date="2024-05-16T17:59:00Z" w16du:dateUtc="2024-05-16T11:59:00Z">
              <w:tcPr>
                <w:tcW w:w="328" w:type="pct"/>
              </w:tcPr>
            </w:tcPrChange>
          </w:tcPr>
          <w:p w14:paraId="643D870D" w14:textId="3E1299A9" w:rsidR="002C0CE4" w:rsidRPr="00C73E1C" w:rsidRDefault="002C0CE4" w:rsidP="002C0CE4">
            <w:pPr>
              <w:rPr>
                <w:ins w:id="42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425" w:author="Mohammad Nayeem Hasan" w:date="2024-05-16T17:59:00Z" w16du:dateUtc="2024-05-16T11:59:00Z">
              <w:tcPr>
                <w:tcW w:w="251" w:type="pct"/>
              </w:tcPr>
            </w:tcPrChange>
          </w:tcPr>
          <w:p w14:paraId="2772DA90" w14:textId="77777777" w:rsidR="002C0CE4" w:rsidRPr="00C73E1C" w:rsidRDefault="002C0CE4" w:rsidP="002C0CE4">
            <w:pPr>
              <w:rPr>
                <w:ins w:id="42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427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C377BCF" w14:textId="6C02AF79" w:rsidR="002C0CE4" w:rsidRPr="00C73E1C" w:rsidRDefault="002C0CE4" w:rsidP="002C0CE4">
            <w:pPr>
              <w:rPr>
                <w:ins w:id="42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429" w:author="Mohammad Nayeem Hasan" w:date="2024-05-16T17:59:00Z" w16du:dateUtc="2024-05-16T11:59:00Z">
              <w:tcPr>
                <w:tcW w:w="221" w:type="pct"/>
              </w:tcPr>
            </w:tcPrChange>
          </w:tcPr>
          <w:p w14:paraId="7795A88F" w14:textId="77777777" w:rsidR="002C0CE4" w:rsidRPr="00C73E1C" w:rsidRDefault="002C0CE4" w:rsidP="002C0CE4">
            <w:pPr>
              <w:rPr>
                <w:ins w:id="43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5D15239" w14:textId="37DF4A51" w:rsidTr="002C0CE4">
        <w:trPr>
          <w:jc w:val="center"/>
          <w:ins w:id="431" w:author="Mohammad Nayeem Hasan" w:date="2024-05-16T17:08:00Z" w16du:dateUtc="2024-05-16T11:08:00Z"/>
          <w:trPrChange w:id="432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433" w:author="Mohammad Nayeem Hasan" w:date="2024-05-16T17:59:00Z" w16du:dateUtc="2024-05-16T11:59:00Z">
              <w:tcPr>
                <w:tcW w:w="1031" w:type="pct"/>
              </w:tcPr>
            </w:tcPrChange>
          </w:tcPr>
          <w:p w14:paraId="6105BA38" w14:textId="77777777" w:rsidR="002C0CE4" w:rsidRPr="00C73E1C" w:rsidRDefault="002C0CE4" w:rsidP="002C0CE4">
            <w:pPr>
              <w:rPr>
                <w:ins w:id="43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43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Sex</w:t>
              </w:r>
            </w:ins>
          </w:p>
        </w:tc>
        <w:tc>
          <w:tcPr>
            <w:tcW w:w="732" w:type="pct"/>
            <w:tcPrChange w:id="436" w:author="Mohammad Nayeem Hasan" w:date="2024-05-16T17:59:00Z" w16du:dateUtc="2024-05-16T11:59:00Z">
              <w:tcPr>
                <w:tcW w:w="419" w:type="pct"/>
              </w:tcPr>
            </w:tcPrChange>
          </w:tcPr>
          <w:p w14:paraId="33C5F2A7" w14:textId="77777777" w:rsidR="002C0CE4" w:rsidRPr="00C73E1C" w:rsidRDefault="002C0CE4" w:rsidP="002C0CE4">
            <w:pPr>
              <w:rPr>
                <w:ins w:id="43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438" w:author="Mohammad Nayeem Hasan" w:date="2024-05-16T17:59:00Z" w16du:dateUtc="2024-05-16T11:59:00Z">
              <w:tcPr>
                <w:tcW w:w="238" w:type="pct"/>
              </w:tcPr>
            </w:tcPrChange>
          </w:tcPr>
          <w:p w14:paraId="4BFAB141" w14:textId="77777777" w:rsidR="002C0CE4" w:rsidRPr="00C73E1C" w:rsidRDefault="002C0CE4" w:rsidP="002C0CE4">
            <w:pPr>
              <w:rPr>
                <w:ins w:id="43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440" w:author="Mohammad Nayeem Hasan" w:date="2024-05-16T17:59:00Z" w16du:dateUtc="2024-05-16T11:59:00Z">
              <w:tcPr>
                <w:tcW w:w="328" w:type="pct"/>
              </w:tcPr>
            </w:tcPrChange>
          </w:tcPr>
          <w:p w14:paraId="6B6EFA7B" w14:textId="77777777" w:rsidR="002C0CE4" w:rsidRPr="00C73E1C" w:rsidRDefault="002C0CE4" w:rsidP="002C0CE4">
            <w:pPr>
              <w:rPr>
                <w:ins w:id="44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442" w:author="Mohammad Nayeem Hasan" w:date="2024-05-16T17:59:00Z" w16du:dateUtc="2024-05-16T11:59:00Z">
              <w:tcPr>
                <w:tcW w:w="251" w:type="pct"/>
              </w:tcPr>
            </w:tcPrChange>
          </w:tcPr>
          <w:p w14:paraId="1B8C21CB" w14:textId="77777777" w:rsidR="002C0CE4" w:rsidRPr="00C73E1C" w:rsidRDefault="002C0CE4" w:rsidP="002C0CE4">
            <w:pPr>
              <w:rPr>
                <w:ins w:id="44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444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9F92BCE" w14:textId="77777777" w:rsidR="002C0CE4" w:rsidRPr="00C73E1C" w:rsidRDefault="002C0CE4" w:rsidP="002C0CE4">
            <w:pPr>
              <w:rPr>
                <w:ins w:id="44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446" w:author="Mohammad Nayeem Hasan" w:date="2024-05-16T17:59:00Z" w16du:dateUtc="2024-05-16T11:59:00Z">
              <w:tcPr>
                <w:tcW w:w="221" w:type="pct"/>
              </w:tcPr>
            </w:tcPrChange>
          </w:tcPr>
          <w:p w14:paraId="17126D7B" w14:textId="77777777" w:rsidR="002C0CE4" w:rsidRPr="00C73E1C" w:rsidRDefault="002C0CE4" w:rsidP="002C0CE4">
            <w:pPr>
              <w:rPr>
                <w:ins w:id="44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1F0B9263" w14:textId="01B95F7A" w:rsidTr="002C0CE4">
        <w:trPr>
          <w:jc w:val="center"/>
          <w:ins w:id="448" w:author="Mohammad Nayeem Hasan" w:date="2024-05-16T17:08:00Z" w16du:dateUtc="2024-05-16T11:08:00Z"/>
          <w:trPrChange w:id="449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450" w:author="Mohammad Nayeem Hasan" w:date="2024-05-16T17:59:00Z" w16du:dateUtc="2024-05-16T11:59:00Z">
              <w:tcPr>
                <w:tcW w:w="1031" w:type="pct"/>
              </w:tcPr>
            </w:tcPrChange>
          </w:tcPr>
          <w:p w14:paraId="0A4C2E66" w14:textId="77777777" w:rsidR="002C0CE4" w:rsidRPr="00C73E1C" w:rsidRDefault="002C0CE4" w:rsidP="002C0CE4">
            <w:pPr>
              <w:rPr>
                <w:ins w:id="4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5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</w:p>
        </w:tc>
        <w:tc>
          <w:tcPr>
            <w:tcW w:w="732" w:type="pct"/>
            <w:tcPrChange w:id="453" w:author="Mohammad Nayeem Hasan" w:date="2024-05-16T17:59:00Z" w16du:dateUtc="2024-05-16T11:59:00Z">
              <w:tcPr>
                <w:tcW w:w="419" w:type="pct"/>
              </w:tcPr>
            </w:tcPrChange>
          </w:tcPr>
          <w:p w14:paraId="279CC2CB" w14:textId="67E629EF" w:rsidR="002C0CE4" w:rsidRPr="00C73E1C" w:rsidRDefault="002C0CE4" w:rsidP="002C0CE4">
            <w:pPr>
              <w:rPr>
                <w:ins w:id="45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455" w:author="Mohammad Nayeem Hasan" w:date="2024-05-16T17:59:00Z" w16du:dateUtc="2024-05-16T11:59:00Z">
              <w:tcPr>
                <w:tcW w:w="238" w:type="pct"/>
              </w:tcPr>
            </w:tcPrChange>
          </w:tcPr>
          <w:p w14:paraId="43E9A104" w14:textId="0B12B63E" w:rsidR="002C0CE4" w:rsidRPr="00C73E1C" w:rsidRDefault="002C0CE4" w:rsidP="002C0CE4">
            <w:pPr>
              <w:rPr>
                <w:ins w:id="45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457" w:author="Mohammad Nayeem Hasan" w:date="2024-05-16T17:59:00Z" w16du:dateUtc="2024-05-16T11:59:00Z">
              <w:tcPr>
                <w:tcW w:w="328" w:type="pct"/>
              </w:tcPr>
            </w:tcPrChange>
          </w:tcPr>
          <w:p w14:paraId="74D2E3ED" w14:textId="6EB0AE11" w:rsidR="002C0CE4" w:rsidRPr="00C73E1C" w:rsidRDefault="002C0CE4" w:rsidP="002C0CE4">
            <w:pPr>
              <w:rPr>
                <w:ins w:id="4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459" w:author="Mohammad Nayeem Hasan" w:date="2024-05-16T17:59:00Z" w16du:dateUtc="2024-05-16T11:59:00Z">
              <w:tcPr>
                <w:tcW w:w="251" w:type="pct"/>
              </w:tcPr>
            </w:tcPrChange>
          </w:tcPr>
          <w:p w14:paraId="597EF441" w14:textId="5B2D29FD" w:rsidR="002C0CE4" w:rsidRPr="00C73E1C" w:rsidRDefault="002C0CE4" w:rsidP="002C0CE4">
            <w:pPr>
              <w:rPr>
                <w:ins w:id="4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46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66D56E0" w14:textId="4100EA66" w:rsidR="002C0CE4" w:rsidRPr="00C73E1C" w:rsidRDefault="002C0CE4" w:rsidP="002C0CE4">
            <w:pPr>
              <w:rPr>
                <w:ins w:id="4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463" w:author="Mohammad Nayeem Hasan" w:date="2024-05-16T17:59:00Z" w16du:dateUtc="2024-05-16T11:59:00Z">
              <w:tcPr>
                <w:tcW w:w="221" w:type="pct"/>
              </w:tcPr>
            </w:tcPrChange>
          </w:tcPr>
          <w:p w14:paraId="5BAAB37A" w14:textId="7939FF37" w:rsidR="002C0CE4" w:rsidRPr="00C73E1C" w:rsidRDefault="002C0CE4" w:rsidP="002C0CE4">
            <w:pPr>
              <w:rPr>
                <w:ins w:id="46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06C34E6E" w14:textId="750A3E31" w:rsidTr="002C0CE4">
        <w:trPr>
          <w:jc w:val="center"/>
          <w:ins w:id="465" w:author="Mohammad Nayeem Hasan" w:date="2024-05-16T17:08:00Z" w16du:dateUtc="2024-05-16T11:08:00Z"/>
          <w:trPrChange w:id="466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467" w:author="Mohammad Nayeem Hasan" w:date="2024-05-16T17:59:00Z" w16du:dateUtc="2024-05-16T11:59:00Z">
              <w:tcPr>
                <w:tcW w:w="1031" w:type="pct"/>
              </w:tcPr>
            </w:tcPrChange>
          </w:tcPr>
          <w:p w14:paraId="19FB9252" w14:textId="77777777" w:rsidR="002C0CE4" w:rsidRPr="00C73E1C" w:rsidRDefault="002C0CE4" w:rsidP="002C0CE4">
            <w:pPr>
              <w:rPr>
                <w:ins w:id="4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469" w:author="Mohammad Nayeem Hasan" w:date="2024-05-16T17:08:00Z" w16du:dateUtc="2024-05-16T11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732" w:type="pct"/>
            <w:tcPrChange w:id="470" w:author="Mohammad Nayeem Hasan" w:date="2024-05-16T17:59:00Z" w16du:dateUtc="2024-05-16T11:59:00Z">
              <w:tcPr>
                <w:tcW w:w="419" w:type="pct"/>
              </w:tcPr>
            </w:tcPrChange>
          </w:tcPr>
          <w:p w14:paraId="632909A9" w14:textId="411F60FA" w:rsidR="002C0CE4" w:rsidRPr="00C73E1C" w:rsidRDefault="002C0CE4" w:rsidP="002C0CE4">
            <w:pPr>
              <w:rPr>
                <w:ins w:id="47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472" w:author="Mohammad Nayeem Hasan" w:date="2024-05-16T17:59:00Z" w16du:dateUtc="2024-05-16T11:59:00Z">
              <w:tcPr>
                <w:tcW w:w="238" w:type="pct"/>
              </w:tcPr>
            </w:tcPrChange>
          </w:tcPr>
          <w:p w14:paraId="3864893D" w14:textId="77777777" w:rsidR="002C0CE4" w:rsidRPr="00C73E1C" w:rsidRDefault="002C0CE4" w:rsidP="002C0CE4">
            <w:pPr>
              <w:rPr>
                <w:ins w:id="47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474" w:author="Mohammad Nayeem Hasan" w:date="2024-05-16T17:59:00Z" w16du:dateUtc="2024-05-16T11:59:00Z">
              <w:tcPr>
                <w:tcW w:w="328" w:type="pct"/>
              </w:tcPr>
            </w:tcPrChange>
          </w:tcPr>
          <w:p w14:paraId="03F1B1C5" w14:textId="2C407D9B" w:rsidR="002C0CE4" w:rsidRPr="00C73E1C" w:rsidRDefault="002C0CE4" w:rsidP="002C0CE4">
            <w:pPr>
              <w:rPr>
                <w:ins w:id="47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476" w:author="Mohammad Nayeem Hasan" w:date="2024-05-16T17:59:00Z" w16du:dateUtc="2024-05-16T11:59:00Z">
              <w:tcPr>
                <w:tcW w:w="251" w:type="pct"/>
              </w:tcPr>
            </w:tcPrChange>
          </w:tcPr>
          <w:p w14:paraId="6A3D866A" w14:textId="77777777" w:rsidR="002C0CE4" w:rsidRPr="00C73E1C" w:rsidRDefault="002C0CE4" w:rsidP="002C0CE4">
            <w:pPr>
              <w:rPr>
                <w:ins w:id="47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478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55A8505" w14:textId="5951A554" w:rsidR="002C0CE4" w:rsidRPr="00C73E1C" w:rsidRDefault="002C0CE4" w:rsidP="002C0CE4">
            <w:pPr>
              <w:rPr>
                <w:ins w:id="4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480" w:author="Mohammad Nayeem Hasan" w:date="2024-05-16T17:59:00Z" w16du:dateUtc="2024-05-16T11:59:00Z">
              <w:tcPr>
                <w:tcW w:w="221" w:type="pct"/>
              </w:tcPr>
            </w:tcPrChange>
          </w:tcPr>
          <w:p w14:paraId="0CADFBF8" w14:textId="77777777" w:rsidR="002C0CE4" w:rsidRPr="00C73E1C" w:rsidRDefault="002C0CE4" w:rsidP="002C0CE4">
            <w:pPr>
              <w:rPr>
                <w:ins w:id="4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D5C1180" w14:textId="37411291" w:rsidTr="002C0CE4">
        <w:trPr>
          <w:jc w:val="center"/>
          <w:ins w:id="482" w:author="Mohammad Nayeem Hasan" w:date="2024-05-16T17:08:00Z" w16du:dateUtc="2024-05-16T11:08:00Z"/>
          <w:trPrChange w:id="483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484" w:author="Mohammad Nayeem Hasan" w:date="2024-05-16T17:59:00Z" w16du:dateUtc="2024-05-16T11:59:00Z">
              <w:tcPr>
                <w:tcW w:w="1031" w:type="pct"/>
              </w:tcPr>
            </w:tcPrChange>
          </w:tcPr>
          <w:p w14:paraId="0DA47362" w14:textId="77777777" w:rsidR="002C0CE4" w:rsidRPr="00C73E1C" w:rsidRDefault="002C0CE4" w:rsidP="002C0CE4">
            <w:pPr>
              <w:rPr>
                <w:ins w:id="48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48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Highest level of education</w:t>
              </w:r>
            </w:ins>
          </w:p>
        </w:tc>
        <w:tc>
          <w:tcPr>
            <w:tcW w:w="732" w:type="pct"/>
            <w:tcPrChange w:id="487" w:author="Mohammad Nayeem Hasan" w:date="2024-05-16T17:59:00Z" w16du:dateUtc="2024-05-16T11:59:00Z">
              <w:tcPr>
                <w:tcW w:w="419" w:type="pct"/>
              </w:tcPr>
            </w:tcPrChange>
          </w:tcPr>
          <w:p w14:paraId="78EB2A86" w14:textId="77777777" w:rsidR="002C0CE4" w:rsidRPr="00C73E1C" w:rsidRDefault="002C0CE4" w:rsidP="002C0CE4">
            <w:pPr>
              <w:rPr>
                <w:ins w:id="48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489" w:author="Mohammad Nayeem Hasan" w:date="2024-05-16T17:59:00Z" w16du:dateUtc="2024-05-16T11:59:00Z">
              <w:tcPr>
                <w:tcW w:w="238" w:type="pct"/>
              </w:tcPr>
            </w:tcPrChange>
          </w:tcPr>
          <w:p w14:paraId="70CB5229" w14:textId="77777777" w:rsidR="002C0CE4" w:rsidRPr="00C73E1C" w:rsidRDefault="002C0CE4" w:rsidP="002C0CE4">
            <w:pPr>
              <w:rPr>
                <w:ins w:id="49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491" w:author="Mohammad Nayeem Hasan" w:date="2024-05-16T17:59:00Z" w16du:dateUtc="2024-05-16T11:59:00Z">
              <w:tcPr>
                <w:tcW w:w="328" w:type="pct"/>
              </w:tcPr>
            </w:tcPrChange>
          </w:tcPr>
          <w:p w14:paraId="431BD5EC" w14:textId="77777777" w:rsidR="002C0CE4" w:rsidRPr="00C73E1C" w:rsidRDefault="002C0CE4" w:rsidP="002C0CE4">
            <w:pPr>
              <w:rPr>
                <w:ins w:id="49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493" w:author="Mohammad Nayeem Hasan" w:date="2024-05-16T17:59:00Z" w16du:dateUtc="2024-05-16T11:59:00Z">
              <w:tcPr>
                <w:tcW w:w="251" w:type="pct"/>
              </w:tcPr>
            </w:tcPrChange>
          </w:tcPr>
          <w:p w14:paraId="1DEA8F49" w14:textId="77777777" w:rsidR="002C0CE4" w:rsidRPr="00C73E1C" w:rsidRDefault="002C0CE4" w:rsidP="002C0CE4">
            <w:pPr>
              <w:rPr>
                <w:ins w:id="49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495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A87A11C" w14:textId="77777777" w:rsidR="002C0CE4" w:rsidRPr="00C73E1C" w:rsidRDefault="002C0CE4" w:rsidP="002C0CE4">
            <w:pPr>
              <w:rPr>
                <w:ins w:id="49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497" w:author="Mohammad Nayeem Hasan" w:date="2024-05-16T17:59:00Z" w16du:dateUtc="2024-05-16T11:59:00Z">
              <w:tcPr>
                <w:tcW w:w="221" w:type="pct"/>
              </w:tcPr>
            </w:tcPrChange>
          </w:tcPr>
          <w:p w14:paraId="503C94D9" w14:textId="77777777" w:rsidR="002C0CE4" w:rsidRPr="00C73E1C" w:rsidRDefault="002C0CE4" w:rsidP="002C0CE4">
            <w:pPr>
              <w:rPr>
                <w:ins w:id="49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5131436B" w14:textId="01B0A67F" w:rsidTr="002C0CE4">
        <w:trPr>
          <w:jc w:val="center"/>
          <w:ins w:id="499" w:author="Mohammad Nayeem Hasan" w:date="2024-05-16T17:08:00Z" w16du:dateUtc="2024-05-16T11:08:00Z"/>
          <w:trPrChange w:id="50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501" w:author="Mohammad Nayeem Hasan" w:date="2024-05-16T17:59:00Z" w16du:dateUtc="2024-05-16T11:59:00Z">
              <w:tcPr>
                <w:tcW w:w="1031" w:type="pct"/>
              </w:tcPr>
            </w:tcPrChange>
          </w:tcPr>
          <w:p w14:paraId="00184B5F" w14:textId="4A7B6C0D" w:rsidR="002C0CE4" w:rsidRPr="00C73E1C" w:rsidRDefault="002C0CE4" w:rsidP="002C0CE4">
            <w:pPr>
              <w:rPr>
                <w:ins w:id="5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03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732" w:type="pct"/>
            <w:tcPrChange w:id="504" w:author="Mohammad Nayeem Hasan" w:date="2024-05-16T17:59:00Z" w16du:dateUtc="2024-05-16T11:59:00Z">
              <w:tcPr>
                <w:tcW w:w="419" w:type="pct"/>
              </w:tcPr>
            </w:tcPrChange>
          </w:tcPr>
          <w:p w14:paraId="3F103655" w14:textId="77E972C3" w:rsidR="002C0CE4" w:rsidRPr="00C73E1C" w:rsidRDefault="002C0CE4" w:rsidP="002C0CE4">
            <w:pPr>
              <w:rPr>
                <w:ins w:id="50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506" w:author="Mohammad Nayeem Hasan" w:date="2024-05-16T17:59:00Z" w16du:dateUtc="2024-05-16T11:59:00Z">
              <w:tcPr>
                <w:tcW w:w="238" w:type="pct"/>
              </w:tcPr>
            </w:tcPrChange>
          </w:tcPr>
          <w:p w14:paraId="6C0124E8" w14:textId="12699799" w:rsidR="002C0CE4" w:rsidRPr="00C73E1C" w:rsidRDefault="002C0CE4" w:rsidP="002C0CE4">
            <w:pPr>
              <w:rPr>
                <w:ins w:id="5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508" w:author="Mohammad Nayeem Hasan" w:date="2024-05-16T17:59:00Z" w16du:dateUtc="2024-05-16T11:59:00Z">
              <w:tcPr>
                <w:tcW w:w="328" w:type="pct"/>
              </w:tcPr>
            </w:tcPrChange>
          </w:tcPr>
          <w:p w14:paraId="02F1D172" w14:textId="15BD18B5" w:rsidR="002C0CE4" w:rsidRPr="00C73E1C" w:rsidRDefault="002C0CE4" w:rsidP="002C0CE4">
            <w:pPr>
              <w:rPr>
                <w:ins w:id="50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510" w:author="Mohammad Nayeem Hasan" w:date="2024-05-16T17:59:00Z" w16du:dateUtc="2024-05-16T11:59:00Z">
              <w:tcPr>
                <w:tcW w:w="251" w:type="pct"/>
              </w:tcPr>
            </w:tcPrChange>
          </w:tcPr>
          <w:p w14:paraId="11FCAAF4" w14:textId="6EA06A10" w:rsidR="002C0CE4" w:rsidRPr="00C73E1C" w:rsidRDefault="002C0CE4" w:rsidP="002C0CE4">
            <w:pPr>
              <w:rPr>
                <w:ins w:id="51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51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5371063" w14:textId="140DC08C" w:rsidR="002C0CE4" w:rsidRPr="00C73E1C" w:rsidRDefault="002C0CE4" w:rsidP="002C0CE4">
            <w:pPr>
              <w:rPr>
                <w:ins w:id="51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514" w:author="Mohammad Nayeem Hasan" w:date="2024-05-16T17:59:00Z" w16du:dateUtc="2024-05-16T11:59:00Z">
              <w:tcPr>
                <w:tcW w:w="221" w:type="pct"/>
              </w:tcPr>
            </w:tcPrChange>
          </w:tcPr>
          <w:p w14:paraId="4C7C63DB" w14:textId="59BF1ECF" w:rsidR="002C0CE4" w:rsidRPr="00C73E1C" w:rsidRDefault="002C0CE4" w:rsidP="002C0CE4">
            <w:pPr>
              <w:rPr>
                <w:ins w:id="5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23D5EBE" w14:textId="31547B0E" w:rsidTr="002C0CE4">
        <w:trPr>
          <w:jc w:val="center"/>
          <w:ins w:id="516" w:author="Mohammad Nayeem Hasan" w:date="2024-05-16T17:08:00Z" w16du:dateUtc="2024-05-16T11:08:00Z"/>
          <w:trPrChange w:id="517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518" w:author="Mohammad Nayeem Hasan" w:date="2024-05-16T17:59:00Z" w16du:dateUtc="2024-05-16T11:59:00Z">
              <w:tcPr>
                <w:tcW w:w="1031" w:type="pct"/>
              </w:tcPr>
            </w:tcPrChange>
          </w:tcPr>
          <w:p w14:paraId="69F450A3" w14:textId="51205A75" w:rsidR="002C0CE4" w:rsidRPr="00C73E1C" w:rsidRDefault="002C0CE4" w:rsidP="002C0CE4">
            <w:pPr>
              <w:rPr>
                <w:ins w:id="51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520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</w:p>
        </w:tc>
        <w:tc>
          <w:tcPr>
            <w:tcW w:w="732" w:type="pct"/>
            <w:tcPrChange w:id="521" w:author="Mohammad Nayeem Hasan" w:date="2024-05-16T17:59:00Z" w16du:dateUtc="2024-05-16T11:59:00Z">
              <w:tcPr>
                <w:tcW w:w="419" w:type="pct"/>
              </w:tcPr>
            </w:tcPrChange>
          </w:tcPr>
          <w:p w14:paraId="5CC66537" w14:textId="6D6ED12A" w:rsidR="002C0CE4" w:rsidRPr="00C73E1C" w:rsidRDefault="002C0CE4" w:rsidP="002C0CE4">
            <w:pPr>
              <w:rPr>
                <w:ins w:id="52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523" w:author="Mohammad Nayeem Hasan" w:date="2024-05-16T17:59:00Z" w16du:dateUtc="2024-05-16T11:59:00Z">
              <w:tcPr>
                <w:tcW w:w="238" w:type="pct"/>
              </w:tcPr>
            </w:tcPrChange>
          </w:tcPr>
          <w:p w14:paraId="4225CD51" w14:textId="77777777" w:rsidR="002C0CE4" w:rsidRPr="00C73E1C" w:rsidRDefault="002C0CE4" w:rsidP="002C0CE4">
            <w:pPr>
              <w:rPr>
                <w:ins w:id="52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525" w:author="Mohammad Nayeem Hasan" w:date="2024-05-16T17:59:00Z" w16du:dateUtc="2024-05-16T11:59:00Z">
              <w:tcPr>
                <w:tcW w:w="328" w:type="pct"/>
              </w:tcPr>
            </w:tcPrChange>
          </w:tcPr>
          <w:p w14:paraId="3F426A34" w14:textId="6DE10AF8" w:rsidR="002C0CE4" w:rsidRPr="00C73E1C" w:rsidRDefault="002C0CE4" w:rsidP="002C0CE4">
            <w:pPr>
              <w:rPr>
                <w:ins w:id="52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527" w:author="Mohammad Nayeem Hasan" w:date="2024-05-16T17:59:00Z" w16du:dateUtc="2024-05-16T11:59:00Z">
              <w:tcPr>
                <w:tcW w:w="251" w:type="pct"/>
              </w:tcPr>
            </w:tcPrChange>
          </w:tcPr>
          <w:p w14:paraId="71F11532" w14:textId="77777777" w:rsidR="002C0CE4" w:rsidRPr="00C73E1C" w:rsidRDefault="002C0CE4" w:rsidP="002C0CE4">
            <w:pPr>
              <w:rPr>
                <w:ins w:id="52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529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8C703DE" w14:textId="0EE121F9" w:rsidR="002C0CE4" w:rsidRPr="00C73E1C" w:rsidRDefault="002C0CE4" w:rsidP="002C0CE4">
            <w:pPr>
              <w:rPr>
                <w:ins w:id="53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531" w:author="Mohammad Nayeem Hasan" w:date="2024-05-16T17:59:00Z" w16du:dateUtc="2024-05-16T11:59:00Z">
              <w:tcPr>
                <w:tcW w:w="221" w:type="pct"/>
              </w:tcPr>
            </w:tcPrChange>
          </w:tcPr>
          <w:p w14:paraId="15EC3A49" w14:textId="77777777" w:rsidR="002C0CE4" w:rsidRPr="00C73E1C" w:rsidRDefault="002C0CE4" w:rsidP="002C0CE4">
            <w:pPr>
              <w:rPr>
                <w:ins w:id="5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09039D0" w14:textId="0B1D8506" w:rsidTr="002C0CE4">
        <w:trPr>
          <w:jc w:val="center"/>
          <w:ins w:id="533" w:author="Mohammad Nayeem Hasan" w:date="2024-05-16T17:08:00Z" w16du:dateUtc="2024-05-16T11:08:00Z"/>
          <w:trPrChange w:id="534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535" w:author="Mohammad Nayeem Hasan" w:date="2024-05-16T17:59:00Z" w16du:dateUtc="2024-05-16T11:59:00Z">
              <w:tcPr>
                <w:tcW w:w="1031" w:type="pct"/>
              </w:tcPr>
            </w:tcPrChange>
          </w:tcPr>
          <w:p w14:paraId="57685319" w14:textId="5C6FAEDE" w:rsidR="002C0CE4" w:rsidRPr="00C73E1C" w:rsidRDefault="002C0CE4" w:rsidP="002C0CE4">
            <w:pPr>
              <w:rPr>
                <w:ins w:id="536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37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732" w:type="pct"/>
            <w:tcPrChange w:id="538" w:author="Mohammad Nayeem Hasan" w:date="2024-05-16T17:59:00Z" w16du:dateUtc="2024-05-16T11:59:00Z">
              <w:tcPr>
                <w:tcW w:w="419" w:type="pct"/>
              </w:tcPr>
            </w:tcPrChange>
          </w:tcPr>
          <w:p w14:paraId="5848C923" w14:textId="38913102" w:rsidR="002C0CE4" w:rsidRPr="00C73E1C" w:rsidRDefault="002C0CE4" w:rsidP="002C0CE4">
            <w:pPr>
              <w:rPr>
                <w:ins w:id="53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540" w:author="Mohammad Nayeem Hasan" w:date="2024-05-16T17:59:00Z" w16du:dateUtc="2024-05-16T11:59:00Z">
              <w:tcPr>
                <w:tcW w:w="238" w:type="pct"/>
              </w:tcPr>
            </w:tcPrChange>
          </w:tcPr>
          <w:p w14:paraId="7B59227F" w14:textId="77777777" w:rsidR="002C0CE4" w:rsidRPr="00C73E1C" w:rsidRDefault="002C0CE4" w:rsidP="002C0CE4">
            <w:pPr>
              <w:rPr>
                <w:ins w:id="54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542" w:author="Mohammad Nayeem Hasan" w:date="2024-05-16T17:59:00Z" w16du:dateUtc="2024-05-16T11:59:00Z">
              <w:tcPr>
                <w:tcW w:w="328" w:type="pct"/>
              </w:tcPr>
            </w:tcPrChange>
          </w:tcPr>
          <w:p w14:paraId="258D59B9" w14:textId="17E7F43B" w:rsidR="002C0CE4" w:rsidRPr="00C73E1C" w:rsidRDefault="002C0CE4" w:rsidP="002C0CE4">
            <w:pPr>
              <w:rPr>
                <w:ins w:id="5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544" w:author="Mohammad Nayeem Hasan" w:date="2024-05-16T17:59:00Z" w16du:dateUtc="2024-05-16T11:59:00Z">
              <w:tcPr>
                <w:tcW w:w="251" w:type="pct"/>
              </w:tcPr>
            </w:tcPrChange>
          </w:tcPr>
          <w:p w14:paraId="3AB7E427" w14:textId="77777777" w:rsidR="002C0CE4" w:rsidRPr="00C73E1C" w:rsidRDefault="002C0CE4" w:rsidP="002C0CE4">
            <w:pPr>
              <w:rPr>
                <w:ins w:id="5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546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BB86CC2" w14:textId="7898C5C4" w:rsidR="002C0CE4" w:rsidRPr="00C73E1C" w:rsidRDefault="002C0CE4" w:rsidP="002C0CE4">
            <w:pPr>
              <w:rPr>
                <w:ins w:id="5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548" w:author="Mohammad Nayeem Hasan" w:date="2024-05-16T17:59:00Z" w16du:dateUtc="2024-05-16T11:59:00Z">
              <w:tcPr>
                <w:tcW w:w="221" w:type="pct"/>
              </w:tcPr>
            </w:tcPrChange>
          </w:tcPr>
          <w:p w14:paraId="2D3117FC" w14:textId="77777777" w:rsidR="002C0CE4" w:rsidRPr="00C73E1C" w:rsidRDefault="002C0CE4" w:rsidP="002C0CE4">
            <w:pPr>
              <w:rPr>
                <w:ins w:id="5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5B0F0CAD" w14:textId="65727054" w:rsidTr="002C0CE4">
        <w:trPr>
          <w:jc w:val="center"/>
          <w:ins w:id="550" w:author="Mohammad Nayeem Hasan" w:date="2024-05-16T17:08:00Z" w16du:dateUtc="2024-05-16T11:08:00Z"/>
          <w:trPrChange w:id="551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552" w:author="Mohammad Nayeem Hasan" w:date="2024-05-16T17:59:00Z" w16du:dateUtc="2024-05-16T11:59:00Z">
              <w:tcPr>
                <w:tcW w:w="1031" w:type="pct"/>
              </w:tcPr>
            </w:tcPrChange>
          </w:tcPr>
          <w:p w14:paraId="6806C770" w14:textId="2F9C0D00" w:rsidR="002C0CE4" w:rsidRPr="00C73E1C" w:rsidRDefault="002C0CE4" w:rsidP="002C0CE4">
            <w:pPr>
              <w:rPr>
                <w:ins w:id="553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54" w:author="Mohammad Nayeem Hasan" w:date="2024-05-16T17:50:00Z" w16du:dateUtc="2024-05-16T11:50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</w:p>
        </w:tc>
        <w:tc>
          <w:tcPr>
            <w:tcW w:w="732" w:type="pct"/>
            <w:tcPrChange w:id="555" w:author="Mohammad Nayeem Hasan" w:date="2024-05-16T17:59:00Z" w16du:dateUtc="2024-05-16T11:59:00Z">
              <w:tcPr>
                <w:tcW w:w="419" w:type="pct"/>
              </w:tcPr>
            </w:tcPrChange>
          </w:tcPr>
          <w:p w14:paraId="671DFCA9" w14:textId="296FF153" w:rsidR="002C0CE4" w:rsidRPr="00C73E1C" w:rsidRDefault="002C0CE4" w:rsidP="002C0CE4">
            <w:pPr>
              <w:rPr>
                <w:ins w:id="55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557" w:author="Mohammad Nayeem Hasan" w:date="2024-05-16T17:59:00Z" w16du:dateUtc="2024-05-16T11:59:00Z">
              <w:tcPr>
                <w:tcW w:w="238" w:type="pct"/>
              </w:tcPr>
            </w:tcPrChange>
          </w:tcPr>
          <w:p w14:paraId="0472CB98" w14:textId="77777777" w:rsidR="002C0CE4" w:rsidRPr="00C73E1C" w:rsidRDefault="002C0CE4" w:rsidP="002C0CE4">
            <w:pPr>
              <w:rPr>
                <w:ins w:id="5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559" w:author="Mohammad Nayeem Hasan" w:date="2024-05-16T17:59:00Z" w16du:dateUtc="2024-05-16T11:59:00Z">
              <w:tcPr>
                <w:tcW w:w="328" w:type="pct"/>
              </w:tcPr>
            </w:tcPrChange>
          </w:tcPr>
          <w:p w14:paraId="42F944C9" w14:textId="50C4D017" w:rsidR="002C0CE4" w:rsidRPr="00C73E1C" w:rsidRDefault="002C0CE4" w:rsidP="002C0CE4">
            <w:pPr>
              <w:rPr>
                <w:ins w:id="5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561" w:author="Mohammad Nayeem Hasan" w:date="2024-05-16T17:59:00Z" w16du:dateUtc="2024-05-16T11:59:00Z">
              <w:tcPr>
                <w:tcW w:w="251" w:type="pct"/>
              </w:tcPr>
            </w:tcPrChange>
          </w:tcPr>
          <w:p w14:paraId="6FD0A031" w14:textId="77777777" w:rsidR="002C0CE4" w:rsidRPr="00C73E1C" w:rsidRDefault="002C0CE4" w:rsidP="002C0CE4">
            <w:pPr>
              <w:rPr>
                <w:ins w:id="5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56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19E7B73" w14:textId="1BF2E841" w:rsidR="002C0CE4" w:rsidRPr="00C73E1C" w:rsidRDefault="002C0CE4" w:rsidP="002C0CE4">
            <w:pPr>
              <w:rPr>
                <w:ins w:id="56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565" w:author="Mohammad Nayeem Hasan" w:date="2024-05-16T17:59:00Z" w16du:dateUtc="2024-05-16T11:59:00Z">
              <w:tcPr>
                <w:tcW w:w="221" w:type="pct"/>
              </w:tcPr>
            </w:tcPrChange>
          </w:tcPr>
          <w:p w14:paraId="27F2CA2A" w14:textId="77777777" w:rsidR="002C0CE4" w:rsidRPr="00C73E1C" w:rsidRDefault="002C0CE4" w:rsidP="002C0CE4">
            <w:pPr>
              <w:rPr>
                <w:ins w:id="56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42EF1A9" w14:textId="7556B5A6" w:rsidTr="002C0CE4">
        <w:trPr>
          <w:jc w:val="center"/>
          <w:ins w:id="567" w:author="Mohammad Nayeem Hasan" w:date="2024-05-16T17:08:00Z" w16du:dateUtc="2024-05-16T11:08:00Z"/>
          <w:trPrChange w:id="56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569" w:author="Mohammad Nayeem Hasan" w:date="2024-05-16T17:59:00Z" w16du:dateUtc="2024-05-16T11:59:00Z">
              <w:tcPr>
                <w:tcW w:w="1031" w:type="pct"/>
              </w:tcPr>
            </w:tcPrChange>
          </w:tcPr>
          <w:p w14:paraId="6B6628FA" w14:textId="77777777" w:rsidR="002C0CE4" w:rsidRPr="00C73E1C" w:rsidRDefault="002C0CE4" w:rsidP="002C0CE4">
            <w:pPr>
              <w:rPr>
                <w:ins w:id="5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57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Marital status</w:t>
              </w:r>
            </w:ins>
          </w:p>
        </w:tc>
        <w:tc>
          <w:tcPr>
            <w:tcW w:w="732" w:type="pct"/>
            <w:tcPrChange w:id="572" w:author="Mohammad Nayeem Hasan" w:date="2024-05-16T17:59:00Z" w16du:dateUtc="2024-05-16T11:59:00Z">
              <w:tcPr>
                <w:tcW w:w="419" w:type="pct"/>
              </w:tcPr>
            </w:tcPrChange>
          </w:tcPr>
          <w:p w14:paraId="493F00BF" w14:textId="77777777" w:rsidR="002C0CE4" w:rsidRPr="00C73E1C" w:rsidRDefault="002C0CE4" w:rsidP="002C0CE4">
            <w:pPr>
              <w:rPr>
                <w:ins w:id="57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574" w:author="Mohammad Nayeem Hasan" w:date="2024-05-16T17:59:00Z" w16du:dateUtc="2024-05-16T11:59:00Z">
              <w:tcPr>
                <w:tcW w:w="238" w:type="pct"/>
              </w:tcPr>
            </w:tcPrChange>
          </w:tcPr>
          <w:p w14:paraId="110C7808" w14:textId="77777777" w:rsidR="002C0CE4" w:rsidRPr="00C73E1C" w:rsidRDefault="002C0CE4" w:rsidP="002C0CE4">
            <w:pPr>
              <w:rPr>
                <w:ins w:id="57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576" w:author="Mohammad Nayeem Hasan" w:date="2024-05-16T17:59:00Z" w16du:dateUtc="2024-05-16T11:59:00Z">
              <w:tcPr>
                <w:tcW w:w="328" w:type="pct"/>
              </w:tcPr>
            </w:tcPrChange>
          </w:tcPr>
          <w:p w14:paraId="266579D0" w14:textId="77777777" w:rsidR="002C0CE4" w:rsidRPr="00C73E1C" w:rsidRDefault="002C0CE4" w:rsidP="002C0CE4">
            <w:pPr>
              <w:rPr>
                <w:ins w:id="57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578" w:author="Mohammad Nayeem Hasan" w:date="2024-05-16T17:59:00Z" w16du:dateUtc="2024-05-16T11:59:00Z">
              <w:tcPr>
                <w:tcW w:w="251" w:type="pct"/>
              </w:tcPr>
            </w:tcPrChange>
          </w:tcPr>
          <w:p w14:paraId="1DFEEF2A" w14:textId="77777777" w:rsidR="002C0CE4" w:rsidRPr="00C73E1C" w:rsidRDefault="002C0CE4" w:rsidP="002C0CE4">
            <w:pPr>
              <w:rPr>
                <w:ins w:id="57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580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829E67D" w14:textId="77777777" w:rsidR="002C0CE4" w:rsidRPr="00C73E1C" w:rsidRDefault="002C0CE4" w:rsidP="002C0CE4">
            <w:pPr>
              <w:rPr>
                <w:ins w:id="58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582" w:author="Mohammad Nayeem Hasan" w:date="2024-05-16T17:59:00Z" w16du:dateUtc="2024-05-16T11:59:00Z">
              <w:tcPr>
                <w:tcW w:w="221" w:type="pct"/>
              </w:tcPr>
            </w:tcPrChange>
          </w:tcPr>
          <w:p w14:paraId="5A7C2725" w14:textId="77777777" w:rsidR="002C0CE4" w:rsidRPr="00C73E1C" w:rsidRDefault="002C0CE4" w:rsidP="002C0CE4">
            <w:pPr>
              <w:rPr>
                <w:ins w:id="58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22620CC4" w14:textId="3AF2D30C" w:rsidTr="002C0CE4">
        <w:trPr>
          <w:jc w:val="center"/>
          <w:ins w:id="584" w:author="Mohammad Nayeem Hasan" w:date="2024-05-16T17:08:00Z" w16du:dateUtc="2024-05-16T11:08:00Z"/>
          <w:trPrChange w:id="58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586" w:author="Mohammad Nayeem Hasan" w:date="2024-05-16T17:59:00Z" w16du:dateUtc="2024-05-16T11:59:00Z">
              <w:tcPr>
                <w:tcW w:w="1031" w:type="pct"/>
              </w:tcPr>
            </w:tcPrChange>
          </w:tcPr>
          <w:p w14:paraId="07F99D2A" w14:textId="77777777" w:rsidR="002C0CE4" w:rsidRPr="00C73E1C" w:rsidRDefault="002C0CE4" w:rsidP="002C0CE4">
            <w:pPr>
              <w:rPr>
                <w:ins w:id="587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58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Currently Married</w:t>
              </w:r>
            </w:ins>
          </w:p>
        </w:tc>
        <w:tc>
          <w:tcPr>
            <w:tcW w:w="732" w:type="pct"/>
            <w:tcPrChange w:id="589" w:author="Mohammad Nayeem Hasan" w:date="2024-05-16T17:59:00Z" w16du:dateUtc="2024-05-16T11:59:00Z">
              <w:tcPr>
                <w:tcW w:w="419" w:type="pct"/>
              </w:tcPr>
            </w:tcPrChange>
          </w:tcPr>
          <w:p w14:paraId="0E0F13A7" w14:textId="15A4C143" w:rsidR="002C0CE4" w:rsidRPr="00C73E1C" w:rsidRDefault="002C0CE4" w:rsidP="002C0CE4">
            <w:pPr>
              <w:rPr>
                <w:ins w:id="59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591" w:author="Mohammad Nayeem Hasan" w:date="2024-05-16T17:59:00Z" w16du:dateUtc="2024-05-16T11:59:00Z">
              <w:tcPr>
                <w:tcW w:w="238" w:type="pct"/>
              </w:tcPr>
            </w:tcPrChange>
          </w:tcPr>
          <w:p w14:paraId="73719467" w14:textId="6072228F" w:rsidR="002C0CE4" w:rsidRPr="00C73E1C" w:rsidRDefault="002C0CE4" w:rsidP="002C0CE4">
            <w:pPr>
              <w:rPr>
                <w:ins w:id="59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593" w:author="Mohammad Nayeem Hasan" w:date="2024-05-16T17:59:00Z" w16du:dateUtc="2024-05-16T11:59:00Z">
              <w:tcPr>
                <w:tcW w:w="328" w:type="pct"/>
              </w:tcPr>
            </w:tcPrChange>
          </w:tcPr>
          <w:p w14:paraId="67573019" w14:textId="71EE5CFC" w:rsidR="002C0CE4" w:rsidRPr="00C73E1C" w:rsidRDefault="002C0CE4" w:rsidP="002C0CE4">
            <w:pPr>
              <w:rPr>
                <w:ins w:id="5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595" w:author="Mohammad Nayeem Hasan" w:date="2024-05-16T17:59:00Z" w16du:dateUtc="2024-05-16T11:59:00Z">
              <w:tcPr>
                <w:tcW w:w="251" w:type="pct"/>
              </w:tcPr>
            </w:tcPrChange>
          </w:tcPr>
          <w:p w14:paraId="16DD1284" w14:textId="77777777" w:rsidR="002C0CE4" w:rsidRPr="00C73E1C" w:rsidRDefault="002C0CE4" w:rsidP="002C0CE4">
            <w:pPr>
              <w:rPr>
                <w:ins w:id="5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597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A1C06DA" w14:textId="702260F4" w:rsidR="002C0CE4" w:rsidRPr="00C73E1C" w:rsidRDefault="002C0CE4" w:rsidP="002C0CE4">
            <w:pPr>
              <w:rPr>
                <w:ins w:id="59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599" w:author="Mohammad Nayeem Hasan" w:date="2024-05-16T17:59:00Z" w16du:dateUtc="2024-05-16T11:59:00Z">
              <w:tcPr>
                <w:tcW w:w="221" w:type="pct"/>
              </w:tcPr>
            </w:tcPrChange>
          </w:tcPr>
          <w:p w14:paraId="603FBC2D" w14:textId="110E6416" w:rsidR="002C0CE4" w:rsidRPr="00C73E1C" w:rsidRDefault="002C0CE4" w:rsidP="002C0CE4">
            <w:pPr>
              <w:rPr>
                <w:ins w:id="6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67E1B74" w14:textId="2F09449F" w:rsidTr="002C0CE4">
        <w:trPr>
          <w:jc w:val="center"/>
          <w:ins w:id="601" w:author="Mohammad Nayeem Hasan" w:date="2024-05-16T17:08:00Z" w16du:dateUtc="2024-05-16T11:08:00Z"/>
          <w:trPrChange w:id="602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603" w:author="Mohammad Nayeem Hasan" w:date="2024-05-16T17:59:00Z" w16du:dateUtc="2024-05-16T11:59:00Z">
              <w:tcPr>
                <w:tcW w:w="1031" w:type="pct"/>
              </w:tcPr>
            </w:tcPrChange>
          </w:tcPr>
          <w:p w14:paraId="2690786C" w14:textId="77777777" w:rsidR="002C0CE4" w:rsidRPr="00C73E1C" w:rsidRDefault="002C0CE4" w:rsidP="002C0CE4">
            <w:pPr>
              <w:rPr>
                <w:ins w:id="604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0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Not Married</w:t>
              </w:r>
            </w:ins>
          </w:p>
        </w:tc>
        <w:tc>
          <w:tcPr>
            <w:tcW w:w="732" w:type="pct"/>
            <w:tcPrChange w:id="606" w:author="Mohammad Nayeem Hasan" w:date="2024-05-16T17:59:00Z" w16du:dateUtc="2024-05-16T11:59:00Z">
              <w:tcPr>
                <w:tcW w:w="419" w:type="pct"/>
              </w:tcPr>
            </w:tcPrChange>
          </w:tcPr>
          <w:p w14:paraId="0F688A13" w14:textId="71EAEFEF" w:rsidR="002C0CE4" w:rsidRPr="00C73E1C" w:rsidRDefault="002C0CE4" w:rsidP="002C0CE4">
            <w:pPr>
              <w:rPr>
                <w:ins w:id="60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608" w:author="Mohammad Nayeem Hasan" w:date="2024-05-16T17:59:00Z" w16du:dateUtc="2024-05-16T11:59:00Z">
              <w:tcPr>
                <w:tcW w:w="238" w:type="pct"/>
              </w:tcPr>
            </w:tcPrChange>
          </w:tcPr>
          <w:p w14:paraId="3885AF47" w14:textId="77777777" w:rsidR="002C0CE4" w:rsidRPr="00C73E1C" w:rsidRDefault="002C0CE4" w:rsidP="002C0CE4">
            <w:pPr>
              <w:rPr>
                <w:ins w:id="60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610" w:author="Mohammad Nayeem Hasan" w:date="2024-05-16T17:59:00Z" w16du:dateUtc="2024-05-16T11:59:00Z">
              <w:tcPr>
                <w:tcW w:w="328" w:type="pct"/>
              </w:tcPr>
            </w:tcPrChange>
          </w:tcPr>
          <w:p w14:paraId="7BA20F5B" w14:textId="44F1237B" w:rsidR="002C0CE4" w:rsidRPr="00C73E1C" w:rsidRDefault="002C0CE4" w:rsidP="002C0CE4">
            <w:pPr>
              <w:rPr>
                <w:ins w:id="61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612" w:author="Mohammad Nayeem Hasan" w:date="2024-05-16T17:59:00Z" w16du:dateUtc="2024-05-16T11:59:00Z">
              <w:tcPr>
                <w:tcW w:w="251" w:type="pct"/>
              </w:tcPr>
            </w:tcPrChange>
          </w:tcPr>
          <w:p w14:paraId="13340ABA" w14:textId="77777777" w:rsidR="002C0CE4" w:rsidRPr="00C73E1C" w:rsidRDefault="002C0CE4" w:rsidP="002C0CE4">
            <w:pPr>
              <w:rPr>
                <w:ins w:id="61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614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E8C2E01" w14:textId="76F8E188" w:rsidR="002C0CE4" w:rsidRPr="00C73E1C" w:rsidRDefault="002C0CE4" w:rsidP="002C0CE4">
            <w:pPr>
              <w:rPr>
                <w:ins w:id="6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616" w:author="Mohammad Nayeem Hasan" w:date="2024-05-16T17:59:00Z" w16du:dateUtc="2024-05-16T11:59:00Z">
              <w:tcPr>
                <w:tcW w:w="221" w:type="pct"/>
              </w:tcPr>
            </w:tcPrChange>
          </w:tcPr>
          <w:p w14:paraId="72CDAB2F" w14:textId="77777777" w:rsidR="002C0CE4" w:rsidRPr="00C73E1C" w:rsidRDefault="002C0CE4" w:rsidP="002C0CE4">
            <w:pPr>
              <w:rPr>
                <w:ins w:id="6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19466B1" w14:textId="035AEDDF" w:rsidTr="002C0CE4">
        <w:trPr>
          <w:jc w:val="center"/>
          <w:ins w:id="618" w:author="Mohammad Nayeem Hasan" w:date="2024-05-16T17:08:00Z" w16du:dateUtc="2024-05-16T11:08:00Z"/>
          <w:trPrChange w:id="619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620" w:author="Mohammad Nayeem Hasan" w:date="2024-05-16T17:59:00Z" w16du:dateUtc="2024-05-16T11:59:00Z">
              <w:tcPr>
                <w:tcW w:w="1031" w:type="pct"/>
              </w:tcPr>
            </w:tcPrChange>
          </w:tcPr>
          <w:p w14:paraId="0EF01C11" w14:textId="77777777" w:rsidR="002C0CE4" w:rsidRPr="00C73E1C" w:rsidRDefault="002C0CE4" w:rsidP="002C0CE4">
            <w:pPr>
              <w:rPr>
                <w:ins w:id="62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62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Work status</w:t>
              </w:r>
            </w:ins>
          </w:p>
        </w:tc>
        <w:tc>
          <w:tcPr>
            <w:tcW w:w="732" w:type="pct"/>
            <w:tcPrChange w:id="623" w:author="Mohammad Nayeem Hasan" w:date="2024-05-16T17:59:00Z" w16du:dateUtc="2024-05-16T11:59:00Z">
              <w:tcPr>
                <w:tcW w:w="419" w:type="pct"/>
              </w:tcPr>
            </w:tcPrChange>
          </w:tcPr>
          <w:p w14:paraId="2C71735F" w14:textId="77777777" w:rsidR="002C0CE4" w:rsidRPr="00C73E1C" w:rsidRDefault="002C0CE4" w:rsidP="002C0CE4">
            <w:pPr>
              <w:rPr>
                <w:ins w:id="62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625" w:author="Mohammad Nayeem Hasan" w:date="2024-05-16T17:59:00Z" w16du:dateUtc="2024-05-16T11:59:00Z">
              <w:tcPr>
                <w:tcW w:w="238" w:type="pct"/>
              </w:tcPr>
            </w:tcPrChange>
          </w:tcPr>
          <w:p w14:paraId="1763CA06" w14:textId="77777777" w:rsidR="002C0CE4" w:rsidRPr="00C73E1C" w:rsidRDefault="002C0CE4" w:rsidP="002C0CE4">
            <w:pPr>
              <w:rPr>
                <w:ins w:id="62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627" w:author="Mohammad Nayeem Hasan" w:date="2024-05-16T17:59:00Z" w16du:dateUtc="2024-05-16T11:59:00Z">
              <w:tcPr>
                <w:tcW w:w="328" w:type="pct"/>
              </w:tcPr>
            </w:tcPrChange>
          </w:tcPr>
          <w:p w14:paraId="6A49F8BB" w14:textId="77777777" w:rsidR="002C0CE4" w:rsidRPr="00C73E1C" w:rsidRDefault="002C0CE4" w:rsidP="002C0CE4">
            <w:pPr>
              <w:rPr>
                <w:ins w:id="62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629" w:author="Mohammad Nayeem Hasan" w:date="2024-05-16T17:59:00Z" w16du:dateUtc="2024-05-16T11:59:00Z">
              <w:tcPr>
                <w:tcW w:w="251" w:type="pct"/>
              </w:tcPr>
            </w:tcPrChange>
          </w:tcPr>
          <w:p w14:paraId="32D812BF" w14:textId="77777777" w:rsidR="002C0CE4" w:rsidRPr="00C73E1C" w:rsidRDefault="002C0CE4" w:rsidP="002C0CE4">
            <w:pPr>
              <w:rPr>
                <w:ins w:id="63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63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6540A0C" w14:textId="77777777" w:rsidR="002C0CE4" w:rsidRPr="00C73E1C" w:rsidRDefault="002C0CE4" w:rsidP="002C0CE4">
            <w:pPr>
              <w:rPr>
                <w:ins w:id="63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633" w:author="Mohammad Nayeem Hasan" w:date="2024-05-16T17:59:00Z" w16du:dateUtc="2024-05-16T11:59:00Z">
              <w:tcPr>
                <w:tcW w:w="221" w:type="pct"/>
              </w:tcPr>
            </w:tcPrChange>
          </w:tcPr>
          <w:p w14:paraId="01122DFA" w14:textId="77777777" w:rsidR="002C0CE4" w:rsidRPr="00C73E1C" w:rsidRDefault="002C0CE4" w:rsidP="002C0CE4">
            <w:pPr>
              <w:rPr>
                <w:ins w:id="63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451141BD" w14:textId="5EF55537" w:rsidTr="002C0CE4">
        <w:trPr>
          <w:jc w:val="center"/>
          <w:ins w:id="635" w:author="Mohammad Nayeem Hasan" w:date="2024-05-16T17:08:00Z" w16du:dateUtc="2024-05-16T11:08:00Z"/>
          <w:trPrChange w:id="636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637" w:author="Mohammad Nayeem Hasan" w:date="2024-05-16T17:59:00Z" w16du:dateUtc="2024-05-16T11:59:00Z">
              <w:tcPr>
                <w:tcW w:w="1031" w:type="pct"/>
              </w:tcPr>
            </w:tcPrChange>
          </w:tcPr>
          <w:p w14:paraId="65347974" w14:textId="77777777" w:rsidR="002C0CE4" w:rsidRPr="00C73E1C" w:rsidRDefault="002C0CE4" w:rsidP="002C0CE4">
            <w:pPr>
              <w:rPr>
                <w:ins w:id="638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3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Employee/Business/Agriculture/</w:t>
              </w:r>
              <w:proofErr w:type="spellStart"/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Labour</w:t>
              </w:r>
              <w:proofErr w:type="spellEnd"/>
            </w:ins>
          </w:p>
        </w:tc>
        <w:tc>
          <w:tcPr>
            <w:tcW w:w="732" w:type="pct"/>
            <w:tcPrChange w:id="640" w:author="Mohammad Nayeem Hasan" w:date="2024-05-16T17:59:00Z" w16du:dateUtc="2024-05-16T11:59:00Z">
              <w:tcPr>
                <w:tcW w:w="419" w:type="pct"/>
              </w:tcPr>
            </w:tcPrChange>
          </w:tcPr>
          <w:p w14:paraId="29243960" w14:textId="5EAE4F3B" w:rsidR="002C0CE4" w:rsidRPr="00C73E1C" w:rsidRDefault="002C0CE4" w:rsidP="002C0CE4">
            <w:pPr>
              <w:rPr>
                <w:ins w:id="64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642" w:author="Mohammad Nayeem Hasan" w:date="2024-05-16T17:59:00Z" w16du:dateUtc="2024-05-16T11:59:00Z">
              <w:tcPr>
                <w:tcW w:w="238" w:type="pct"/>
              </w:tcPr>
            </w:tcPrChange>
          </w:tcPr>
          <w:p w14:paraId="6DB9D05E" w14:textId="4139BA56" w:rsidR="002C0CE4" w:rsidRPr="00C73E1C" w:rsidRDefault="002C0CE4" w:rsidP="002C0CE4">
            <w:pPr>
              <w:rPr>
                <w:ins w:id="6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644" w:author="Mohammad Nayeem Hasan" w:date="2024-05-16T17:59:00Z" w16du:dateUtc="2024-05-16T11:59:00Z">
              <w:tcPr>
                <w:tcW w:w="328" w:type="pct"/>
              </w:tcPr>
            </w:tcPrChange>
          </w:tcPr>
          <w:p w14:paraId="0C7BA4B5" w14:textId="028EF42B" w:rsidR="002C0CE4" w:rsidRPr="00C73E1C" w:rsidRDefault="002C0CE4" w:rsidP="002C0CE4">
            <w:pPr>
              <w:rPr>
                <w:ins w:id="6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646" w:author="Mohammad Nayeem Hasan" w:date="2024-05-16T17:59:00Z" w16du:dateUtc="2024-05-16T11:59:00Z">
              <w:tcPr>
                <w:tcW w:w="251" w:type="pct"/>
              </w:tcPr>
            </w:tcPrChange>
          </w:tcPr>
          <w:p w14:paraId="7E6A5F49" w14:textId="55C50649" w:rsidR="002C0CE4" w:rsidRPr="00C73E1C" w:rsidRDefault="002C0CE4" w:rsidP="002C0CE4">
            <w:pPr>
              <w:rPr>
                <w:ins w:id="6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648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1D661D0" w14:textId="7E81D493" w:rsidR="002C0CE4" w:rsidRPr="00C73E1C" w:rsidRDefault="002C0CE4" w:rsidP="002C0CE4">
            <w:pPr>
              <w:rPr>
                <w:ins w:id="6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650" w:author="Mohammad Nayeem Hasan" w:date="2024-05-16T17:59:00Z" w16du:dateUtc="2024-05-16T11:59:00Z">
              <w:tcPr>
                <w:tcW w:w="221" w:type="pct"/>
              </w:tcPr>
            </w:tcPrChange>
          </w:tcPr>
          <w:p w14:paraId="287350CA" w14:textId="0ABFE35B" w:rsidR="002C0CE4" w:rsidRPr="00C73E1C" w:rsidRDefault="002C0CE4" w:rsidP="002C0CE4">
            <w:pPr>
              <w:rPr>
                <w:ins w:id="6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A6EC635" w14:textId="66EFFAEE" w:rsidTr="002C0CE4">
        <w:trPr>
          <w:jc w:val="center"/>
          <w:ins w:id="652" w:author="Mohammad Nayeem Hasan" w:date="2024-05-16T17:08:00Z" w16du:dateUtc="2024-05-16T11:08:00Z"/>
          <w:trPrChange w:id="653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654" w:author="Mohammad Nayeem Hasan" w:date="2024-05-16T17:59:00Z" w16du:dateUtc="2024-05-16T11:59:00Z">
              <w:tcPr>
                <w:tcW w:w="1031" w:type="pct"/>
              </w:tcPr>
            </w:tcPrChange>
          </w:tcPr>
          <w:p w14:paraId="4213C288" w14:textId="77777777" w:rsidR="002C0CE4" w:rsidRPr="00C73E1C" w:rsidRDefault="002C0CE4" w:rsidP="002C0CE4">
            <w:pPr>
              <w:rPr>
                <w:ins w:id="655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5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Home maker/Other voluntary work</w:t>
              </w:r>
            </w:ins>
          </w:p>
        </w:tc>
        <w:tc>
          <w:tcPr>
            <w:tcW w:w="732" w:type="pct"/>
            <w:tcPrChange w:id="657" w:author="Mohammad Nayeem Hasan" w:date="2024-05-16T17:59:00Z" w16du:dateUtc="2024-05-16T11:59:00Z">
              <w:tcPr>
                <w:tcW w:w="419" w:type="pct"/>
              </w:tcPr>
            </w:tcPrChange>
          </w:tcPr>
          <w:p w14:paraId="0B1AB134" w14:textId="25CE8DF6" w:rsidR="002C0CE4" w:rsidRPr="00C73E1C" w:rsidRDefault="002C0CE4" w:rsidP="002C0CE4">
            <w:pPr>
              <w:rPr>
                <w:ins w:id="65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659" w:author="Mohammad Nayeem Hasan" w:date="2024-05-16T17:59:00Z" w16du:dateUtc="2024-05-16T11:59:00Z">
              <w:tcPr>
                <w:tcW w:w="238" w:type="pct"/>
              </w:tcPr>
            </w:tcPrChange>
          </w:tcPr>
          <w:p w14:paraId="1A0CCA8B" w14:textId="77777777" w:rsidR="002C0CE4" w:rsidRPr="00C73E1C" w:rsidRDefault="002C0CE4" w:rsidP="002C0CE4">
            <w:pPr>
              <w:rPr>
                <w:ins w:id="66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661" w:author="Mohammad Nayeem Hasan" w:date="2024-05-16T17:59:00Z" w16du:dateUtc="2024-05-16T11:59:00Z">
              <w:tcPr>
                <w:tcW w:w="328" w:type="pct"/>
              </w:tcPr>
            </w:tcPrChange>
          </w:tcPr>
          <w:p w14:paraId="77C3083D" w14:textId="1FC3638B" w:rsidR="002C0CE4" w:rsidRPr="00C73E1C" w:rsidRDefault="002C0CE4" w:rsidP="002C0CE4">
            <w:pPr>
              <w:rPr>
                <w:ins w:id="66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663" w:author="Mohammad Nayeem Hasan" w:date="2024-05-16T17:59:00Z" w16du:dateUtc="2024-05-16T11:59:00Z">
              <w:tcPr>
                <w:tcW w:w="251" w:type="pct"/>
              </w:tcPr>
            </w:tcPrChange>
          </w:tcPr>
          <w:p w14:paraId="102012E2" w14:textId="77777777" w:rsidR="002C0CE4" w:rsidRPr="00C73E1C" w:rsidRDefault="002C0CE4" w:rsidP="002C0CE4">
            <w:pPr>
              <w:rPr>
                <w:ins w:id="66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665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981325B" w14:textId="755A2ED4" w:rsidR="002C0CE4" w:rsidRPr="00C73E1C" w:rsidRDefault="002C0CE4" w:rsidP="002C0CE4">
            <w:pPr>
              <w:rPr>
                <w:ins w:id="66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667" w:author="Mohammad Nayeem Hasan" w:date="2024-05-16T17:59:00Z" w16du:dateUtc="2024-05-16T11:59:00Z">
              <w:tcPr>
                <w:tcW w:w="221" w:type="pct"/>
              </w:tcPr>
            </w:tcPrChange>
          </w:tcPr>
          <w:p w14:paraId="2C75A720" w14:textId="77777777" w:rsidR="002C0CE4" w:rsidRPr="00C73E1C" w:rsidRDefault="002C0CE4" w:rsidP="002C0CE4">
            <w:pPr>
              <w:rPr>
                <w:ins w:id="6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C8B0839" w14:textId="5500575A" w:rsidTr="002C0CE4">
        <w:trPr>
          <w:jc w:val="center"/>
          <w:ins w:id="669" w:author="Mohammad Nayeem Hasan" w:date="2024-05-16T17:08:00Z" w16du:dateUtc="2024-05-16T11:08:00Z"/>
          <w:trPrChange w:id="67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671" w:author="Mohammad Nayeem Hasan" w:date="2024-05-16T17:59:00Z" w16du:dateUtc="2024-05-16T11:59:00Z">
              <w:tcPr>
                <w:tcW w:w="1031" w:type="pct"/>
              </w:tcPr>
            </w:tcPrChange>
          </w:tcPr>
          <w:p w14:paraId="06B6E77A" w14:textId="77777777" w:rsidR="002C0CE4" w:rsidRPr="00C73E1C" w:rsidRDefault="002C0CE4" w:rsidP="002C0CE4">
            <w:pPr>
              <w:rPr>
                <w:ins w:id="67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67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Unemployed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  <w:tc>
          <w:tcPr>
            <w:tcW w:w="732" w:type="pct"/>
            <w:tcPrChange w:id="674" w:author="Mohammad Nayeem Hasan" w:date="2024-05-16T17:59:00Z" w16du:dateUtc="2024-05-16T11:59:00Z">
              <w:tcPr>
                <w:tcW w:w="419" w:type="pct"/>
              </w:tcPr>
            </w:tcPrChange>
          </w:tcPr>
          <w:p w14:paraId="31DAEF7D" w14:textId="648A489C" w:rsidR="002C0CE4" w:rsidRPr="00C73E1C" w:rsidRDefault="002C0CE4" w:rsidP="002C0CE4">
            <w:pPr>
              <w:rPr>
                <w:ins w:id="67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676" w:author="Mohammad Nayeem Hasan" w:date="2024-05-16T17:59:00Z" w16du:dateUtc="2024-05-16T11:59:00Z">
              <w:tcPr>
                <w:tcW w:w="238" w:type="pct"/>
              </w:tcPr>
            </w:tcPrChange>
          </w:tcPr>
          <w:p w14:paraId="372262C8" w14:textId="77777777" w:rsidR="002C0CE4" w:rsidRPr="00C73E1C" w:rsidRDefault="002C0CE4" w:rsidP="002C0CE4">
            <w:pPr>
              <w:rPr>
                <w:ins w:id="67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678" w:author="Mohammad Nayeem Hasan" w:date="2024-05-16T17:59:00Z" w16du:dateUtc="2024-05-16T11:59:00Z">
              <w:tcPr>
                <w:tcW w:w="328" w:type="pct"/>
              </w:tcPr>
            </w:tcPrChange>
          </w:tcPr>
          <w:p w14:paraId="3D345A5D" w14:textId="1B1089FC" w:rsidR="002C0CE4" w:rsidRPr="00C73E1C" w:rsidRDefault="002C0CE4" w:rsidP="002C0CE4">
            <w:pPr>
              <w:rPr>
                <w:ins w:id="6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680" w:author="Mohammad Nayeem Hasan" w:date="2024-05-16T17:59:00Z" w16du:dateUtc="2024-05-16T11:59:00Z">
              <w:tcPr>
                <w:tcW w:w="251" w:type="pct"/>
              </w:tcPr>
            </w:tcPrChange>
          </w:tcPr>
          <w:p w14:paraId="1C7B751C" w14:textId="77777777" w:rsidR="002C0CE4" w:rsidRPr="00C73E1C" w:rsidRDefault="002C0CE4" w:rsidP="002C0CE4">
            <w:pPr>
              <w:rPr>
                <w:ins w:id="6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68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748660C" w14:textId="7448772A" w:rsidR="002C0CE4" w:rsidRPr="00C73E1C" w:rsidRDefault="002C0CE4" w:rsidP="002C0CE4">
            <w:pPr>
              <w:rPr>
                <w:ins w:id="6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684" w:author="Mohammad Nayeem Hasan" w:date="2024-05-16T17:59:00Z" w16du:dateUtc="2024-05-16T11:59:00Z">
              <w:tcPr>
                <w:tcW w:w="221" w:type="pct"/>
              </w:tcPr>
            </w:tcPrChange>
          </w:tcPr>
          <w:p w14:paraId="3F7FC103" w14:textId="77777777" w:rsidR="002C0CE4" w:rsidRPr="00C73E1C" w:rsidRDefault="002C0CE4" w:rsidP="002C0CE4">
            <w:pPr>
              <w:rPr>
                <w:ins w:id="6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0FB6A64" w14:textId="4A1C27AC" w:rsidTr="002C0CE4">
        <w:trPr>
          <w:jc w:val="center"/>
          <w:ins w:id="686" w:author="Mohammad Nayeem Hasan" w:date="2024-05-16T17:08:00Z" w16du:dateUtc="2024-05-16T11:08:00Z"/>
          <w:trPrChange w:id="687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688" w:author="Mohammad Nayeem Hasan" w:date="2024-05-16T17:59:00Z" w16du:dateUtc="2024-05-16T11:59:00Z">
              <w:tcPr>
                <w:tcW w:w="1031" w:type="pct"/>
              </w:tcPr>
            </w:tcPrChange>
          </w:tcPr>
          <w:p w14:paraId="3CC74055" w14:textId="77777777" w:rsidR="002C0CE4" w:rsidRPr="00C73E1C" w:rsidRDefault="002C0CE4" w:rsidP="002C0CE4">
            <w:pPr>
              <w:rPr>
                <w:ins w:id="6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69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lastRenderedPageBreak/>
                <w:t>Food intake</w:t>
              </w:r>
            </w:ins>
          </w:p>
        </w:tc>
        <w:tc>
          <w:tcPr>
            <w:tcW w:w="732" w:type="pct"/>
            <w:tcPrChange w:id="691" w:author="Mohammad Nayeem Hasan" w:date="2024-05-16T17:59:00Z" w16du:dateUtc="2024-05-16T11:59:00Z">
              <w:tcPr>
                <w:tcW w:w="419" w:type="pct"/>
              </w:tcPr>
            </w:tcPrChange>
          </w:tcPr>
          <w:p w14:paraId="42FBDD9D" w14:textId="77777777" w:rsidR="002C0CE4" w:rsidRPr="00C73E1C" w:rsidRDefault="002C0CE4" w:rsidP="002C0CE4">
            <w:pPr>
              <w:rPr>
                <w:ins w:id="69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693" w:author="Mohammad Nayeem Hasan" w:date="2024-05-16T17:59:00Z" w16du:dateUtc="2024-05-16T11:59:00Z">
              <w:tcPr>
                <w:tcW w:w="238" w:type="pct"/>
              </w:tcPr>
            </w:tcPrChange>
          </w:tcPr>
          <w:p w14:paraId="5371969E" w14:textId="77777777" w:rsidR="002C0CE4" w:rsidRPr="00C73E1C" w:rsidRDefault="002C0CE4" w:rsidP="002C0CE4">
            <w:pPr>
              <w:rPr>
                <w:ins w:id="6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695" w:author="Mohammad Nayeem Hasan" w:date="2024-05-16T17:59:00Z" w16du:dateUtc="2024-05-16T11:59:00Z">
              <w:tcPr>
                <w:tcW w:w="328" w:type="pct"/>
              </w:tcPr>
            </w:tcPrChange>
          </w:tcPr>
          <w:p w14:paraId="47AC0949" w14:textId="77777777" w:rsidR="002C0CE4" w:rsidRPr="00C73E1C" w:rsidRDefault="002C0CE4" w:rsidP="002C0CE4">
            <w:pPr>
              <w:rPr>
                <w:ins w:id="6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697" w:author="Mohammad Nayeem Hasan" w:date="2024-05-16T17:59:00Z" w16du:dateUtc="2024-05-16T11:59:00Z">
              <w:tcPr>
                <w:tcW w:w="251" w:type="pct"/>
              </w:tcPr>
            </w:tcPrChange>
          </w:tcPr>
          <w:p w14:paraId="2DECFFDA" w14:textId="77777777" w:rsidR="002C0CE4" w:rsidRPr="00C73E1C" w:rsidRDefault="002C0CE4" w:rsidP="002C0CE4">
            <w:pPr>
              <w:rPr>
                <w:ins w:id="69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699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82008DC" w14:textId="77777777" w:rsidR="002C0CE4" w:rsidRPr="00C73E1C" w:rsidRDefault="002C0CE4" w:rsidP="002C0CE4">
            <w:pPr>
              <w:rPr>
                <w:ins w:id="7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701" w:author="Mohammad Nayeem Hasan" w:date="2024-05-16T17:59:00Z" w16du:dateUtc="2024-05-16T11:59:00Z">
              <w:tcPr>
                <w:tcW w:w="221" w:type="pct"/>
              </w:tcPr>
            </w:tcPrChange>
          </w:tcPr>
          <w:p w14:paraId="0000E8BF" w14:textId="77777777" w:rsidR="002C0CE4" w:rsidRPr="00C73E1C" w:rsidRDefault="002C0CE4" w:rsidP="002C0CE4">
            <w:pPr>
              <w:rPr>
                <w:ins w:id="7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5409D3DE" w14:textId="55B97C47" w:rsidTr="002C0CE4">
        <w:trPr>
          <w:jc w:val="center"/>
          <w:ins w:id="703" w:author="Mohammad Nayeem Hasan" w:date="2024-05-16T17:08:00Z" w16du:dateUtc="2024-05-16T11:08:00Z"/>
          <w:trPrChange w:id="704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705" w:author="Mohammad Nayeem Hasan" w:date="2024-05-16T17:59:00Z" w16du:dateUtc="2024-05-16T11:59:00Z">
              <w:tcPr>
                <w:tcW w:w="1031" w:type="pct"/>
              </w:tcPr>
            </w:tcPrChange>
          </w:tcPr>
          <w:p w14:paraId="082D63EF" w14:textId="77777777" w:rsidR="002C0CE4" w:rsidRPr="00C73E1C" w:rsidRDefault="002C0CE4" w:rsidP="002C0CE4">
            <w:pPr>
              <w:rPr>
                <w:ins w:id="70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70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Current smoking</w:t>
              </w:r>
            </w:ins>
          </w:p>
        </w:tc>
        <w:tc>
          <w:tcPr>
            <w:tcW w:w="732" w:type="pct"/>
            <w:tcPrChange w:id="708" w:author="Mohammad Nayeem Hasan" w:date="2024-05-16T17:59:00Z" w16du:dateUtc="2024-05-16T11:59:00Z">
              <w:tcPr>
                <w:tcW w:w="419" w:type="pct"/>
              </w:tcPr>
            </w:tcPrChange>
          </w:tcPr>
          <w:p w14:paraId="505F86FD" w14:textId="77777777" w:rsidR="002C0CE4" w:rsidRPr="00C73E1C" w:rsidRDefault="002C0CE4" w:rsidP="002C0CE4">
            <w:pPr>
              <w:rPr>
                <w:ins w:id="70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710" w:author="Mohammad Nayeem Hasan" w:date="2024-05-16T17:59:00Z" w16du:dateUtc="2024-05-16T11:59:00Z">
              <w:tcPr>
                <w:tcW w:w="238" w:type="pct"/>
              </w:tcPr>
            </w:tcPrChange>
          </w:tcPr>
          <w:p w14:paraId="7BCA7677" w14:textId="77777777" w:rsidR="002C0CE4" w:rsidRPr="00C73E1C" w:rsidRDefault="002C0CE4" w:rsidP="002C0CE4">
            <w:pPr>
              <w:rPr>
                <w:ins w:id="71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712" w:author="Mohammad Nayeem Hasan" w:date="2024-05-16T17:59:00Z" w16du:dateUtc="2024-05-16T11:59:00Z">
              <w:tcPr>
                <w:tcW w:w="328" w:type="pct"/>
              </w:tcPr>
            </w:tcPrChange>
          </w:tcPr>
          <w:p w14:paraId="212FBC47" w14:textId="77777777" w:rsidR="002C0CE4" w:rsidRPr="00C73E1C" w:rsidRDefault="002C0CE4" w:rsidP="002C0CE4">
            <w:pPr>
              <w:rPr>
                <w:ins w:id="71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714" w:author="Mohammad Nayeem Hasan" w:date="2024-05-16T17:59:00Z" w16du:dateUtc="2024-05-16T11:59:00Z">
              <w:tcPr>
                <w:tcW w:w="251" w:type="pct"/>
              </w:tcPr>
            </w:tcPrChange>
          </w:tcPr>
          <w:p w14:paraId="3F56ABD0" w14:textId="77777777" w:rsidR="002C0CE4" w:rsidRPr="00C73E1C" w:rsidRDefault="002C0CE4" w:rsidP="002C0CE4">
            <w:pPr>
              <w:rPr>
                <w:ins w:id="71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716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B0A10FE" w14:textId="77777777" w:rsidR="002C0CE4" w:rsidRPr="00C73E1C" w:rsidRDefault="002C0CE4" w:rsidP="002C0CE4">
            <w:pPr>
              <w:rPr>
                <w:ins w:id="71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718" w:author="Mohammad Nayeem Hasan" w:date="2024-05-16T17:59:00Z" w16du:dateUtc="2024-05-16T11:59:00Z">
              <w:tcPr>
                <w:tcW w:w="221" w:type="pct"/>
              </w:tcPr>
            </w:tcPrChange>
          </w:tcPr>
          <w:p w14:paraId="4C3AD696" w14:textId="77777777" w:rsidR="002C0CE4" w:rsidRPr="00C73E1C" w:rsidRDefault="002C0CE4" w:rsidP="002C0CE4">
            <w:pPr>
              <w:rPr>
                <w:ins w:id="71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0590DCF8" w14:textId="001C1D8B" w:rsidTr="002C0CE4">
        <w:trPr>
          <w:jc w:val="center"/>
          <w:ins w:id="720" w:author="Mohammad Nayeem Hasan" w:date="2024-05-16T17:08:00Z" w16du:dateUtc="2024-05-16T11:08:00Z"/>
          <w:trPrChange w:id="721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722" w:author="Mohammad Nayeem Hasan" w:date="2024-05-16T17:59:00Z" w16du:dateUtc="2024-05-16T11:59:00Z">
              <w:tcPr>
                <w:tcW w:w="1031" w:type="pct"/>
              </w:tcPr>
            </w:tcPrChange>
          </w:tcPr>
          <w:p w14:paraId="1811D081" w14:textId="77777777" w:rsidR="002C0CE4" w:rsidRPr="00C73E1C" w:rsidRDefault="002C0CE4" w:rsidP="002C0CE4">
            <w:pPr>
              <w:rPr>
                <w:ins w:id="7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2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Daily/Yes </w:t>
              </w:r>
            </w:ins>
          </w:p>
        </w:tc>
        <w:tc>
          <w:tcPr>
            <w:tcW w:w="732" w:type="pct"/>
            <w:tcPrChange w:id="725" w:author="Mohammad Nayeem Hasan" w:date="2024-05-16T17:59:00Z" w16du:dateUtc="2024-05-16T11:59:00Z">
              <w:tcPr>
                <w:tcW w:w="419" w:type="pct"/>
              </w:tcPr>
            </w:tcPrChange>
          </w:tcPr>
          <w:p w14:paraId="7E78AB11" w14:textId="6A3F6045" w:rsidR="002C0CE4" w:rsidRPr="00C73E1C" w:rsidRDefault="002C0CE4" w:rsidP="002C0CE4">
            <w:pPr>
              <w:rPr>
                <w:ins w:id="72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727" w:author="Mohammad Nayeem Hasan" w:date="2024-05-16T17:59:00Z" w16du:dateUtc="2024-05-16T11:59:00Z">
              <w:tcPr>
                <w:tcW w:w="238" w:type="pct"/>
              </w:tcPr>
            </w:tcPrChange>
          </w:tcPr>
          <w:p w14:paraId="7647B2F1" w14:textId="6989E5BD" w:rsidR="002C0CE4" w:rsidRPr="00C73E1C" w:rsidRDefault="002C0CE4" w:rsidP="002C0CE4">
            <w:pPr>
              <w:rPr>
                <w:ins w:id="72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729" w:author="Mohammad Nayeem Hasan" w:date="2024-05-16T17:59:00Z" w16du:dateUtc="2024-05-16T11:59:00Z">
              <w:tcPr>
                <w:tcW w:w="328" w:type="pct"/>
              </w:tcPr>
            </w:tcPrChange>
          </w:tcPr>
          <w:p w14:paraId="37A8CCD9" w14:textId="26035969" w:rsidR="002C0CE4" w:rsidRPr="00C73E1C" w:rsidRDefault="002C0CE4" w:rsidP="002C0CE4">
            <w:pPr>
              <w:rPr>
                <w:ins w:id="73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731" w:author="Mohammad Nayeem Hasan" w:date="2024-05-16T17:59:00Z" w16du:dateUtc="2024-05-16T11:59:00Z">
              <w:tcPr>
                <w:tcW w:w="251" w:type="pct"/>
              </w:tcPr>
            </w:tcPrChange>
          </w:tcPr>
          <w:p w14:paraId="61C78010" w14:textId="7794E432" w:rsidR="002C0CE4" w:rsidRPr="00C73E1C" w:rsidRDefault="002C0CE4" w:rsidP="002C0CE4">
            <w:pPr>
              <w:rPr>
                <w:ins w:id="7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73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D88E0D8" w14:textId="5041638C" w:rsidR="002C0CE4" w:rsidRPr="00C73E1C" w:rsidRDefault="002C0CE4" w:rsidP="002C0CE4">
            <w:pPr>
              <w:rPr>
                <w:ins w:id="7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735" w:author="Mohammad Nayeem Hasan" w:date="2024-05-16T17:59:00Z" w16du:dateUtc="2024-05-16T11:59:00Z">
              <w:tcPr>
                <w:tcW w:w="221" w:type="pct"/>
              </w:tcPr>
            </w:tcPrChange>
          </w:tcPr>
          <w:p w14:paraId="4726A20C" w14:textId="60AC623B" w:rsidR="002C0CE4" w:rsidRPr="00C73E1C" w:rsidRDefault="002C0CE4" w:rsidP="002C0CE4">
            <w:pPr>
              <w:rPr>
                <w:ins w:id="7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2D562F90" w14:textId="1D4EE4EA" w:rsidTr="002C0CE4">
        <w:trPr>
          <w:jc w:val="center"/>
          <w:ins w:id="737" w:author="Mohammad Nayeem Hasan" w:date="2024-05-16T17:08:00Z" w16du:dateUtc="2024-05-16T11:08:00Z"/>
          <w:trPrChange w:id="73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739" w:author="Mohammad Nayeem Hasan" w:date="2024-05-16T17:59:00Z" w16du:dateUtc="2024-05-16T11:59:00Z">
              <w:tcPr>
                <w:tcW w:w="1031" w:type="pct"/>
              </w:tcPr>
            </w:tcPrChange>
          </w:tcPr>
          <w:p w14:paraId="2179C7B3" w14:textId="77777777" w:rsidR="002C0CE4" w:rsidRPr="00C73E1C" w:rsidRDefault="002C0CE4" w:rsidP="002C0CE4">
            <w:pPr>
              <w:rPr>
                <w:ins w:id="7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74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daily/No</w:t>
              </w:r>
            </w:ins>
          </w:p>
        </w:tc>
        <w:tc>
          <w:tcPr>
            <w:tcW w:w="732" w:type="pct"/>
            <w:tcPrChange w:id="742" w:author="Mohammad Nayeem Hasan" w:date="2024-05-16T17:59:00Z" w16du:dateUtc="2024-05-16T11:59:00Z">
              <w:tcPr>
                <w:tcW w:w="419" w:type="pct"/>
              </w:tcPr>
            </w:tcPrChange>
          </w:tcPr>
          <w:p w14:paraId="57EEDAF1" w14:textId="657AEF75" w:rsidR="002C0CE4" w:rsidRPr="00C73E1C" w:rsidRDefault="002C0CE4" w:rsidP="002C0CE4">
            <w:pPr>
              <w:rPr>
                <w:ins w:id="74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744" w:author="Mohammad Nayeem Hasan" w:date="2024-05-16T17:59:00Z" w16du:dateUtc="2024-05-16T11:59:00Z">
              <w:tcPr>
                <w:tcW w:w="238" w:type="pct"/>
              </w:tcPr>
            </w:tcPrChange>
          </w:tcPr>
          <w:p w14:paraId="0152433F" w14:textId="77777777" w:rsidR="002C0CE4" w:rsidRPr="00C73E1C" w:rsidRDefault="002C0CE4" w:rsidP="002C0CE4">
            <w:pPr>
              <w:rPr>
                <w:ins w:id="7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746" w:author="Mohammad Nayeem Hasan" w:date="2024-05-16T17:59:00Z" w16du:dateUtc="2024-05-16T11:59:00Z">
              <w:tcPr>
                <w:tcW w:w="328" w:type="pct"/>
              </w:tcPr>
            </w:tcPrChange>
          </w:tcPr>
          <w:p w14:paraId="4BEA6662" w14:textId="4677300B" w:rsidR="002C0CE4" w:rsidRPr="00C73E1C" w:rsidRDefault="002C0CE4" w:rsidP="002C0CE4">
            <w:pPr>
              <w:rPr>
                <w:ins w:id="7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748" w:author="Mohammad Nayeem Hasan" w:date="2024-05-16T17:59:00Z" w16du:dateUtc="2024-05-16T11:59:00Z">
              <w:tcPr>
                <w:tcW w:w="251" w:type="pct"/>
              </w:tcPr>
            </w:tcPrChange>
          </w:tcPr>
          <w:p w14:paraId="7A6694AB" w14:textId="77777777" w:rsidR="002C0CE4" w:rsidRPr="00C73E1C" w:rsidRDefault="002C0CE4" w:rsidP="002C0CE4">
            <w:pPr>
              <w:rPr>
                <w:ins w:id="7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750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C624BF9" w14:textId="41ED44DA" w:rsidR="002C0CE4" w:rsidRPr="00C73E1C" w:rsidRDefault="002C0CE4" w:rsidP="002C0CE4">
            <w:pPr>
              <w:rPr>
                <w:ins w:id="7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752" w:author="Mohammad Nayeem Hasan" w:date="2024-05-16T17:59:00Z" w16du:dateUtc="2024-05-16T11:59:00Z">
              <w:tcPr>
                <w:tcW w:w="221" w:type="pct"/>
              </w:tcPr>
            </w:tcPrChange>
          </w:tcPr>
          <w:p w14:paraId="72096001" w14:textId="77777777" w:rsidR="002C0CE4" w:rsidRPr="00C73E1C" w:rsidRDefault="002C0CE4" w:rsidP="002C0CE4">
            <w:pPr>
              <w:rPr>
                <w:ins w:id="7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BDFC281" w14:textId="26DBB0DC" w:rsidTr="002C0CE4">
        <w:trPr>
          <w:jc w:val="center"/>
          <w:ins w:id="754" w:author="Mohammad Nayeem Hasan" w:date="2024-05-16T17:08:00Z" w16du:dateUtc="2024-05-16T11:08:00Z"/>
          <w:trPrChange w:id="75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756" w:author="Mohammad Nayeem Hasan" w:date="2024-05-16T17:59:00Z" w16du:dateUtc="2024-05-16T11:59:00Z">
              <w:tcPr>
                <w:tcW w:w="1031" w:type="pct"/>
              </w:tcPr>
            </w:tcPrChange>
          </w:tcPr>
          <w:p w14:paraId="5E6B68E0" w14:textId="77777777" w:rsidR="002C0CE4" w:rsidRPr="00C73E1C" w:rsidRDefault="002C0CE4" w:rsidP="002C0CE4">
            <w:pPr>
              <w:rPr>
                <w:ins w:id="75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75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Fruit eaten in a week</w:t>
              </w:r>
            </w:ins>
          </w:p>
        </w:tc>
        <w:tc>
          <w:tcPr>
            <w:tcW w:w="732" w:type="pct"/>
            <w:tcPrChange w:id="759" w:author="Mohammad Nayeem Hasan" w:date="2024-05-16T17:59:00Z" w16du:dateUtc="2024-05-16T11:59:00Z">
              <w:tcPr>
                <w:tcW w:w="419" w:type="pct"/>
              </w:tcPr>
            </w:tcPrChange>
          </w:tcPr>
          <w:p w14:paraId="59A330BD" w14:textId="77777777" w:rsidR="002C0CE4" w:rsidRPr="00C73E1C" w:rsidRDefault="002C0CE4" w:rsidP="002C0CE4">
            <w:pPr>
              <w:rPr>
                <w:ins w:id="76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761" w:author="Mohammad Nayeem Hasan" w:date="2024-05-16T17:59:00Z" w16du:dateUtc="2024-05-16T11:59:00Z">
              <w:tcPr>
                <w:tcW w:w="238" w:type="pct"/>
              </w:tcPr>
            </w:tcPrChange>
          </w:tcPr>
          <w:p w14:paraId="6491BAEB" w14:textId="77777777" w:rsidR="002C0CE4" w:rsidRPr="00C73E1C" w:rsidRDefault="002C0CE4" w:rsidP="002C0CE4">
            <w:pPr>
              <w:rPr>
                <w:ins w:id="76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763" w:author="Mohammad Nayeem Hasan" w:date="2024-05-16T17:59:00Z" w16du:dateUtc="2024-05-16T11:59:00Z">
              <w:tcPr>
                <w:tcW w:w="328" w:type="pct"/>
              </w:tcPr>
            </w:tcPrChange>
          </w:tcPr>
          <w:p w14:paraId="45BCB7AA" w14:textId="77777777" w:rsidR="002C0CE4" w:rsidRPr="00C73E1C" w:rsidRDefault="002C0CE4" w:rsidP="002C0CE4">
            <w:pPr>
              <w:rPr>
                <w:ins w:id="76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765" w:author="Mohammad Nayeem Hasan" w:date="2024-05-16T17:59:00Z" w16du:dateUtc="2024-05-16T11:59:00Z">
              <w:tcPr>
                <w:tcW w:w="251" w:type="pct"/>
              </w:tcPr>
            </w:tcPrChange>
          </w:tcPr>
          <w:p w14:paraId="73DEDCFB" w14:textId="77777777" w:rsidR="002C0CE4" w:rsidRPr="00C73E1C" w:rsidRDefault="002C0CE4" w:rsidP="002C0CE4">
            <w:pPr>
              <w:rPr>
                <w:ins w:id="76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767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7D07C6C" w14:textId="77777777" w:rsidR="002C0CE4" w:rsidRPr="00C73E1C" w:rsidRDefault="002C0CE4" w:rsidP="002C0CE4">
            <w:pPr>
              <w:rPr>
                <w:ins w:id="76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769" w:author="Mohammad Nayeem Hasan" w:date="2024-05-16T17:59:00Z" w16du:dateUtc="2024-05-16T11:59:00Z">
              <w:tcPr>
                <w:tcW w:w="221" w:type="pct"/>
              </w:tcPr>
            </w:tcPrChange>
          </w:tcPr>
          <w:p w14:paraId="24422329" w14:textId="77777777" w:rsidR="002C0CE4" w:rsidRPr="00C73E1C" w:rsidRDefault="002C0CE4" w:rsidP="002C0CE4">
            <w:pPr>
              <w:rPr>
                <w:ins w:id="7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2910CB52" w14:textId="0D0122CD" w:rsidTr="002C0CE4">
        <w:trPr>
          <w:jc w:val="center"/>
          <w:ins w:id="771" w:author="Mohammad Nayeem Hasan" w:date="2024-05-16T17:08:00Z" w16du:dateUtc="2024-05-16T11:08:00Z"/>
          <w:trPrChange w:id="772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773" w:author="Mohammad Nayeem Hasan" w:date="2024-05-16T17:59:00Z" w16du:dateUtc="2024-05-16T11:59:00Z">
              <w:tcPr>
                <w:tcW w:w="1031" w:type="pct"/>
              </w:tcPr>
            </w:tcPrChange>
          </w:tcPr>
          <w:p w14:paraId="0235CF5F" w14:textId="77777777" w:rsidR="002C0CE4" w:rsidRPr="00C73E1C" w:rsidRDefault="002C0CE4" w:rsidP="002C0CE4">
            <w:pPr>
              <w:rPr>
                <w:ins w:id="774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77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776" w:author="Mohammad Nayeem Hasan" w:date="2024-05-16T17:59:00Z" w16du:dateUtc="2024-05-16T11:59:00Z">
              <w:tcPr>
                <w:tcW w:w="419" w:type="pct"/>
              </w:tcPr>
            </w:tcPrChange>
          </w:tcPr>
          <w:p w14:paraId="65611067" w14:textId="63137142" w:rsidR="002C0CE4" w:rsidRPr="00C73E1C" w:rsidRDefault="002C0CE4" w:rsidP="002C0CE4">
            <w:pPr>
              <w:rPr>
                <w:ins w:id="77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778" w:author="Mohammad Nayeem Hasan" w:date="2024-05-16T17:59:00Z" w16du:dateUtc="2024-05-16T11:59:00Z">
              <w:tcPr>
                <w:tcW w:w="238" w:type="pct"/>
              </w:tcPr>
            </w:tcPrChange>
          </w:tcPr>
          <w:p w14:paraId="57BF35A8" w14:textId="242964F9" w:rsidR="002C0CE4" w:rsidRPr="00C73E1C" w:rsidRDefault="002C0CE4" w:rsidP="002C0CE4">
            <w:pPr>
              <w:rPr>
                <w:ins w:id="7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780" w:author="Mohammad Nayeem Hasan" w:date="2024-05-16T17:59:00Z" w16du:dateUtc="2024-05-16T11:59:00Z">
              <w:tcPr>
                <w:tcW w:w="328" w:type="pct"/>
              </w:tcPr>
            </w:tcPrChange>
          </w:tcPr>
          <w:p w14:paraId="5D7A50A3" w14:textId="3DA954DD" w:rsidR="002C0CE4" w:rsidRPr="00C73E1C" w:rsidRDefault="002C0CE4" w:rsidP="002C0CE4">
            <w:pPr>
              <w:rPr>
                <w:ins w:id="7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782" w:author="Mohammad Nayeem Hasan" w:date="2024-05-16T17:59:00Z" w16du:dateUtc="2024-05-16T11:59:00Z">
              <w:tcPr>
                <w:tcW w:w="251" w:type="pct"/>
              </w:tcPr>
            </w:tcPrChange>
          </w:tcPr>
          <w:p w14:paraId="3874588E" w14:textId="4F77B00A" w:rsidR="002C0CE4" w:rsidRPr="00C73E1C" w:rsidRDefault="002C0CE4" w:rsidP="002C0CE4">
            <w:pPr>
              <w:rPr>
                <w:ins w:id="7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784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276032B" w14:textId="0ABEA975" w:rsidR="002C0CE4" w:rsidRPr="00C73E1C" w:rsidRDefault="002C0CE4" w:rsidP="002C0CE4">
            <w:pPr>
              <w:rPr>
                <w:ins w:id="7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786" w:author="Mohammad Nayeem Hasan" w:date="2024-05-16T17:59:00Z" w16du:dateUtc="2024-05-16T11:59:00Z">
              <w:tcPr>
                <w:tcW w:w="221" w:type="pct"/>
              </w:tcPr>
            </w:tcPrChange>
          </w:tcPr>
          <w:p w14:paraId="646482AD" w14:textId="5A2CFBA4" w:rsidR="002C0CE4" w:rsidRPr="00C73E1C" w:rsidRDefault="002C0CE4" w:rsidP="002C0CE4">
            <w:pPr>
              <w:rPr>
                <w:ins w:id="7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9D7C639" w14:textId="00515D5B" w:rsidTr="002C0CE4">
        <w:trPr>
          <w:jc w:val="center"/>
          <w:ins w:id="788" w:author="Mohammad Nayeem Hasan" w:date="2024-05-16T17:08:00Z" w16du:dateUtc="2024-05-16T11:08:00Z"/>
          <w:trPrChange w:id="789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790" w:author="Mohammad Nayeem Hasan" w:date="2024-05-16T17:59:00Z" w16du:dateUtc="2024-05-16T11:59:00Z">
              <w:tcPr>
                <w:tcW w:w="1031" w:type="pct"/>
              </w:tcPr>
            </w:tcPrChange>
          </w:tcPr>
          <w:p w14:paraId="0454E0D5" w14:textId="77777777" w:rsidR="002C0CE4" w:rsidRPr="00C73E1C" w:rsidRDefault="002C0CE4" w:rsidP="002C0CE4">
            <w:pPr>
              <w:rPr>
                <w:ins w:id="79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79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793" w:author="Mohammad Nayeem Hasan" w:date="2024-05-16T17:59:00Z" w16du:dateUtc="2024-05-16T11:59:00Z">
              <w:tcPr>
                <w:tcW w:w="419" w:type="pct"/>
              </w:tcPr>
            </w:tcPrChange>
          </w:tcPr>
          <w:p w14:paraId="47420F44" w14:textId="380B92BD" w:rsidR="002C0CE4" w:rsidRPr="00C73E1C" w:rsidRDefault="002C0CE4" w:rsidP="002C0CE4">
            <w:pPr>
              <w:rPr>
                <w:ins w:id="79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795" w:author="Mohammad Nayeem Hasan" w:date="2024-05-16T17:59:00Z" w16du:dateUtc="2024-05-16T11:59:00Z">
              <w:tcPr>
                <w:tcW w:w="238" w:type="pct"/>
              </w:tcPr>
            </w:tcPrChange>
          </w:tcPr>
          <w:p w14:paraId="4C506CE8" w14:textId="77777777" w:rsidR="002C0CE4" w:rsidRPr="00C73E1C" w:rsidRDefault="002C0CE4" w:rsidP="002C0CE4">
            <w:pPr>
              <w:rPr>
                <w:ins w:id="7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797" w:author="Mohammad Nayeem Hasan" w:date="2024-05-16T17:59:00Z" w16du:dateUtc="2024-05-16T11:59:00Z">
              <w:tcPr>
                <w:tcW w:w="328" w:type="pct"/>
              </w:tcPr>
            </w:tcPrChange>
          </w:tcPr>
          <w:p w14:paraId="446EEBE1" w14:textId="4394A1AF" w:rsidR="002C0CE4" w:rsidRPr="00C73E1C" w:rsidRDefault="002C0CE4" w:rsidP="002C0CE4">
            <w:pPr>
              <w:rPr>
                <w:ins w:id="79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799" w:author="Mohammad Nayeem Hasan" w:date="2024-05-16T17:59:00Z" w16du:dateUtc="2024-05-16T11:59:00Z">
              <w:tcPr>
                <w:tcW w:w="251" w:type="pct"/>
              </w:tcPr>
            </w:tcPrChange>
          </w:tcPr>
          <w:p w14:paraId="6E5BEA48" w14:textId="77777777" w:rsidR="002C0CE4" w:rsidRPr="00C73E1C" w:rsidRDefault="002C0CE4" w:rsidP="002C0CE4">
            <w:pPr>
              <w:rPr>
                <w:ins w:id="8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80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737BA4D" w14:textId="693F7C68" w:rsidR="002C0CE4" w:rsidRPr="00C73E1C" w:rsidRDefault="002C0CE4" w:rsidP="002C0CE4">
            <w:pPr>
              <w:rPr>
                <w:ins w:id="8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803" w:author="Mohammad Nayeem Hasan" w:date="2024-05-16T17:59:00Z" w16du:dateUtc="2024-05-16T11:59:00Z">
              <w:tcPr>
                <w:tcW w:w="221" w:type="pct"/>
              </w:tcPr>
            </w:tcPrChange>
          </w:tcPr>
          <w:p w14:paraId="0FF2F66A" w14:textId="77777777" w:rsidR="002C0CE4" w:rsidRPr="00C73E1C" w:rsidRDefault="002C0CE4" w:rsidP="002C0CE4">
            <w:pPr>
              <w:rPr>
                <w:ins w:id="80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8B3A76C" w14:textId="3D83F5BD" w:rsidTr="002C0CE4">
        <w:trPr>
          <w:jc w:val="center"/>
          <w:ins w:id="805" w:author="Mohammad Nayeem Hasan" w:date="2024-05-16T17:08:00Z" w16du:dateUtc="2024-05-16T11:08:00Z"/>
          <w:trPrChange w:id="806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807" w:author="Mohammad Nayeem Hasan" w:date="2024-05-16T17:59:00Z" w16du:dateUtc="2024-05-16T11:59:00Z">
              <w:tcPr>
                <w:tcW w:w="1031" w:type="pct"/>
              </w:tcPr>
            </w:tcPrChange>
          </w:tcPr>
          <w:p w14:paraId="25DC4D9A" w14:textId="77777777" w:rsidR="002C0CE4" w:rsidRPr="00C73E1C" w:rsidRDefault="002C0CE4" w:rsidP="002C0CE4">
            <w:pPr>
              <w:rPr>
                <w:ins w:id="80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80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Vegetables eaten in a week</w:t>
              </w:r>
            </w:ins>
          </w:p>
        </w:tc>
        <w:tc>
          <w:tcPr>
            <w:tcW w:w="732" w:type="pct"/>
            <w:tcPrChange w:id="810" w:author="Mohammad Nayeem Hasan" w:date="2024-05-16T17:59:00Z" w16du:dateUtc="2024-05-16T11:59:00Z">
              <w:tcPr>
                <w:tcW w:w="419" w:type="pct"/>
              </w:tcPr>
            </w:tcPrChange>
          </w:tcPr>
          <w:p w14:paraId="0F99DF12" w14:textId="77777777" w:rsidR="002C0CE4" w:rsidRPr="00C73E1C" w:rsidRDefault="002C0CE4" w:rsidP="002C0CE4">
            <w:pPr>
              <w:rPr>
                <w:ins w:id="81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812" w:author="Mohammad Nayeem Hasan" w:date="2024-05-16T17:59:00Z" w16du:dateUtc="2024-05-16T11:59:00Z">
              <w:tcPr>
                <w:tcW w:w="238" w:type="pct"/>
              </w:tcPr>
            </w:tcPrChange>
          </w:tcPr>
          <w:p w14:paraId="1D0F6C04" w14:textId="77777777" w:rsidR="002C0CE4" w:rsidRPr="00C73E1C" w:rsidRDefault="002C0CE4" w:rsidP="002C0CE4">
            <w:pPr>
              <w:rPr>
                <w:ins w:id="81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814" w:author="Mohammad Nayeem Hasan" w:date="2024-05-16T17:59:00Z" w16du:dateUtc="2024-05-16T11:59:00Z">
              <w:tcPr>
                <w:tcW w:w="328" w:type="pct"/>
              </w:tcPr>
            </w:tcPrChange>
          </w:tcPr>
          <w:p w14:paraId="73AF8AF3" w14:textId="77777777" w:rsidR="002C0CE4" w:rsidRPr="00C73E1C" w:rsidRDefault="002C0CE4" w:rsidP="002C0CE4">
            <w:pPr>
              <w:rPr>
                <w:ins w:id="81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816" w:author="Mohammad Nayeem Hasan" w:date="2024-05-16T17:59:00Z" w16du:dateUtc="2024-05-16T11:59:00Z">
              <w:tcPr>
                <w:tcW w:w="251" w:type="pct"/>
              </w:tcPr>
            </w:tcPrChange>
          </w:tcPr>
          <w:p w14:paraId="307280A4" w14:textId="77777777" w:rsidR="002C0CE4" w:rsidRPr="00C73E1C" w:rsidRDefault="002C0CE4" w:rsidP="002C0CE4">
            <w:pPr>
              <w:rPr>
                <w:ins w:id="81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818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3BDF0DD" w14:textId="77777777" w:rsidR="002C0CE4" w:rsidRPr="00C73E1C" w:rsidRDefault="002C0CE4" w:rsidP="002C0CE4">
            <w:pPr>
              <w:rPr>
                <w:ins w:id="81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820" w:author="Mohammad Nayeem Hasan" w:date="2024-05-16T17:59:00Z" w16du:dateUtc="2024-05-16T11:59:00Z">
              <w:tcPr>
                <w:tcW w:w="221" w:type="pct"/>
              </w:tcPr>
            </w:tcPrChange>
          </w:tcPr>
          <w:p w14:paraId="18CE2D99" w14:textId="77777777" w:rsidR="002C0CE4" w:rsidRPr="00C73E1C" w:rsidRDefault="002C0CE4" w:rsidP="002C0CE4">
            <w:pPr>
              <w:rPr>
                <w:ins w:id="82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2D0960FD" w14:textId="0824D2ED" w:rsidTr="002C0CE4">
        <w:trPr>
          <w:jc w:val="center"/>
          <w:ins w:id="822" w:author="Mohammad Nayeem Hasan" w:date="2024-05-16T17:08:00Z" w16du:dateUtc="2024-05-16T11:08:00Z"/>
          <w:trPrChange w:id="823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824" w:author="Mohammad Nayeem Hasan" w:date="2024-05-16T17:59:00Z" w16du:dateUtc="2024-05-16T11:59:00Z">
              <w:tcPr>
                <w:tcW w:w="1031" w:type="pct"/>
              </w:tcPr>
            </w:tcPrChange>
          </w:tcPr>
          <w:p w14:paraId="3F2A87CB" w14:textId="77777777" w:rsidR="002C0CE4" w:rsidRPr="00C73E1C" w:rsidRDefault="002C0CE4" w:rsidP="002C0CE4">
            <w:pPr>
              <w:rPr>
                <w:ins w:id="825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82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827" w:author="Mohammad Nayeem Hasan" w:date="2024-05-16T17:59:00Z" w16du:dateUtc="2024-05-16T11:59:00Z">
              <w:tcPr>
                <w:tcW w:w="419" w:type="pct"/>
              </w:tcPr>
            </w:tcPrChange>
          </w:tcPr>
          <w:p w14:paraId="5DA83B01" w14:textId="15B5B675" w:rsidR="002C0CE4" w:rsidRPr="00C73E1C" w:rsidRDefault="002C0CE4" w:rsidP="002C0CE4">
            <w:pPr>
              <w:rPr>
                <w:ins w:id="82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829" w:author="Mohammad Nayeem Hasan" w:date="2024-05-16T17:59:00Z" w16du:dateUtc="2024-05-16T11:59:00Z">
              <w:tcPr>
                <w:tcW w:w="238" w:type="pct"/>
              </w:tcPr>
            </w:tcPrChange>
          </w:tcPr>
          <w:p w14:paraId="19EC816A" w14:textId="23B29974" w:rsidR="002C0CE4" w:rsidRPr="00C73E1C" w:rsidRDefault="002C0CE4" w:rsidP="002C0CE4">
            <w:pPr>
              <w:rPr>
                <w:ins w:id="83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831" w:author="Mohammad Nayeem Hasan" w:date="2024-05-16T17:59:00Z" w16du:dateUtc="2024-05-16T11:59:00Z">
              <w:tcPr>
                <w:tcW w:w="328" w:type="pct"/>
              </w:tcPr>
            </w:tcPrChange>
          </w:tcPr>
          <w:p w14:paraId="212D7023" w14:textId="05E4558C" w:rsidR="002C0CE4" w:rsidRPr="00C73E1C" w:rsidRDefault="002C0CE4" w:rsidP="002C0CE4">
            <w:pPr>
              <w:rPr>
                <w:ins w:id="8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833" w:author="Mohammad Nayeem Hasan" w:date="2024-05-16T17:59:00Z" w16du:dateUtc="2024-05-16T11:59:00Z">
              <w:tcPr>
                <w:tcW w:w="251" w:type="pct"/>
              </w:tcPr>
            </w:tcPrChange>
          </w:tcPr>
          <w:p w14:paraId="6733C422" w14:textId="5F316B0A" w:rsidR="002C0CE4" w:rsidRPr="00C73E1C" w:rsidRDefault="002C0CE4" w:rsidP="002C0CE4">
            <w:pPr>
              <w:rPr>
                <w:ins w:id="8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835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7F828E3" w14:textId="6D43DAE5" w:rsidR="002C0CE4" w:rsidRPr="00C73E1C" w:rsidRDefault="002C0CE4" w:rsidP="002C0CE4">
            <w:pPr>
              <w:rPr>
                <w:ins w:id="8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837" w:author="Mohammad Nayeem Hasan" w:date="2024-05-16T17:59:00Z" w16du:dateUtc="2024-05-16T11:59:00Z">
              <w:tcPr>
                <w:tcW w:w="221" w:type="pct"/>
              </w:tcPr>
            </w:tcPrChange>
          </w:tcPr>
          <w:p w14:paraId="164572D2" w14:textId="4A59ACB8" w:rsidR="002C0CE4" w:rsidRPr="00C73E1C" w:rsidRDefault="002C0CE4" w:rsidP="002C0CE4">
            <w:pPr>
              <w:rPr>
                <w:ins w:id="8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165E74A" w14:textId="15D42350" w:rsidTr="002C0CE4">
        <w:trPr>
          <w:jc w:val="center"/>
          <w:ins w:id="839" w:author="Mohammad Nayeem Hasan" w:date="2024-05-16T17:08:00Z" w16du:dateUtc="2024-05-16T11:08:00Z"/>
          <w:trPrChange w:id="84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841" w:author="Mohammad Nayeem Hasan" w:date="2024-05-16T17:59:00Z" w16du:dateUtc="2024-05-16T11:59:00Z">
              <w:tcPr>
                <w:tcW w:w="1031" w:type="pct"/>
              </w:tcPr>
            </w:tcPrChange>
          </w:tcPr>
          <w:p w14:paraId="5BDA8B2C" w14:textId="77777777" w:rsidR="002C0CE4" w:rsidRPr="00C73E1C" w:rsidRDefault="002C0CE4" w:rsidP="002C0CE4">
            <w:pPr>
              <w:rPr>
                <w:ins w:id="84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84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844" w:author="Mohammad Nayeem Hasan" w:date="2024-05-16T17:59:00Z" w16du:dateUtc="2024-05-16T11:59:00Z">
              <w:tcPr>
                <w:tcW w:w="419" w:type="pct"/>
              </w:tcPr>
            </w:tcPrChange>
          </w:tcPr>
          <w:p w14:paraId="6A19F8D7" w14:textId="59A86452" w:rsidR="002C0CE4" w:rsidRPr="00C73E1C" w:rsidRDefault="002C0CE4" w:rsidP="002C0CE4">
            <w:pPr>
              <w:rPr>
                <w:ins w:id="84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846" w:author="Mohammad Nayeem Hasan" w:date="2024-05-16T17:59:00Z" w16du:dateUtc="2024-05-16T11:59:00Z">
              <w:tcPr>
                <w:tcW w:w="238" w:type="pct"/>
              </w:tcPr>
            </w:tcPrChange>
          </w:tcPr>
          <w:p w14:paraId="016C327E" w14:textId="77777777" w:rsidR="002C0CE4" w:rsidRPr="00C73E1C" w:rsidRDefault="002C0CE4" w:rsidP="002C0CE4">
            <w:pPr>
              <w:rPr>
                <w:ins w:id="8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848" w:author="Mohammad Nayeem Hasan" w:date="2024-05-16T17:59:00Z" w16du:dateUtc="2024-05-16T11:59:00Z">
              <w:tcPr>
                <w:tcW w:w="328" w:type="pct"/>
              </w:tcPr>
            </w:tcPrChange>
          </w:tcPr>
          <w:p w14:paraId="2ED9ABD8" w14:textId="12A18643" w:rsidR="002C0CE4" w:rsidRPr="00C73E1C" w:rsidRDefault="002C0CE4" w:rsidP="002C0CE4">
            <w:pPr>
              <w:rPr>
                <w:ins w:id="8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850" w:author="Mohammad Nayeem Hasan" w:date="2024-05-16T17:59:00Z" w16du:dateUtc="2024-05-16T11:59:00Z">
              <w:tcPr>
                <w:tcW w:w="251" w:type="pct"/>
              </w:tcPr>
            </w:tcPrChange>
          </w:tcPr>
          <w:p w14:paraId="6FA24D6A" w14:textId="77777777" w:rsidR="002C0CE4" w:rsidRPr="00C73E1C" w:rsidRDefault="002C0CE4" w:rsidP="002C0CE4">
            <w:pPr>
              <w:rPr>
                <w:ins w:id="8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85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080DFF2" w14:textId="7B51F7EF" w:rsidR="002C0CE4" w:rsidRPr="00C73E1C" w:rsidRDefault="002C0CE4" w:rsidP="002C0CE4">
            <w:pPr>
              <w:rPr>
                <w:ins w:id="8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854" w:author="Mohammad Nayeem Hasan" w:date="2024-05-16T17:59:00Z" w16du:dateUtc="2024-05-16T11:59:00Z">
              <w:tcPr>
                <w:tcW w:w="221" w:type="pct"/>
              </w:tcPr>
            </w:tcPrChange>
          </w:tcPr>
          <w:p w14:paraId="2B1C0F85" w14:textId="77777777" w:rsidR="002C0CE4" w:rsidRPr="00C73E1C" w:rsidRDefault="002C0CE4" w:rsidP="002C0CE4">
            <w:pPr>
              <w:rPr>
                <w:ins w:id="8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01E37668" w14:textId="5CC398ED" w:rsidTr="002C0CE4">
        <w:trPr>
          <w:jc w:val="center"/>
          <w:ins w:id="856" w:author="Mohammad Nayeem Hasan" w:date="2024-05-16T17:08:00Z" w16du:dateUtc="2024-05-16T11:08:00Z"/>
          <w:trPrChange w:id="857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858" w:author="Mohammad Nayeem Hasan" w:date="2024-05-16T17:59:00Z" w16du:dateUtc="2024-05-16T11:59:00Z">
              <w:tcPr>
                <w:tcW w:w="1031" w:type="pct"/>
              </w:tcPr>
            </w:tcPrChange>
          </w:tcPr>
          <w:p w14:paraId="6D670348" w14:textId="77777777" w:rsidR="002C0CE4" w:rsidRPr="00C73E1C" w:rsidRDefault="002C0CE4" w:rsidP="002C0CE4">
            <w:pPr>
              <w:rPr>
                <w:ins w:id="85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86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Adding salt when eating</w:t>
              </w:r>
            </w:ins>
          </w:p>
        </w:tc>
        <w:tc>
          <w:tcPr>
            <w:tcW w:w="732" w:type="pct"/>
            <w:tcPrChange w:id="861" w:author="Mohammad Nayeem Hasan" w:date="2024-05-16T17:59:00Z" w16du:dateUtc="2024-05-16T11:59:00Z">
              <w:tcPr>
                <w:tcW w:w="419" w:type="pct"/>
              </w:tcPr>
            </w:tcPrChange>
          </w:tcPr>
          <w:p w14:paraId="23F5D5AC" w14:textId="77777777" w:rsidR="002C0CE4" w:rsidRPr="00C73E1C" w:rsidRDefault="002C0CE4" w:rsidP="002C0CE4">
            <w:pPr>
              <w:rPr>
                <w:ins w:id="86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863" w:author="Mohammad Nayeem Hasan" w:date="2024-05-16T17:59:00Z" w16du:dateUtc="2024-05-16T11:59:00Z">
              <w:tcPr>
                <w:tcW w:w="238" w:type="pct"/>
              </w:tcPr>
            </w:tcPrChange>
          </w:tcPr>
          <w:p w14:paraId="2912EC58" w14:textId="77777777" w:rsidR="002C0CE4" w:rsidRPr="00C73E1C" w:rsidRDefault="002C0CE4" w:rsidP="002C0CE4">
            <w:pPr>
              <w:rPr>
                <w:ins w:id="86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865" w:author="Mohammad Nayeem Hasan" w:date="2024-05-16T17:59:00Z" w16du:dateUtc="2024-05-16T11:59:00Z">
              <w:tcPr>
                <w:tcW w:w="328" w:type="pct"/>
              </w:tcPr>
            </w:tcPrChange>
          </w:tcPr>
          <w:p w14:paraId="5601C309" w14:textId="77777777" w:rsidR="002C0CE4" w:rsidRPr="00C73E1C" w:rsidRDefault="002C0CE4" w:rsidP="002C0CE4">
            <w:pPr>
              <w:rPr>
                <w:ins w:id="86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867" w:author="Mohammad Nayeem Hasan" w:date="2024-05-16T17:59:00Z" w16du:dateUtc="2024-05-16T11:59:00Z">
              <w:tcPr>
                <w:tcW w:w="251" w:type="pct"/>
              </w:tcPr>
            </w:tcPrChange>
          </w:tcPr>
          <w:p w14:paraId="1CA40CA9" w14:textId="77777777" w:rsidR="002C0CE4" w:rsidRPr="00C73E1C" w:rsidRDefault="002C0CE4" w:rsidP="002C0CE4">
            <w:pPr>
              <w:rPr>
                <w:ins w:id="86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869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C866172" w14:textId="77777777" w:rsidR="002C0CE4" w:rsidRPr="00C73E1C" w:rsidRDefault="002C0CE4" w:rsidP="002C0CE4">
            <w:pPr>
              <w:rPr>
                <w:ins w:id="8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871" w:author="Mohammad Nayeem Hasan" w:date="2024-05-16T17:59:00Z" w16du:dateUtc="2024-05-16T11:59:00Z">
              <w:tcPr>
                <w:tcW w:w="221" w:type="pct"/>
              </w:tcPr>
            </w:tcPrChange>
          </w:tcPr>
          <w:p w14:paraId="2A553924" w14:textId="77777777" w:rsidR="002C0CE4" w:rsidRPr="00C73E1C" w:rsidRDefault="002C0CE4" w:rsidP="002C0CE4">
            <w:pPr>
              <w:rPr>
                <w:ins w:id="87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14BC7014" w14:textId="42EAA7E4" w:rsidTr="002C0CE4">
        <w:trPr>
          <w:jc w:val="center"/>
          <w:ins w:id="873" w:author="Mohammad Nayeem Hasan" w:date="2024-05-16T17:08:00Z" w16du:dateUtc="2024-05-16T11:08:00Z"/>
          <w:trPrChange w:id="874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875" w:author="Mohammad Nayeem Hasan" w:date="2024-05-16T17:59:00Z" w16du:dateUtc="2024-05-16T11:59:00Z">
              <w:tcPr>
                <w:tcW w:w="1031" w:type="pct"/>
              </w:tcPr>
            </w:tcPrChange>
          </w:tcPr>
          <w:p w14:paraId="0E4226D0" w14:textId="77777777" w:rsidR="002C0CE4" w:rsidRPr="00C73E1C" w:rsidRDefault="002C0CE4" w:rsidP="002C0CE4">
            <w:pPr>
              <w:rPr>
                <w:ins w:id="876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87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Always/Often</w:t>
              </w:r>
            </w:ins>
          </w:p>
        </w:tc>
        <w:tc>
          <w:tcPr>
            <w:tcW w:w="732" w:type="pct"/>
            <w:tcPrChange w:id="878" w:author="Mohammad Nayeem Hasan" w:date="2024-05-16T17:59:00Z" w16du:dateUtc="2024-05-16T11:59:00Z">
              <w:tcPr>
                <w:tcW w:w="419" w:type="pct"/>
              </w:tcPr>
            </w:tcPrChange>
          </w:tcPr>
          <w:p w14:paraId="1AD7A16E" w14:textId="01D6D298" w:rsidR="002C0CE4" w:rsidRPr="00C73E1C" w:rsidRDefault="002C0CE4" w:rsidP="002C0CE4">
            <w:pPr>
              <w:rPr>
                <w:ins w:id="87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880" w:author="Mohammad Nayeem Hasan" w:date="2024-05-16T17:59:00Z" w16du:dateUtc="2024-05-16T11:59:00Z">
              <w:tcPr>
                <w:tcW w:w="238" w:type="pct"/>
              </w:tcPr>
            </w:tcPrChange>
          </w:tcPr>
          <w:p w14:paraId="5D58B55A" w14:textId="77777777" w:rsidR="002C0CE4" w:rsidRPr="00C73E1C" w:rsidRDefault="002C0CE4" w:rsidP="002C0CE4">
            <w:pPr>
              <w:rPr>
                <w:ins w:id="8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882" w:author="Mohammad Nayeem Hasan" w:date="2024-05-16T17:59:00Z" w16du:dateUtc="2024-05-16T11:59:00Z">
              <w:tcPr>
                <w:tcW w:w="328" w:type="pct"/>
              </w:tcPr>
            </w:tcPrChange>
          </w:tcPr>
          <w:p w14:paraId="2F3226F9" w14:textId="77777777" w:rsidR="002C0CE4" w:rsidRPr="00C73E1C" w:rsidRDefault="002C0CE4" w:rsidP="002C0CE4">
            <w:pPr>
              <w:rPr>
                <w:ins w:id="8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884" w:author="Mohammad Nayeem Hasan" w:date="2024-05-16T17:59:00Z" w16du:dateUtc="2024-05-16T11:59:00Z">
              <w:tcPr>
                <w:tcW w:w="251" w:type="pct"/>
              </w:tcPr>
            </w:tcPrChange>
          </w:tcPr>
          <w:p w14:paraId="320DD9CD" w14:textId="77777777" w:rsidR="002C0CE4" w:rsidRPr="00C73E1C" w:rsidRDefault="002C0CE4" w:rsidP="002C0CE4">
            <w:pPr>
              <w:rPr>
                <w:ins w:id="8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886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86961EA" w14:textId="0EDAFADE" w:rsidR="002C0CE4" w:rsidRPr="00C73E1C" w:rsidRDefault="002C0CE4" w:rsidP="002C0CE4">
            <w:pPr>
              <w:rPr>
                <w:ins w:id="8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888" w:author="Mohammad Nayeem Hasan" w:date="2024-05-16T17:59:00Z" w16du:dateUtc="2024-05-16T11:59:00Z">
              <w:tcPr>
                <w:tcW w:w="221" w:type="pct"/>
              </w:tcPr>
            </w:tcPrChange>
          </w:tcPr>
          <w:p w14:paraId="5DDE430B" w14:textId="3D6CB7FB" w:rsidR="002C0CE4" w:rsidRPr="00C73E1C" w:rsidRDefault="002C0CE4" w:rsidP="002C0CE4">
            <w:pPr>
              <w:rPr>
                <w:ins w:id="8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B0A5A67" w14:textId="7C2F58FE" w:rsidTr="002C0CE4">
        <w:trPr>
          <w:jc w:val="center"/>
          <w:ins w:id="890" w:author="Mohammad Nayeem Hasan" w:date="2024-05-16T17:08:00Z" w16du:dateUtc="2024-05-16T11:08:00Z"/>
          <w:trPrChange w:id="891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892" w:author="Mohammad Nayeem Hasan" w:date="2024-05-16T17:59:00Z" w16du:dateUtc="2024-05-16T11:59:00Z">
              <w:tcPr>
                <w:tcW w:w="1031" w:type="pct"/>
              </w:tcPr>
            </w:tcPrChange>
          </w:tcPr>
          <w:p w14:paraId="1C2464FE" w14:textId="77777777" w:rsidR="002C0CE4" w:rsidRPr="00C73E1C" w:rsidRDefault="002C0CE4" w:rsidP="002C0CE4">
            <w:pPr>
              <w:rPr>
                <w:ins w:id="893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89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Sometimes/Rarely </w:t>
              </w:r>
            </w:ins>
          </w:p>
        </w:tc>
        <w:tc>
          <w:tcPr>
            <w:tcW w:w="732" w:type="pct"/>
            <w:tcPrChange w:id="895" w:author="Mohammad Nayeem Hasan" w:date="2024-05-16T17:59:00Z" w16du:dateUtc="2024-05-16T11:59:00Z">
              <w:tcPr>
                <w:tcW w:w="419" w:type="pct"/>
              </w:tcPr>
            </w:tcPrChange>
          </w:tcPr>
          <w:p w14:paraId="3B4320D1" w14:textId="2953C513" w:rsidR="002C0CE4" w:rsidRPr="00C73E1C" w:rsidRDefault="002C0CE4" w:rsidP="002C0CE4">
            <w:pPr>
              <w:rPr>
                <w:ins w:id="89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897" w:author="Mohammad Nayeem Hasan" w:date="2024-05-16T17:59:00Z" w16du:dateUtc="2024-05-16T11:59:00Z">
              <w:tcPr>
                <w:tcW w:w="238" w:type="pct"/>
              </w:tcPr>
            </w:tcPrChange>
          </w:tcPr>
          <w:p w14:paraId="194EC2C7" w14:textId="77777777" w:rsidR="002C0CE4" w:rsidRPr="00C73E1C" w:rsidRDefault="002C0CE4" w:rsidP="002C0CE4">
            <w:pPr>
              <w:rPr>
                <w:ins w:id="89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899" w:author="Mohammad Nayeem Hasan" w:date="2024-05-16T17:59:00Z" w16du:dateUtc="2024-05-16T11:59:00Z">
              <w:tcPr>
                <w:tcW w:w="328" w:type="pct"/>
              </w:tcPr>
            </w:tcPrChange>
          </w:tcPr>
          <w:p w14:paraId="7D92FF64" w14:textId="77777777" w:rsidR="002C0CE4" w:rsidRPr="00C73E1C" w:rsidRDefault="002C0CE4" w:rsidP="002C0CE4">
            <w:pPr>
              <w:rPr>
                <w:ins w:id="9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901" w:author="Mohammad Nayeem Hasan" w:date="2024-05-16T17:59:00Z" w16du:dateUtc="2024-05-16T11:59:00Z">
              <w:tcPr>
                <w:tcW w:w="251" w:type="pct"/>
              </w:tcPr>
            </w:tcPrChange>
          </w:tcPr>
          <w:p w14:paraId="0B5C9AE3" w14:textId="77777777" w:rsidR="002C0CE4" w:rsidRPr="00C73E1C" w:rsidRDefault="002C0CE4" w:rsidP="002C0CE4">
            <w:pPr>
              <w:rPr>
                <w:ins w:id="9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90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AAEBE2B" w14:textId="02F9197F" w:rsidR="002C0CE4" w:rsidRPr="00C73E1C" w:rsidRDefault="002C0CE4" w:rsidP="002C0CE4">
            <w:pPr>
              <w:rPr>
                <w:ins w:id="90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905" w:author="Mohammad Nayeem Hasan" w:date="2024-05-16T17:59:00Z" w16du:dateUtc="2024-05-16T11:59:00Z">
              <w:tcPr>
                <w:tcW w:w="221" w:type="pct"/>
              </w:tcPr>
            </w:tcPrChange>
          </w:tcPr>
          <w:p w14:paraId="1CC2714F" w14:textId="77777777" w:rsidR="002C0CE4" w:rsidRPr="00C73E1C" w:rsidRDefault="002C0CE4" w:rsidP="002C0CE4">
            <w:pPr>
              <w:rPr>
                <w:ins w:id="9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FD5E922" w14:textId="70EB18C2" w:rsidTr="002C0CE4">
        <w:trPr>
          <w:jc w:val="center"/>
          <w:ins w:id="907" w:author="Mohammad Nayeem Hasan" w:date="2024-05-16T17:08:00Z" w16du:dateUtc="2024-05-16T11:08:00Z"/>
          <w:trPrChange w:id="90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909" w:author="Mohammad Nayeem Hasan" w:date="2024-05-16T17:59:00Z" w16du:dateUtc="2024-05-16T11:59:00Z">
              <w:tcPr>
                <w:tcW w:w="1031" w:type="pct"/>
              </w:tcPr>
            </w:tcPrChange>
          </w:tcPr>
          <w:p w14:paraId="073B0FB7" w14:textId="77777777" w:rsidR="002C0CE4" w:rsidRPr="00C73E1C" w:rsidRDefault="002C0CE4" w:rsidP="002C0CE4">
            <w:pPr>
              <w:rPr>
                <w:ins w:id="91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1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Never</w:t>
              </w:r>
            </w:ins>
          </w:p>
        </w:tc>
        <w:tc>
          <w:tcPr>
            <w:tcW w:w="732" w:type="pct"/>
            <w:tcPrChange w:id="912" w:author="Mohammad Nayeem Hasan" w:date="2024-05-16T17:59:00Z" w16du:dateUtc="2024-05-16T11:59:00Z">
              <w:tcPr>
                <w:tcW w:w="419" w:type="pct"/>
              </w:tcPr>
            </w:tcPrChange>
          </w:tcPr>
          <w:p w14:paraId="7FD6A157" w14:textId="3BDD5103" w:rsidR="002C0CE4" w:rsidRPr="00C73E1C" w:rsidRDefault="002C0CE4" w:rsidP="002C0CE4">
            <w:pPr>
              <w:rPr>
                <w:ins w:id="91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914" w:author="Mohammad Nayeem Hasan" w:date="2024-05-16T17:59:00Z" w16du:dateUtc="2024-05-16T11:59:00Z">
              <w:tcPr>
                <w:tcW w:w="238" w:type="pct"/>
              </w:tcPr>
            </w:tcPrChange>
          </w:tcPr>
          <w:p w14:paraId="67F879D8" w14:textId="77777777" w:rsidR="002C0CE4" w:rsidRPr="00C73E1C" w:rsidRDefault="002C0CE4" w:rsidP="002C0CE4">
            <w:pPr>
              <w:rPr>
                <w:ins w:id="9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916" w:author="Mohammad Nayeem Hasan" w:date="2024-05-16T17:59:00Z" w16du:dateUtc="2024-05-16T11:59:00Z">
              <w:tcPr>
                <w:tcW w:w="328" w:type="pct"/>
              </w:tcPr>
            </w:tcPrChange>
          </w:tcPr>
          <w:p w14:paraId="42673B65" w14:textId="77777777" w:rsidR="002C0CE4" w:rsidRPr="00C73E1C" w:rsidRDefault="002C0CE4" w:rsidP="002C0CE4">
            <w:pPr>
              <w:rPr>
                <w:ins w:id="9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918" w:author="Mohammad Nayeem Hasan" w:date="2024-05-16T17:59:00Z" w16du:dateUtc="2024-05-16T11:59:00Z">
              <w:tcPr>
                <w:tcW w:w="251" w:type="pct"/>
              </w:tcPr>
            </w:tcPrChange>
          </w:tcPr>
          <w:p w14:paraId="0D5E6910" w14:textId="77777777" w:rsidR="002C0CE4" w:rsidRPr="00C73E1C" w:rsidRDefault="002C0CE4" w:rsidP="002C0CE4">
            <w:pPr>
              <w:rPr>
                <w:ins w:id="91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920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79F13658" w14:textId="7280377B" w:rsidR="002C0CE4" w:rsidRPr="00C73E1C" w:rsidRDefault="002C0CE4" w:rsidP="002C0CE4">
            <w:pPr>
              <w:rPr>
                <w:ins w:id="92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922" w:author="Mohammad Nayeem Hasan" w:date="2024-05-16T17:59:00Z" w16du:dateUtc="2024-05-16T11:59:00Z">
              <w:tcPr>
                <w:tcW w:w="221" w:type="pct"/>
              </w:tcPr>
            </w:tcPrChange>
          </w:tcPr>
          <w:p w14:paraId="35BEBC44" w14:textId="77777777" w:rsidR="002C0CE4" w:rsidRPr="00C73E1C" w:rsidRDefault="002C0CE4" w:rsidP="002C0CE4">
            <w:pPr>
              <w:rPr>
                <w:ins w:id="9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BB4D404" w14:textId="7FE661C1" w:rsidTr="002C0CE4">
        <w:trPr>
          <w:jc w:val="center"/>
          <w:ins w:id="924" w:author="Mohammad Nayeem Hasan" w:date="2024-05-16T17:08:00Z" w16du:dateUtc="2024-05-16T11:08:00Z"/>
          <w:trPrChange w:id="92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926" w:author="Mohammad Nayeem Hasan" w:date="2024-05-16T17:59:00Z" w16du:dateUtc="2024-05-16T11:59:00Z">
              <w:tcPr>
                <w:tcW w:w="1031" w:type="pct"/>
              </w:tcPr>
            </w:tcPrChange>
          </w:tcPr>
          <w:p w14:paraId="0C5D8A3B" w14:textId="77777777" w:rsidR="002C0CE4" w:rsidRPr="00C73E1C" w:rsidRDefault="002C0CE4" w:rsidP="002C0CE4">
            <w:pPr>
              <w:rPr>
                <w:ins w:id="92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92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Oil used most often</w:t>
              </w:r>
            </w:ins>
          </w:p>
        </w:tc>
        <w:tc>
          <w:tcPr>
            <w:tcW w:w="732" w:type="pct"/>
            <w:tcPrChange w:id="929" w:author="Mohammad Nayeem Hasan" w:date="2024-05-16T17:59:00Z" w16du:dateUtc="2024-05-16T11:59:00Z">
              <w:tcPr>
                <w:tcW w:w="419" w:type="pct"/>
              </w:tcPr>
            </w:tcPrChange>
          </w:tcPr>
          <w:p w14:paraId="7B8CBAD8" w14:textId="77777777" w:rsidR="002C0CE4" w:rsidRPr="00C73E1C" w:rsidRDefault="002C0CE4" w:rsidP="002C0CE4">
            <w:pPr>
              <w:rPr>
                <w:ins w:id="93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931" w:author="Mohammad Nayeem Hasan" w:date="2024-05-16T17:59:00Z" w16du:dateUtc="2024-05-16T11:59:00Z">
              <w:tcPr>
                <w:tcW w:w="238" w:type="pct"/>
              </w:tcPr>
            </w:tcPrChange>
          </w:tcPr>
          <w:p w14:paraId="60E8E043" w14:textId="77777777" w:rsidR="002C0CE4" w:rsidRPr="00C73E1C" w:rsidRDefault="002C0CE4" w:rsidP="002C0CE4">
            <w:pPr>
              <w:rPr>
                <w:ins w:id="93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933" w:author="Mohammad Nayeem Hasan" w:date="2024-05-16T17:59:00Z" w16du:dateUtc="2024-05-16T11:59:00Z">
              <w:tcPr>
                <w:tcW w:w="328" w:type="pct"/>
              </w:tcPr>
            </w:tcPrChange>
          </w:tcPr>
          <w:p w14:paraId="60F0447A" w14:textId="77777777" w:rsidR="002C0CE4" w:rsidRPr="00C73E1C" w:rsidRDefault="002C0CE4" w:rsidP="002C0CE4">
            <w:pPr>
              <w:rPr>
                <w:ins w:id="93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935" w:author="Mohammad Nayeem Hasan" w:date="2024-05-16T17:59:00Z" w16du:dateUtc="2024-05-16T11:59:00Z">
              <w:tcPr>
                <w:tcW w:w="251" w:type="pct"/>
              </w:tcPr>
            </w:tcPrChange>
          </w:tcPr>
          <w:p w14:paraId="7C7FE9DD" w14:textId="77777777" w:rsidR="002C0CE4" w:rsidRPr="00C73E1C" w:rsidRDefault="002C0CE4" w:rsidP="002C0CE4">
            <w:pPr>
              <w:rPr>
                <w:ins w:id="93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937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23BB28E" w14:textId="77777777" w:rsidR="002C0CE4" w:rsidRPr="00C73E1C" w:rsidRDefault="002C0CE4" w:rsidP="002C0CE4">
            <w:pPr>
              <w:rPr>
                <w:ins w:id="93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939" w:author="Mohammad Nayeem Hasan" w:date="2024-05-16T17:59:00Z" w16du:dateUtc="2024-05-16T11:59:00Z">
              <w:tcPr>
                <w:tcW w:w="221" w:type="pct"/>
              </w:tcPr>
            </w:tcPrChange>
          </w:tcPr>
          <w:p w14:paraId="573DC162" w14:textId="77777777" w:rsidR="002C0CE4" w:rsidRPr="00C73E1C" w:rsidRDefault="002C0CE4" w:rsidP="002C0CE4">
            <w:pPr>
              <w:rPr>
                <w:ins w:id="94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554906DF" w14:textId="7E7CFC85" w:rsidTr="002C0CE4">
        <w:trPr>
          <w:jc w:val="center"/>
          <w:ins w:id="941" w:author="Mohammad Nayeem Hasan" w:date="2024-05-16T17:08:00Z" w16du:dateUtc="2024-05-16T11:08:00Z"/>
          <w:trPrChange w:id="942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943" w:author="Mohammad Nayeem Hasan" w:date="2024-05-16T17:59:00Z" w16du:dateUtc="2024-05-16T11:59:00Z">
              <w:tcPr>
                <w:tcW w:w="1031" w:type="pct"/>
              </w:tcPr>
            </w:tcPrChange>
          </w:tcPr>
          <w:p w14:paraId="6336A5F8" w14:textId="77777777" w:rsidR="002C0CE4" w:rsidRPr="00C73E1C" w:rsidRDefault="002C0CE4" w:rsidP="002C0CE4">
            <w:pPr>
              <w:rPr>
                <w:ins w:id="9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4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Coconut/groundnut/ Sunflower/Mustard</w:t>
              </w:r>
            </w:ins>
          </w:p>
        </w:tc>
        <w:tc>
          <w:tcPr>
            <w:tcW w:w="732" w:type="pct"/>
            <w:tcPrChange w:id="946" w:author="Mohammad Nayeem Hasan" w:date="2024-05-16T17:59:00Z" w16du:dateUtc="2024-05-16T11:59:00Z">
              <w:tcPr>
                <w:tcW w:w="419" w:type="pct"/>
              </w:tcPr>
            </w:tcPrChange>
          </w:tcPr>
          <w:p w14:paraId="428A197F" w14:textId="6197EFC0" w:rsidR="002C0CE4" w:rsidRPr="00C73E1C" w:rsidRDefault="002C0CE4" w:rsidP="002C0CE4">
            <w:pPr>
              <w:rPr>
                <w:ins w:id="94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948" w:author="Mohammad Nayeem Hasan" w:date="2024-05-16T17:59:00Z" w16du:dateUtc="2024-05-16T11:59:00Z">
              <w:tcPr>
                <w:tcW w:w="238" w:type="pct"/>
              </w:tcPr>
            </w:tcPrChange>
          </w:tcPr>
          <w:p w14:paraId="47010763" w14:textId="57689138" w:rsidR="002C0CE4" w:rsidRPr="00C73E1C" w:rsidRDefault="002C0CE4" w:rsidP="002C0CE4">
            <w:pPr>
              <w:rPr>
                <w:ins w:id="9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950" w:author="Mohammad Nayeem Hasan" w:date="2024-05-16T17:59:00Z" w16du:dateUtc="2024-05-16T11:59:00Z">
              <w:tcPr>
                <w:tcW w:w="328" w:type="pct"/>
              </w:tcPr>
            </w:tcPrChange>
          </w:tcPr>
          <w:p w14:paraId="0D852A2C" w14:textId="6A303B87" w:rsidR="002C0CE4" w:rsidRPr="00C73E1C" w:rsidRDefault="002C0CE4" w:rsidP="002C0CE4">
            <w:pPr>
              <w:rPr>
                <w:ins w:id="9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952" w:author="Mohammad Nayeem Hasan" w:date="2024-05-16T17:59:00Z" w16du:dateUtc="2024-05-16T11:59:00Z">
              <w:tcPr>
                <w:tcW w:w="251" w:type="pct"/>
              </w:tcPr>
            </w:tcPrChange>
          </w:tcPr>
          <w:p w14:paraId="48AF9F38" w14:textId="7CBC986B" w:rsidR="002C0CE4" w:rsidRPr="00C73E1C" w:rsidRDefault="002C0CE4" w:rsidP="002C0CE4">
            <w:pPr>
              <w:rPr>
                <w:ins w:id="9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954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147BFAE4" w14:textId="5368F645" w:rsidR="002C0CE4" w:rsidRPr="00C73E1C" w:rsidRDefault="002C0CE4" w:rsidP="002C0CE4">
            <w:pPr>
              <w:rPr>
                <w:ins w:id="9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956" w:author="Mohammad Nayeem Hasan" w:date="2024-05-16T17:59:00Z" w16du:dateUtc="2024-05-16T11:59:00Z">
              <w:tcPr>
                <w:tcW w:w="221" w:type="pct"/>
              </w:tcPr>
            </w:tcPrChange>
          </w:tcPr>
          <w:p w14:paraId="7354C49B" w14:textId="060A4796" w:rsidR="002C0CE4" w:rsidRPr="00C73E1C" w:rsidRDefault="002C0CE4" w:rsidP="002C0CE4">
            <w:pPr>
              <w:rPr>
                <w:ins w:id="9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2EC2A7AB" w14:textId="02DFA393" w:rsidTr="002C0CE4">
        <w:trPr>
          <w:jc w:val="center"/>
          <w:ins w:id="958" w:author="Mohammad Nayeem Hasan" w:date="2024-05-16T17:08:00Z" w16du:dateUtc="2024-05-16T11:08:00Z"/>
          <w:trPrChange w:id="959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960" w:author="Mohammad Nayeem Hasan" w:date="2024-05-16T17:59:00Z" w16du:dateUtc="2024-05-16T11:59:00Z">
              <w:tcPr>
                <w:tcW w:w="1031" w:type="pct"/>
              </w:tcPr>
            </w:tcPrChange>
          </w:tcPr>
          <w:p w14:paraId="6D9978D8" w14:textId="77777777" w:rsidR="002C0CE4" w:rsidRPr="00C73E1C" w:rsidRDefault="002C0CE4" w:rsidP="002C0CE4">
            <w:pPr>
              <w:rPr>
                <w:ins w:id="96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96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Soybean/Vegetable/ Palm</w:t>
              </w:r>
            </w:ins>
          </w:p>
        </w:tc>
        <w:tc>
          <w:tcPr>
            <w:tcW w:w="732" w:type="pct"/>
            <w:tcPrChange w:id="963" w:author="Mohammad Nayeem Hasan" w:date="2024-05-16T17:59:00Z" w16du:dateUtc="2024-05-16T11:59:00Z">
              <w:tcPr>
                <w:tcW w:w="419" w:type="pct"/>
              </w:tcPr>
            </w:tcPrChange>
          </w:tcPr>
          <w:p w14:paraId="33BDDC86" w14:textId="1A1BF943" w:rsidR="002C0CE4" w:rsidRPr="00C73E1C" w:rsidRDefault="002C0CE4" w:rsidP="002C0CE4">
            <w:pPr>
              <w:rPr>
                <w:ins w:id="96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965" w:author="Mohammad Nayeem Hasan" w:date="2024-05-16T17:59:00Z" w16du:dateUtc="2024-05-16T11:59:00Z">
              <w:tcPr>
                <w:tcW w:w="238" w:type="pct"/>
              </w:tcPr>
            </w:tcPrChange>
          </w:tcPr>
          <w:p w14:paraId="15C1C372" w14:textId="77777777" w:rsidR="002C0CE4" w:rsidRPr="00C73E1C" w:rsidRDefault="002C0CE4" w:rsidP="002C0CE4">
            <w:pPr>
              <w:rPr>
                <w:ins w:id="96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967" w:author="Mohammad Nayeem Hasan" w:date="2024-05-16T17:59:00Z" w16du:dateUtc="2024-05-16T11:59:00Z">
              <w:tcPr>
                <w:tcW w:w="328" w:type="pct"/>
              </w:tcPr>
            </w:tcPrChange>
          </w:tcPr>
          <w:p w14:paraId="457399D2" w14:textId="510724CF" w:rsidR="002C0CE4" w:rsidRPr="00C73E1C" w:rsidRDefault="002C0CE4" w:rsidP="002C0CE4">
            <w:pPr>
              <w:rPr>
                <w:ins w:id="96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969" w:author="Mohammad Nayeem Hasan" w:date="2024-05-16T17:59:00Z" w16du:dateUtc="2024-05-16T11:59:00Z">
              <w:tcPr>
                <w:tcW w:w="251" w:type="pct"/>
              </w:tcPr>
            </w:tcPrChange>
          </w:tcPr>
          <w:p w14:paraId="7EE0E9F9" w14:textId="77777777" w:rsidR="002C0CE4" w:rsidRPr="00C73E1C" w:rsidRDefault="002C0CE4" w:rsidP="002C0CE4">
            <w:pPr>
              <w:rPr>
                <w:ins w:id="97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97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157CE9C0" w14:textId="66AE8A93" w:rsidR="002C0CE4" w:rsidRPr="00C73E1C" w:rsidRDefault="002C0CE4" w:rsidP="002C0CE4">
            <w:pPr>
              <w:rPr>
                <w:ins w:id="97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973" w:author="Mohammad Nayeem Hasan" w:date="2024-05-16T17:59:00Z" w16du:dateUtc="2024-05-16T11:59:00Z">
              <w:tcPr>
                <w:tcW w:w="221" w:type="pct"/>
              </w:tcPr>
            </w:tcPrChange>
          </w:tcPr>
          <w:p w14:paraId="74201AA0" w14:textId="77777777" w:rsidR="002C0CE4" w:rsidRPr="00C73E1C" w:rsidRDefault="002C0CE4" w:rsidP="002C0CE4">
            <w:pPr>
              <w:rPr>
                <w:ins w:id="97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20845450" w14:textId="01522656" w:rsidTr="002C0CE4">
        <w:trPr>
          <w:jc w:val="center"/>
          <w:ins w:id="975" w:author="Mohammad Nayeem Hasan" w:date="2024-05-16T17:08:00Z" w16du:dateUtc="2024-05-16T11:08:00Z"/>
          <w:trPrChange w:id="976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977" w:author="Mohammad Nayeem Hasan" w:date="2024-05-16T17:59:00Z" w16du:dateUtc="2024-05-16T11:59:00Z">
              <w:tcPr>
                <w:tcW w:w="1031" w:type="pct"/>
              </w:tcPr>
            </w:tcPrChange>
          </w:tcPr>
          <w:p w14:paraId="7CA720E9" w14:textId="77777777" w:rsidR="002C0CE4" w:rsidRPr="00C73E1C" w:rsidRDefault="002C0CE4" w:rsidP="002C0CE4">
            <w:pPr>
              <w:rPr>
                <w:ins w:id="978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97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Others/ Olive/Corn /Not specific</w:t>
              </w:r>
            </w:ins>
          </w:p>
        </w:tc>
        <w:tc>
          <w:tcPr>
            <w:tcW w:w="732" w:type="pct"/>
            <w:tcPrChange w:id="980" w:author="Mohammad Nayeem Hasan" w:date="2024-05-16T17:59:00Z" w16du:dateUtc="2024-05-16T11:59:00Z">
              <w:tcPr>
                <w:tcW w:w="419" w:type="pct"/>
              </w:tcPr>
            </w:tcPrChange>
          </w:tcPr>
          <w:p w14:paraId="32A69586" w14:textId="11F2310C" w:rsidR="002C0CE4" w:rsidRPr="00C73E1C" w:rsidRDefault="002C0CE4" w:rsidP="002C0CE4">
            <w:pPr>
              <w:rPr>
                <w:ins w:id="98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982" w:author="Mohammad Nayeem Hasan" w:date="2024-05-16T17:59:00Z" w16du:dateUtc="2024-05-16T11:59:00Z">
              <w:tcPr>
                <w:tcW w:w="238" w:type="pct"/>
              </w:tcPr>
            </w:tcPrChange>
          </w:tcPr>
          <w:p w14:paraId="3BC3161D" w14:textId="77777777" w:rsidR="002C0CE4" w:rsidRPr="00C73E1C" w:rsidRDefault="002C0CE4" w:rsidP="002C0CE4">
            <w:pPr>
              <w:rPr>
                <w:ins w:id="9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984" w:author="Mohammad Nayeem Hasan" w:date="2024-05-16T17:59:00Z" w16du:dateUtc="2024-05-16T11:59:00Z">
              <w:tcPr>
                <w:tcW w:w="328" w:type="pct"/>
              </w:tcPr>
            </w:tcPrChange>
          </w:tcPr>
          <w:p w14:paraId="4634279C" w14:textId="43AAFE7F" w:rsidR="002C0CE4" w:rsidRPr="00C73E1C" w:rsidRDefault="002C0CE4" w:rsidP="002C0CE4">
            <w:pPr>
              <w:rPr>
                <w:ins w:id="9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986" w:author="Mohammad Nayeem Hasan" w:date="2024-05-16T17:59:00Z" w16du:dateUtc="2024-05-16T11:59:00Z">
              <w:tcPr>
                <w:tcW w:w="251" w:type="pct"/>
              </w:tcPr>
            </w:tcPrChange>
          </w:tcPr>
          <w:p w14:paraId="59E053AD" w14:textId="77777777" w:rsidR="002C0CE4" w:rsidRPr="00C73E1C" w:rsidRDefault="002C0CE4" w:rsidP="002C0CE4">
            <w:pPr>
              <w:rPr>
                <w:ins w:id="9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988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0DF7030B" w14:textId="2C54937D" w:rsidR="002C0CE4" w:rsidRPr="00C73E1C" w:rsidRDefault="002C0CE4" w:rsidP="002C0CE4">
            <w:pPr>
              <w:rPr>
                <w:ins w:id="9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990" w:author="Mohammad Nayeem Hasan" w:date="2024-05-16T17:59:00Z" w16du:dateUtc="2024-05-16T11:59:00Z">
              <w:tcPr>
                <w:tcW w:w="221" w:type="pct"/>
              </w:tcPr>
            </w:tcPrChange>
          </w:tcPr>
          <w:p w14:paraId="583C85C0" w14:textId="77777777" w:rsidR="002C0CE4" w:rsidRPr="00C73E1C" w:rsidRDefault="002C0CE4" w:rsidP="002C0CE4">
            <w:pPr>
              <w:rPr>
                <w:ins w:id="9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19CA5B0" w14:textId="43598727" w:rsidTr="002C0CE4">
        <w:trPr>
          <w:jc w:val="center"/>
          <w:ins w:id="992" w:author="Mohammad Nayeem Hasan" w:date="2024-05-16T17:08:00Z" w16du:dateUtc="2024-05-16T11:08:00Z"/>
          <w:trPrChange w:id="993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994" w:author="Mohammad Nayeem Hasan" w:date="2024-05-16T17:59:00Z" w16du:dateUtc="2024-05-16T11:59:00Z">
              <w:tcPr>
                <w:tcW w:w="1031" w:type="pct"/>
              </w:tcPr>
            </w:tcPrChange>
          </w:tcPr>
          <w:p w14:paraId="0FA33AC3" w14:textId="77777777" w:rsidR="002C0CE4" w:rsidRPr="00C73E1C" w:rsidRDefault="002C0CE4" w:rsidP="002C0CE4">
            <w:pPr>
              <w:rPr>
                <w:ins w:id="99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99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Meals eaten outside in a week</w:t>
              </w:r>
            </w:ins>
          </w:p>
        </w:tc>
        <w:tc>
          <w:tcPr>
            <w:tcW w:w="732" w:type="pct"/>
            <w:tcPrChange w:id="997" w:author="Mohammad Nayeem Hasan" w:date="2024-05-16T17:59:00Z" w16du:dateUtc="2024-05-16T11:59:00Z">
              <w:tcPr>
                <w:tcW w:w="419" w:type="pct"/>
              </w:tcPr>
            </w:tcPrChange>
          </w:tcPr>
          <w:p w14:paraId="0411F913" w14:textId="77777777" w:rsidR="002C0CE4" w:rsidRPr="00C73E1C" w:rsidRDefault="002C0CE4" w:rsidP="002C0CE4">
            <w:pPr>
              <w:rPr>
                <w:ins w:id="99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999" w:author="Mohammad Nayeem Hasan" w:date="2024-05-16T17:59:00Z" w16du:dateUtc="2024-05-16T11:59:00Z">
              <w:tcPr>
                <w:tcW w:w="238" w:type="pct"/>
              </w:tcPr>
            </w:tcPrChange>
          </w:tcPr>
          <w:p w14:paraId="408D0427" w14:textId="77777777" w:rsidR="002C0CE4" w:rsidRPr="00C73E1C" w:rsidRDefault="002C0CE4" w:rsidP="002C0CE4">
            <w:pPr>
              <w:rPr>
                <w:ins w:id="100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1001" w:author="Mohammad Nayeem Hasan" w:date="2024-05-16T17:59:00Z" w16du:dateUtc="2024-05-16T11:59:00Z">
              <w:tcPr>
                <w:tcW w:w="328" w:type="pct"/>
              </w:tcPr>
            </w:tcPrChange>
          </w:tcPr>
          <w:p w14:paraId="7CE5131F" w14:textId="77777777" w:rsidR="002C0CE4" w:rsidRPr="00C73E1C" w:rsidRDefault="002C0CE4" w:rsidP="002C0CE4">
            <w:pPr>
              <w:rPr>
                <w:ins w:id="100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1003" w:author="Mohammad Nayeem Hasan" w:date="2024-05-16T17:59:00Z" w16du:dateUtc="2024-05-16T11:59:00Z">
              <w:tcPr>
                <w:tcW w:w="251" w:type="pct"/>
              </w:tcPr>
            </w:tcPrChange>
          </w:tcPr>
          <w:p w14:paraId="7B1B8CFC" w14:textId="77777777" w:rsidR="002C0CE4" w:rsidRPr="00C73E1C" w:rsidRDefault="002C0CE4" w:rsidP="002C0CE4">
            <w:pPr>
              <w:rPr>
                <w:ins w:id="100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1005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AFCA225" w14:textId="77777777" w:rsidR="002C0CE4" w:rsidRPr="00C73E1C" w:rsidRDefault="002C0CE4" w:rsidP="002C0CE4">
            <w:pPr>
              <w:rPr>
                <w:ins w:id="100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1007" w:author="Mohammad Nayeem Hasan" w:date="2024-05-16T17:59:00Z" w16du:dateUtc="2024-05-16T11:59:00Z">
              <w:tcPr>
                <w:tcW w:w="221" w:type="pct"/>
              </w:tcPr>
            </w:tcPrChange>
          </w:tcPr>
          <w:p w14:paraId="78E5565B" w14:textId="77777777" w:rsidR="002C0CE4" w:rsidRPr="00C73E1C" w:rsidRDefault="002C0CE4" w:rsidP="002C0CE4">
            <w:pPr>
              <w:rPr>
                <w:ins w:id="100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544758C0" w14:textId="6C310FD9" w:rsidTr="002C0CE4">
        <w:trPr>
          <w:jc w:val="center"/>
          <w:ins w:id="1009" w:author="Mohammad Nayeem Hasan" w:date="2024-05-16T17:08:00Z" w16du:dateUtc="2024-05-16T11:08:00Z"/>
          <w:trPrChange w:id="101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011" w:author="Mohammad Nayeem Hasan" w:date="2024-05-16T17:59:00Z" w16du:dateUtc="2024-05-16T11:59:00Z">
              <w:tcPr>
                <w:tcW w:w="1031" w:type="pct"/>
              </w:tcPr>
            </w:tcPrChange>
          </w:tcPr>
          <w:p w14:paraId="318D3784" w14:textId="77777777" w:rsidR="002C0CE4" w:rsidRPr="00C73E1C" w:rsidRDefault="002C0CE4" w:rsidP="002C0CE4">
            <w:pPr>
              <w:rPr>
                <w:ins w:id="101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01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1014" w:author="Mohammad Nayeem Hasan" w:date="2024-05-16T17:59:00Z" w16du:dateUtc="2024-05-16T11:59:00Z">
              <w:tcPr>
                <w:tcW w:w="419" w:type="pct"/>
              </w:tcPr>
            </w:tcPrChange>
          </w:tcPr>
          <w:p w14:paraId="11978FFC" w14:textId="63EC5235" w:rsidR="002C0CE4" w:rsidRPr="00C73E1C" w:rsidRDefault="002C0CE4" w:rsidP="002C0CE4">
            <w:pPr>
              <w:rPr>
                <w:ins w:id="101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016" w:author="Mohammad Nayeem Hasan" w:date="2024-05-16T17:59:00Z" w16du:dateUtc="2024-05-16T11:59:00Z">
              <w:tcPr>
                <w:tcW w:w="238" w:type="pct"/>
              </w:tcPr>
            </w:tcPrChange>
          </w:tcPr>
          <w:p w14:paraId="7E7B5F87" w14:textId="3A8037E0" w:rsidR="002C0CE4" w:rsidRPr="00C73E1C" w:rsidRDefault="002C0CE4" w:rsidP="002C0CE4">
            <w:pPr>
              <w:rPr>
                <w:ins w:id="101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018" w:author="Mohammad Nayeem Hasan" w:date="2024-05-16T17:59:00Z" w16du:dateUtc="2024-05-16T11:59:00Z">
              <w:tcPr>
                <w:tcW w:w="328" w:type="pct"/>
              </w:tcPr>
            </w:tcPrChange>
          </w:tcPr>
          <w:p w14:paraId="5E0CCBF5" w14:textId="0E9D101F" w:rsidR="002C0CE4" w:rsidRPr="00C73E1C" w:rsidRDefault="002C0CE4" w:rsidP="002C0CE4">
            <w:pPr>
              <w:rPr>
                <w:ins w:id="101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020" w:author="Mohammad Nayeem Hasan" w:date="2024-05-16T17:59:00Z" w16du:dateUtc="2024-05-16T11:59:00Z">
              <w:tcPr>
                <w:tcW w:w="251" w:type="pct"/>
              </w:tcPr>
            </w:tcPrChange>
          </w:tcPr>
          <w:p w14:paraId="2BF9510B" w14:textId="0939EF46" w:rsidR="002C0CE4" w:rsidRPr="00C73E1C" w:rsidRDefault="002C0CE4" w:rsidP="002C0CE4">
            <w:pPr>
              <w:rPr>
                <w:ins w:id="102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02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16A6E113" w14:textId="38E37630" w:rsidR="002C0CE4" w:rsidRPr="00C73E1C" w:rsidRDefault="002C0CE4" w:rsidP="002C0CE4">
            <w:pPr>
              <w:rPr>
                <w:ins w:id="10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024" w:author="Mohammad Nayeem Hasan" w:date="2024-05-16T17:59:00Z" w16du:dateUtc="2024-05-16T11:59:00Z">
              <w:tcPr>
                <w:tcW w:w="221" w:type="pct"/>
              </w:tcPr>
            </w:tcPrChange>
          </w:tcPr>
          <w:p w14:paraId="1B1553B9" w14:textId="0E8C569D" w:rsidR="002C0CE4" w:rsidRPr="00C73E1C" w:rsidRDefault="002C0CE4" w:rsidP="002C0CE4">
            <w:pPr>
              <w:rPr>
                <w:ins w:id="102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7A2EFEE" w14:textId="78A52CF8" w:rsidTr="002C0CE4">
        <w:trPr>
          <w:jc w:val="center"/>
          <w:ins w:id="1026" w:author="Mohammad Nayeem Hasan" w:date="2024-05-16T17:08:00Z" w16du:dateUtc="2024-05-16T11:08:00Z"/>
          <w:trPrChange w:id="1027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028" w:author="Mohammad Nayeem Hasan" w:date="2024-05-16T17:59:00Z" w16du:dateUtc="2024-05-16T11:59:00Z">
              <w:tcPr>
                <w:tcW w:w="1031" w:type="pct"/>
              </w:tcPr>
            </w:tcPrChange>
          </w:tcPr>
          <w:p w14:paraId="5024A287" w14:textId="77777777" w:rsidR="002C0CE4" w:rsidRPr="00C73E1C" w:rsidRDefault="002C0CE4" w:rsidP="002C0CE4">
            <w:pPr>
              <w:rPr>
                <w:ins w:id="1029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03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1031" w:author="Mohammad Nayeem Hasan" w:date="2024-05-16T17:59:00Z" w16du:dateUtc="2024-05-16T11:59:00Z">
              <w:tcPr>
                <w:tcW w:w="419" w:type="pct"/>
              </w:tcPr>
            </w:tcPrChange>
          </w:tcPr>
          <w:p w14:paraId="287BFAA6" w14:textId="177CEADC" w:rsidR="002C0CE4" w:rsidRPr="00C73E1C" w:rsidRDefault="002C0CE4" w:rsidP="002C0CE4">
            <w:pPr>
              <w:rPr>
                <w:ins w:id="103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033" w:author="Mohammad Nayeem Hasan" w:date="2024-05-16T17:59:00Z" w16du:dateUtc="2024-05-16T11:59:00Z">
              <w:tcPr>
                <w:tcW w:w="238" w:type="pct"/>
              </w:tcPr>
            </w:tcPrChange>
          </w:tcPr>
          <w:p w14:paraId="374B7178" w14:textId="77777777" w:rsidR="002C0CE4" w:rsidRPr="00C73E1C" w:rsidRDefault="002C0CE4" w:rsidP="002C0CE4">
            <w:pPr>
              <w:rPr>
                <w:ins w:id="10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035" w:author="Mohammad Nayeem Hasan" w:date="2024-05-16T17:59:00Z" w16du:dateUtc="2024-05-16T11:59:00Z">
              <w:tcPr>
                <w:tcW w:w="328" w:type="pct"/>
              </w:tcPr>
            </w:tcPrChange>
          </w:tcPr>
          <w:p w14:paraId="644CE727" w14:textId="448E05AF" w:rsidR="002C0CE4" w:rsidRPr="00C73E1C" w:rsidRDefault="002C0CE4" w:rsidP="002C0CE4">
            <w:pPr>
              <w:rPr>
                <w:ins w:id="10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037" w:author="Mohammad Nayeem Hasan" w:date="2024-05-16T17:59:00Z" w16du:dateUtc="2024-05-16T11:59:00Z">
              <w:tcPr>
                <w:tcW w:w="251" w:type="pct"/>
              </w:tcPr>
            </w:tcPrChange>
          </w:tcPr>
          <w:p w14:paraId="754CA5D8" w14:textId="77777777" w:rsidR="002C0CE4" w:rsidRPr="00C73E1C" w:rsidRDefault="002C0CE4" w:rsidP="002C0CE4">
            <w:pPr>
              <w:rPr>
                <w:ins w:id="10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039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18835824" w14:textId="721902D1" w:rsidR="002C0CE4" w:rsidRPr="00C73E1C" w:rsidRDefault="002C0CE4" w:rsidP="002C0CE4">
            <w:pPr>
              <w:rPr>
                <w:ins w:id="10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041" w:author="Mohammad Nayeem Hasan" w:date="2024-05-16T17:59:00Z" w16du:dateUtc="2024-05-16T11:59:00Z">
              <w:tcPr>
                <w:tcW w:w="221" w:type="pct"/>
              </w:tcPr>
            </w:tcPrChange>
          </w:tcPr>
          <w:p w14:paraId="01D91C8C" w14:textId="77777777" w:rsidR="002C0CE4" w:rsidRPr="00C73E1C" w:rsidRDefault="002C0CE4" w:rsidP="002C0CE4">
            <w:pPr>
              <w:rPr>
                <w:ins w:id="10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AEC40C3" w14:textId="4317EEDB" w:rsidTr="002C0CE4">
        <w:trPr>
          <w:jc w:val="center"/>
          <w:ins w:id="1043" w:author="Mohammad Nayeem Hasan" w:date="2024-05-16T17:08:00Z" w16du:dateUtc="2024-05-16T11:08:00Z"/>
          <w:trPrChange w:id="1044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045" w:author="Mohammad Nayeem Hasan" w:date="2024-05-16T17:59:00Z" w16du:dateUtc="2024-05-16T11:59:00Z">
              <w:tcPr>
                <w:tcW w:w="1031" w:type="pct"/>
              </w:tcPr>
            </w:tcPrChange>
          </w:tcPr>
          <w:p w14:paraId="40DB73D9" w14:textId="77777777" w:rsidR="002C0CE4" w:rsidRPr="00C73E1C" w:rsidRDefault="002C0CE4" w:rsidP="002C0CE4">
            <w:pPr>
              <w:rPr>
                <w:ins w:id="104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04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Physical activity</w:t>
              </w:r>
            </w:ins>
          </w:p>
        </w:tc>
        <w:tc>
          <w:tcPr>
            <w:tcW w:w="732" w:type="pct"/>
            <w:tcPrChange w:id="1048" w:author="Mohammad Nayeem Hasan" w:date="2024-05-16T17:59:00Z" w16du:dateUtc="2024-05-16T11:59:00Z">
              <w:tcPr>
                <w:tcW w:w="419" w:type="pct"/>
              </w:tcPr>
            </w:tcPrChange>
          </w:tcPr>
          <w:p w14:paraId="3DF8255F" w14:textId="77777777" w:rsidR="002C0CE4" w:rsidRPr="00C73E1C" w:rsidRDefault="002C0CE4" w:rsidP="002C0CE4">
            <w:pPr>
              <w:rPr>
                <w:ins w:id="104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050" w:author="Mohammad Nayeem Hasan" w:date="2024-05-16T17:59:00Z" w16du:dateUtc="2024-05-16T11:59:00Z">
              <w:tcPr>
                <w:tcW w:w="238" w:type="pct"/>
              </w:tcPr>
            </w:tcPrChange>
          </w:tcPr>
          <w:p w14:paraId="73BE89AC" w14:textId="77777777" w:rsidR="002C0CE4" w:rsidRPr="00C73E1C" w:rsidRDefault="002C0CE4" w:rsidP="002C0CE4">
            <w:pPr>
              <w:rPr>
                <w:ins w:id="10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052" w:author="Mohammad Nayeem Hasan" w:date="2024-05-16T17:59:00Z" w16du:dateUtc="2024-05-16T11:59:00Z">
              <w:tcPr>
                <w:tcW w:w="328" w:type="pct"/>
              </w:tcPr>
            </w:tcPrChange>
          </w:tcPr>
          <w:p w14:paraId="6FB4755B" w14:textId="77777777" w:rsidR="002C0CE4" w:rsidRPr="00C73E1C" w:rsidRDefault="002C0CE4" w:rsidP="002C0CE4">
            <w:pPr>
              <w:rPr>
                <w:ins w:id="10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054" w:author="Mohammad Nayeem Hasan" w:date="2024-05-16T17:59:00Z" w16du:dateUtc="2024-05-16T11:59:00Z">
              <w:tcPr>
                <w:tcW w:w="251" w:type="pct"/>
              </w:tcPr>
            </w:tcPrChange>
          </w:tcPr>
          <w:p w14:paraId="79071738" w14:textId="77777777" w:rsidR="002C0CE4" w:rsidRPr="00C73E1C" w:rsidRDefault="002C0CE4" w:rsidP="002C0CE4">
            <w:pPr>
              <w:rPr>
                <w:ins w:id="10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056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012C697" w14:textId="77777777" w:rsidR="002C0CE4" w:rsidRPr="00C73E1C" w:rsidRDefault="002C0CE4" w:rsidP="002C0CE4">
            <w:pPr>
              <w:rPr>
                <w:ins w:id="10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058" w:author="Mohammad Nayeem Hasan" w:date="2024-05-16T17:59:00Z" w16du:dateUtc="2024-05-16T11:59:00Z">
              <w:tcPr>
                <w:tcW w:w="221" w:type="pct"/>
              </w:tcPr>
            </w:tcPrChange>
          </w:tcPr>
          <w:p w14:paraId="0B596374" w14:textId="77777777" w:rsidR="002C0CE4" w:rsidRPr="00C73E1C" w:rsidRDefault="002C0CE4" w:rsidP="002C0CE4">
            <w:pPr>
              <w:rPr>
                <w:ins w:id="105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A21C0E0" w14:textId="7C27C0C0" w:rsidTr="002C0CE4">
        <w:trPr>
          <w:jc w:val="center"/>
          <w:ins w:id="1060" w:author="Mohammad Nayeem Hasan" w:date="2024-05-16T17:08:00Z" w16du:dateUtc="2024-05-16T11:08:00Z"/>
          <w:trPrChange w:id="1061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062" w:author="Mohammad Nayeem Hasan" w:date="2024-05-16T17:59:00Z" w16du:dateUtc="2024-05-16T11:59:00Z">
              <w:tcPr>
                <w:tcW w:w="1031" w:type="pct"/>
              </w:tcPr>
            </w:tcPrChange>
          </w:tcPr>
          <w:p w14:paraId="147D396E" w14:textId="77777777" w:rsidR="002C0CE4" w:rsidRPr="00C73E1C" w:rsidRDefault="002C0CE4" w:rsidP="002C0CE4">
            <w:pPr>
              <w:rPr>
                <w:ins w:id="106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06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activity at work</w:t>
              </w:r>
            </w:ins>
          </w:p>
        </w:tc>
        <w:tc>
          <w:tcPr>
            <w:tcW w:w="732" w:type="pct"/>
            <w:tcPrChange w:id="1065" w:author="Mohammad Nayeem Hasan" w:date="2024-05-16T17:59:00Z" w16du:dateUtc="2024-05-16T11:59:00Z">
              <w:tcPr>
                <w:tcW w:w="419" w:type="pct"/>
              </w:tcPr>
            </w:tcPrChange>
          </w:tcPr>
          <w:p w14:paraId="2310FA78" w14:textId="77777777" w:rsidR="002C0CE4" w:rsidRPr="00C73E1C" w:rsidRDefault="002C0CE4" w:rsidP="002C0CE4">
            <w:pPr>
              <w:rPr>
                <w:ins w:id="106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1067" w:author="Mohammad Nayeem Hasan" w:date="2024-05-16T17:59:00Z" w16du:dateUtc="2024-05-16T11:59:00Z">
              <w:tcPr>
                <w:tcW w:w="238" w:type="pct"/>
              </w:tcPr>
            </w:tcPrChange>
          </w:tcPr>
          <w:p w14:paraId="5D658856" w14:textId="77777777" w:rsidR="002C0CE4" w:rsidRPr="00C73E1C" w:rsidRDefault="002C0CE4" w:rsidP="002C0CE4">
            <w:pPr>
              <w:rPr>
                <w:ins w:id="106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1069" w:author="Mohammad Nayeem Hasan" w:date="2024-05-16T17:59:00Z" w16du:dateUtc="2024-05-16T11:59:00Z">
              <w:tcPr>
                <w:tcW w:w="328" w:type="pct"/>
              </w:tcPr>
            </w:tcPrChange>
          </w:tcPr>
          <w:p w14:paraId="1B2C34AB" w14:textId="77777777" w:rsidR="002C0CE4" w:rsidRPr="00C73E1C" w:rsidRDefault="002C0CE4" w:rsidP="002C0CE4">
            <w:pPr>
              <w:rPr>
                <w:ins w:id="10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1071" w:author="Mohammad Nayeem Hasan" w:date="2024-05-16T17:59:00Z" w16du:dateUtc="2024-05-16T11:59:00Z">
              <w:tcPr>
                <w:tcW w:w="251" w:type="pct"/>
              </w:tcPr>
            </w:tcPrChange>
          </w:tcPr>
          <w:p w14:paraId="09ED4D68" w14:textId="77777777" w:rsidR="002C0CE4" w:rsidRPr="00C73E1C" w:rsidRDefault="002C0CE4" w:rsidP="002C0CE4">
            <w:pPr>
              <w:rPr>
                <w:ins w:id="107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107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FBF349E" w14:textId="77777777" w:rsidR="002C0CE4" w:rsidRPr="00C73E1C" w:rsidRDefault="002C0CE4" w:rsidP="002C0CE4">
            <w:pPr>
              <w:rPr>
                <w:ins w:id="107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1075" w:author="Mohammad Nayeem Hasan" w:date="2024-05-16T17:59:00Z" w16du:dateUtc="2024-05-16T11:59:00Z">
              <w:tcPr>
                <w:tcW w:w="221" w:type="pct"/>
              </w:tcPr>
            </w:tcPrChange>
          </w:tcPr>
          <w:p w14:paraId="15528730" w14:textId="77777777" w:rsidR="002C0CE4" w:rsidRPr="00C73E1C" w:rsidRDefault="002C0CE4" w:rsidP="002C0CE4">
            <w:pPr>
              <w:rPr>
                <w:ins w:id="107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0D724D78" w14:textId="0D285EEF" w:rsidTr="002C0CE4">
        <w:trPr>
          <w:jc w:val="center"/>
          <w:ins w:id="1077" w:author="Mohammad Nayeem Hasan" w:date="2024-05-16T17:08:00Z" w16du:dateUtc="2024-05-16T11:08:00Z"/>
          <w:trPrChange w:id="107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079" w:author="Mohammad Nayeem Hasan" w:date="2024-05-16T17:59:00Z" w16du:dateUtc="2024-05-16T11:59:00Z">
              <w:tcPr>
                <w:tcW w:w="1031" w:type="pct"/>
              </w:tcPr>
            </w:tcPrChange>
          </w:tcPr>
          <w:p w14:paraId="0BF1401F" w14:textId="77777777" w:rsidR="002C0CE4" w:rsidRPr="00C73E1C" w:rsidRDefault="002C0CE4" w:rsidP="002C0CE4">
            <w:pPr>
              <w:rPr>
                <w:ins w:id="108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08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1082" w:author="Mohammad Nayeem Hasan" w:date="2024-05-16T17:59:00Z" w16du:dateUtc="2024-05-16T11:59:00Z">
              <w:tcPr>
                <w:tcW w:w="419" w:type="pct"/>
              </w:tcPr>
            </w:tcPrChange>
          </w:tcPr>
          <w:p w14:paraId="4135AA92" w14:textId="26D1DF84" w:rsidR="002C0CE4" w:rsidRPr="00C73E1C" w:rsidRDefault="002C0CE4" w:rsidP="002C0CE4">
            <w:pPr>
              <w:rPr>
                <w:ins w:id="108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084" w:author="Mohammad Nayeem Hasan" w:date="2024-05-16T17:59:00Z" w16du:dateUtc="2024-05-16T11:59:00Z">
              <w:tcPr>
                <w:tcW w:w="238" w:type="pct"/>
              </w:tcPr>
            </w:tcPrChange>
          </w:tcPr>
          <w:p w14:paraId="42DD7D8D" w14:textId="21F09D5E" w:rsidR="002C0CE4" w:rsidRPr="00C73E1C" w:rsidRDefault="002C0CE4" w:rsidP="002C0CE4">
            <w:pPr>
              <w:rPr>
                <w:ins w:id="10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086" w:author="Mohammad Nayeem Hasan" w:date="2024-05-16T17:59:00Z" w16du:dateUtc="2024-05-16T11:59:00Z">
              <w:tcPr>
                <w:tcW w:w="328" w:type="pct"/>
              </w:tcPr>
            </w:tcPrChange>
          </w:tcPr>
          <w:p w14:paraId="4626743F" w14:textId="786A529F" w:rsidR="002C0CE4" w:rsidRPr="00C73E1C" w:rsidRDefault="002C0CE4" w:rsidP="002C0CE4">
            <w:pPr>
              <w:rPr>
                <w:ins w:id="10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088" w:author="Mohammad Nayeem Hasan" w:date="2024-05-16T17:59:00Z" w16du:dateUtc="2024-05-16T11:59:00Z">
              <w:tcPr>
                <w:tcW w:w="251" w:type="pct"/>
              </w:tcPr>
            </w:tcPrChange>
          </w:tcPr>
          <w:p w14:paraId="4C466F8D" w14:textId="13A33D10" w:rsidR="002C0CE4" w:rsidRPr="00C73E1C" w:rsidRDefault="002C0CE4" w:rsidP="002C0CE4">
            <w:pPr>
              <w:rPr>
                <w:ins w:id="10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090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53245D2" w14:textId="025F0DDB" w:rsidR="002C0CE4" w:rsidRPr="00C73E1C" w:rsidRDefault="002C0CE4" w:rsidP="002C0CE4">
            <w:pPr>
              <w:rPr>
                <w:ins w:id="10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092" w:author="Mohammad Nayeem Hasan" w:date="2024-05-16T17:59:00Z" w16du:dateUtc="2024-05-16T11:59:00Z">
              <w:tcPr>
                <w:tcW w:w="221" w:type="pct"/>
              </w:tcPr>
            </w:tcPrChange>
          </w:tcPr>
          <w:p w14:paraId="34AD5BB6" w14:textId="37EFB77D" w:rsidR="002C0CE4" w:rsidRPr="00C73E1C" w:rsidRDefault="002C0CE4" w:rsidP="002C0CE4">
            <w:pPr>
              <w:rPr>
                <w:ins w:id="109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CEFA0F9" w14:textId="4F74C31A" w:rsidTr="002C0CE4">
        <w:trPr>
          <w:jc w:val="center"/>
          <w:ins w:id="1094" w:author="Mohammad Nayeem Hasan" w:date="2024-05-16T17:08:00Z" w16du:dateUtc="2024-05-16T11:08:00Z"/>
          <w:trPrChange w:id="109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096" w:author="Mohammad Nayeem Hasan" w:date="2024-05-16T17:59:00Z" w16du:dateUtc="2024-05-16T11:59:00Z">
              <w:tcPr>
                <w:tcW w:w="1031" w:type="pct"/>
              </w:tcPr>
            </w:tcPrChange>
          </w:tcPr>
          <w:p w14:paraId="75129C14" w14:textId="77777777" w:rsidR="002C0CE4" w:rsidRPr="00C73E1C" w:rsidRDefault="002C0CE4" w:rsidP="002C0CE4">
            <w:pPr>
              <w:rPr>
                <w:ins w:id="1097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09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1099" w:author="Mohammad Nayeem Hasan" w:date="2024-05-16T17:59:00Z" w16du:dateUtc="2024-05-16T11:59:00Z">
              <w:tcPr>
                <w:tcW w:w="419" w:type="pct"/>
              </w:tcPr>
            </w:tcPrChange>
          </w:tcPr>
          <w:p w14:paraId="65FAA0E7" w14:textId="1083B471" w:rsidR="002C0CE4" w:rsidRPr="00C73E1C" w:rsidRDefault="002C0CE4" w:rsidP="002C0CE4">
            <w:pPr>
              <w:rPr>
                <w:ins w:id="110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101" w:author="Mohammad Nayeem Hasan" w:date="2024-05-16T17:59:00Z" w16du:dateUtc="2024-05-16T11:59:00Z">
              <w:tcPr>
                <w:tcW w:w="238" w:type="pct"/>
              </w:tcPr>
            </w:tcPrChange>
          </w:tcPr>
          <w:p w14:paraId="5AFB9EA6" w14:textId="77777777" w:rsidR="002C0CE4" w:rsidRPr="00C73E1C" w:rsidRDefault="002C0CE4" w:rsidP="002C0CE4">
            <w:pPr>
              <w:rPr>
                <w:ins w:id="11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103" w:author="Mohammad Nayeem Hasan" w:date="2024-05-16T17:59:00Z" w16du:dateUtc="2024-05-16T11:59:00Z">
              <w:tcPr>
                <w:tcW w:w="328" w:type="pct"/>
              </w:tcPr>
            </w:tcPrChange>
          </w:tcPr>
          <w:p w14:paraId="02023341" w14:textId="51BE6709" w:rsidR="002C0CE4" w:rsidRPr="00C73E1C" w:rsidRDefault="002C0CE4" w:rsidP="002C0CE4">
            <w:pPr>
              <w:rPr>
                <w:ins w:id="110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105" w:author="Mohammad Nayeem Hasan" w:date="2024-05-16T17:59:00Z" w16du:dateUtc="2024-05-16T11:59:00Z">
              <w:tcPr>
                <w:tcW w:w="251" w:type="pct"/>
              </w:tcPr>
            </w:tcPrChange>
          </w:tcPr>
          <w:p w14:paraId="2974FC23" w14:textId="77777777" w:rsidR="002C0CE4" w:rsidRPr="00C73E1C" w:rsidRDefault="002C0CE4" w:rsidP="002C0CE4">
            <w:pPr>
              <w:rPr>
                <w:ins w:id="11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107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07F9950D" w14:textId="557056CA" w:rsidR="002C0CE4" w:rsidRPr="00C73E1C" w:rsidRDefault="002C0CE4" w:rsidP="002C0CE4">
            <w:pPr>
              <w:rPr>
                <w:ins w:id="11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109" w:author="Mohammad Nayeem Hasan" w:date="2024-05-16T17:59:00Z" w16du:dateUtc="2024-05-16T11:59:00Z">
              <w:tcPr>
                <w:tcW w:w="221" w:type="pct"/>
              </w:tcPr>
            </w:tcPrChange>
          </w:tcPr>
          <w:p w14:paraId="0CD7BF09" w14:textId="77777777" w:rsidR="002C0CE4" w:rsidRPr="00C73E1C" w:rsidRDefault="002C0CE4" w:rsidP="002C0CE4">
            <w:pPr>
              <w:rPr>
                <w:ins w:id="11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50BF8451" w14:textId="65DCBC3E" w:rsidTr="002C0CE4">
        <w:trPr>
          <w:jc w:val="center"/>
          <w:ins w:id="1111" w:author="Mohammad Nayeem Hasan" w:date="2024-05-16T17:08:00Z" w16du:dateUtc="2024-05-16T11:08:00Z"/>
          <w:trPrChange w:id="1112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113" w:author="Mohammad Nayeem Hasan" w:date="2024-05-16T17:59:00Z" w16du:dateUtc="2024-05-16T11:59:00Z">
              <w:tcPr>
                <w:tcW w:w="1031" w:type="pct"/>
              </w:tcPr>
            </w:tcPrChange>
          </w:tcPr>
          <w:p w14:paraId="1FFF3B9D" w14:textId="77777777" w:rsidR="002C0CE4" w:rsidRPr="00C73E1C" w:rsidRDefault="002C0CE4" w:rsidP="002C0CE4">
            <w:pPr>
              <w:rPr>
                <w:ins w:id="111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11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activity at work</w:t>
              </w:r>
            </w:ins>
          </w:p>
        </w:tc>
        <w:tc>
          <w:tcPr>
            <w:tcW w:w="732" w:type="pct"/>
            <w:tcPrChange w:id="1116" w:author="Mohammad Nayeem Hasan" w:date="2024-05-16T17:59:00Z" w16du:dateUtc="2024-05-16T11:59:00Z">
              <w:tcPr>
                <w:tcW w:w="419" w:type="pct"/>
              </w:tcPr>
            </w:tcPrChange>
          </w:tcPr>
          <w:p w14:paraId="1D9EB0A2" w14:textId="77777777" w:rsidR="002C0CE4" w:rsidRPr="00C73E1C" w:rsidRDefault="002C0CE4" w:rsidP="002C0CE4">
            <w:pPr>
              <w:rPr>
                <w:ins w:id="111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1118" w:author="Mohammad Nayeem Hasan" w:date="2024-05-16T17:59:00Z" w16du:dateUtc="2024-05-16T11:59:00Z">
              <w:tcPr>
                <w:tcW w:w="238" w:type="pct"/>
              </w:tcPr>
            </w:tcPrChange>
          </w:tcPr>
          <w:p w14:paraId="6BEAEBF9" w14:textId="77777777" w:rsidR="002C0CE4" w:rsidRPr="00C73E1C" w:rsidRDefault="002C0CE4" w:rsidP="002C0CE4">
            <w:pPr>
              <w:rPr>
                <w:ins w:id="111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1120" w:author="Mohammad Nayeem Hasan" w:date="2024-05-16T17:59:00Z" w16du:dateUtc="2024-05-16T11:59:00Z">
              <w:tcPr>
                <w:tcW w:w="328" w:type="pct"/>
              </w:tcPr>
            </w:tcPrChange>
          </w:tcPr>
          <w:p w14:paraId="2E6BA758" w14:textId="77777777" w:rsidR="002C0CE4" w:rsidRPr="00C73E1C" w:rsidRDefault="002C0CE4" w:rsidP="002C0CE4">
            <w:pPr>
              <w:rPr>
                <w:ins w:id="112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1122" w:author="Mohammad Nayeem Hasan" w:date="2024-05-16T17:59:00Z" w16du:dateUtc="2024-05-16T11:59:00Z">
              <w:tcPr>
                <w:tcW w:w="251" w:type="pct"/>
              </w:tcPr>
            </w:tcPrChange>
          </w:tcPr>
          <w:p w14:paraId="72FFA66B" w14:textId="77777777" w:rsidR="002C0CE4" w:rsidRPr="00C73E1C" w:rsidRDefault="002C0CE4" w:rsidP="002C0CE4">
            <w:pPr>
              <w:rPr>
                <w:ins w:id="112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1124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4A053B3" w14:textId="77777777" w:rsidR="002C0CE4" w:rsidRPr="00C73E1C" w:rsidRDefault="002C0CE4" w:rsidP="002C0CE4">
            <w:pPr>
              <w:rPr>
                <w:ins w:id="112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1126" w:author="Mohammad Nayeem Hasan" w:date="2024-05-16T17:59:00Z" w16du:dateUtc="2024-05-16T11:59:00Z">
              <w:tcPr>
                <w:tcW w:w="221" w:type="pct"/>
              </w:tcPr>
            </w:tcPrChange>
          </w:tcPr>
          <w:p w14:paraId="25B7EB8C" w14:textId="77777777" w:rsidR="002C0CE4" w:rsidRPr="00C73E1C" w:rsidRDefault="002C0CE4" w:rsidP="002C0CE4">
            <w:pPr>
              <w:rPr>
                <w:ins w:id="112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1711D549" w14:textId="2432DAC1" w:rsidTr="002C0CE4">
        <w:trPr>
          <w:jc w:val="center"/>
          <w:ins w:id="1128" w:author="Mohammad Nayeem Hasan" w:date="2024-05-16T17:08:00Z" w16du:dateUtc="2024-05-16T11:08:00Z"/>
          <w:trPrChange w:id="1129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130" w:author="Mohammad Nayeem Hasan" w:date="2024-05-16T17:59:00Z" w16du:dateUtc="2024-05-16T11:59:00Z">
              <w:tcPr>
                <w:tcW w:w="1031" w:type="pct"/>
              </w:tcPr>
            </w:tcPrChange>
          </w:tcPr>
          <w:p w14:paraId="5E43FB27" w14:textId="77777777" w:rsidR="002C0CE4" w:rsidRPr="00C73E1C" w:rsidRDefault="002C0CE4" w:rsidP="002C0CE4">
            <w:pPr>
              <w:rPr>
                <w:ins w:id="113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3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1133" w:author="Mohammad Nayeem Hasan" w:date="2024-05-16T17:59:00Z" w16du:dateUtc="2024-05-16T11:59:00Z">
              <w:tcPr>
                <w:tcW w:w="419" w:type="pct"/>
              </w:tcPr>
            </w:tcPrChange>
          </w:tcPr>
          <w:p w14:paraId="7106FE4D" w14:textId="520C7583" w:rsidR="002C0CE4" w:rsidRPr="00C73E1C" w:rsidRDefault="002C0CE4" w:rsidP="002C0CE4">
            <w:pPr>
              <w:rPr>
                <w:ins w:id="113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135" w:author="Mohammad Nayeem Hasan" w:date="2024-05-16T17:59:00Z" w16du:dateUtc="2024-05-16T11:59:00Z">
              <w:tcPr>
                <w:tcW w:w="238" w:type="pct"/>
              </w:tcPr>
            </w:tcPrChange>
          </w:tcPr>
          <w:p w14:paraId="3456C8D5" w14:textId="1D1F3A4E" w:rsidR="002C0CE4" w:rsidRPr="00C73E1C" w:rsidRDefault="002C0CE4" w:rsidP="002C0CE4">
            <w:pPr>
              <w:rPr>
                <w:ins w:id="11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137" w:author="Mohammad Nayeem Hasan" w:date="2024-05-16T17:59:00Z" w16du:dateUtc="2024-05-16T11:59:00Z">
              <w:tcPr>
                <w:tcW w:w="328" w:type="pct"/>
              </w:tcPr>
            </w:tcPrChange>
          </w:tcPr>
          <w:p w14:paraId="00636CC6" w14:textId="4EC600F3" w:rsidR="002C0CE4" w:rsidRPr="00C73E1C" w:rsidRDefault="002C0CE4" w:rsidP="002C0CE4">
            <w:pPr>
              <w:rPr>
                <w:ins w:id="11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139" w:author="Mohammad Nayeem Hasan" w:date="2024-05-16T17:59:00Z" w16du:dateUtc="2024-05-16T11:59:00Z">
              <w:tcPr>
                <w:tcW w:w="251" w:type="pct"/>
              </w:tcPr>
            </w:tcPrChange>
          </w:tcPr>
          <w:p w14:paraId="01508FCC" w14:textId="44F6E542" w:rsidR="002C0CE4" w:rsidRPr="00C73E1C" w:rsidRDefault="002C0CE4" w:rsidP="002C0CE4">
            <w:pPr>
              <w:rPr>
                <w:ins w:id="11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14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0AA92A81" w14:textId="1964A411" w:rsidR="002C0CE4" w:rsidRPr="00C73E1C" w:rsidRDefault="002C0CE4" w:rsidP="002C0CE4">
            <w:pPr>
              <w:rPr>
                <w:ins w:id="11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143" w:author="Mohammad Nayeem Hasan" w:date="2024-05-16T17:59:00Z" w16du:dateUtc="2024-05-16T11:59:00Z">
              <w:tcPr>
                <w:tcW w:w="221" w:type="pct"/>
              </w:tcPr>
            </w:tcPrChange>
          </w:tcPr>
          <w:p w14:paraId="16D04ADA" w14:textId="2B0C7EAE" w:rsidR="002C0CE4" w:rsidRPr="00C73E1C" w:rsidRDefault="002C0CE4" w:rsidP="002C0CE4">
            <w:pPr>
              <w:rPr>
                <w:ins w:id="11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219BC87F" w14:textId="69D6A7FD" w:rsidTr="002C0CE4">
        <w:trPr>
          <w:jc w:val="center"/>
          <w:ins w:id="1145" w:author="Mohammad Nayeem Hasan" w:date="2024-05-16T17:08:00Z" w16du:dateUtc="2024-05-16T11:08:00Z"/>
          <w:trPrChange w:id="1146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147" w:author="Mohammad Nayeem Hasan" w:date="2024-05-16T17:59:00Z" w16du:dateUtc="2024-05-16T11:59:00Z">
              <w:tcPr>
                <w:tcW w:w="1031" w:type="pct"/>
              </w:tcPr>
            </w:tcPrChange>
          </w:tcPr>
          <w:p w14:paraId="222FFF87" w14:textId="77777777" w:rsidR="002C0CE4" w:rsidRPr="00C73E1C" w:rsidRDefault="002C0CE4" w:rsidP="002C0CE4">
            <w:pPr>
              <w:rPr>
                <w:ins w:id="1148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4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1150" w:author="Mohammad Nayeem Hasan" w:date="2024-05-16T17:59:00Z" w16du:dateUtc="2024-05-16T11:59:00Z">
              <w:tcPr>
                <w:tcW w:w="419" w:type="pct"/>
              </w:tcPr>
            </w:tcPrChange>
          </w:tcPr>
          <w:p w14:paraId="266AA5C0" w14:textId="578368CF" w:rsidR="002C0CE4" w:rsidRPr="00C73E1C" w:rsidRDefault="002C0CE4" w:rsidP="002C0CE4">
            <w:pPr>
              <w:rPr>
                <w:ins w:id="115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152" w:author="Mohammad Nayeem Hasan" w:date="2024-05-16T17:59:00Z" w16du:dateUtc="2024-05-16T11:59:00Z">
              <w:tcPr>
                <w:tcW w:w="238" w:type="pct"/>
              </w:tcPr>
            </w:tcPrChange>
          </w:tcPr>
          <w:p w14:paraId="64658A12" w14:textId="77777777" w:rsidR="002C0CE4" w:rsidRPr="00C73E1C" w:rsidRDefault="002C0CE4" w:rsidP="002C0CE4">
            <w:pPr>
              <w:rPr>
                <w:ins w:id="11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154" w:author="Mohammad Nayeem Hasan" w:date="2024-05-16T17:59:00Z" w16du:dateUtc="2024-05-16T11:59:00Z">
              <w:tcPr>
                <w:tcW w:w="328" w:type="pct"/>
              </w:tcPr>
            </w:tcPrChange>
          </w:tcPr>
          <w:p w14:paraId="266EADC8" w14:textId="3B30BB04" w:rsidR="002C0CE4" w:rsidRPr="00C73E1C" w:rsidRDefault="002C0CE4" w:rsidP="002C0CE4">
            <w:pPr>
              <w:rPr>
                <w:ins w:id="11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156" w:author="Mohammad Nayeem Hasan" w:date="2024-05-16T17:59:00Z" w16du:dateUtc="2024-05-16T11:59:00Z">
              <w:tcPr>
                <w:tcW w:w="251" w:type="pct"/>
              </w:tcPr>
            </w:tcPrChange>
          </w:tcPr>
          <w:p w14:paraId="7F0D91F1" w14:textId="77777777" w:rsidR="002C0CE4" w:rsidRPr="00C73E1C" w:rsidRDefault="002C0CE4" w:rsidP="002C0CE4">
            <w:pPr>
              <w:rPr>
                <w:ins w:id="11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158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6A4C4E9" w14:textId="2763D009" w:rsidR="002C0CE4" w:rsidRPr="00C73E1C" w:rsidRDefault="002C0CE4" w:rsidP="002C0CE4">
            <w:pPr>
              <w:rPr>
                <w:ins w:id="115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160" w:author="Mohammad Nayeem Hasan" w:date="2024-05-16T17:59:00Z" w16du:dateUtc="2024-05-16T11:59:00Z">
              <w:tcPr>
                <w:tcW w:w="221" w:type="pct"/>
              </w:tcPr>
            </w:tcPrChange>
          </w:tcPr>
          <w:p w14:paraId="3A22E9F3" w14:textId="77777777" w:rsidR="002C0CE4" w:rsidRPr="00C73E1C" w:rsidRDefault="002C0CE4" w:rsidP="002C0CE4">
            <w:pPr>
              <w:rPr>
                <w:ins w:id="116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2AE2F1EA" w14:textId="3188250B" w:rsidTr="002C0CE4">
        <w:trPr>
          <w:jc w:val="center"/>
          <w:ins w:id="1162" w:author="Mohammad Nayeem Hasan" w:date="2024-05-16T17:08:00Z" w16du:dateUtc="2024-05-16T11:08:00Z"/>
          <w:trPrChange w:id="1163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164" w:author="Mohammad Nayeem Hasan" w:date="2024-05-16T17:59:00Z" w16du:dateUtc="2024-05-16T11:59:00Z">
              <w:tcPr>
                <w:tcW w:w="1031" w:type="pct"/>
              </w:tcPr>
            </w:tcPrChange>
          </w:tcPr>
          <w:p w14:paraId="706785A1" w14:textId="77777777" w:rsidR="002C0CE4" w:rsidRPr="00C73E1C" w:rsidRDefault="002C0CE4" w:rsidP="002C0CE4">
            <w:pPr>
              <w:rPr>
                <w:ins w:id="116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16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Active transport</w:t>
              </w:r>
            </w:ins>
          </w:p>
        </w:tc>
        <w:tc>
          <w:tcPr>
            <w:tcW w:w="732" w:type="pct"/>
            <w:tcPrChange w:id="1167" w:author="Mohammad Nayeem Hasan" w:date="2024-05-16T17:59:00Z" w16du:dateUtc="2024-05-16T11:59:00Z">
              <w:tcPr>
                <w:tcW w:w="419" w:type="pct"/>
              </w:tcPr>
            </w:tcPrChange>
          </w:tcPr>
          <w:p w14:paraId="4E7E54FE" w14:textId="77777777" w:rsidR="002C0CE4" w:rsidRPr="00C73E1C" w:rsidRDefault="002C0CE4" w:rsidP="002C0CE4">
            <w:pPr>
              <w:rPr>
                <w:ins w:id="116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1169" w:author="Mohammad Nayeem Hasan" w:date="2024-05-16T17:59:00Z" w16du:dateUtc="2024-05-16T11:59:00Z">
              <w:tcPr>
                <w:tcW w:w="238" w:type="pct"/>
              </w:tcPr>
            </w:tcPrChange>
          </w:tcPr>
          <w:p w14:paraId="5F8F7681" w14:textId="77777777" w:rsidR="002C0CE4" w:rsidRPr="00C73E1C" w:rsidRDefault="002C0CE4" w:rsidP="002C0CE4">
            <w:pPr>
              <w:rPr>
                <w:ins w:id="11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1171" w:author="Mohammad Nayeem Hasan" w:date="2024-05-16T17:59:00Z" w16du:dateUtc="2024-05-16T11:59:00Z">
              <w:tcPr>
                <w:tcW w:w="328" w:type="pct"/>
              </w:tcPr>
            </w:tcPrChange>
          </w:tcPr>
          <w:p w14:paraId="1DC211BA" w14:textId="77777777" w:rsidR="002C0CE4" w:rsidRPr="00C73E1C" w:rsidRDefault="002C0CE4" w:rsidP="002C0CE4">
            <w:pPr>
              <w:rPr>
                <w:ins w:id="117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1173" w:author="Mohammad Nayeem Hasan" w:date="2024-05-16T17:59:00Z" w16du:dateUtc="2024-05-16T11:59:00Z">
              <w:tcPr>
                <w:tcW w:w="251" w:type="pct"/>
              </w:tcPr>
            </w:tcPrChange>
          </w:tcPr>
          <w:p w14:paraId="392EBE66" w14:textId="77777777" w:rsidR="002C0CE4" w:rsidRPr="00C73E1C" w:rsidRDefault="002C0CE4" w:rsidP="002C0CE4">
            <w:pPr>
              <w:rPr>
                <w:ins w:id="117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1175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14B20E0" w14:textId="77777777" w:rsidR="002C0CE4" w:rsidRPr="00C73E1C" w:rsidRDefault="002C0CE4" w:rsidP="002C0CE4">
            <w:pPr>
              <w:rPr>
                <w:ins w:id="117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1177" w:author="Mohammad Nayeem Hasan" w:date="2024-05-16T17:59:00Z" w16du:dateUtc="2024-05-16T11:59:00Z">
              <w:tcPr>
                <w:tcW w:w="221" w:type="pct"/>
              </w:tcPr>
            </w:tcPrChange>
          </w:tcPr>
          <w:p w14:paraId="4A3918B3" w14:textId="77777777" w:rsidR="002C0CE4" w:rsidRPr="00C73E1C" w:rsidRDefault="002C0CE4" w:rsidP="002C0CE4">
            <w:pPr>
              <w:rPr>
                <w:ins w:id="117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57C1BB53" w14:textId="699B9419" w:rsidTr="002C0CE4">
        <w:trPr>
          <w:jc w:val="center"/>
          <w:ins w:id="1179" w:author="Mohammad Nayeem Hasan" w:date="2024-05-16T17:08:00Z" w16du:dateUtc="2024-05-16T11:08:00Z"/>
          <w:trPrChange w:id="118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181" w:author="Mohammad Nayeem Hasan" w:date="2024-05-16T17:59:00Z" w16du:dateUtc="2024-05-16T11:59:00Z">
              <w:tcPr>
                <w:tcW w:w="1031" w:type="pct"/>
              </w:tcPr>
            </w:tcPrChange>
          </w:tcPr>
          <w:p w14:paraId="5F6767A9" w14:textId="77777777" w:rsidR="002C0CE4" w:rsidRPr="00C73E1C" w:rsidRDefault="002C0CE4" w:rsidP="002C0CE4">
            <w:pPr>
              <w:rPr>
                <w:ins w:id="1182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18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1184" w:author="Mohammad Nayeem Hasan" w:date="2024-05-16T17:59:00Z" w16du:dateUtc="2024-05-16T11:59:00Z">
              <w:tcPr>
                <w:tcW w:w="419" w:type="pct"/>
              </w:tcPr>
            </w:tcPrChange>
          </w:tcPr>
          <w:p w14:paraId="1D00AD71" w14:textId="2795839D" w:rsidR="002C0CE4" w:rsidRPr="00C73E1C" w:rsidRDefault="002C0CE4" w:rsidP="002C0CE4">
            <w:pPr>
              <w:rPr>
                <w:ins w:id="118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186" w:author="Mohammad Nayeem Hasan" w:date="2024-05-16T17:59:00Z" w16du:dateUtc="2024-05-16T11:59:00Z">
              <w:tcPr>
                <w:tcW w:w="238" w:type="pct"/>
              </w:tcPr>
            </w:tcPrChange>
          </w:tcPr>
          <w:p w14:paraId="3E0A82DF" w14:textId="79114BCA" w:rsidR="002C0CE4" w:rsidRPr="00C73E1C" w:rsidRDefault="002C0CE4" w:rsidP="002C0CE4">
            <w:pPr>
              <w:rPr>
                <w:ins w:id="11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188" w:author="Mohammad Nayeem Hasan" w:date="2024-05-16T17:59:00Z" w16du:dateUtc="2024-05-16T11:59:00Z">
              <w:tcPr>
                <w:tcW w:w="328" w:type="pct"/>
              </w:tcPr>
            </w:tcPrChange>
          </w:tcPr>
          <w:p w14:paraId="344B6F0B" w14:textId="43CF0C22" w:rsidR="002C0CE4" w:rsidRPr="00C73E1C" w:rsidRDefault="002C0CE4" w:rsidP="002C0CE4">
            <w:pPr>
              <w:rPr>
                <w:ins w:id="11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190" w:author="Mohammad Nayeem Hasan" w:date="2024-05-16T17:59:00Z" w16du:dateUtc="2024-05-16T11:59:00Z">
              <w:tcPr>
                <w:tcW w:w="251" w:type="pct"/>
              </w:tcPr>
            </w:tcPrChange>
          </w:tcPr>
          <w:p w14:paraId="4CEFBE28" w14:textId="3FCD58A8" w:rsidR="002C0CE4" w:rsidRPr="00C73E1C" w:rsidRDefault="002C0CE4" w:rsidP="002C0CE4">
            <w:pPr>
              <w:rPr>
                <w:ins w:id="11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19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45ED11C" w14:textId="5B3FF601" w:rsidR="002C0CE4" w:rsidRPr="00C73E1C" w:rsidRDefault="002C0CE4" w:rsidP="002C0CE4">
            <w:pPr>
              <w:rPr>
                <w:ins w:id="119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194" w:author="Mohammad Nayeem Hasan" w:date="2024-05-16T17:59:00Z" w16du:dateUtc="2024-05-16T11:59:00Z">
              <w:tcPr>
                <w:tcW w:w="221" w:type="pct"/>
              </w:tcPr>
            </w:tcPrChange>
          </w:tcPr>
          <w:p w14:paraId="6488EB13" w14:textId="3DE026DE" w:rsidR="002C0CE4" w:rsidRPr="00C73E1C" w:rsidRDefault="002C0CE4" w:rsidP="002C0CE4">
            <w:pPr>
              <w:rPr>
                <w:ins w:id="119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A13795D" w14:textId="520A6059" w:rsidTr="002C0CE4">
        <w:trPr>
          <w:jc w:val="center"/>
          <w:ins w:id="1196" w:author="Mohammad Nayeem Hasan" w:date="2024-05-16T17:08:00Z" w16du:dateUtc="2024-05-16T11:08:00Z"/>
          <w:trPrChange w:id="1197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198" w:author="Mohammad Nayeem Hasan" w:date="2024-05-16T17:59:00Z" w16du:dateUtc="2024-05-16T11:59:00Z">
              <w:tcPr>
                <w:tcW w:w="1031" w:type="pct"/>
              </w:tcPr>
            </w:tcPrChange>
          </w:tcPr>
          <w:p w14:paraId="3E3C33D2" w14:textId="77777777" w:rsidR="002C0CE4" w:rsidRPr="00C73E1C" w:rsidRDefault="002C0CE4" w:rsidP="002C0CE4">
            <w:pPr>
              <w:rPr>
                <w:ins w:id="1199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00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1201" w:author="Mohammad Nayeem Hasan" w:date="2024-05-16T17:59:00Z" w16du:dateUtc="2024-05-16T11:59:00Z">
              <w:tcPr>
                <w:tcW w:w="419" w:type="pct"/>
              </w:tcPr>
            </w:tcPrChange>
          </w:tcPr>
          <w:p w14:paraId="269CE2DF" w14:textId="3FD39EB3" w:rsidR="002C0CE4" w:rsidRPr="00C73E1C" w:rsidRDefault="002C0CE4" w:rsidP="002C0CE4">
            <w:pPr>
              <w:rPr>
                <w:ins w:id="120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203" w:author="Mohammad Nayeem Hasan" w:date="2024-05-16T17:59:00Z" w16du:dateUtc="2024-05-16T11:59:00Z">
              <w:tcPr>
                <w:tcW w:w="238" w:type="pct"/>
              </w:tcPr>
            </w:tcPrChange>
          </w:tcPr>
          <w:p w14:paraId="6BB847D8" w14:textId="77777777" w:rsidR="002C0CE4" w:rsidRPr="00C73E1C" w:rsidRDefault="002C0CE4" w:rsidP="002C0CE4">
            <w:pPr>
              <w:rPr>
                <w:ins w:id="120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205" w:author="Mohammad Nayeem Hasan" w:date="2024-05-16T17:59:00Z" w16du:dateUtc="2024-05-16T11:59:00Z">
              <w:tcPr>
                <w:tcW w:w="328" w:type="pct"/>
              </w:tcPr>
            </w:tcPrChange>
          </w:tcPr>
          <w:p w14:paraId="17A92A93" w14:textId="642A24D3" w:rsidR="002C0CE4" w:rsidRPr="00C73E1C" w:rsidRDefault="002C0CE4" w:rsidP="002C0CE4">
            <w:pPr>
              <w:rPr>
                <w:ins w:id="12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207" w:author="Mohammad Nayeem Hasan" w:date="2024-05-16T17:59:00Z" w16du:dateUtc="2024-05-16T11:59:00Z">
              <w:tcPr>
                <w:tcW w:w="251" w:type="pct"/>
              </w:tcPr>
            </w:tcPrChange>
          </w:tcPr>
          <w:p w14:paraId="4FD2FBAE" w14:textId="77777777" w:rsidR="002C0CE4" w:rsidRPr="00C73E1C" w:rsidRDefault="002C0CE4" w:rsidP="002C0CE4">
            <w:pPr>
              <w:rPr>
                <w:ins w:id="12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209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C0E177A" w14:textId="37EB97C5" w:rsidR="002C0CE4" w:rsidRPr="00C73E1C" w:rsidRDefault="002C0CE4" w:rsidP="002C0CE4">
            <w:pPr>
              <w:rPr>
                <w:ins w:id="12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211" w:author="Mohammad Nayeem Hasan" w:date="2024-05-16T17:59:00Z" w16du:dateUtc="2024-05-16T11:59:00Z">
              <w:tcPr>
                <w:tcW w:w="221" w:type="pct"/>
              </w:tcPr>
            </w:tcPrChange>
          </w:tcPr>
          <w:p w14:paraId="73A79848" w14:textId="77777777" w:rsidR="002C0CE4" w:rsidRPr="00C73E1C" w:rsidRDefault="002C0CE4" w:rsidP="002C0CE4">
            <w:pPr>
              <w:rPr>
                <w:ins w:id="12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6DE7DD2" w14:textId="165F8C79" w:rsidTr="002C0CE4">
        <w:trPr>
          <w:jc w:val="center"/>
          <w:ins w:id="1213" w:author="Mohammad Nayeem Hasan" w:date="2024-05-16T17:08:00Z" w16du:dateUtc="2024-05-16T11:08:00Z"/>
          <w:trPrChange w:id="1214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215" w:author="Mohammad Nayeem Hasan" w:date="2024-05-16T17:59:00Z" w16du:dateUtc="2024-05-16T11:59:00Z">
              <w:tcPr>
                <w:tcW w:w="1031" w:type="pct"/>
              </w:tcPr>
            </w:tcPrChange>
          </w:tcPr>
          <w:p w14:paraId="7823B601" w14:textId="77777777" w:rsidR="002C0CE4" w:rsidRPr="00C73E1C" w:rsidRDefault="002C0CE4" w:rsidP="002C0CE4">
            <w:pPr>
              <w:rPr>
                <w:ins w:id="121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217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leisure activity</w:t>
              </w:r>
            </w:ins>
          </w:p>
        </w:tc>
        <w:tc>
          <w:tcPr>
            <w:tcW w:w="732" w:type="pct"/>
            <w:tcPrChange w:id="1218" w:author="Mohammad Nayeem Hasan" w:date="2024-05-16T17:59:00Z" w16du:dateUtc="2024-05-16T11:59:00Z">
              <w:tcPr>
                <w:tcW w:w="419" w:type="pct"/>
              </w:tcPr>
            </w:tcPrChange>
          </w:tcPr>
          <w:p w14:paraId="0D0A40AC" w14:textId="77777777" w:rsidR="002C0CE4" w:rsidRPr="00C73E1C" w:rsidRDefault="002C0CE4" w:rsidP="002C0CE4">
            <w:pPr>
              <w:rPr>
                <w:ins w:id="121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1220" w:author="Mohammad Nayeem Hasan" w:date="2024-05-16T17:59:00Z" w16du:dateUtc="2024-05-16T11:59:00Z">
              <w:tcPr>
                <w:tcW w:w="238" w:type="pct"/>
              </w:tcPr>
            </w:tcPrChange>
          </w:tcPr>
          <w:p w14:paraId="5D5FC725" w14:textId="77777777" w:rsidR="002C0CE4" w:rsidRPr="00C73E1C" w:rsidRDefault="002C0CE4" w:rsidP="002C0CE4">
            <w:pPr>
              <w:rPr>
                <w:ins w:id="1221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1222" w:author="Mohammad Nayeem Hasan" w:date="2024-05-16T17:59:00Z" w16du:dateUtc="2024-05-16T11:59:00Z">
              <w:tcPr>
                <w:tcW w:w="328" w:type="pct"/>
              </w:tcPr>
            </w:tcPrChange>
          </w:tcPr>
          <w:p w14:paraId="3E67CD47" w14:textId="77777777" w:rsidR="002C0CE4" w:rsidRPr="00C73E1C" w:rsidRDefault="002C0CE4" w:rsidP="002C0CE4">
            <w:pPr>
              <w:rPr>
                <w:ins w:id="1223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1224" w:author="Mohammad Nayeem Hasan" w:date="2024-05-16T17:59:00Z" w16du:dateUtc="2024-05-16T11:59:00Z">
              <w:tcPr>
                <w:tcW w:w="251" w:type="pct"/>
              </w:tcPr>
            </w:tcPrChange>
          </w:tcPr>
          <w:p w14:paraId="2F3AF9C8" w14:textId="77777777" w:rsidR="002C0CE4" w:rsidRPr="00C73E1C" w:rsidRDefault="002C0CE4" w:rsidP="002C0CE4">
            <w:pPr>
              <w:rPr>
                <w:ins w:id="1225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1226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048D3118" w14:textId="77777777" w:rsidR="002C0CE4" w:rsidRPr="00C73E1C" w:rsidRDefault="002C0CE4" w:rsidP="002C0CE4">
            <w:pPr>
              <w:rPr>
                <w:ins w:id="122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1228" w:author="Mohammad Nayeem Hasan" w:date="2024-05-16T17:59:00Z" w16du:dateUtc="2024-05-16T11:59:00Z">
              <w:tcPr>
                <w:tcW w:w="221" w:type="pct"/>
              </w:tcPr>
            </w:tcPrChange>
          </w:tcPr>
          <w:p w14:paraId="37A12B7A" w14:textId="77777777" w:rsidR="002C0CE4" w:rsidRPr="00C73E1C" w:rsidRDefault="002C0CE4" w:rsidP="002C0CE4">
            <w:pPr>
              <w:rPr>
                <w:ins w:id="1229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2593ABBC" w14:textId="214E676D" w:rsidTr="002C0CE4">
        <w:trPr>
          <w:jc w:val="center"/>
          <w:ins w:id="1230" w:author="Mohammad Nayeem Hasan" w:date="2024-05-16T17:08:00Z" w16du:dateUtc="2024-05-16T11:08:00Z"/>
          <w:trPrChange w:id="1231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232" w:author="Mohammad Nayeem Hasan" w:date="2024-05-16T17:59:00Z" w16du:dateUtc="2024-05-16T11:59:00Z">
              <w:tcPr>
                <w:tcW w:w="1031" w:type="pct"/>
              </w:tcPr>
            </w:tcPrChange>
          </w:tcPr>
          <w:p w14:paraId="608DB369" w14:textId="77777777" w:rsidR="002C0CE4" w:rsidRPr="00C73E1C" w:rsidRDefault="002C0CE4" w:rsidP="002C0CE4">
            <w:pPr>
              <w:rPr>
                <w:ins w:id="1233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34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1235" w:author="Mohammad Nayeem Hasan" w:date="2024-05-16T17:59:00Z" w16du:dateUtc="2024-05-16T11:59:00Z">
              <w:tcPr>
                <w:tcW w:w="419" w:type="pct"/>
              </w:tcPr>
            </w:tcPrChange>
          </w:tcPr>
          <w:p w14:paraId="37289FFB" w14:textId="531A9561" w:rsidR="002C0CE4" w:rsidRPr="00C73E1C" w:rsidRDefault="002C0CE4" w:rsidP="002C0CE4">
            <w:pPr>
              <w:rPr>
                <w:ins w:id="123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237" w:author="Mohammad Nayeem Hasan" w:date="2024-05-16T17:59:00Z" w16du:dateUtc="2024-05-16T11:59:00Z">
              <w:tcPr>
                <w:tcW w:w="238" w:type="pct"/>
              </w:tcPr>
            </w:tcPrChange>
          </w:tcPr>
          <w:p w14:paraId="2C8E3C0C" w14:textId="3DA08BA9" w:rsidR="002C0CE4" w:rsidRPr="00C73E1C" w:rsidRDefault="002C0CE4" w:rsidP="002C0CE4">
            <w:pPr>
              <w:rPr>
                <w:ins w:id="12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239" w:author="Mohammad Nayeem Hasan" w:date="2024-05-16T17:59:00Z" w16du:dateUtc="2024-05-16T11:59:00Z">
              <w:tcPr>
                <w:tcW w:w="328" w:type="pct"/>
              </w:tcPr>
            </w:tcPrChange>
          </w:tcPr>
          <w:p w14:paraId="67A2665C" w14:textId="0B510103" w:rsidR="002C0CE4" w:rsidRPr="00C73E1C" w:rsidRDefault="002C0CE4" w:rsidP="002C0CE4">
            <w:pPr>
              <w:rPr>
                <w:ins w:id="12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241" w:author="Mohammad Nayeem Hasan" w:date="2024-05-16T17:59:00Z" w16du:dateUtc="2024-05-16T11:59:00Z">
              <w:tcPr>
                <w:tcW w:w="251" w:type="pct"/>
              </w:tcPr>
            </w:tcPrChange>
          </w:tcPr>
          <w:p w14:paraId="5C3DB4A2" w14:textId="7361D5B9" w:rsidR="002C0CE4" w:rsidRPr="00C73E1C" w:rsidRDefault="002C0CE4" w:rsidP="002C0CE4">
            <w:pPr>
              <w:rPr>
                <w:ins w:id="12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243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46478331" w14:textId="4A9C908A" w:rsidR="002C0CE4" w:rsidRPr="00C73E1C" w:rsidRDefault="002C0CE4" w:rsidP="002C0CE4">
            <w:pPr>
              <w:rPr>
                <w:ins w:id="12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245" w:author="Mohammad Nayeem Hasan" w:date="2024-05-16T17:59:00Z" w16du:dateUtc="2024-05-16T11:59:00Z">
              <w:tcPr>
                <w:tcW w:w="221" w:type="pct"/>
              </w:tcPr>
            </w:tcPrChange>
          </w:tcPr>
          <w:p w14:paraId="4080CE8F" w14:textId="0B86BA0F" w:rsidR="002C0CE4" w:rsidRPr="00C73E1C" w:rsidRDefault="002C0CE4" w:rsidP="002C0CE4">
            <w:pPr>
              <w:rPr>
                <w:ins w:id="124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8DFBF16" w14:textId="0B0EFF88" w:rsidTr="002C0CE4">
        <w:trPr>
          <w:jc w:val="center"/>
          <w:ins w:id="1247" w:author="Mohammad Nayeem Hasan" w:date="2024-05-16T17:08:00Z" w16du:dateUtc="2024-05-16T11:08:00Z"/>
          <w:trPrChange w:id="1248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249" w:author="Mohammad Nayeem Hasan" w:date="2024-05-16T17:59:00Z" w16du:dateUtc="2024-05-16T11:59:00Z">
              <w:tcPr>
                <w:tcW w:w="1031" w:type="pct"/>
              </w:tcPr>
            </w:tcPrChange>
          </w:tcPr>
          <w:p w14:paraId="2D2FFFD3" w14:textId="77777777" w:rsidR="002C0CE4" w:rsidRPr="00C73E1C" w:rsidRDefault="002C0CE4" w:rsidP="002C0CE4">
            <w:pPr>
              <w:rPr>
                <w:ins w:id="1250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51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1252" w:author="Mohammad Nayeem Hasan" w:date="2024-05-16T17:59:00Z" w16du:dateUtc="2024-05-16T11:59:00Z">
              <w:tcPr>
                <w:tcW w:w="419" w:type="pct"/>
              </w:tcPr>
            </w:tcPrChange>
          </w:tcPr>
          <w:p w14:paraId="257601CB" w14:textId="1CD1AAFF" w:rsidR="002C0CE4" w:rsidRPr="00C73E1C" w:rsidRDefault="002C0CE4" w:rsidP="002C0CE4">
            <w:pPr>
              <w:rPr>
                <w:ins w:id="125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254" w:author="Mohammad Nayeem Hasan" w:date="2024-05-16T17:59:00Z" w16du:dateUtc="2024-05-16T11:59:00Z">
              <w:tcPr>
                <w:tcW w:w="238" w:type="pct"/>
              </w:tcPr>
            </w:tcPrChange>
          </w:tcPr>
          <w:p w14:paraId="3B2F8ECE" w14:textId="77777777" w:rsidR="002C0CE4" w:rsidRPr="00C73E1C" w:rsidRDefault="002C0CE4" w:rsidP="002C0CE4">
            <w:pPr>
              <w:rPr>
                <w:ins w:id="12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256" w:author="Mohammad Nayeem Hasan" w:date="2024-05-16T17:59:00Z" w16du:dateUtc="2024-05-16T11:59:00Z">
              <w:tcPr>
                <w:tcW w:w="328" w:type="pct"/>
              </w:tcPr>
            </w:tcPrChange>
          </w:tcPr>
          <w:p w14:paraId="2A86484F" w14:textId="6E7BC216" w:rsidR="002C0CE4" w:rsidRPr="00C73E1C" w:rsidRDefault="002C0CE4" w:rsidP="002C0CE4">
            <w:pPr>
              <w:rPr>
                <w:ins w:id="12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258" w:author="Mohammad Nayeem Hasan" w:date="2024-05-16T17:59:00Z" w16du:dateUtc="2024-05-16T11:59:00Z">
              <w:tcPr>
                <w:tcW w:w="251" w:type="pct"/>
              </w:tcPr>
            </w:tcPrChange>
          </w:tcPr>
          <w:p w14:paraId="7C90BF82" w14:textId="77777777" w:rsidR="002C0CE4" w:rsidRPr="00C73E1C" w:rsidRDefault="002C0CE4" w:rsidP="002C0CE4">
            <w:pPr>
              <w:rPr>
                <w:ins w:id="125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260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580FE300" w14:textId="14467824" w:rsidR="002C0CE4" w:rsidRPr="00C73E1C" w:rsidRDefault="002C0CE4" w:rsidP="002C0CE4">
            <w:pPr>
              <w:rPr>
                <w:ins w:id="126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262" w:author="Mohammad Nayeem Hasan" w:date="2024-05-16T17:59:00Z" w16du:dateUtc="2024-05-16T11:59:00Z">
              <w:tcPr>
                <w:tcW w:w="221" w:type="pct"/>
              </w:tcPr>
            </w:tcPrChange>
          </w:tcPr>
          <w:p w14:paraId="74844BBE" w14:textId="77777777" w:rsidR="002C0CE4" w:rsidRPr="00C73E1C" w:rsidRDefault="002C0CE4" w:rsidP="002C0CE4">
            <w:pPr>
              <w:rPr>
                <w:ins w:id="126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5D69E86" w14:textId="4FCA5C3C" w:rsidTr="002C0CE4">
        <w:trPr>
          <w:jc w:val="center"/>
          <w:ins w:id="1264" w:author="Mohammad Nayeem Hasan" w:date="2024-05-16T17:08:00Z" w16du:dateUtc="2024-05-16T11:08:00Z"/>
          <w:trPrChange w:id="1265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266" w:author="Mohammad Nayeem Hasan" w:date="2024-05-16T17:59:00Z" w16du:dateUtc="2024-05-16T11:59:00Z">
              <w:tcPr>
                <w:tcW w:w="1031" w:type="pct"/>
              </w:tcPr>
            </w:tcPrChange>
          </w:tcPr>
          <w:p w14:paraId="7AB279B1" w14:textId="77777777" w:rsidR="002C0CE4" w:rsidRPr="00C73E1C" w:rsidRDefault="002C0CE4" w:rsidP="002C0CE4">
            <w:pPr>
              <w:rPr>
                <w:ins w:id="1267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268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leisure activity</w:t>
              </w:r>
            </w:ins>
          </w:p>
        </w:tc>
        <w:tc>
          <w:tcPr>
            <w:tcW w:w="732" w:type="pct"/>
            <w:tcPrChange w:id="1269" w:author="Mohammad Nayeem Hasan" w:date="2024-05-16T17:59:00Z" w16du:dateUtc="2024-05-16T11:59:00Z">
              <w:tcPr>
                <w:tcW w:w="419" w:type="pct"/>
              </w:tcPr>
            </w:tcPrChange>
          </w:tcPr>
          <w:p w14:paraId="2BF37F2D" w14:textId="77777777" w:rsidR="002C0CE4" w:rsidRPr="00C73E1C" w:rsidRDefault="002C0CE4" w:rsidP="002C0CE4">
            <w:pPr>
              <w:rPr>
                <w:ins w:id="127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  <w:tcPrChange w:id="1271" w:author="Mohammad Nayeem Hasan" w:date="2024-05-16T17:59:00Z" w16du:dateUtc="2024-05-16T11:59:00Z">
              <w:tcPr>
                <w:tcW w:w="238" w:type="pct"/>
              </w:tcPr>
            </w:tcPrChange>
          </w:tcPr>
          <w:p w14:paraId="3762AF33" w14:textId="77777777" w:rsidR="002C0CE4" w:rsidRPr="00C73E1C" w:rsidRDefault="002C0CE4" w:rsidP="002C0CE4">
            <w:pPr>
              <w:rPr>
                <w:ins w:id="1272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  <w:tcPrChange w:id="1273" w:author="Mohammad Nayeem Hasan" w:date="2024-05-16T17:59:00Z" w16du:dateUtc="2024-05-16T11:59:00Z">
              <w:tcPr>
                <w:tcW w:w="328" w:type="pct"/>
              </w:tcPr>
            </w:tcPrChange>
          </w:tcPr>
          <w:p w14:paraId="5FE806CD" w14:textId="77777777" w:rsidR="002C0CE4" w:rsidRPr="00C73E1C" w:rsidRDefault="002C0CE4" w:rsidP="002C0CE4">
            <w:pPr>
              <w:rPr>
                <w:ins w:id="1274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  <w:tcPrChange w:id="1275" w:author="Mohammad Nayeem Hasan" w:date="2024-05-16T17:59:00Z" w16du:dateUtc="2024-05-16T11:59:00Z">
              <w:tcPr>
                <w:tcW w:w="251" w:type="pct"/>
              </w:tcPr>
            </w:tcPrChange>
          </w:tcPr>
          <w:p w14:paraId="6359C70E" w14:textId="77777777" w:rsidR="002C0CE4" w:rsidRPr="00C73E1C" w:rsidRDefault="002C0CE4" w:rsidP="002C0CE4">
            <w:pPr>
              <w:rPr>
                <w:ins w:id="1276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  <w:tcPrChange w:id="1277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06364319" w14:textId="77777777" w:rsidR="002C0CE4" w:rsidRPr="00C73E1C" w:rsidRDefault="002C0CE4" w:rsidP="002C0CE4">
            <w:pPr>
              <w:rPr>
                <w:ins w:id="1278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  <w:tcPrChange w:id="1279" w:author="Mohammad Nayeem Hasan" w:date="2024-05-16T17:59:00Z" w16du:dateUtc="2024-05-16T11:59:00Z">
              <w:tcPr>
                <w:tcW w:w="221" w:type="pct"/>
              </w:tcPr>
            </w:tcPrChange>
          </w:tcPr>
          <w:p w14:paraId="6AB8D5D8" w14:textId="77777777" w:rsidR="002C0CE4" w:rsidRPr="00C73E1C" w:rsidRDefault="002C0CE4" w:rsidP="002C0CE4">
            <w:pPr>
              <w:rPr>
                <w:ins w:id="1280" w:author="Mohammad Nayeem Hasan" w:date="2024-05-16T17:08:00Z" w16du:dateUtc="2024-05-16T11:08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6D395C04" w14:textId="3EEA9909" w:rsidTr="002C0CE4">
        <w:trPr>
          <w:jc w:val="center"/>
          <w:ins w:id="1281" w:author="Mohammad Nayeem Hasan" w:date="2024-05-16T17:08:00Z" w16du:dateUtc="2024-05-16T11:08:00Z"/>
          <w:trPrChange w:id="1282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283" w:author="Mohammad Nayeem Hasan" w:date="2024-05-16T17:59:00Z" w16du:dateUtc="2024-05-16T11:59:00Z">
              <w:tcPr>
                <w:tcW w:w="1031" w:type="pct"/>
              </w:tcPr>
            </w:tcPrChange>
          </w:tcPr>
          <w:p w14:paraId="758C6633" w14:textId="77777777" w:rsidR="002C0CE4" w:rsidRPr="00C73E1C" w:rsidRDefault="002C0CE4" w:rsidP="002C0CE4">
            <w:pPr>
              <w:rPr>
                <w:ins w:id="1284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285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  <w:tcPrChange w:id="1286" w:author="Mohammad Nayeem Hasan" w:date="2024-05-16T17:59:00Z" w16du:dateUtc="2024-05-16T11:59:00Z">
              <w:tcPr>
                <w:tcW w:w="419" w:type="pct"/>
              </w:tcPr>
            </w:tcPrChange>
          </w:tcPr>
          <w:p w14:paraId="2639A578" w14:textId="63EDFD0D" w:rsidR="002C0CE4" w:rsidRPr="00C73E1C" w:rsidRDefault="002C0CE4" w:rsidP="002C0CE4">
            <w:pPr>
              <w:rPr>
                <w:ins w:id="128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288" w:author="Mohammad Nayeem Hasan" w:date="2024-05-16T17:59:00Z" w16du:dateUtc="2024-05-16T11:59:00Z">
              <w:tcPr>
                <w:tcW w:w="238" w:type="pct"/>
              </w:tcPr>
            </w:tcPrChange>
          </w:tcPr>
          <w:p w14:paraId="0C8DB8A6" w14:textId="6E80F2C2" w:rsidR="002C0CE4" w:rsidRPr="00C73E1C" w:rsidRDefault="002C0CE4" w:rsidP="002C0CE4">
            <w:pPr>
              <w:rPr>
                <w:ins w:id="128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290" w:author="Mohammad Nayeem Hasan" w:date="2024-05-16T17:59:00Z" w16du:dateUtc="2024-05-16T11:59:00Z">
              <w:tcPr>
                <w:tcW w:w="328" w:type="pct"/>
              </w:tcPr>
            </w:tcPrChange>
          </w:tcPr>
          <w:p w14:paraId="33F179CB" w14:textId="2BB8E048" w:rsidR="002C0CE4" w:rsidRPr="00C73E1C" w:rsidRDefault="002C0CE4" w:rsidP="002C0CE4">
            <w:pPr>
              <w:rPr>
                <w:ins w:id="129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292" w:author="Mohammad Nayeem Hasan" w:date="2024-05-16T17:59:00Z" w16du:dateUtc="2024-05-16T11:59:00Z">
              <w:tcPr>
                <w:tcW w:w="251" w:type="pct"/>
              </w:tcPr>
            </w:tcPrChange>
          </w:tcPr>
          <w:p w14:paraId="51DA3125" w14:textId="4134DA84" w:rsidR="002C0CE4" w:rsidRPr="00C73E1C" w:rsidRDefault="002C0CE4" w:rsidP="002C0CE4">
            <w:pPr>
              <w:rPr>
                <w:ins w:id="129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294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3A9C2E76" w14:textId="76DAC141" w:rsidR="002C0CE4" w:rsidRPr="00C73E1C" w:rsidRDefault="002C0CE4" w:rsidP="002C0CE4">
            <w:pPr>
              <w:rPr>
                <w:ins w:id="129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296" w:author="Mohammad Nayeem Hasan" w:date="2024-05-16T17:59:00Z" w16du:dateUtc="2024-05-16T11:59:00Z">
              <w:tcPr>
                <w:tcW w:w="221" w:type="pct"/>
              </w:tcPr>
            </w:tcPrChange>
          </w:tcPr>
          <w:p w14:paraId="14AF2C6D" w14:textId="1F14AA6C" w:rsidR="002C0CE4" w:rsidRPr="00C73E1C" w:rsidRDefault="002C0CE4" w:rsidP="002C0CE4">
            <w:pPr>
              <w:rPr>
                <w:ins w:id="129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7A8ABB42" w14:textId="68F4AEDE" w:rsidTr="002C0CE4">
        <w:trPr>
          <w:jc w:val="center"/>
          <w:ins w:id="1298" w:author="Mohammad Nayeem Hasan" w:date="2024-05-16T17:08:00Z" w16du:dateUtc="2024-05-16T11:08:00Z"/>
          <w:trPrChange w:id="1299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300" w:author="Mohammad Nayeem Hasan" w:date="2024-05-16T17:59:00Z" w16du:dateUtc="2024-05-16T11:59:00Z">
              <w:tcPr>
                <w:tcW w:w="1031" w:type="pct"/>
              </w:tcPr>
            </w:tcPrChange>
          </w:tcPr>
          <w:p w14:paraId="4C8BE596" w14:textId="77777777" w:rsidR="002C0CE4" w:rsidRPr="00C73E1C" w:rsidRDefault="002C0CE4" w:rsidP="002C0CE4">
            <w:pPr>
              <w:rPr>
                <w:ins w:id="1301" w:author="Mohammad Nayeem Hasan" w:date="2024-05-16T17:08:00Z" w16du:dateUtc="2024-05-16T11:08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02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No</w:t>
              </w:r>
            </w:ins>
          </w:p>
        </w:tc>
        <w:tc>
          <w:tcPr>
            <w:tcW w:w="732" w:type="pct"/>
            <w:tcPrChange w:id="1303" w:author="Mohammad Nayeem Hasan" w:date="2024-05-16T17:59:00Z" w16du:dateUtc="2024-05-16T11:59:00Z">
              <w:tcPr>
                <w:tcW w:w="419" w:type="pct"/>
              </w:tcPr>
            </w:tcPrChange>
          </w:tcPr>
          <w:p w14:paraId="2DF38722" w14:textId="212BD603" w:rsidR="002C0CE4" w:rsidRPr="00C73E1C" w:rsidRDefault="002C0CE4" w:rsidP="002C0CE4">
            <w:pPr>
              <w:rPr>
                <w:ins w:id="130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305" w:author="Mohammad Nayeem Hasan" w:date="2024-05-16T17:59:00Z" w16du:dateUtc="2024-05-16T11:59:00Z">
              <w:tcPr>
                <w:tcW w:w="238" w:type="pct"/>
              </w:tcPr>
            </w:tcPrChange>
          </w:tcPr>
          <w:p w14:paraId="7293DC72" w14:textId="77777777" w:rsidR="002C0CE4" w:rsidRPr="00C73E1C" w:rsidRDefault="002C0CE4" w:rsidP="002C0CE4">
            <w:pPr>
              <w:rPr>
                <w:ins w:id="130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307" w:author="Mohammad Nayeem Hasan" w:date="2024-05-16T17:59:00Z" w16du:dateUtc="2024-05-16T11:59:00Z">
              <w:tcPr>
                <w:tcW w:w="328" w:type="pct"/>
              </w:tcPr>
            </w:tcPrChange>
          </w:tcPr>
          <w:p w14:paraId="2D7CEAFD" w14:textId="7C81F89F" w:rsidR="002C0CE4" w:rsidRPr="00C73E1C" w:rsidRDefault="002C0CE4" w:rsidP="002C0CE4">
            <w:pPr>
              <w:rPr>
                <w:ins w:id="130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309" w:author="Mohammad Nayeem Hasan" w:date="2024-05-16T17:59:00Z" w16du:dateUtc="2024-05-16T11:59:00Z">
              <w:tcPr>
                <w:tcW w:w="251" w:type="pct"/>
              </w:tcPr>
            </w:tcPrChange>
          </w:tcPr>
          <w:p w14:paraId="2C4FC334" w14:textId="77777777" w:rsidR="002C0CE4" w:rsidRPr="00C73E1C" w:rsidRDefault="002C0CE4" w:rsidP="002C0CE4">
            <w:pPr>
              <w:rPr>
                <w:ins w:id="131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311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0B006CD3" w14:textId="542DCF99" w:rsidR="002C0CE4" w:rsidRPr="00C73E1C" w:rsidRDefault="002C0CE4" w:rsidP="002C0CE4">
            <w:pPr>
              <w:rPr>
                <w:ins w:id="131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313" w:author="Mohammad Nayeem Hasan" w:date="2024-05-16T17:59:00Z" w16du:dateUtc="2024-05-16T11:59:00Z">
              <w:tcPr>
                <w:tcW w:w="221" w:type="pct"/>
              </w:tcPr>
            </w:tcPrChange>
          </w:tcPr>
          <w:p w14:paraId="2A5B8058" w14:textId="77777777" w:rsidR="002C0CE4" w:rsidRPr="00C73E1C" w:rsidRDefault="002C0CE4" w:rsidP="002C0CE4">
            <w:pPr>
              <w:rPr>
                <w:ins w:id="131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E01A1F8" w14:textId="045FDF41" w:rsidTr="002C0CE4">
        <w:trPr>
          <w:jc w:val="center"/>
          <w:ins w:id="1315" w:author="Mohammad Nayeem Hasan" w:date="2024-05-16T17:08:00Z" w16du:dateUtc="2024-05-16T11:08:00Z"/>
          <w:trPrChange w:id="1316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317" w:author="Mohammad Nayeem Hasan" w:date="2024-05-16T17:59:00Z" w16du:dateUtc="2024-05-16T11:59:00Z">
              <w:tcPr>
                <w:tcW w:w="1031" w:type="pct"/>
              </w:tcPr>
            </w:tcPrChange>
          </w:tcPr>
          <w:p w14:paraId="373ED461" w14:textId="77777777" w:rsidR="002C0CE4" w:rsidRPr="00C73E1C" w:rsidRDefault="002C0CE4" w:rsidP="002C0CE4">
            <w:pPr>
              <w:rPr>
                <w:ins w:id="1318" w:author="Mohammad Nayeem Hasan" w:date="2024-05-16T17:08:00Z" w16du:dateUtc="2024-05-16T11:08:00Z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ins w:id="1319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Obesity</w:t>
              </w:r>
            </w:ins>
          </w:p>
        </w:tc>
        <w:tc>
          <w:tcPr>
            <w:tcW w:w="732" w:type="pct"/>
            <w:tcPrChange w:id="1320" w:author="Mohammad Nayeem Hasan" w:date="2024-05-16T17:59:00Z" w16du:dateUtc="2024-05-16T11:59:00Z">
              <w:tcPr>
                <w:tcW w:w="419" w:type="pct"/>
              </w:tcPr>
            </w:tcPrChange>
          </w:tcPr>
          <w:p w14:paraId="00665B65" w14:textId="77777777" w:rsidR="002C0CE4" w:rsidRPr="00C73E1C" w:rsidRDefault="002C0CE4" w:rsidP="002C0CE4">
            <w:pPr>
              <w:rPr>
                <w:ins w:id="132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322" w:author="Mohammad Nayeem Hasan" w:date="2024-05-16T17:59:00Z" w16du:dateUtc="2024-05-16T11:59:00Z">
              <w:tcPr>
                <w:tcW w:w="238" w:type="pct"/>
              </w:tcPr>
            </w:tcPrChange>
          </w:tcPr>
          <w:p w14:paraId="71CCD01C" w14:textId="77777777" w:rsidR="002C0CE4" w:rsidRPr="00C73E1C" w:rsidRDefault="002C0CE4" w:rsidP="002C0CE4">
            <w:pPr>
              <w:rPr>
                <w:ins w:id="132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324" w:author="Mohammad Nayeem Hasan" w:date="2024-05-16T17:59:00Z" w16du:dateUtc="2024-05-16T11:59:00Z">
              <w:tcPr>
                <w:tcW w:w="328" w:type="pct"/>
              </w:tcPr>
            </w:tcPrChange>
          </w:tcPr>
          <w:p w14:paraId="5958B8A2" w14:textId="77777777" w:rsidR="002C0CE4" w:rsidRPr="00C73E1C" w:rsidRDefault="002C0CE4" w:rsidP="002C0CE4">
            <w:pPr>
              <w:rPr>
                <w:ins w:id="132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326" w:author="Mohammad Nayeem Hasan" w:date="2024-05-16T17:59:00Z" w16du:dateUtc="2024-05-16T11:59:00Z">
              <w:tcPr>
                <w:tcW w:w="251" w:type="pct"/>
              </w:tcPr>
            </w:tcPrChange>
          </w:tcPr>
          <w:p w14:paraId="3BB00DD2" w14:textId="77777777" w:rsidR="002C0CE4" w:rsidRPr="00C73E1C" w:rsidRDefault="002C0CE4" w:rsidP="002C0CE4">
            <w:pPr>
              <w:rPr>
                <w:ins w:id="132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328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C0F0B80" w14:textId="77777777" w:rsidR="002C0CE4" w:rsidRPr="00C73E1C" w:rsidRDefault="002C0CE4" w:rsidP="002C0CE4">
            <w:pPr>
              <w:rPr>
                <w:ins w:id="132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330" w:author="Mohammad Nayeem Hasan" w:date="2024-05-16T17:59:00Z" w16du:dateUtc="2024-05-16T11:59:00Z">
              <w:tcPr>
                <w:tcW w:w="221" w:type="pct"/>
              </w:tcPr>
            </w:tcPrChange>
          </w:tcPr>
          <w:p w14:paraId="18392204" w14:textId="77777777" w:rsidR="002C0CE4" w:rsidRPr="00C73E1C" w:rsidRDefault="002C0CE4" w:rsidP="002C0CE4">
            <w:pPr>
              <w:rPr>
                <w:ins w:id="133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621A8E9E" w14:textId="634C96F3" w:rsidTr="002C0CE4">
        <w:trPr>
          <w:jc w:val="center"/>
          <w:ins w:id="1332" w:author="Mohammad Nayeem Hasan" w:date="2024-05-16T17:08:00Z" w16du:dateUtc="2024-05-16T11:08:00Z"/>
          <w:trPrChange w:id="1333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334" w:author="Mohammad Nayeem Hasan" w:date="2024-05-16T17:59:00Z" w16du:dateUtc="2024-05-16T11:59:00Z">
              <w:tcPr>
                <w:tcW w:w="1031" w:type="pct"/>
              </w:tcPr>
            </w:tcPrChange>
          </w:tcPr>
          <w:p w14:paraId="4FAF9AA2" w14:textId="77777777" w:rsidR="002C0CE4" w:rsidRPr="00C73E1C" w:rsidRDefault="002C0CE4" w:rsidP="002C0CE4">
            <w:pPr>
              <w:rPr>
                <w:ins w:id="133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36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Yes</w:t>
              </w:r>
            </w:ins>
          </w:p>
        </w:tc>
        <w:tc>
          <w:tcPr>
            <w:tcW w:w="732" w:type="pct"/>
            <w:tcPrChange w:id="1337" w:author="Mohammad Nayeem Hasan" w:date="2024-05-16T17:59:00Z" w16du:dateUtc="2024-05-16T11:59:00Z">
              <w:tcPr>
                <w:tcW w:w="419" w:type="pct"/>
              </w:tcPr>
            </w:tcPrChange>
          </w:tcPr>
          <w:p w14:paraId="1ECC164A" w14:textId="1C34769C" w:rsidR="002C0CE4" w:rsidRPr="00C73E1C" w:rsidRDefault="002C0CE4" w:rsidP="002C0CE4">
            <w:pPr>
              <w:rPr>
                <w:ins w:id="133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339" w:author="Mohammad Nayeem Hasan" w:date="2024-05-16T17:59:00Z" w16du:dateUtc="2024-05-16T11:59:00Z">
              <w:tcPr>
                <w:tcW w:w="238" w:type="pct"/>
              </w:tcPr>
            </w:tcPrChange>
          </w:tcPr>
          <w:p w14:paraId="167FDBC5" w14:textId="5DB5A2D4" w:rsidR="002C0CE4" w:rsidRPr="00C73E1C" w:rsidRDefault="002C0CE4" w:rsidP="002C0CE4">
            <w:pPr>
              <w:rPr>
                <w:ins w:id="1340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341" w:author="Mohammad Nayeem Hasan" w:date="2024-05-16T17:59:00Z" w16du:dateUtc="2024-05-16T11:59:00Z">
              <w:tcPr>
                <w:tcW w:w="328" w:type="pct"/>
              </w:tcPr>
            </w:tcPrChange>
          </w:tcPr>
          <w:p w14:paraId="421EC199" w14:textId="08591CE1" w:rsidR="002C0CE4" w:rsidRPr="00C73E1C" w:rsidRDefault="002C0CE4" w:rsidP="002C0CE4">
            <w:pPr>
              <w:rPr>
                <w:ins w:id="134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343" w:author="Mohammad Nayeem Hasan" w:date="2024-05-16T17:59:00Z" w16du:dateUtc="2024-05-16T11:59:00Z">
              <w:tcPr>
                <w:tcW w:w="251" w:type="pct"/>
              </w:tcPr>
            </w:tcPrChange>
          </w:tcPr>
          <w:p w14:paraId="30F5EACB" w14:textId="09046310" w:rsidR="002C0CE4" w:rsidRPr="00C73E1C" w:rsidRDefault="002C0CE4" w:rsidP="002C0CE4">
            <w:pPr>
              <w:rPr>
                <w:ins w:id="1344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345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653D29E9" w14:textId="77A17B4E" w:rsidR="002C0CE4" w:rsidRPr="00C73E1C" w:rsidRDefault="002C0CE4" w:rsidP="002C0CE4">
            <w:pPr>
              <w:rPr>
                <w:ins w:id="1346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347" w:author="Mohammad Nayeem Hasan" w:date="2024-05-16T17:59:00Z" w16du:dateUtc="2024-05-16T11:59:00Z">
              <w:tcPr>
                <w:tcW w:w="221" w:type="pct"/>
              </w:tcPr>
            </w:tcPrChange>
          </w:tcPr>
          <w:p w14:paraId="767DCA60" w14:textId="29A9F179" w:rsidR="002C0CE4" w:rsidRPr="00C73E1C" w:rsidRDefault="002C0CE4" w:rsidP="002C0CE4">
            <w:pPr>
              <w:rPr>
                <w:ins w:id="1348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4646C87" w14:textId="023E6CA0" w:rsidTr="002C0CE4">
        <w:trPr>
          <w:jc w:val="center"/>
          <w:ins w:id="1349" w:author="Mohammad Nayeem Hasan" w:date="2024-05-16T17:08:00Z" w16du:dateUtc="2024-05-16T11:08:00Z"/>
          <w:trPrChange w:id="1350" w:author="Mohammad Nayeem Hasan" w:date="2024-05-16T17:59:00Z" w16du:dateUtc="2024-05-16T11:59:00Z">
            <w:trPr>
              <w:gridAfter w:val="0"/>
              <w:jc w:val="center"/>
            </w:trPr>
          </w:trPrChange>
        </w:trPr>
        <w:tc>
          <w:tcPr>
            <w:tcW w:w="1849" w:type="pct"/>
            <w:tcPrChange w:id="1351" w:author="Mohammad Nayeem Hasan" w:date="2024-05-16T17:59:00Z" w16du:dateUtc="2024-05-16T11:59:00Z">
              <w:tcPr>
                <w:tcW w:w="1031" w:type="pct"/>
              </w:tcPr>
            </w:tcPrChange>
          </w:tcPr>
          <w:p w14:paraId="2FDE1D04" w14:textId="77777777" w:rsidR="002C0CE4" w:rsidRPr="00C73E1C" w:rsidRDefault="002C0CE4" w:rsidP="002C0CE4">
            <w:pPr>
              <w:rPr>
                <w:ins w:id="1352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  <w:ins w:id="1353" w:author="Mohammad Nayeem Hasan" w:date="2024-05-16T17:08:00Z" w16du:dateUtc="2024-05-16T11:08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  <w:tcPrChange w:id="1354" w:author="Mohammad Nayeem Hasan" w:date="2024-05-16T17:59:00Z" w16du:dateUtc="2024-05-16T11:59:00Z">
              <w:tcPr>
                <w:tcW w:w="419" w:type="pct"/>
              </w:tcPr>
            </w:tcPrChange>
          </w:tcPr>
          <w:p w14:paraId="770BDF38" w14:textId="707D40FF" w:rsidR="002C0CE4" w:rsidRPr="00C73E1C" w:rsidRDefault="002C0CE4" w:rsidP="002C0CE4">
            <w:pPr>
              <w:rPr>
                <w:ins w:id="135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PrChange w:id="1356" w:author="Mohammad Nayeem Hasan" w:date="2024-05-16T17:59:00Z" w16du:dateUtc="2024-05-16T11:59:00Z">
              <w:tcPr>
                <w:tcW w:w="238" w:type="pct"/>
              </w:tcPr>
            </w:tcPrChange>
          </w:tcPr>
          <w:p w14:paraId="1D7F4D19" w14:textId="77777777" w:rsidR="002C0CE4" w:rsidRPr="00C73E1C" w:rsidRDefault="002C0CE4" w:rsidP="002C0CE4">
            <w:pPr>
              <w:rPr>
                <w:ins w:id="1357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PrChange w:id="1358" w:author="Mohammad Nayeem Hasan" w:date="2024-05-16T17:59:00Z" w16du:dateUtc="2024-05-16T11:59:00Z">
              <w:tcPr>
                <w:tcW w:w="328" w:type="pct"/>
              </w:tcPr>
            </w:tcPrChange>
          </w:tcPr>
          <w:p w14:paraId="37BD8555" w14:textId="468ED48F" w:rsidR="002C0CE4" w:rsidRPr="00C73E1C" w:rsidRDefault="002C0CE4" w:rsidP="002C0CE4">
            <w:pPr>
              <w:rPr>
                <w:ins w:id="1359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PrChange w:id="1360" w:author="Mohammad Nayeem Hasan" w:date="2024-05-16T17:59:00Z" w16du:dateUtc="2024-05-16T11:59:00Z">
              <w:tcPr>
                <w:tcW w:w="251" w:type="pct"/>
              </w:tcPr>
            </w:tcPrChange>
          </w:tcPr>
          <w:p w14:paraId="7CB0F221" w14:textId="77777777" w:rsidR="002C0CE4" w:rsidRPr="00C73E1C" w:rsidRDefault="002C0CE4" w:rsidP="002C0CE4">
            <w:pPr>
              <w:rPr>
                <w:ins w:id="1361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tcPrChange w:id="1362" w:author="Mohammad Nayeem Hasan" w:date="2024-05-16T17:59:00Z" w16du:dateUtc="2024-05-16T11:59:00Z">
              <w:tcPr>
                <w:tcW w:w="369" w:type="pct"/>
                <w:gridSpan w:val="2"/>
              </w:tcPr>
            </w:tcPrChange>
          </w:tcPr>
          <w:p w14:paraId="2B45DD8A" w14:textId="0DD1D96D" w:rsidR="002C0CE4" w:rsidRPr="00C73E1C" w:rsidRDefault="002C0CE4" w:rsidP="002C0CE4">
            <w:pPr>
              <w:rPr>
                <w:ins w:id="1363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  <w:tcPrChange w:id="1364" w:author="Mohammad Nayeem Hasan" w:date="2024-05-16T17:59:00Z" w16du:dateUtc="2024-05-16T11:59:00Z">
              <w:tcPr>
                <w:tcW w:w="221" w:type="pct"/>
              </w:tcPr>
            </w:tcPrChange>
          </w:tcPr>
          <w:p w14:paraId="3250D339" w14:textId="77777777" w:rsidR="002C0CE4" w:rsidRPr="00C73E1C" w:rsidRDefault="002C0CE4" w:rsidP="002C0CE4">
            <w:pPr>
              <w:rPr>
                <w:ins w:id="1365" w:author="Mohammad Nayeem Hasan" w:date="2024-05-16T17:08:00Z" w16du:dateUtc="2024-05-16T11:08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436F4" w14:textId="77777777" w:rsidR="00794C8B" w:rsidRPr="00C73E1C" w:rsidRDefault="00794C8B" w:rsidP="00794C8B">
      <w:pPr>
        <w:spacing w:after="0" w:line="240" w:lineRule="auto"/>
        <w:rPr>
          <w:ins w:id="1366" w:author="Mohammad Nayeem Hasan" w:date="2024-05-16T17:08:00Z" w16du:dateUtc="2024-05-16T11:08:00Z"/>
          <w:rFonts w:ascii="Times New Roman" w:hAnsi="Times New Roman" w:cs="Times New Roman"/>
          <w:sz w:val="24"/>
          <w:szCs w:val="24"/>
        </w:rPr>
      </w:pPr>
    </w:p>
    <w:p w14:paraId="6447941F" w14:textId="7DE169E4" w:rsidR="007F57AF" w:rsidRPr="00C73E1C" w:rsidRDefault="007F57AF" w:rsidP="007F57AF">
      <w:pPr>
        <w:spacing w:after="0" w:line="240" w:lineRule="auto"/>
        <w:rPr>
          <w:ins w:id="1367" w:author="Mohammad Nayeem Hasan" w:date="2024-05-16T18:02:00Z" w16du:dateUtc="2024-05-16T12:02:00Z"/>
          <w:rFonts w:ascii="Times New Roman" w:hAnsi="Times New Roman" w:cs="Times New Roman"/>
          <w:b/>
          <w:bCs/>
          <w:kern w:val="0"/>
          <w:sz w:val="24"/>
          <w:szCs w:val="24"/>
        </w:rPr>
      </w:pPr>
      <w:ins w:id="1368" w:author="Mohammad Nayeem Hasan" w:date="2024-05-16T18:02:00Z" w16du:dateUtc="2024-05-16T12:02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Table 4: </w:t>
        </w:r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Distribution of </w:t>
        </w:r>
        <w:r w:rsidRPr="00794C8B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Hyperglycemia</w:t>
        </w:r>
      </w:ins>
      <w:ins w:id="1369" w:author="Mohammad Nayeem Hasan" w:date="2024-05-16T18:03:00Z" w16du:dateUtc="2024-05-16T12:03:00Z">
        <w:r w:rsidR="00211C5E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</w:t>
        </w:r>
      </w:ins>
      <w:ins w:id="1370" w:author="Mohammad Nayeem Hasan" w:date="2024-05-16T18:02:00Z" w16du:dateUtc="2024-05-16T12:02:00Z"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by </w:t>
        </w:r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socio-economic variables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91"/>
        <w:gridCol w:w="2253"/>
        <w:gridCol w:w="1243"/>
        <w:gridCol w:w="1751"/>
        <w:gridCol w:w="1317"/>
        <w:gridCol w:w="1976"/>
        <w:gridCol w:w="1157"/>
      </w:tblGrid>
      <w:tr w:rsidR="007F57AF" w:rsidRPr="00C73E1C" w14:paraId="066878F3" w14:textId="77777777" w:rsidTr="00537E31">
        <w:trPr>
          <w:jc w:val="center"/>
          <w:ins w:id="1371" w:author="Mohammad Nayeem Hasan" w:date="2024-05-16T18:02:00Z" w16du:dateUtc="2024-05-16T12:02:00Z"/>
        </w:trPr>
        <w:tc>
          <w:tcPr>
            <w:tcW w:w="1849" w:type="pct"/>
          </w:tcPr>
          <w:p w14:paraId="290A6498" w14:textId="77777777" w:rsidR="007F57AF" w:rsidRPr="00C73E1C" w:rsidRDefault="007F57AF" w:rsidP="00537E31">
            <w:pPr>
              <w:jc w:val="center"/>
              <w:rPr>
                <w:ins w:id="137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73" w:author="Mohammad Nayeem Hasan" w:date="2024-05-16T18:02:00Z" w16du:dateUtc="2024-05-16T12:0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Variables</w:t>
              </w:r>
            </w:ins>
          </w:p>
        </w:tc>
        <w:tc>
          <w:tcPr>
            <w:tcW w:w="732" w:type="pct"/>
          </w:tcPr>
          <w:p w14:paraId="0EC1F450" w14:textId="77777777" w:rsidR="007F57AF" w:rsidRPr="00C73E1C" w:rsidRDefault="007F57AF" w:rsidP="00537E31">
            <w:pPr>
              <w:jc w:val="center"/>
              <w:rPr>
                <w:ins w:id="137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7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Maldives</w:t>
              </w:r>
            </w:ins>
          </w:p>
        </w:tc>
        <w:tc>
          <w:tcPr>
            <w:tcW w:w="404" w:type="pct"/>
          </w:tcPr>
          <w:p w14:paraId="41C6536A" w14:textId="77777777" w:rsidR="007F57AF" w:rsidRPr="002C06FF" w:rsidRDefault="007F57AF" w:rsidP="00537E31">
            <w:pPr>
              <w:jc w:val="center"/>
              <w:rPr>
                <w:ins w:id="137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7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Sri Lanka</w:t>
              </w:r>
            </w:ins>
          </w:p>
        </w:tc>
        <w:tc>
          <w:tcPr>
            <w:tcW w:w="569" w:type="pct"/>
          </w:tcPr>
          <w:p w14:paraId="707AE5BE" w14:textId="77777777" w:rsidR="007F57AF" w:rsidRPr="002C06FF" w:rsidRDefault="007F57AF" w:rsidP="00537E31">
            <w:pPr>
              <w:jc w:val="center"/>
              <w:rPr>
                <w:ins w:id="137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7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Myanmar</w:t>
              </w:r>
            </w:ins>
          </w:p>
        </w:tc>
        <w:tc>
          <w:tcPr>
            <w:tcW w:w="428" w:type="pct"/>
          </w:tcPr>
          <w:p w14:paraId="35CC9ADE" w14:textId="77777777" w:rsidR="007F57AF" w:rsidRPr="002C06FF" w:rsidRDefault="007F57AF" w:rsidP="00537E31">
            <w:pPr>
              <w:jc w:val="center"/>
              <w:rPr>
                <w:ins w:id="138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8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Timor-Leste</w:t>
              </w:r>
            </w:ins>
          </w:p>
        </w:tc>
        <w:tc>
          <w:tcPr>
            <w:tcW w:w="642" w:type="pct"/>
          </w:tcPr>
          <w:p w14:paraId="055DFF68" w14:textId="77777777" w:rsidR="007F57AF" w:rsidRPr="002C06FF" w:rsidRDefault="007F57AF" w:rsidP="00537E31">
            <w:pPr>
              <w:jc w:val="center"/>
              <w:rPr>
                <w:ins w:id="138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8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Bangladesh</w:t>
              </w:r>
            </w:ins>
          </w:p>
        </w:tc>
        <w:tc>
          <w:tcPr>
            <w:tcW w:w="376" w:type="pct"/>
          </w:tcPr>
          <w:p w14:paraId="021BFA93" w14:textId="77777777" w:rsidR="007F57AF" w:rsidRPr="002C06FF" w:rsidRDefault="007F57AF" w:rsidP="00537E31">
            <w:pPr>
              <w:jc w:val="center"/>
              <w:rPr>
                <w:ins w:id="138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8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Nepal</w:t>
              </w:r>
            </w:ins>
          </w:p>
        </w:tc>
      </w:tr>
      <w:tr w:rsidR="007F57AF" w:rsidRPr="00C73E1C" w14:paraId="7C224B32" w14:textId="77777777" w:rsidTr="00537E31">
        <w:trPr>
          <w:jc w:val="center"/>
          <w:ins w:id="1386" w:author="Mohammad Nayeem Hasan" w:date="2024-05-16T18:02:00Z" w16du:dateUtc="2024-05-16T12:02:00Z"/>
        </w:trPr>
        <w:tc>
          <w:tcPr>
            <w:tcW w:w="1849" w:type="pct"/>
          </w:tcPr>
          <w:p w14:paraId="70F4C7CF" w14:textId="77777777" w:rsidR="007F57AF" w:rsidRPr="00C73E1C" w:rsidRDefault="007F57AF" w:rsidP="00537E31">
            <w:pPr>
              <w:jc w:val="center"/>
              <w:rPr>
                <w:ins w:id="138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2" w:type="pct"/>
          </w:tcPr>
          <w:p w14:paraId="79A2569C" w14:textId="77777777" w:rsidR="007F57AF" w:rsidRPr="00C73E1C" w:rsidRDefault="007F57AF" w:rsidP="00537E31">
            <w:pPr>
              <w:jc w:val="center"/>
              <w:rPr>
                <w:ins w:id="138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8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404" w:type="pct"/>
          </w:tcPr>
          <w:p w14:paraId="63E18A7E" w14:textId="77777777" w:rsidR="007F57AF" w:rsidRPr="00C73E1C" w:rsidRDefault="007F57AF" w:rsidP="00537E31">
            <w:pPr>
              <w:jc w:val="center"/>
              <w:rPr>
                <w:ins w:id="1390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1391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69" w:type="pct"/>
          </w:tcPr>
          <w:p w14:paraId="5E8AEC4C" w14:textId="77777777" w:rsidR="007F57AF" w:rsidRPr="00C73E1C" w:rsidRDefault="007F57AF" w:rsidP="00537E31">
            <w:pPr>
              <w:jc w:val="center"/>
              <w:rPr>
                <w:ins w:id="139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93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428" w:type="pct"/>
          </w:tcPr>
          <w:p w14:paraId="1298085D" w14:textId="77777777" w:rsidR="007F57AF" w:rsidRPr="00C73E1C" w:rsidRDefault="007F57AF" w:rsidP="00537E31">
            <w:pPr>
              <w:jc w:val="center"/>
              <w:rPr>
                <w:ins w:id="1394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395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642" w:type="pct"/>
          </w:tcPr>
          <w:p w14:paraId="6D8588B6" w14:textId="77777777" w:rsidR="007F57AF" w:rsidRPr="00C73E1C" w:rsidRDefault="007F57AF" w:rsidP="00537E31">
            <w:pPr>
              <w:jc w:val="center"/>
              <w:rPr>
                <w:ins w:id="139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397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376" w:type="pct"/>
          </w:tcPr>
          <w:p w14:paraId="36DA9F69" w14:textId="77777777" w:rsidR="007F57AF" w:rsidRPr="00C73E1C" w:rsidRDefault="007F57AF" w:rsidP="00537E31">
            <w:pPr>
              <w:jc w:val="center"/>
              <w:rPr>
                <w:ins w:id="1398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399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</w:tr>
      <w:tr w:rsidR="007F57AF" w:rsidRPr="00C73E1C" w14:paraId="61BC9049" w14:textId="77777777" w:rsidTr="00537E31">
        <w:trPr>
          <w:jc w:val="center"/>
          <w:ins w:id="1400" w:author="Mohammad Nayeem Hasan" w:date="2024-05-16T18:02:00Z" w16du:dateUtc="2024-05-16T12:02:00Z"/>
        </w:trPr>
        <w:tc>
          <w:tcPr>
            <w:tcW w:w="1849" w:type="pct"/>
          </w:tcPr>
          <w:p w14:paraId="4AABA504" w14:textId="77777777" w:rsidR="007F57AF" w:rsidRPr="00C73E1C" w:rsidRDefault="007F57AF" w:rsidP="00537E31">
            <w:pPr>
              <w:rPr>
                <w:ins w:id="14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0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Socio-economic background</w:t>
              </w:r>
            </w:ins>
          </w:p>
        </w:tc>
        <w:tc>
          <w:tcPr>
            <w:tcW w:w="732" w:type="pct"/>
          </w:tcPr>
          <w:p w14:paraId="35E65B01" w14:textId="77777777" w:rsidR="007F57AF" w:rsidRPr="00537E31" w:rsidRDefault="007F57AF" w:rsidP="00537E31">
            <w:pPr>
              <w:rPr>
                <w:ins w:id="1403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4" w:type="pct"/>
          </w:tcPr>
          <w:p w14:paraId="613DF2F4" w14:textId="77777777" w:rsidR="007F57AF" w:rsidRPr="00C73E1C" w:rsidRDefault="007F57AF" w:rsidP="00537E31">
            <w:pPr>
              <w:rPr>
                <w:ins w:id="14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09E6052" w14:textId="77777777" w:rsidR="007F57AF" w:rsidRPr="00C73E1C" w:rsidRDefault="007F57AF" w:rsidP="00537E31">
            <w:pPr>
              <w:rPr>
                <w:ins w:id="14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6E1EFEB" w14:textId="77777777" w:rsidR="007F57AF" w:rsidRPr="00C73E1C" w:rsidRDefault="007F57AF" w:rsidP="00537E31">
            <w:pPr>
              <w:rPr>
                <w:ins w:id="14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4BE0B2C" w14:textId="77777777" w:rsidR="007F57AF" w:rsidRPr="00C73E1C" w:rsidRDefault="007F57AF" w:rsidP="00537E31">
            <w:pPr>
              <w:rPr>
                <w:ins w:id="14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9BF7A1E" w14:textId="77777777" w:rsidR="007F57AF" w:rsidRPr="00C73E1C" w:rsidRDefault="007F57AF" w:rsidP="00537E31">
            <w:pPr>
              <w:rPr>
                <w:ins w:id="14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C5DBEA8" w14:textId="77777777" w:rsidTr="00537E31">
        <w:trPr>
          <w:jc w:val="center"/>
          <w:ins w:id="1409" w:author="Mohammad Nayeem Hasan" w:date="2024-05-16T18:02:00Z" w16du:dateUtc="2024-05-16T12:02:00Z"/>
        </w:trPr>
        <w:tc>
          <w:tcPr>
            <w:tcW w:w="1849" w:type="pct"/>
          </w:tcPr>
          <w:p w14:paraId="19F833FD" w14:textId="77777777" w:rsidR="007F57AF" w:rsidRPr="00C73E1C" w:rsidRDefault="007F57AF" w:rsidP="00537E31">
            <w:pPr>
              <w:rPr>
                <w:ins w:id="141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41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 xml:space="preserve">Age (18 years or above) </w:t>
              </w:r>
            </w:ins>
          </w:p>
        </w:tc>
        <w:tc>
          <w:tcPr>
            <w:tcW w:w="732" w:type="pct"/>
          </w:tcPr>
          <w:p w14:paraId="61EF20DD" w14:textId="77777777" w:rsidR="007F57AF" w:rsidRPr="00C73E1C" w:rsidRDefault="007F57AF" w:rsidP="00537E31">
            <w:pPr>
              <w:rPr>
                <w:ins w:id="141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2DCCA1B7" w14:textId="77777777" w:rsidR="007F57AF" w:rsidRPr="00C73E1C" w:rsidRDefault="007F57AF" w:rsidP="00537E31">
            <w:pPr>
              <w:rPr>
                <w:ins w:id="14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1E64C4BF" w14:textId="77777777" w:rsidR="007F57AF" w:rsidRPr="00C73E1C" w:rsidRDefault="007F57AF" w:rsidP="00537E31">
            <w:pPr>
              <w:rPr>
                <w:ins w:id="141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1ADC9002" w14:textId="77777777" w:rsidR="007F57AF" w:rsidRPr="00C73E1C" w:rsidRDefault="007F57AF" w:rsidP="00537E31">
            <w:pPr>
              <w:rPr>
                <w:ins w:id="14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1A8D4E2F" w14:textId="77777777" w:rsidR="007F57AF" w:rsidRPr="00C73E1C" w:rsidRDefault="007F57AF" w:rsidP="00537E31">
            <w:pPr>
              <w:rPr>
                <w:ins w:id="141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39FD100E" w14:textId="77777777" w:rsidR="007F57AF" w:rsidRPr="00C73E1C" w:rsidRDefault="007F57AF" w:rsidP="00537E31">
            <w:pPr>
              <w:rPr>
                <w:ins w:id="14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2D1005F" w14:textId="77777777" w:rsidTr="00537E31">
        <w:trPr>
          <w:jc w:val="center"/>
          <w:ins w:id="1418" w:author="Mohammad Nayeem Hasan" w:date="2024-05-16T18:02:00Z" w16du:dateUtc="2024-05-16T12:02:00Z"/>
        </w:trPr>
        <w:tc>
          <w:tcPr>
            <w:tcW w:w="1849" w:type="pct"/>
          </w:tcPr>
          <w:p w14:paraId="7367F723" w14:textId="77777777" w:rsidR="007F57AF" w:rsidRPr="00C73E1C" w:rsidRDefault="007F57AF" w:rsidP="00537E31">
            <w:pPr>
              <w:rPr>
                <w:ins w:id="14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2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18-29</w:t>
              </w:r>
            </w:ins>
          </w:p>
        </w:tc>
        <w:tc>
          <w:tcPr>
            <w:tcW w:w="732" w:type="pct"/>
          </w:tcPr>
          <w:p w14:paraId="7680FE2F" w14:textId="77777777" w:rsidR="007F57AF" w:rsidRPr="00C73E1C" w:rsidRDefault="007F57AF" w:rsidP="00537E31">
            <w:pPr>
              <w:rPr>
                <w:ins w:id="14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DA456AC" w14:textId="77777777" w:rsidR="007F57AF" w:rsidRPr="00C73E1C" w:rsidRDefault="007F57AF" w:rsidP="00537E31">
            <w:pPr>
              <w:rPr>
                <w:ins w:id="14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49DD93B" w14:textId="77777777" w:rsidR="007F57AF" w:rsidRPr="00C73E1C" w:rsidRDefault="007F57AF" w:rsidP="00537E31">
            <w:pPr>
              <w:rPr>
                <w:ins w:id="14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6A3709F" w14:textId="77777777" w:rsidR="007F57AF" w:rsidRPr="00C73E1C" w:rsidRDefault="007F57AF" w:rsidP="00537E31">
            <w:pPr>
              <w:rPr>
                <w:ins w:id="14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724427A" w14:textId="77777777" w:rsidR="007F57AF" w:rsidRPr="00C73E1C" w:rsidRDefault="007F57AF" w:rsidP="00537E31">
            <w:pPr>
              <w:rPr>
                <w:ins w:id="14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5171D6E" w14:textId="77777777" w:rsidR="007F57AF" w:rsidRPr="00C73E1C" w:rsidRDefault="007F57AF" w:rsidP="00537E31">
            <w:pPr>
              <w:rPr>
                <w:ins w:id="14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6173383" w14:textId="77777777" w:rsidTr="00537E31">
        <w:trPr>
          <w:jc w:val="center"/>
          <w:ins w:id="1427" w:author="Mohammad Nayeem Hasan" w:date="2024-05-16T18:02:00Z" w16du:dateUtc="2024-05-16T12:02:00Z"/>
        </w:trPr>
        <w:tc>
          <w:tcPr>
            <w:tcW w:w="1849" w:type="pct"/>
          </w:tcPr>
          <w:p w14:paraId="7707F647" w14:textId="77777777" w:rsidR="007F57AF" w:rsidRPr="00C73E1C" w:rsidRDefault="007F57AF" w:rsidP="00537E31">
            <w:pPr>
              <w:rPr>
                <w:ins w:id="14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2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30-44</w:t>
              </w:r>
            </w:ins>
          </w:p>
        </w:tc>
        <w:tc>
          <w:tcPr>
            <w:tcW w:w="732" w:type="pct"/>
          </w:tcPr>
          <w:p w14:paraId="078003B9" w14:textId="77777777" w:rsidR="007F57AF" w:rsidRPr="00C73E1C" w:rsidRDefault="007F57AF" w:rsidP="00537E31">
            <w:pPr>
              <w:rPr>
                <w:ins w:id="14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51B827C" w14:textId="77777777" w:rsidR="007F57AF" w:rsidRPr="00C73E1C" w:rsidRDefault="007F57AF" w:rsidP="00537E31">
            <w:pPr>
              <w:rPr>
                <w:ins w:id="14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B69A451" w14:textId="77777777" w:rsidR="007F57AF" w:rsidRPr="00C73E1C" w:rsidRDefault="007F57AF" w:rsidP="00537E31">
            <w:pPr>
              <w:rPr>
                <w:ins w:id="14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ED18607" w14:textId="77777777" w:rsidR="007F57AF" w:rsidRPr="00C73E1C" w:rsidRDefault="007F57AF" w:rsidP="00537E31">
            <w:pPr>
              <w:rPr>
                <w:ins w:id="14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70F82C7" w14:textId="77777777" w:rsidR="007F57AF" w:rsidRPr="00C73E1C" w:rsidRDefault="007F57AF" w:rsidP="00537E31">
            <w:pPr>
              <w:rPr>
                <w:ins w:id="14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918C3A9" w14:textId="77777777" w:rsidR="007F57AF" w:rsidRPr="00C73E1C" w:rsidRDefault="007F57AF" w:rsidP="00537E31">
            <w:pPr>
              <w:rPr>
                <w:ins w:id="14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337554E" w14:textId="77777777" w:rsidTr="00537E31">
        <w:trPr>
          <w:jc w:val="center"/>
          <w:ins w:id="1436" w:author="Mohammad Nayeem Hasan" w:date="2024-05-16T18:02:00Z" w16du:dateUtc="2024-05-16T12:02:00Z"/>
        </w:trPr>
        <w:tc>
          <w:tcPr>
            <w:tcW w:w="1849" w:type="pct"/>
          </w:tcPr>
          <w:p w14:paraId="03201205" w14:textId="77777777" w:rsidR="007F57AF" w:rsidRPr="00C73E1C" w:rsidRDefault="007F57AF" w:rsidP="00537E31">
            <w:pPr>
              <w:rPr>
                <w:ins w:id="14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3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45-59</w:t>
              </w:r>
            </w:ins>
          </w:p>
        </w:tc>
        <w:tc>
          <w:tcPr>
            <w:tcW w:w="732" w:type="pct"/>
          </w:tcPr>
          <w:p w14:paraId="005FECBD" w14:textId="77777777" w:rsidR="007F57AF" w:rsidRPr="00C73E1C" w:rsidRDefault="007F57AF" w:rsidP="00537E31">
            <w:pPr>
              <w:rPr>
                <w:ins w:id="14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B09B47F" w14:textId="77777777" w:rsidR="007F57AF" w:rsidRPr="00C73E1C" w:rsidRDefault="007F57AF" w:rsidP="00537E31">
            <w:pPr>
              <w:rPr>
                <w:ins w:id="14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E5E78EC" w14:textId="77777777" w:rsidR="007F57AF" w:rsidRPr="00C73E1C" w:rsidRDefault="007F57AF" w:rsidP="00537E31">
            <w:pPr>
              <w:rPr>
                <w:ins w:id="14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951CB14" w14:textId="77777777" w:rsidR="007F57AF" w:rsidRPr="00C73E1C" w:rsidRDefault="007F57AF" w:rsidP="00537E31">
            <w:pPr>
              <w:rPr>
                <w:ins w:id="14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1E893D5" w14:textId="77777777" w:rsidR="007F57AF" w:rsidRPr="00C73E1C" w:rsidRDefault="007F57AF" w:rsidP="00537E31">
            <w:pPr>
              <w:rPr>
                <w:ins w:id="14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27C3CDA" w14:textId="77777777" w:rsidR="007F57AF" w:rsidRPr="00C73E1C" w:rsidRDefault="007F57AF" w:rsidP="00537E31">
            <w:pPr>
              <w:rPr>
                <w:ins w:id="14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0047DA3" w14:textId="77777777" w:rsidTr="00537E31">
        <w:trPr>
          <w:jc w:val="center"/>
          <w:ins w:id="1445" w:author="Mohammad Nayeem Hasan" w:date="2024-05-16T18:02:00Z" w16du:dateUtc="2024-05-16T12:02:00Z"/>
        </w:trPr>
        <w:tc>
          <w:tcPr>
            <w:tcW w:w="1849" w:type="pct"/>
          </w:tcPr>
          <w:p w14:paraId="5CD07092" w14:textId="77777777" w:rsidR="007F57AF" w:rsidRPr="00C73E1C" w:rsidRDefault="007F57AF" w:rsidP="00537E31">
            <w:pPr>
              <w:rPr>
                <w:ins w:id="14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4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60 or above</w:t>
              </w:r>
            </w:ins>
          </w:p>
        </w:tc>
        <w:tc>
          <w:tcPr>
            <w:tcW w:w="732" w:type="pct"/>
          </w:tcPr>
          <w:p w14:paraId="437B65B5" w14:textId="77777777" w:rsidR="007F57AF" w:rsidRPr="00C73E1C" w:rsidRDefault="007F57AF" w:rsidP="00537E31">
            <w:pPr>
              <w:rPr>
                <w:ins w:id="14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FF9B455" w14:textId="77777777" w:rsidR="007F57AF" w:rsidRPr="00C73E1C" w:rsidRDefault="007F57AF" w:rsidP="00537E31">
            <w:pPr>
              <w:rPr>
                <w:ins w:id="14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9880A14" w14:textId="77777777" w:rsidR="007F57AF" w:rsidRPr="00C73E1C" w:rsidRDefault="007F57AF" w:rsidP="00537E31">
            <w:pPr>
              <w:rPr>
                <w:ins w:id="14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2F77C01" w14:textId="77777777" w:rsidR="007F57AF" w:rsidRPr="00C73E1C" w:rsidRDefault="007F57AF" w:rsidP="00537E31">
            <w:pPr>
              <w:rPr>
                <w:ins w:id="14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7B5D0AED" w14:textId="77777777" w:rsidR="007F57AF" w:rsidRPr="00C73E1C" w:rsidRDefault="007F57AF" w:rsidP="00537E31">
            <w:pPr>
              <w:rPr>
                <w:ins w:id="14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B791AC3" w14:textId="77777777" w:rsidR="007F57AF" w:rsidRPr="00C73E1C" w:rsidRDefault="007F57AF" w:rsidP="00537E31">
            <w:pPr>
              <w:rPr>
                <w:ins w:id="145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136A502" w14:textId="77777777" w:rsidTr="00537E31">
        <w:trPr>
          <w:jc w:val="center"/>
          <w:ins w:id="1454" w:author="Mohammad Nayeem Hasan" w:date="2024-05-16T18:02:00Z" w16du:dateUtc="2024-05-16T12:02:00Z"/>
        </w:trPr>
        <w:tc>
          <w:tcPr>
            <w:tcW w:w="1849" w:type="pct"/>
          </w:tcPr>
          <w:p w14:paraId="3754A50A" w14:textId="77777777" w:rsidR="007F57AF" w:rsidRPr="00C73E1C" w:rsidRDefault="007F57AF" w:rsidP="00537E31">
            <w:pPr>
              <w:rPr>
                <w:ins w:id="145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45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Sex</w:t>
              </w:r>
            </w:ins>
          </w:p>
        </w:tc>
        <w:tc>
          <w:tcPr>
            <w:tcW w:w="732" w:type="pct"/>
          </w:tcPr>
          <w:p w14:paraId="454C4DC5" w14:textId="77777777" w:rsidR="007F57AF" w:rsidRPr="00C73E1C" w:rsidRDefault="007F57AF" w:rsidP="00537E31">
            <w:pPr>
              <w:rPr>
                <w:ins w:id="145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1B504FF1" w14:textId="77777777" w:rsidR="007F57AF" w:rsidRPr="00C73E1C" w:rsidRDefault="007F57AF" w:rsidP="00537E31">
            <w:pPr>
              <w:rPr>
                <w:ins w:id="145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73178E10" w14:textId="77777777" w:rsidR="007F57AF" w:rsidRPr="00C73E1C" w:rsidRDefault="007F57AF" w:rsidP="00537E31">
            <w:pPr>
              <w:rPr>
                <w:ins w:id="145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69B200E2" w14:textId="77777777" w:rsidR="007F57AF" w:rsidRPr="00C73E1C" w:rsidRDefault="007F57AF" w:rsidP="00537E31">
            <w:pPr>
              <w:rPr>
                <w:ins w:id="146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6CD8CEB7" w14:textId="77777777" w:rsidR="007F57AF" w:rsidRPr="00C73E1C" w:rsidRDefault="007F57AF" w:rsidP="00537E31">
            <w:pPr>
              <w:rPr>
                <w:ins w:id="146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547F42E8" w14:textId="77777777" w:rsidR="007F57AF" w:rsidRPr="00C73E1C" w:rsidRDefault="007F57AF" w:rsidP="00537E31">
            <w:pPr>
              <w:rPr>
                <w:ins w:id="146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773E0D17" w14:textId="77777777" w:rsidTr="00537E31">
        <w:trPr>
          <w:jc w:val="center"/>
          <w:ins w:id="1463" w:author="Mohammad Nayeem Hasan" w:date="2024-05-16T18:02:00Z" w16du:dateUtc="2024-05-16T12:02:00Z"/>
        </w:trPr>
        <w:tc>
          <w:tcPr>
            <w:tcW w:w="1849" w:type="pct"/>
          </w:tcPr>
          <w:p w14:paraId="186518B1" w14:textId="77777777" w:rsidR="007F57AF" w:rsidRPr="00C73E1C" w:rsidRDefault="007F57AF" w:rsidP="00537E31">
            <w:pPr>
              <w:rPr>
                <w:ins w:id="14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6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</w:p>
        </w:tc>
        <w:tc>
          <w:tcPr>
            <w:tcW w:w="732" w:type="pct"/>
          </w:tcPr>
          <w:p w14:paraId="79710568" w14:textId="77777777" w:rsidR="007F57AF" w:rsidRPr="00C73E1C" w:rsidRDefault="007F57AF" w:rsidP="00537E31">
            <w:pPr>
              <w:rPr>
                <w:ins w:id="14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FE94F14" w14:textId="77777777" w:rsidR="007F57AF" w:rsidRPr="00C73E1C" w:rsidRDefault="007F57AF" w:rsidP="00537E31">
            <w:pPr>
              <w:rPr>
                <w:ins w:id="14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48BAC7A" w14:textId="77777777" w:rsidR="007F57AF" w:rsidRPr="00C73E1C" w:rsidRDefault="007F57AF" w:rsidP="00537E31">
            <w:pPr>
              <w:rPr>
                <w:ins w:id="14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D6481AF" w14:textId="77777777" w:rsidR="007F57AF" w:rsidRPr="00C73E1C" w:rsidRDefault="007F57AF" w:rsidP="00537E31">
            <w:pPr>
              <w:rPr>
                <w:ins w:id="14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3D00DB6" w14:textId="77777777" w:rsidR="007F57AF" w:rsidRPr="00C73E1C" w:rsidRDefault="007F57AF" w:rsidP="00537E31">
            <w:pPr>
              <w:rPr>
                <w:ins w:id="14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FAAD1C4" w14:textId="77777777" w:rsidR="007F57AF" w:rsidRPr="00C73E1C" w:rsidRDefault="007F57AF" w:rsidP="00537E31">
            <w:pPr>
              <w:rPr>
                <w:ins w:id="14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54ACED2" w14:textId="77777777" w:rsidTr="00537E31">
        <w:trPr>
          <w:jc w:val="center"/>
          <w:ins w:id="1472" w:author="Mohammad Nayeem Hasan" w:date="2024-05-16T18:02:00Z" w16du:dateUtc="2024-05-16T12:02:00Z"/>
        </w:trPr>
        <w:tc>
          <w:tcPr>
            <w:tcW w:w="1849" w:type="pct"/>
          </w:tcPr>
          <w:p w14:paraId="228910BC" w14:textId="77777777" w:rsidR="007F57AF" w:rsidRPr="00C73E1C" w:rsidRDefault="007F57AF" w:rsidP="00537E31">
            <w:pPr>
              <w:rPr>
                <w:ins w:id="14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74" w:author="Mohammad Nayeem Hasan" w:date="2024-05-16T18:02:00Z" w16du:dateUtc="2024-05-16T12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732" w:type="pct"/>
          </w:tcPr>
          <w:p w14:paraId="7F53CCFE" w14:textId="77777777" w:rsidR="007F57AF" w:rsidRPr="00C73E1C" w:rsidRDefault="007F57AF" w:rsidP="00537E31">
            <w:pPr>
              <w:rPr>
                <w:ins w:id="14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CEC1E2A" w14:textId="77777777" w:rsidR="007F57AF" w:rsidRPr="00C73E1C" w:rsidRDefault="007F57AF" w:rsidP="00537E31">
            <w:pPr>
              <w:rPr>
                <w:ins w:id="14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94E0EB2" w14:textId="77777777" w:rsidR="007F57AF" w:rsidRPr="00C73E1C" w:rsidRDefault="007F57AF" w:rsidP="00537E31">
            <w:pPr>
              <w:rPr>
                <w:ins w:id="14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296898B" w14:textId="77777777" w:rsidR="007F57AF" w:rsidRPr="00C73E1C" w:rsidRDefault="007F57AF" w:rsidP="00537E31">
            <w:pPr>
              <w:rPr>
                <w:ins w:id="14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4279341" w14:textId="77777777" w:rsidR="007F57AF" w:rsidRPr="00C73E1C" w:rsidRDefault="007F57AF" w:rsidP="00537E31">
            <w:pPr>
              <w:rPr>
                <w:ins w:id="14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D4904D2" w14:textId="77777777" w:rsidR="007F57AF" w:rsidRPr="00C73E1C" w:rsidRDefault="007F57AF" w:rsidP="00537E31">
            <w:pPr>
              <w:rPr>
                <w:ins w:id="14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3D13798" w14:textId="77777777" w:rsidTr="00537E31">
        <w:trPr>
          <w:jc w:val="center"/>
          <w:ins w:id="1481" w:author="Mohammad Nayeem Hasan" w:date="2024-05-16T18:02:00Z" w16du:dateUtc="2024-05-16T12:02:00Z"/>
        </w:trPr>
        <w:tc>
          <w:tcPr>
            <w:tcW w:w="1849" w:type="pct"/>
          </w:tcPr>
          <w:p w14:paraId="11ED22A9" w14:textId="77777777" w:rsidR="007F57AF" w:rsidRPr="00C73E1C" w:rsidRDefault="007F57AF" w:rsidP="00537E31">
            <w:pPr>
              <w:rPr>
                <w:ins w:id="14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48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Highest level of education</w:t>
              </w:r>
            </w:ins>
          </w:p>
        </w:tc>
        <w:tc>
          <w:tcPr>
            <w:tcW w:w="732" w:type="pct"/>
          </w:tcPr>
          <w:p w14:paraId="5157751A" w14:textId="77777777" w:rsidR="007F57AF" w:rsidRPr="00C73E1C" w:rsidRDefault="007F57AF" w:rsidP="00537E31">
            <w:pPr>
              <w:rPr>
                <w:ins w:id="148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233439C5" w14:textId="77777777" w:rsidR="007F57AF" w:rsidRPr="00C73E1C" w:rsidRDefault="007F57AF" w:rsidP="00537E31">
            <w:pPr>
              <w:rPr>
                <w:ins w:id="148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2598ED72" w14:textId="77777777" w:rsidR="007F57AF" w:rsidRPr="00C73E1C" w:rsidRDefault="007F57AF" w:rsidP="00537E31">
            <w:pPr>
              <w:rPr>
                <w:ins w:id="148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76D9EEB3" w14:textId="77777777" w:rsidR="007F57AF" w:rsidRPr="00C73E1C" w:rsidRDefault="007F57AF" w:rsidP="00537E31">
            <w:pPr>
              <w:rPr>
                <w:ins w:id="148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1A74363" w14:textId="77777777" w:rsidR="007F57AF" w:rsidRPr="00C73E1C" w:rsidRDefault="007F57AF" w:rsidP="00537E31">
            <w:pPr>
              <w:rPr>
                <w:ins w:id="148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28D0F845" w14:textId="77777777" w:rsidR="007F57AF" w:rsidRPr="00C73E1C" w:rsidRDefault="007F57AF" w:rsidP="00537E31">
            <w:pPr>
              <w:rPr>
                <w:ins w:id="148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4A19A30F" w14:textId="77777777" w:rsidTr="00537E31">
        <w:trPr>
          <w:jc w:val="center"/>
          <w:ins w:id="1490" w:author="Mohammad Nayeem Hasan" w:date="2024-05-16T18:02:00Z" w16du:dateUtc="2024-05-16T12:02:00Z"/>
        </w:trPr>
        <w:tc>
          <w:tcPr>
            <w:tcW w:w="1849" w:type="pct"/>
          </w:tcPr>
          <w:p w14:paraId="3C4EBBD4" w14:textId="77777777" w:rsidR="007F57AF" w:rsidRPr="00C73E1C" w:rsidRDefault="007F57AF" w:rsidP="00537E31">
            <w:pPr>
              <w:rPr>
                <w:ins w:id="14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49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732" w:type="pct"/>
          </w:tcPr>
          <w:p w14:paraId="3388865D" w14:textId="77777777" w:rsidR="007F57AF" w:rsidRPr="00C73E1C" w:rsidRDefault="007F57AF" w:rsidP="00537E31">
            <w:pPr>
              <w:rPr>
                <w:ins w:id="14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797692A" w14:textId="77777777" w:rsidR="007F57AF" w:rsidRPr="00C73E1C" w:rsidRDefault="007F57AF" w:rsidP="00537E31">
            <w:pPr>
              <w:rPr>
                <w:ins w:id="14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6AA3FC2" w14:textId="77777777" w:rsidR="007F57AF" w:rsidRPr="00C73E1C" w:rsidRDefault="007F57AF" w:rsidP="00537E31">
            <w:pPr>
              <w:rPr>
                <w:ins w:id="14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C5CC499" w14:textId="77777777" w:rsidR="007F57AF" w:rsidRPr="00C73E1C" w:rsidRDefault="007F57AF" w:rsidP="00537E31">
            <w:pPr>
              <w:rPr>
                <w:ins w:id="14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DEF1A97" w14:textId="77777777" w:rsidR="007F57AF" w:rsidRPr="00C73E1C" w:rsidRDefault="007F57AF" w:rsidP="00537E31">
            <w:pPr>
              <w:rPr>
                <w:ins w:id="14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8DBFA2F" w14:textId="77777777" w:rsidR="007F57AF" w:rsidRPr="00C73E1C" w:rsidRDefault="007F57AF" w:rsidP="00537E31">
            <w:pPr>
              <w:rPr>
                <w:ins w:id="14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FBC5D29" w14:textId="77777777" w:rsidTr="00537E31">
        <w:trPr>
          <w:jc w:val="center"/>
          <w:ins w:id="1499" w:author="Mohammad Nayeem Hasan" w:date="2024-05-16T18:02:00Z" w16du:dateUtc="2024-05-16T12:02:00Z"/>
        </w:trPr>
        <w:tc>
          <w:tcPr>
            <w:tcW w:w="1849" w:type="pct"/>
          </w:tcPr>
          <w:p w14:paraId="549142F3" w14:textId="77777777" w:rsidR="007F57AF" w:rsidRPr="00C73E1C" w:rsidRDefault="007F57AF" w:rsidP="00537E31">
            <w:pPr>
              <w:rPr>
                <w:ins w:id="15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0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</w:p>
        </w:tc>
        <w:tc>
          <w:tcPr>
            <w:tcW w:w="732" w:type="pct"/>
          </w:tcPr>
          <w:p w14:paraId="63C24F93" w14:textId="77777777" w:rsidR="007F57AF" w:rsidRPr="00C73E1C" w:rsidRDefault="007F57AF" w:rsidP="00537E31">
            <w:pPr>
              <w:rPr>
                <w:ins w:id="15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0739870" w14:textId="77777777" w:rsidR="007F57AF" w:rsidRPr="00C73E1C" w:rsidRDefault="007F57AF" w:rsidP="00537E31">
            <w:pPr>
              <w:rPr>
                <w:ins w:id="15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DABD8F4" w14:textId="77777777" w:rsidR="007F57AF" w:rsidRPr="00C73E1C" w:rsidRDefault="007F57AF" w:rsidP="00537E31">
            <w:pPr>
              <w:rPr>
                <w:ins w:id="15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4AEE16F" w14:textId="77777777" w:rsidR="007F57AF" w:rsidRPr="00C73E1C" w:rsidRDefault="007F57AF" w:rsidP="00537E31">
            <w:pPr>
              <w:rPr>
                <w:ins w:id="15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40B1C2A" w14:textId="77777777" w:rsidR="007F57AF" w:rsidRPr="00C73E1C" w:rsidRDefault="007F57AF" w:rsidP="00537E31">
            <w:pPr>
              <w:rPr>
                <w:ins w:id="15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94463FB" w14:textId="77777777" w:rsidR="007F57AF" w:rsidRPr="00C73E1C" w:rsidRDefault="007F57AF" w:rsidP="00537E31">
            <w:pPr>
              <w:rPr>
                <w:ins w:id="15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BE5CDD7" w14:textId="77777777" w:rsidTr="00537E31">
        <w:trPr>
          <w:jc w:val="center"/>
          <w:ins w:id="1508" w:author="Mohammad Nayeem Hasan" w:date="2024-05-16T18:02:00Z" w16du:dateUtc="2024-05-16T12:02:00Z"/>
        </w:trPr>
        <w:tc>
          <w:tcPr>
            <w:tcW w:w="1849" w:type="pct"/>
          </w:tcPr>
          <w:p w14:paraId="284EEAF4" w14:textId="77777777" w:rsidR="007F57AF" w:rsidRPr="00C73E1C" w:rsidRDefault="007F57AF" w:rsidP="00537E31">
            <w:pPr>
              <w:rPr>
                <w:ins w:id="150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1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732" w:type="pct"/>
          </w:tcPr>
          <w:p w14:paraId="76984C42" w14:textId="77777777" w:rsidR="007F57AF" w:rsidRPr="00C73E1C" w:rsidRDefault="007F57AF" w:rsidP="00537E31">
            <w:pPr>
              <w:rPr>
                <w:ins w:id="15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BB273F7" w14:textId="77777777" w:rsidR="007F57AF" w:rsidRPr="00C73E1C" w:rsidRDefault="007F57AF" w:rsidP="00537E31">
            <w:pPr>
              <w:rPr>
                <w:ins w:id="15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817AB77" w14:textId="77777777" w:rsidR="007F57AF" w:rsidRPr="00C73E1C" w:rsidRDefault="007F57AF" w:rsidP="00537E31">
            <w:pPr>
              <w:rPr>
                <w:ins w:id="15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F19BAD0" w14:textId="77777777" w:rsidR="007F57AF" w:rsidRPr="00C73E1C" w:rsidRDefault="007F57AF" w:rsidP="00537E31">
            <w:pPr>
              <w:rPr>
                <w:ins w:id="151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79209B72" w14:textId="77777777" w:rsidR="007F57AF" w:rsidRPr="00C73E1C" w:rsidRDefault="007F57AF" w:rsidP="00537E31">
            <w:pPr>
              <w:rPr>
                <w:ins w:id="15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2F8551A" w14:textId="77777777" w:rsidR="007F57AF" w:rsidRPr="00C73E1C" w:rsidRDefault="007F57AF" w:rsidP="00537E31">
            <w:pPr>
              <w:rPr>
                <w:ins w:id="15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1912227" w14:textId="77777777" w:rsidTr="00537E31">
        <w:trPr>
          <w:jc w:val="center"/>
          <w:ins w:id="1517" w:author="Mohammad Nayeem Hasan" w:date="2024-05-16T18:02:00Z" w16du:dateUtc="2024-05-16T12:02:00Z"/>
        </w:trPr>
        <w:tc>
          <w:tcPr>
            <w:tcW w:w="1849" w:type="pct"/>
          </w:tcPr>
          <w:p w14:paraId="7A1693A2" w14:textId="77777777" w:rsidR="007F57AF" w:rsidRPr="00C73E1C" w:rsidRDefault="007F57AF" w:rsidP="00537E31">
            <w:pPr>
              <w:rPr>
                <w:ins w:id="151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1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</w:p>
        </w:tc>
        <w:tc>
          <w:tcPr>
            <w:tcW w:w="732" w:type="pct"/>
          </w:tcPr>
          <w:p w14:paraId="4F2AA895" w14:textId="77777777" w:rsidR="007F57AF" w:rsidRPr="00C73E1C" w:rsidRDefault="007F57AF" w:rsidP="00537E31">
            <w:pPr>
              <w:rPr>
                <w:ins w:id="15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2924A59" w14:textId="77777777" w:rsidR="007F57AF" w:rsidRPr="00C73E1C" w:rsidRDefault="007F57AF" w:rsidP="00537E31">
            <w:pPr>
              <w:rPr>
                <w:ins w:id="15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13B1997" w14:textId="77777777" w:rsidR="007F57AF" w:rsidRPr="00C73E1C" w:rsidRDefault="007F57AF" w:rsidP="00537E31">
            <w:pPr>
              <w:rPr>
                <w:ins w:id="15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35186DA" w14:textId="77777777" w:rsidR="007F57AF" w:rsidRPr="00C73E1C" w:rsidRDefault="007F57AF" w:rsidP="00537E31">
            <w:pPr>
              <w:rPr>
                <w:ins w:id="15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9AF4099" w14:textId="77777777" w:rsidR="007F57AF" w:rsidRPr="00C73E1C" w:rsidRDefault="007F57AF" w:rsidP="00537E31">
            <w:pPr>
              <w:rPr>
                <w:ins w:id="15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34DFA89" w14:textId="77777777" w:rsidR="007F57AF" w:rsidRPr="00C73E1C" w:rsidRDefault="007F57AF" w:rsidP="00537E31">
            <w:pPr>
              <w:rPr>
                <w:ins w:id="15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696B2A4" w14:textId="77777777" w:rsidTr="00537E31">
        <w:trPr>
          <w:jc w:val="center"/>
          <w:ins w:id="1526" w:author="Mohammad Nayeem Hasan" w:date="2024-05-16T18:02:00Z" w16du:dateUtc="2024-05-16T12:02:00Z"/>
        </w:trPr>
        <w:tc>
          <w:tcPr>
            <w:tcW w:w="1849" w:type="pct"/>
          </w:tcPr>
          <w:p w14:paraId="57D7F77A" w14:textId="77777777" w:rsidR="007F57AF" w:rsidRPr="00C73E1C" w:rsidRDefault="007F57AF" w:rsidP="00537E31">
            <w:pPr>
              <w:rPr>
                <w:ins w:id="152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52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Marital status</w:t>
              </w:r>
            </w:ins>
          </w:p>
        </w:tc>
        <w:tc>
          <w:tcPr>
            <w:tcW w:w="732" w:type="pct"/>
          </w:tcPr>
          <w:p w14:paraId="133DDDD6" w14:textId="77777777" w:rsidR="007F57AF" w:rsidRPr="00C73E1C" w:rsidRDefault="007F57AF" w:rsidP="00537E31">
            <w:pPr>
              <w:rPr>
                <w:ins w:id="152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47741E67" w14:textId="77777777" w:rsidR="007F57AF" w:rsidRPr="00C73E1C" w:rsidRDefault="007F57AF" w:rsidP="00537E31">
            <w:pPr>
              <w:rPr>
                <w:ins w:id="153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4CBF3015" w14:textId="77777777" w:rsidR="007F57AF" w:rsidRPr="00C73E1C" w:rsidRDefault="007F57AF" w:rsidP="00537E31">
            <w:pPr>
              <w:rPr>
                <w:ins w:id="153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5DA46739" w14:textId="77777777" w:rsidR="007F57AF" w:rsidRPr="00C73E1C" w:rsidRDefault="007F57AF" w:rsidP="00537E31">
            <w:pPr>
              <w:rPr>
                <w:ins w:id="153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0718EE7F" w14:textId="77777777" w:rsidR="007F57AF" w:rsidRPr="00C73E1C" w:rsidRDefault="007F57AF" w:rsidP="00537E31">
            <w:pPr>
              <w:rPr>
                <w:ins w:id="15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62822A1E" w14:textId="77777777" w:rsidR="007F57AF" w:rsidRPr="00C73E1C" w:rsidRDefault="007F57AF" w:rsidP="00537E31">
            <w:pPr>
              <w:rPr>
                <w:ins w:id="153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42F691F2" w14:textId="77777777" w:rsidTr="00537E31">
        <w:trPr>
          <w:jc w:val="center"/>
          <w:ins w:id="1535" w:author="Mohammad Nayeem Hasan" w:date="2024-05-16T18:02:00Z" w16du:dateUtc="2024-05-16T12:02:00Z"/>
        </w:trPr>
        <w:tc>
          <w:tcPr>
            <w:tcW w:w="1849" w:type="pct"/>
          </w:tcPr>
          <w:p w14:paraId="4E500D14" w14:textId="77777777" w:rsidR="007F57AF" w:rsidRPr="00C73E1C" w:rsidRDefault="007F57AF" w:rsidP="00537E31">
            <w:pPr>
              <w:rPr>
                <w:ins w:id="153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3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Currently Married</w:t>
              </w:r>
            </w:ins>
          </w:p>
        </w:tc>
        <w:tc>
          <w:tcPr>
            <w:tcW w:w="732" w:type="pct"/>
          </w:tcPr>
          <w:p w14:paraId="70128763" w14:textId="77777777" w:rsidR="007F57AF" w:rsidRPr="00C73E1C" w:rsidRDefault="007F57AF" w:rsidP="00537E31">
            <w:pPr>
              <w:rPr>
                <w:ins w:id="15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1E0D9FA" w14:textId="77777777" w:rsidR="007F57AF" w:rsidRPr="00C73E1C" w:rsidRDefault="007F57AF" w:rsidP="00537E31">
            <w:pPr>
              <w:rPr>
                <w:ins w:id="15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7A170CC8" w14:textId="77777777" w:rsidR="007F57AF" w:rsidRPr="00C73E1C" w:rsidRDefault="007F57AF" w:rsidP="00537E31">
            <w:pPr>
              <w:rPr>
                <w:ins w:id="15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1524100" w14:textId="77777777" w:rsidR="007F57AF" w:rsidRPr="00C73E1C" w:rsidRDefault="007F57AF" w:rsidP="00537E31">
            <w:pPr>
              <w:rPr>
                <w:ins w:id="15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B949004" w14:textId="77777777" w:rsidR="007F57AF" w:rsidRPr="00C73E1C" w:rsidRDefault="007F57AF" w:rsidP="00537E31">
            <w:pPr>
              <w:rPr>
                <w:ins w:id="15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D65BC52" w14:textId="77777777" w:rsidR="007F57AF" w:rsidRPr="00C73E1C" w:rsidRDefault="007F57AF" w:rsidP="00537E31">
            <w:pPr>
              <w:rPr>
                <w:ins w:id="15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8729D02" w14:textId="77777777" w:rsidTr="00537E31">
        <w:trPr>
          <w:jc w:val="center"/>
          <w:ins w:id="1544" w:author="Mohammad Nayeem Hasan" w:date="2024-05-16T18:02:00Z" w16du:dateUtc="2024-05-16T12:02:00Z"/>
        </w:trPr>
        <w:tc>
          <w:tcPr>
            <w:tcW w:w="1849" w:type="pct"/>
          </w:tcPr>
          <w:p w14:paraId="0849CA02" w14:textId="77777777" w:rsidR="007F57AF" w:rsidRPr="00C73E1C" w:rsidRDefault="007F57AF" w:rsidP="00537E31">
            <w:pPr>
              <w:rPr>
                <w:ins w:id="154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4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Not Married</w:t>
              </w:r>
            </w:ins>
          </w:p>
        </w:tc>
        <w:tc>
          <w:tcPr>
            <w:tcW w:w="732" w:type="pct"/>
          </w:tcPr>
          <w:p w14:paraId="11D76115" w14:textId="77777777" w:rsidR="007F57AF" w:rsidRPr="00C73E1C" w:rsidRDefault="007F57AF" w:rsidP="00537E31">
            <w:pPr>
              <w:rPr>
                <w:ins w:id="15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EB41881" w14:textId="77777777" w:rsidR="007F57AF" w:rsidRPr="00C73E1C" w:rsidRDefault="007F57AF" w:rsidP="00537E31">
            <w:pPr>
              <w:rPr>
                <w:ins w:id="15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E1CD758" w14:textId="77777777" w:rsidR="007F57AF" w:rsidRPr="00C73E1C" w:rsidRDefault="007F57AF" w:rsidP="00537E31">
            <w:pPr>
              <w:rPr>
                <w:ins w:id="15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37E1394" w14:textId="77777777" w:rsidR="007F57AF" w:rsidRPr="00C73E1C" w:rsidRDefault="007F57AF" w:rsidP="00537E31">
            <w:pPr>
              <w:rPr>
                <w:ins w:id="15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6C1C89E" w14:textId="77777777" w:rsidR="007F57AF" w:rsidRPr="00C73E1C" w:rsidRDefault="007F57AF" w:rsidP="00537E31">
            <w:pPr>
              <w:rPr>
                <w:ins w:id="15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33A238C" w14:textId="77777777" w:rsidR="007F57AF" w:rsidRPr="00C73E1C" w:rsidRDefault="007F57AF" w:rsidP="00537E31">
            <w:pPr>
              <w:rPr>
                <w:ins w:id="15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E02035F" w14:textId="77777777" w:rsidTr="00537E31">
        <w:trPr>
          <w:jc w:val="center"/>
          <w:ins w:id="1553" w:author="Mohammad Nayeem Hasan" w:date="2024-05-16T18:02:00Z" w16du:dateUtc="2024-05-16T12:02:00Z"/>
        </w:trPr>
        <w:tc>
          <w:tcPr>
            <w:tcW w:w="1849" w:type="pct"/>
          </w:tcPr>
          <w:p w14:paraId="4FFE25D3" w14:textId="77777777" w:rsidR="007F57AF" w:rsidRPr="00C73E1C" w:rsidRDefault="007F57AF" w:rsidP="00537E31">
            <w:pPr>
              <w:rPr>
                <w:ins w:id="155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55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Work status</w:t>
              </w:r>
            </w:ins>
          </w:p>
        </w:tc>
        <w:tc>
          <w:tcPr>
            <w:tcW w:w="732" w:type="pct"/>
          </w:tcPr>
          <w:p w14:paraId="63FDF028" w14:textId="77777777" w:rsidR="007F57AF" w:rsidRPr="00C73E1C" w:rsidRDefault="007F57AF" w:rsidP="00537E31">
            <w:pPr>
              <w:rPr>
                <w:ins w:id="155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1FF32CF0" w14:textId="77777777" w:rsidR="007F57AF" w:rsidRPr="00C73E1C" w:rsidRDefault="007F57AF" w:rsidP="00537E31">
            <w:pPr>
              <w:rPr>
                <w:ins w:id="155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4F0FB712" w14:textId="77777777" w:rsidR="007F57AF" w:rsidRPr="00C73E1C" w:rsidRDefault="007F57AF" w:rsidP="00537E31">
            <w:pPr>
              <w:rPr>
                <w:ins w:id="155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28EF1D1C" w14:textId="77777777" w:rsidR="007F57AF" w:rsidRPr="00C73E1C" w:rsidRDefault="007F57AF" w:rsidP="00537E31">
            <w:pPr>
              <w:rPr>
                <w:ins w:id="155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783C8067" w14:textId="77777777" w:rsidR="007F57AF" w:rsidRPr="00C73E1C" w:rsidRDefault="007F57AF" w:rsidP="00537E31">
            <w:pPr>
              <w:rPr>
                <w:ins w:id="156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4416E954" w14:textId="77777777" w:rsidR="007F57AF" w:rsidRPr="00C73E1C" w:rsidRDefault="007F57AF" w:rsidP="00537E31">
            <w:pPr>
              <w:rPr>
                <w:ins w:id="156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2568DD4" w14:textId="77777777" w:rsidTr="00537E31">
        <w:trPr>
          <w:jc w:val="center"/>
          <w:ins w:id="1562" w:author="Mohammad Nayeem Hasan" w:date="2024-05-16T18:02:00Z" w16du:dateUtc="2024-05-16T12:02:00Z"/>
        </w:trPr>
        <w:tc>
          <w:tcPr>
            <w:tcW w:w="1849" w:type="pct"/>
          </w:tcPr>
          <w:p w14:paraId="6E4834C4" w14:textId="77777777" w:rsidR="007F57AF" w:rsidRPr="00C73E1C" w:rsidRDefault="007F57AF" w:rsidP="00537E31">
            <w:pPr>
              <w:rPr>
                <w:ins w:id="156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6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Employee/Business/Agriculture/</w:t>
              </w:r>
              <w:proofErr w:type="spellStart"/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Labour</w:t>
              </w:r>
              <w:proofErr w:type="spellEnd"/>
            </w:ins>
          </w:p>
        </w:tc>
        <w:tc>
          <w:tcPr>
            <w:tcW w:w="732" w:type="pct"/>
          </w:tcPr>
          <w:p w14:paraId="631D3A90" w14:textId="77777777" w:rsidR="007F57AF" w:rsidRPr="00C73E1C" w:rsidRDefault="007F57AF" w:rsidP="00537E31">
            <w:pPr>
              <w:rPr>
                <w:ins w:id="15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35C8DC9" w14:textId="77777777" w:rsidR="007F57AF" w:rsidRPr="00C73E1C" w:rsidRDefault="007F57AF" w:rsidP="00537E31">
            <w:pPr>
              <w:rPr>
                <w:ins w:id="15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0B8524E" w14:textId="77777777" w:rsidR="007F57AF" w:rsidRPr="00C73E1C" w:rsidRDefault="007F57AF" w:rsidP="00537E31">
            <w:pPr>
              <w:rPr>
                <w:ins w:id="15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A3A3E98" w14:textId="77777777" w:rsidR="007F57AF" w:rsidRPr="00C73E1C" w:rsidRDefault="007F57AF" w:rsidP="00537E31">
            <w:pPr>
              <w:rPr>
                <w:ins w:id="15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7803944" w14:textId="77777777" w:rsidR="007F57AF" w:rsidRPr="00C73E1C" w:rsidRDefault="007F57AF" w:rsidP="00537E31">
            <w:pPr>
              <w:rPr>
                <w:ins w:id="15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D21BCD7" w14:textId="77777777" w:rsidR="007F57AF" w:rsidRPr="00C73E1C" w:rsidRDefault="007F57AF" w:rsidP="00537E31">
            <w:pPr>
              <w:rPr>
                <w:ins w:id="15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2C2FC48" w14:textId="77777777" w:rsidTr="00537E31">
        <w:trPr>
          <w:jc w:val="center"/>
          <w:ins w:id="1571" w:author="Mohammad Nayeem Hasan" w:date="2024-05-16T18:02:00Z" w16du:dateUtc="2024-05-16T12:02:00Z"/>
        </w:trPr>
        <w:tc>
          <w:tcPr>
            <w:tcW w:w="1849" w:type="pct"/>
          </w:tcPr>
          <w:p w14:paraId="1D8BAC19" w14:textId="77777777" w:rsidR="007F57AF" w:rsidRPr="00C73E1C" w:rsidRDefault="007F57AF" w:rsidP="00537E31">
            <w:pPr>
              <w:rPr>
                <w:ins w:id="157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7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Home maker/Other voluntary work</w:t>
              </w:r>
            </w:ins>
          </w:p>
        </w:tc>
        <w:tc>
          <w:tcPr>
            <w:tcW w:w="732" w:type="pct"/>
          </w:tcPr>
          <w:p w14:paraId="125609C3" w14:textId="77777777" w:rsidR="007F57AF" w:rsidRPr="00C73E1C" w:rsidRDefault="007F57AF" w:rsidP="00537E31">
            <w:pPr>
              <w:rPr>
                <w:ins w:id="15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9C126AE" w14:textId="77777777" w:rsidR="007F57AF" w:rsidRPr="00C73E1C" w:rsidRDefault="007F57AF" w:rsidP="00537E31">
            <w:pPr>
              <w:rPr>
                <w:ins w:id="15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1F59476" w14:textId="77777777" w:rsidR="007F57AF" w:rsidRPr="00C73E1C" w:rsidRDefault="007F57AF" w:rsidP="00537E31">
            <w:pPr>
              <w:rPr>
                <w:ins w:id="15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54D55FF" w14:textId="77777777" w:rsidR="007F57AF" w:rsidRPr="00C73E1C" w:rsidRDefault="007F57AF" w:rsidP="00537E31">
            <w:pPr>
              <w:rPr>
                <w:ins w:id="15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2E8FD64" w14:textId="77777777" w:rsidR="007F57AF" w:rsidRPr="00C73E1C" w:rsidRDefault="007F57AF" w:rsidP="00537E31">
            <w:pPr>
              <w:rPr>
                <w:ins w:id="15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F4DB26F" w14:textId="77777777" w:rsidR="007F57AF" w:rsidRPr="00C73E1C" w:rsidRDefault="007F57AF" w:rsidP="00537E31">
            <w:pPr>
              <w:rPr>
                <w:ins w:id="15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9F6EE18" w14:textId="77777777" w:rsidTr="00537E31">
        <w:trPr>
          <w:jc w:val="center"/>
          <w:ins w:id="1580" w:author="Mohammad Nayeem Hasan" w:date="2024-05-16T18:02:00Z" w16du:dateUtc="2024-05-16T12:02:00Z"/>
        </w:trPr>
        <w:tc>
          <w:tcPr>
            <w:tcW w:w="1849" w:type="pct"/>
          </w:tcPr>
          <w:p w14:paraId="7D551338" w14:textId="77777777" w:rsidR="007F57AF" w:rsidRPr="00C73E1C" w:rsidRDefault="007F57AF" w:rsidP="00537E31">
            <w:pPr>
              <w:rPr>
                <w:ins w:id="158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58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Unemployed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  <w:tc>
          <w:tcPr>
            <w:tcW w:w="732" w:type="pct"/>
          </w:tcPr>
          <w:p w14:paraId="43CF4CF8" w14:textId="77777777" w:rsidR="007F57AF" w:rsidRPr="00C73E1C" w:rsidRDefault="007F57AF" w:rsidP="00537E31">
            <w:pPr>
              <w:rPr>
                <w:ins w:id="15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2C8A93A" w14:textId="77777777" w:rsidR="007F57AF" w:rsidRPr="00C73E1C" w:rsidRDefault="007F57AF" w:rsidP="00537E31">
            <w:pPr>
              <w:rPr>
                <w:ins w:id="15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710D575" w14:textId="77777777" w:rsidR="007F57AF" w:rsidRPr="00C73E1C" w:rsidRDefault="007F57AF" w:rsidP="00537E31">
            <w:pPr>
              <w:rPr>
                <w:ins w:id="15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BD9DCF9" w14:textId="77777777" w:rsidR="007F57AF" w:rsidRPr="00C73E1C" w:rsidRDefault="007F57AF" w:rsidP="00537E31">
            <w:pPr>
              <w:rPr>
                <w:ins w:id="15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FFF036A" w14:textId="77777777" w:rsidR="007F57AF" w:rsidRPr="00C73E1C" w:rsidRDefault="007F57AF" w:rsidP="00537E31">
            <w:pPr>
              <w:rPr>
                <w:ins w:id="15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532D3DF" w14:textId="77777777" w:rsidR="007F57AF" w:rsidRPr="00C73E1C" w:rsidRDefault="007F57AF" w:rsidP="00537E31">
            <w:pPr>
              <w:rPr>
                <w:ins w:id="15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901F676" w14:textId="77777777" w:rsidTr="00537E31">
        <w:trPr>
          <w:jc w:val="center"/>
          <w:ins w:id="1589" w:author="Mohammad Nayeem Hasan" w:date="2024-05-16T18:02:00Z" w16du:dateUtc="2024-05-16T12:02:00Z"/>
        </w:trPr>
        <w:tc>
          <w:tcPr>
            <w:tcW w:w="1849" w:type="pct"/>
          </w:tcPr>
          <w:p w14:paraId="111917FE" w14:textId="77777777" w:rsidR="007F57AF" w:rsidRPr="00C73E1C" w:rsidRDefault="007F57AF" w:rsidP="00537E31">
            <w:pPr>
              <w:rPr>
                <w:ins w:id="15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59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Food intake</w:t>
              </w:r>
            </w:ins>
          </w:p>
        </w:tc>
        <w:tc>
          <w:tcPr>
            <w:tcW w:w="732" w:type="pct"/>
          </w:tcPr>
          <w:p w14:paraId="0ABA15C3" w14:textId="77777777" w:rsidR="007F57AF" w:rsidRPr="00C73E1C" w:rsidRDefault="007F57AF" w:rsidP="00537E31">
            <w:pPr>
              <w:rPr>
                <w:ins w:id="15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FE18CF1" w14:textId="77777777" w:rsidR="007F57AF" w:rsidRPr="00C73E1C" w:rsidRDefault="007F57AF" w:rsidP="00537E31">
            <w:pPr>
              <w:rPr>
                <w:ins w:id="15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AE8CEBF" w14:textId="77777777" w:rsidR="007F57AF" w:rsidRPr="00C73E1C" w:rsidRDefault="007F57AF" w:rsidP="00537E31">
            <w:pPr>
              <w:rPr>
                <w:ins w:id="15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0503D05" w14:textId="77777777" w:rsidR="007F57AF" w:rsidRPr="00C73E1C" w:rsidRDefault="007F57AF" w:rsidP="00537E31">
            <w:pPr>
              <w:rPr>
                <w:ins w:id="15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141B52B" w14:textId="77777777" w:rsidR="007F57AF" w:rsidRPr="00C73E1C" w:rsidRDefault="007F57AF" w:rsidP="00537E31">
            <w:pPr>
              <w:rPr>
                <w:ins w:id="15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0D00FFC" w14:textId="77777777" w:rsidR="007F57AF" w:rsidRPr="00C73E1C" w:rsidRDefault="007F57AF" w:rsidP="00537E31">
            <w:pPr>
              <w:rPr>
                <w:ins w:id="15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80704C9" w14:textId="77777777" w:rsidTr="00537E31">
        <w:trPr>
          <w:jc w:val="center"/>
          <w:ins w:id="1598" w:author="Mohammad Nayeem Hasan" w:date="2024-05-16T18:02:00Z" w16du:dateUtc="2024-05-16T12:02:00Z"/>
        </w:trPr>
        <w:tc>
          <w:tcPr>
            <w:tcW w:w="1849" w:type="pct"/>
          </w:tcPr>
          <w:p w14:paraId="1B58E463" w14:textId="77777777" w:rsidR="007F57AF" w:rsidRPr="00C73E1C" w:rsidRDefault="007F57AF" w:rsidP="00537E31">
            <w:pPr>
              <w:rPr>
                <w:ins w:id="15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60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Current smoking</w:t>
              </w:r>
            </w:ins>
          </w:p>
        </w:tc>
        <w:tc>
          <w:tcPr>
            <w:tcW w:w="732" w:type="pct"/>
          </w:tcPr>
          <w:p w14:paraId="3C3E636F" w14:textId="77777777" w:rsidR="007F57AF" w:rsidRPr="00C73E1C" w:rsidRDefault="007F57AF" w:rsidP="00537E31">
            <w:pPr>
              <w:rPr>
                <w:ins w:id="160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40797F60" w14:textId="77777777" w:rsidR="007F57AF" w:rsidRPr="00C73E1C" w:rsidRDefault="007F57AF" w:rsidP="00537E31">
            <w:pPr>
              <w:rPr>
                <w:ins w:id="160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10186EDA" w14:textId="77777777" w:rsidR="007F57AF" w:rsidRPr="00C73E1C" w:rsidRDefault="007F57AF" w:rsidP="00537E31">
            <w:pPr>
              <w:rPr>
                <w:ins w:id="160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14616708" w14:textId="77777777" w:rsidR="007F57AF" w:rsidRPr="00C73E1C" w:rsidRDefault="007F57AF" w:rsidP="00537E31">
            <w:pPr>
              <w:rPr>
                <w:ins w:id="160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77BA5C78" w14:textId="77777777" w:rsidR="007F57AF" w:rsidRPr="00C73E1C" w:rsidRDefault="007F57AF" w:rsidP="00537E31">
            <w:pPr>
              <w:rPr>
                <w:ins w:id="160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437A5B22" w14:textId="77777777" w:rsidR="007F57AF" w:rsidRPr="00C73E1C" w:rsidRDefault="007F57AF" w:rsidP="00537E31">
            <w:pPr>
              <w:rPr>
                <w:ins w:id="160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0DE7F28A" w14:textId="77777777" w:rsidTr="00537E31">
        <w:trPr>
          <w:jc w:val="center"/>
          <w:ins w:id="1607" w:author="Mohammad Nayeem Hasan" w:date="2024-05-16T18:02:00Z" w16du:dateUtc="2024-05-16T12:02:00Z"/>
        </w:trPr>
        <w:tc>
          <w:tcPr>
            <w:tcW w:w="1849" w:type="pct"/>
          </w:tcPr>
          <w:p w14:paraId="504F8044" w14:textId="77777777" w:rsidR="007F57AF" w:rsidRPr="00C73E1C" w:rsidRDefault="007F57AF" w:rsidP="00537E31">
            <w:pPr>
              <w:rPr>
                <w:ins w:id="16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0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Daily/Yes </w:t>
              </w:r>
            </w:ins>
          </w:p>
        </w:tc>
        <w:tc>
          <w:tcPr>
            <w:tcW w:w="732" w:type="pct"/>
          </w:tcPr>
          <w:p w14:paraId="14F8841A" w14:textId="77777777" w:rsidR="007F57AF" w:rsidRPr="00C73E1C" w:rsidRDefault="007F57AF" w:rsidP="00537E31">
            <w:pPr>
              <w:rPr>
                <w:ins w:id="16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CF0934B" w14:textId="77777777" w:rsidR="007F57AF" w:rsidRPr="00C73E1C" w:rsidRDefault="007F57AF" w:rsidP="00537E31">
            <w:pPr>
              <w:rPr>
                <w:ins w:id="16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44F606A" w14:textId="77777777" w:rsidR="007F57AF" w:rsidRPr="00C73E1C" w:rsidRDefault="007F57AF" w:rsidP="00537E31">
            <w:pPr>
              <w:rPr>
                <w:ins w:id="16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43296E2" w14:textId="77777777" w:rsidR="007F57AF" w:rsidRPr="00C73E1C" w:rsidRDefault="007F57AF" w:rsidP="00537E31">
            <w:pPr>
              <w:rPr>
                <w:ins w:id="16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3D2FD72" w14:textId="77777777" w:rsidR="007F57AF" w:rsidRPr="00C73E1C" w:rsidRDefault="007F57AF" w:rsidP="00537E31">
            <w:pPr>
              <w:rPr>
                <w:ins w:id="161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051D1BB" w14:textId="77777777" w:rsidR="007F57AF" w:rsidRPr="00C73E1C" w:rsidRDefault="007F57AF" w:rsidP="00537E31">
            <w:pPr>
              <w:rPr>
                <w:ins w:id="16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E6973B8" w14:textId="77777777" w:rsidTr="00537E31">
        <w:trPr>
          <w:jc w:val="center"/>
          <w:ins w:id="1616" w:author="Mohammad Nayeem Hasan" w:date="2024-05-16T18:02:00Z" w16du:dateUtc="2024-05-16T12:02:00Z"/>
        </w:trPr>
        <w:tc>
          <w:tcPr>
            <w:tcW w:w="1849" w:type="pct"/>
          </w:tcPr>
          <w:p w14:paraId="16505880" w14:textId="77777777" w:rsidR="007F57AF" w:rsidRPr="00C73E1C" w:rsidRDefault="007F57AF" w:rsidP="00537E31">
            <w:pPr>
              <w:rPr>
                <w:ins w:id="16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61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daily/No</w:t>
              </w:r>
            </w:ins>
          </w:p>
        </w:tc>
        <w:tc>
          <w:tcPr>
            <w:tcW w:w="732" w:type="pct"/>
          </w:tcPr>
          <w:p w14:paraId="235FDB1A" w14:textId="77777777" w:rsidR="007F57AF" w:rsidRPr="00C73E1C" w:rsidRDefault="007F57AF" w:rsidP="00537E31">
            <w:pPr>
              <w:rPr>
                <w:ins w:id="16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F653B8E" w14:textId="77777777" w:rsidR="007F57AF" w:rsidRPr="00C73E1C" w:rsidRDefault="007F57AF" w:rsidP="00537E31">
            <w:pPr>
              <w:rPr>
                <w:ins w:id="16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9AA7886" w14:textId="77777777" w:rsidR="007F57AF" w:rsidRPr="00C73E1C" w:rsidRDefault="007F57AF" w:rsidP="00537E31">
            <w:pPr>
              <w:rPr>
                <w:ins w:id="16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BDE8085" w14:textId="77777777" w:rsidR="007F57AF" w:rsidRPr="00C73E1C" w:rsidRDefault="007F57AF" w:rsidP="00537E31">
            <w:pPr>
              <w:rPr>
                <w:ins w:id="16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1F57856" w14:textId="77777777" w:rsidR="007F57AF" w:rsidRPr="00C73E1C" w:rsidRDefault="007F57AF" w:rsidP="00537E31">
            <w:pPr>
              <w:rPr>
                <w:ins w:id="16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1164532" w14:textId="77777777" w:rsidR="007F57AF" w:rsidRPr="00C73E1C" w:rsidRDefault="007F57AF" w:rsidP="00537E31">
            <w:pPr>
              <w:rPr>
                <w:ins w:id="16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B2C0338" w14:textId="77777777" w:rsidTr="00537E31">
        <w:trPr>
          <w:jc w:val="center"/>
          <w:ins w:id="1625" w:author="Mohammad Nayeem Hasan" w:date="2024-05-16T18:02:00Z" w16du:dateUtc="2024-05-16T12:02:00Z"/>
        </w:trPr>
        <w:tc>
          <w:tcPr>
            <w:tcW w:w="1849" w:type="pct"/>
          </w:tcPr>
          <w:p w14:paraId="1E892A8B" w14:textId="77777777" w:rsidR="007F57AF" w:rsidRPr="00C73E1C" w:rsidRDefault="007F57AF" w:rsidP="00537E31">
            <w:pPr>
              <w:rPr>
                <w:ins w:id="162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62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Fruit eaten in a week</w:t>
              </w:r>
            </w:ins>
          </w:p>
        </w:tc>
        <w:tc>
          <w:tcPr>
            <w:tcW w:w="732" w:type="pct"/>
          </w:tcPr>
          <w:p w14:paraId="0F31E207" w14:textId="77777777" w:rsidR="007F57AF" w:rsidRPr="00C73E1C" w:rsidRDefault="007F57AF" w:rsidP="00537E31">
            <w:pPr>
              <w:rPr>
                <w:ins w:id="162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07B8DD9E" w14:textId="77777777" w:rsidR="007F57AF" w:rsidRPr="00C73E1C" w:rsidRDefault="007F57AF" w:rsidP="00537E31">
            <w:pPr>
              <w:rPr>
                <w:ins w:id="162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5A1ABD48" w14:textId="77777777" w:rsidR="007F57AF" w:rsidRPr="00C73E1C" w:rsidRDefault="007F57AF" w:rsidP="00537E31">
            <w:pPr>
              <w:rPr>
                <w:ins w:id="163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4EDC468D" w14:textId="77777777" w:rsidR="007F57AF" w:rsidRPr="00C73E1C" w:rsidRDefault="007F57AF" w:rsidP="00537E31">
            <w:pPr>
              <w:rPr>
                <w:ins w:id="163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738B6F6E" w14:textId="77777777" w:rsidR="007F57AF" w:rsidRPr="00C73E1C" w:rsidRDefault="007F57AF" w:rsidP="00537E31">
            <w:pPr>
              <w:rPr>
                <w:ins w:id="163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473EB17E" w14:textId="77777777" w:rsidR="007F57AF" w:rsidRPr="00C73E1C" w:rsidRDefault="007F57AF" w:rsidP="00537E31">
            <w:pPr>
              <w:rPr>
                <w:ins w:id="16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3A21B284" w14:textId="77777777" w:rsidTr="00537E31">
        <w:trPr>
          <w:jc w:val="center"/>
          <w:ins w:id="1634" w:author="Mohammad Nayeem Hasan" w:date="2024-05-16T18:02:00Z" w16du:dateUtc="2024-05-16T12:02:00Z"/>
        </w:trPr>
        <w:tc>
          <w:tcPr>
            <w:tcW w:w="1849" w:type="pct"/>
          </w:tcPr>
          <w:p w14:paraId="72844A04" w14:textId="77777777" w:rsidR="007F57AF" w:rsidRPr="00C73E1C" w:rsidRDefault="007F57AF" w:rsidP="00537E31">
            <w:pPr>
              <w:rPr>
                <w:ins w:id="163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63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58187104" w14:textId="77777777" w:rsidR="007F57AF" w:rsidRPr="00C73E1C" w:rsidRDefault="007F57AF" w:rsidP="00537E31">
            <w:pPr>
              <w:rPr>
                <w:ins w:id="16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CB48025" w14:textId="77777777" w:rsidR="007F57AF" w:rsidRPr="00C73E1C" w:rsidRDefault="007F57AF" w:rsidP="00537E31">
            <w:pPr>
              <w:rPr>
                <w:ins w:id="16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73A4CF2C" w14:textId="77777777" w:rsidR="007F57AF" w:rsidRPr="00C73E1C" w:rsidRDefault="007F57AF" w:rsidP="00537E31">
            <w:pPr>
              <w:rPr>
                <w:ins w:id="16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4ACD2FB" w14:textId="77777777" w:rsidR="007F57AF" w:rsidRPr="00C73E1C" w:rsidRDefault="007F57AF" w:rsidP="00537E31">
            <w:pPr>
              <w:rPr>
                <w:ins w:id="16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526B4BC" w14:textId="77777777" w:rsidR="007F57AF" w:rsidRPr="00C73E1C" w:rsidRDefault="007F57AF" w:rsidP="00537E31">
            <w:pPr>
              <w:rPr>
                <w:ins w:id="16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8F06A0F" w14:textId="77777777" w:rsidR="007F57AF" w:rsidRPr="00C73E1C" w:rsidRDefault="007F57AF" w:rsidP="00537E31">
            <w:pPr>
              <w:rPr>
                <w:ins w:id="164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67BD037" w14:textId="77777777" w:rsidTr="00537E31">
        <w:trPr>
          <w:jc w:val="center"/>
          <w:ins w:id="1643" w:author="Mohammad Nayeem Hasan" w:date="2024-05-16T18:02:00Z" w16du:dateUtc="2024-05-16T12:02:00Z"/>
        </w:trPr>
        <w:tc>
          <w:tcPr>
            <w:tcW w:w="1849" w:type="pct"/>
          </w:tcPr>
          <w:p w14:paraId="39CA4F8A" w14:textId="77777777" w:rsidR="007F57AF" w:rsidRPr="00C73E1C" w:rsidRDefault="007F57AF" w:rsidP="00537E31">
            <w:pPr>
              <w:rPr>
                <w:ins w:id="164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64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No</w:t>
              </w:r>
            </w:ins>
          </w:p>
        </w:tc>
        <w:tc>
          <w:tcPr>
            <w:tcW w:w="732" w:type="pct"/>
          </w:tcPr>
          <w:p w14:paraId="215A35F4" w14:textId="77777777" w:rsidR="007F57AF" w:rsidRPr="00C73E1C" w:rsidRDefault="007F57AF" w:rsidP="00537E31">
            <w:pPr>
              <w:rPr>
                <w:ins w:id="16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CD49CCC" w14:textId="77777777" w:rsidR="007F57AF" w:rsidRPr="00C73E1C" w:rsidRDefault="007F57AF" w:rsidP="00537E31">
            <w:pPr>
              <w:rPr>
                <w:ins w:id="16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38FF8B5" w14:textId="77777777" w:rsidR="007F57AF" w:rsidRPr="00C73E1C" w:rsidRDefault="007F57AF" w:rsidP="00537E31">
            <w:pPr>
              <w:rPr>
                <w:ins w:id="16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544ECE0" w14:textId="77777777" w:rsidR="007F57AF" w:rsidRPr="00C73E1C" w:rsidRDefault="007F57AF" w:rsidP="00537E31">
            <w:pPr>
              <w:rPr>
                <w:ins w:id="16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0404543" w14:textId="77777777" w:rsidR="007F57AF" w:rsidRPr="00C73E1C" w:rsidRDefault="007F57AF" w:rsidP="00537E31">
            <w:pPr>
              <w:rPr>
                <w:ins w:id="16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5CADE6CB" w14:textId="77777777" w:rsidR="007F57AF" w:rsidRPr="00C73E1C" w:rsidRDefault="007F57AF" w:rsidP="00537E31">
            <w:pPr>
              <w:rPr>
                <w:ins w:id="16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B896ABF" w14:textId="77777777" w:rsidTr="00537E31">
        <w:trPr>
          <w:jc w:val="center"/>
          <w:ins w:id="1652" w:author="Mohammad Nayeem Hasan" w:date="2024-05-16T18:02:00Z" w16du:dateUtc="2024-05-16T12:02:00Z"/>
        </w:trPr>
        <w:tc>
          <w:tcPr>
            <w:tcW w:w="1849" w:type="pct"/>
          </w:tcPr>
          <w:p w14:paraId="26EF98FC" w14:textId="77777777" w:rsidR="007F57AF" w:rsidRPr="00C73E1C" w:rsidRDefault="007F57AF" w:rsidP="00537E31">
            <w:pPr>
              <w:rPr>
                <w:ins w:id="165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65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Vegetables eaten in a week</w:t>
              </w:r>
            </w:ins>
          </w:p>
        </w:tc>
        <w:tc>
          <w:tcPr>
            <w:tcW w:w="732" w:type="pct"/>
          </w:tcPr>
          <w:p w14:paraId="50CCCE91" w14:textId="77777777" w:rsidR="007F57AF" w:rsidRPr="00C73E1C" w:rsidRDefault="007F57AF" w:rsidP="00537E31">
            <w:pPr>
              <w:rPr>
                <w:ins w:id="165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5C1D7467" w14:textId="77777777" w:rsidR="007F57AF" w:rsidRPr="00C73E1C" w:rsidRDefault="007F57AF" w:rsidP="00537E31">
            <w:pPr>
              <w:rPr>
                <w:ins w:id="165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71078A8D" w14:textId="77777777" w:rsidR="007F57AF" w:rsidRPr="00C73E1C" w:rsidRDefault="007F57AF" w:rsidP="00537E31">
            <w:pPr>
              <w:rPr>
                <w:ins w:id="165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495B3C15" w14:textId="77777777" w:rsidR="007F57AF" w:rsidRPr="00C73E1C" w:rsidRDefault="007F57AF" w:rsidP="00537E31">
            <w:pPr>
              <w:rPr>
                <w:ins w:id="165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4C1CCB05" w14:textId="77777777" w:rsidR="007F57AF" w:rsidRPr="00C73E1C" w:rsidRDefault="007F57AF" w:rsidP="00537E31">
            <w:pPr>
              <w:rPr>
                <w:ins w:id="165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07A54D0C" w14:textId="77777777" w:rsidR="007F57AF" w:rsidRPr="00C73E1C" w:rsidRDefault="007F57AF" w:rsidP="00537E31">
            <w:pPr>
              <w:rPr>
                <w:ins w:id="166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0BCB1155" w14:textId="77777777" w:rsidTr="00537E31">
        <w:trPr>
          <w:jc w:val="center"/>
          <w:ins w:id="1661" w:author="Mohammad Nayeem Hasan" w:date="2024-05-16T18:02:00Z" w16du:dateUtc="2024-05-16T12:02:00Z"/>
        </w:trPr>
        <w:tc>
          <w:tcPr>
            <w:tcW w:w="1849" w:type="pct"/>
          </w:tcPr>
          <w:p w14:paraId="11D113BB" w14:textId="77777777" w:rsidR="007F57AF" w:rsidRPr="00C73E1C" w:rsidRDefault="007F57AF" w:rsidP="00537E31">
            <w:pPr>
              <w:rPr>
                <w:ins w:id="166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66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1CEEA79B" w14:textId="77777777" w:rsidR="007F57AF" w:rsidRPr="00C73E1C" w:rsidRDefault="007F57AF" w:rsidP="00537E31">
            <w:pPr>
              <w:rPr>
                <w:ins w:id="16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AA0A168" w14:textId="77777777" w:rsidR="007F57AF" w:rsidRPr="00C73E1C" w:rsidRDefault="007F57AF" w:rsidP="00537E31">
            <w:pPr>
              <w:rPr>
                <w:ins w:id="16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F5CB9D1" w14:textId="77777777" w:rsidR="007F57AF" w:rsidRPr="00C73E1C" w:rsidRDefault="007F57AF" w:rsidP="00537E31">
            <w:pPr>
              <w:rPr>
                <w:ins w:id="16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351791E" w14:textId="77777777" w:rsidR="007F57AF" w:rsidRPr="00C73E1C" w:rsidRDefault="007F57AF" w:rsidP="00537E31">
            <w:pPr>
              <w:rPr>
                <w:ins w:id="16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7A046D8" w14:textId="77777777" w:rsidR="007F57AF" w:rsidRPr="00C73E1C" w:rsidRDefault="007F57AF" w:rsidP="00537E31">
            <w:pPr>
              <w:rPr>
                <w:ins w:id="16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ACAA93B" w14:textId="77777777" w:rsidR="007F57AF" w:rsidRPr="00C73E1C" w:rsidRDefault="007F57AF" w:rsidP="00537E31">
            <w:pPr>
              <w:rPr>
                <w:ins w:id="16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3F197F1" w14:textId="77777777" w:rsidTr="00537E31">
        <w:trPr>
          <w:jc w:val="center"/>
          <w:ins w:id="1670" w:author="Mohammad Nayeem Hasan" w:date="2024-05-16T18:02:00Z" w16du:dateUtc="2024-05-16T12:02:00Z"/>
        </w:trPr>
        <w:tc>
          <w:tcPr>
            <w:tcW w:w="1849" w:type="pct"/>
          </w:tcPr>
          <w:p w14:paraId="086495A4" w14:textId="77777777" w:rsidR="007F57AF" w:rsidRPr="00C73E1C" w:rsidRDefault="007F57AF" w:rsidP="00537E31">
            <w:pPr>
              <w:rPr>
                <w:ins w:id="167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67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15CD6B0E" w14:textId="77777777" w:rsidR="007F57AF" w:rsidRPr="00C73E1C" w:rsidRDefault="007F57AF" w:rsidP="00537E31">
            <w:pPr>
              <w:rPr>
                <w:ins w:id="16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490AD97" w14:textId="77777777" w:rsidR="007F57AF" w:rsidRPr="00C73E1C" w:rsidRDefault="007F57AF" w:rsidP="00537E31">
            <w:pPr>
              <w:rPr>
                <w:ins w:id="16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D60217E" w14:textId="77777777" w:rsidR="007F57AF" w:rsidRPr="00C73E1C" w:rsidRDefault="007F57AF" w:rsidP="00537E31">
            <w:pPr>
              <w:rPr>
                <w:ins w:id="16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BF1BBFC" w14:textId="77777777" w:rsidR="007F57AF" w:rsidRPr="00C73E1C" w:rsidRDefault="007F57AF" w:rsidP="00537E31">
            <w:pPr>
              <w:rPr>
                <w:ins w:id="16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73C58AE2" w14:textId="77777777" w:rsidR="007F57AF" w:rsidRPr="00C73E1C" w:rsidRDefault="007F57AF" w:rsidP="00537E31">
            <w:pPr>
              <w:rPr>
                <w:ins w:id="16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C6E0638" w14:textId="77777777" w:rsidR="007F57AF" w:rsidRPr="00C73E1C" w:rsidRDefault="007F57AF" w:rsidP="00537E31">
            <w:pPr>
              <w:rPr>
                <w:ins w:id="16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267847B" w14:textId="77777777" w:rsidTr="00537E31">
        <w:trPr>
          <w:jc w:val="center"/>
          <w:ins w:id="1679" w:author="Mohammad Nayeem Hasan" w:date="2024-05-16T18:02:00Z" w16du:dateUtc="2024-05-16T12:02:00Z"/>
        </w:trPr>
        <w:tc>
          <w:tcPr>
            <w:tcW w:w="1849" w:type="pct"/>
          </w:tcPr>
          <w:p w14:paraId="065ECD4C" w14:textId="77777777" w:rsidR="007F57AF" w:rsidRPr="00C73E1C" w:rsidRDefault="007F57AF" w:rsidP="00537E31">
            <w:pPr>
              <w:rPr>
                <w:ins w:id="168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68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Adding salt when eating</w:t>
              </w:r>
            </w:ins>
          </w:p>
        </w:tc>
        <w:tc>
          <w:tcPr>
            <w:tcW w:w="732" w:type="pct"/>
          </w:tcPr>
          <w:p w14:paraId="7DF6A0CA" w14:textId="77777777" w:rsidR="007F57AF" w:rsidRPr="00C73E1C" w:rsidRDefault="007F57AF" w:rsidP="00537E31">
            <w:pPr>
              <w:rPr>
                <w:ins w:id="16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798370D2" w14:textId="77777777" w:rsidR="007F57AF" w:rsidRPr="00C73E1C" w:rsidRDefault="007F57AF" w:rsidP="00537E31">
            <w:pPr>
              <w:rPr>
                <w:ins w:id="16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428C29D7" w14:textId="77777777" w:rsidR="007F57AF" w:rsidRPr="00C73E1C" w:rsidRDefault="007F57AF" w:rsidP="00537E31">
            <w:pPr>
              <w:rPr>
                <w:ins w:id="168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162DF932" w14:textId="77777777" w:rsidR="007F57AF" w:rsidRPr="00C73E1C" w:rsidRDefault="007F57AF" w:rsidP="00537E31">
            <w:pPr>
              <w:rPr>
                <w:ins w:id="168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7CBDAFB4" w14:textId="77777777" w:rsidR="007F57AF" w:rsidRPr="00C73E1C" w:rsidRDefault="007F57AF" w:rsidP="00537E31">
            <w:pPr>
              <w:rPr>
                <w:ins w:id="168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140A839B" w14:textId="77777777" w:rsidR="007F57AF" w:rsidRPr="00C73E1C" w:rsidRDefault="007F57AF" w:rsidP="00537E31">
            <w:pPr>
              <w:rPr>
                <w:ins w:id="168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4EC8A7D2" w14:textId="77777777" w:rsidTr="00537E31">
        <w:trPr>
          <w:jc w:val="center"/>
          <w:ins w:id="1688" w:author="Mohammad Nayeem Hasan" w:date="2024-05-16T18:02:00Z" w16du:dateUtc="2024-05-16T12:02:00Z"/>
        </w:trPr>
        <w:tc>
          <w:tcPr>
            <w:tcW w:w="1849" w:type="pct"/>
          </w:tcPr>
          <w:p w14:paraId="08526536" w14:textId="77777777" w:rsidR="007F57AF" w:rsidRPr="00C73E1C" w:rsidRDefault="007F57AF" w:rsidP="00537E31">
            <w:pPr>
              <w:rPr>
                <w:ins w:id="168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69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Always/Often</w:t>
              </w:r>
            </w:ins>
          </w:p>
        </w:tc>
        <w:tc>
          <w:tcPr>
            <w:tcW w:w="732" w:type="pct"/>
          </w:tcPr>
          <w:p w14:paraId="5C018C47" w14:textId="77777777" w:rsidR="007F57AF" w:rsidRPr="00C73E1C" w:rsidRDefault="007F57AF" w:rsidP="00537E31">
            <w:pPr>
              <w:rPr>
                <w:ins w:id="16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26F5A75" w14:textId="77777777" w:rsidR="007F57AF" w:rsidRPr="00C73E1C" w:rsidRDefault="007F57AF" w:rsidP="00537E31">
            <w:pPr>
              <w:rPr>
                <w:ins w:id="16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4EE0C1A" w14:textId="77777777" w:rsidR="007F57AF" w:rsidRPr="00C73E1C" w:rsidRDefault="007F57AF" w:rsidP="00537E31">
            <w:pPr>
              <w:rPr>
                <w:ins w:id="16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B5313DD" w14:textId="77777777" w:rsidR="007F57AF" w:rsidRPr="00C73E1C" w:rsidRDefault="007F57AF" w:rsidP="00537E31">
            <w:pPr>
              <w:rPr>
                <w:ins w:id="16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D2DFDFF" w14:textId="77777777" w:rsidR="007F57AF" w:rsidRPr="00C73E1C" w:rsidRDefault="007F57AF" w:rsidP="00537E31">
            <w:pPr>
              <w:rPr>
                <w:ins w:id="16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875EB17" w14:textId="77777777" w:rsidR="007F57AF" w:rsidRPr="00C73E1C" w:rsidRDefault="007F57AF" w:rsidP="00537E31">
            <w:pPr>
              <w:rPr>
                <w:ins w:id="16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7A09741" w14:textId="77777777" w:rsidTr="00537E31">
        <w:trPr>
          <w:jc w:val="center"/>
          <w:ins w:id="1697" w:author="Mohammad Nayeem Hasan" w:date="2024-05-16T18:02:00Z" w16du:dateUtc="2024-05-16T12:02:00Z"/>
        </w:trPr>
        <w:tc>
          <w:tcPr>
            <w:tcW w:w="1849" w:type="pct"/>
          </w:tcPr>
          <w:p w14:paraId="02DB14A9" w14:textId="77777777" w:rsidR="007F57AF" w:rsidRPr="00C73E1C" w:rsidRDefault="007F57AF" w:rsidP="00537E31">
            <w:pPr>
              <w:rPr>
                <w:ins w:id="169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69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Sometimes/Rarely </w:t>
              </w:r>
            </w:ins>
          </w:p>
        </w:tc>
        <w:tc>
          <w:tcPr>
            <w:tcW w:w="732" w:type="pct"/>
          </w:tcPr>
          <w:p w14:paraId="29B4440E" w14:textId="77777777" w:rsidR="007F57AF" w:rsidRPr="00C73E1C" w:rsidRDefault="007F57AF" w:rsidP="00537E31">
            <w:pPr>
              <w:rPr>
                <w:ins w:id="17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3A38A75" w14:textId="77777777" w:rsidR="007F57AF" w:rsidRPr="00C73E1C" w:rsidRDefault="007F57AF" w:rsidP="00537E31">
            <w:pPr>
              <w:rPr>
                <w:ins w:id="17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4036BEB" w14:textId="77777777" w:rsidR="007F57AF" w:rsidRPr="00C73E1C" w:rsidRDefault="007F57AF" w:rsidP="00537E31">
            <w:pPr>
              <w:rPr>
                <w:ins w:id="17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24FDFCE" w14:textId="77777777" w:rsidR="007F57AF" w:rsidRPr="00C73E1C" w:rsidRDefault="007F57AF" w:rsidP="00537E31">
            <w:pPr>
              <w:rPr>
                <w:ins w:id="17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D49959C" w14:textId="77777777" w:rsidR="007F57AF" w:rsidRPr="00C73E1C" w:rsidRDefault="007F57AF" w:rsidP="00537E31">
            <w:pPr>
              <w:rPr>
                <w:ins w:id="17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AFD6F39" w14:textId="77777777" w:rsidR="007F57AF" w:rsidRPr="00C73E1C" w:rsidRDefault="007F57AF" w:rsidP="00537E31">
            <w:pPr>
              <w:rPr>
                <w:ins w:id="17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AE247FB" w14:textId="77777777" w:rsidTr="00537E31">
        <w:trPr>
          <w:jc w:val="center"/>
          <w:ins w:id="1706" w:author="Mohammad Nayeem Hasan" w:date="2024-05-16T18:02:00Z" w16du:dateUtc="2024-05-16T12:02:00Z"/>
        </w:trPr>
        <w:tc>
          <w:tcPr>
            <w:tcW w:w="1849" w:type="pct"/>
          </w:tcPr>
          <w:p w14:paraId="36D75F46" w14:textId="77777777" w:rsidR="007F57AF" w:rsidRPr="00C73E1C" w:rsidRDefault="007F57AF" w:rsidP="00537E31">
            <w:pPr>
              <w:rPr>
                <w:ins w:id="170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70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Never</w:t>
              </w:r>
            </w:ins>
          </w:p>
        </w:tc>
        <w:tc>
          <w:tcPr>
            <w:tcW w:w="732" w:type="pct"/>
          </w:tcPr>
          <w:p w14:paraId="7F6EBEEB" w14:textId="77777777" w:rsidR="007F57AF" w:rsidRPr="00C73E1C" w:rsidRDefault="007F57AF" w:rsidP="00537E31">
            <w:pPr>
              <w:rPr>
                <w:ins w:id="17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69F29F1" w14:textId="77777777" w:rsidR="007F57AF" w:rsidRPr="00C73E1C" w:rsidRDefault="007F57AF" w:rsidP="00537E31">
            <w:pPr>
              <w:rPr>
                <w:ins w:id="17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318E409" w14:textId="77777777" w:rsidR="007F57AF" w:rsidRPr="00C73E1C" w:rsidRDefault="007F57AF" w:rsidP="00537E31">
            <w:pPr>
              <w:rPr>
                <w:ins w:id="17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CF0ECCF" w14:textId="77777777" w:rsidR="007F57AF" w:rsidRPr="00C73E1C" w:rsidRDefault="007F57AF" w:rsidP="00537E31">
            <w:pPr>
              <w:rPr>
                <w:ins w:id="17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1B99C3D" w14:textId="77777777" w:rsidR="007F57AF" w:rsidRPr="00C73E1C" w:rsidRDefault="007F57AF" w:rsidP="00537E31">
            <w:pPr>
              <w:rPr>
                <w:ins w:id="17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8AB9E3C" w14:textId="77777777" w:rsidR="007F57AF" w:rsidRPr="00C73E1C" w:rsidRDefault="007F57AF" w:rsidP="00537E31">
            <w:pPr>
              <w:rPr>
                <w:ins w:id="171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DC09CD5" w14:textId="77777777" w:rsidTr="00537E31">
        <w:trPr>
          <w:jc w:val="center"/>
          <w:ins w:id="1715" w:author="Mohammad Nayeem Hasan" w:date="2024-05-16T18:02:00Z" w16du:dateUtc="2024-05-16T12:02:00Z"/>
        </w:trPr>
        <w:tc>
          <w:tcPr>
            <w:tcW w:w="1849" w:type="pct"/>
          </w:tcPr>
          <w:p w14:paraId="75F01609" w14:textId="77777777" w:rsidR="007F57AF" w:rsidRPr="00C73E1C" w:rsidRDefault="007F57AF" w:rsidP="00537E31">
            <w:pPr>
              <w:rPr>
                <w:ins w:id="171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71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Oil used most often</w:t>
              </w:r>
            </w:ins>
          </w:p>
        </w:tc>
        <w:tc>
          <w:tcPr>
            <w:tcW w:w="732" w:type="pct"/>
          </w:tcPr>
          <w:p w14:paraId="168A5DC5" w14:textId="77777777" w:rsidR="007F57AF" w:rsidRPr="00C73E1C" w:rsidRDefault="007F57AF" w:rsidP="00537E31">
            <w:pPr>
              <w:rPr>
                <w:ins w:id="171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553C03D7" w14:textId="77777777" w:rsidR="007F57AF" w:rsidRPr="00C73E1C" w:rsidRDefault="007F57AF" w:rsidP="00537E31">
            <w:pPr>
              <w:rPr>
                <w:ins w:id="171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7A6C2E90" w14:textId="77777777" w:rsidR="007F57AF" w:rsidRPr="00C73E1C" w:rsidRDefault="007F57AF" w:rsidP="00537E31">
            <w:pPr>
              <w:rPr>
                <w:ins w:id="172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234333E3" w14:textId="77777777" w:rsidR="007F57AF" w:rsidRPr="00C73E1C" w:rsidRDefault="007F57AF" w:rsidP="00537E31">
            <w:pPr>
              <w:rPr>
                <w:ins w:id="172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642A62C1" w14:textId="77777777" w:rsidR="007F57AF" w:rsidRPr="00C73E1C" w:rsidRDefault="007F57AF" w:rsidP="00537E31">
            <w:pPr>
              <w:rPr>
                <w:ins w:id="172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491B7768" w14:textId="77777777" w:rsidR="007F57AF" w:rsidRPr="00C73E1C" w:rsidRDefault="007F57AF" w:rsidP="00537E31">
            <w:pPr>
              <w:rPr>
                <w:ins w:id="172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63AE0F9E" w14:textId="77777777" w:rsidTr="00537E31">
        <w:trPr>
          <w:jc w:val="center"/>
          <w:ins w:id="1724" w:author="Mohammad Nayeem Hasan" w:date="2024-05-16T18:02:00Z" w16du:dateUtc="2024-05-16T12:02:00Z"/>
        </w:trPr>
        <w:tc>
          <w:tcPr>
            <w:tcW w:w="1849" w:type="pct"/>
          </w:tcPr>
          <w:p w14:paraId="214D7F3B" w14:textId="77777777" w:rsidR="007F57AF" w:rsidRPr="00C73E1C" w:rsidRDefault="007F57AF" w:rsidP="00537E31">
            <w:pPr>
              <w:rPr>
                <w:ins w:id="17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2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Coconut/groundnut/ Sunflower/Mustard</w:t>
              </w:r>
            </w:ins>
          </w:p>
        </w:tc>
        <w:tc>
          <w:tcPr>
            <w:tcW w:w="732" w:type="pct"/>
          </w:tcPr>
          <w:p w14:paraId="3516CAD5" w14:textId="77777777" w:rsidR="007F57AF" w:rsidRPr="00C73E1C" w:rsidRDefault="007F57AF" w:rsidP="00537E31">
            <w:pPr>
              <w:rPr>
                <w:ins w:id="17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6702366" w14:textId="77777777" w:rsidR="007F57AF" w:rsidRPr="00C73E1C" w:rsidRDefault="007F57AF" w:rsidP="00537E31">
            <w:pPr>
              <w:rPr>
                <w:ins w:id="17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70AC79C" w14:textId="77777777" w:rsidR="007F57AF" w:rsidRPr="00C73E1C" w:rsidRDefault="007F57AF" w:rsidP="00537E31">
            <w:pPr>
              <w:rPr>
                <w:ins w:id="17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398976B" w14:textId="77777777" w:rsidR="007F57AF" w:rsidRPr="00C73E1C" w:rsidRDefault="007F57AF" w:rsidP="00537E31">
            <w:pPr>
              <w:rPr>
                <w:ins w:id="17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FF5C55B" w14:textId="77777777" w:rsidR="007F57AF" w:rsidRPr="00C73E1C" w:rsidRDefault="007F57AF" w:rsidP="00537E31">
            <w:pPr>
              <w:rPr>
                <w:ins w:id="17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2A0F399" w14:textId="77777777" w:rsidR="007F57AF" w:rsidRPr="00C73E1C" w:rsidRDefault="007F57AF" w:rsidP="00537E31">
            <w:pPr>
              <w:rPr>
                <w:ins w:id="17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B53A351" w14:textId="77777777" w:rsidTr="00537E31">
        <w:trPr>
          <w:jc w:val="center"/>
          <w:ins w:id="1733" w:author="Mohammad Nayeem Hasan" w:date="2024-05-16T18:02:00Z" w16du:dateUtc="2024-05-16T12:02:00Z"/>
        </w:trPr>
        <w:tc>
          <w:tcPr>
            <w:tcW w:w="1849" w:type="pct"/>
          </w:tcPr>
          <w:p w14:paraId="279A14D7" w14:textId="77777777" w:rsidR="007F57AF" w:rsidRPr="00C73E1C" w:rsidRDefault="007F57AF" w:rsidP="00537E31">
            <w:pPr>
              <w:rPr>
                <w:ins w:id="17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3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Soybean/Vegetable/ Palm</w:t>
              </w:r>
            </w:ins>
          </w:p>
        </w:tc>
        <w:tc>
          <w:tcPr>
            <w:tcW w:w="732" w:type="pct"/>
          </w:tcPr>
          <w:p w14:paraId="5D1E39EB" w14:textId="77777777" w:rsidR="007F57AF" w:rsidRPr="00C73E1C" w:rsidRDefault="007F57AF" w:rsidP="00537E31">
            <w:pPr>
              <w:rPr>
                <w:ins w:id="17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BA0E6F4" w14:textId="77777777" w:rsidR="007F57AF" w:rsidRPr="00C73E1C" w:rsidRDefault="007F57AF" w:rsidP="00537E31">
            <w:pPr>
              <w:rPr>
                <w:ins w:id="17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6C8FEC7" w14:textId="77777777" w:rsidR="007F57AF" w:rsidRPr="00C73E1C" w:rsidRDefault="007F57AF" w:rsidP="00537E31">
            <w:pPr>
              <w:rPr>
                <w:ins w:id="17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7E2CD91" w14:textId="77777777" w:rsidR="007F57AF" w:rsidRPr="00C73E1C" w:rsidRDefault="007F57AF" w:rsidP="00537E31">
            <w:pPr>
              <w:rPr>
                <w:ins w:id="17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2F51323" w14:textId="77777777" w:rsidR="007F57AF" w:rsidRPr="00C73E1C" w:rsidRDefault="007F57AF" w:rsidP="00537E31">
            <w:pPr>
              <w:rPr>
                <w:ins w:id="17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5EEBE8ED" w14:textId="77777777" w:rsidR="007F57AF" w:rsidRPr="00C73E1C" w:rsidRDefault="007F57AF" w:rsidP="00537E31">
            <w:pPr>
              <w:rPr>
                <w:ins w:id="17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4D2929F" w14:textId="77777777" w:rsidTr="00537E31">
        <w:trPr>
          <w:jc w:val="center"/>
          <w:ins w:id="1742" w:author="Mohammad Nayeem Hasan" w:date="2024-05-16T18:02:00Z" w16du:dateUtc="2024-05-16T12:02:00Z"/>
        </w:trPr>
        <w:tc>
          <w:tcPr>
            <w:tcW w:w="1849" w:type="pct"/>
          </w:tcPr>
          <w:p w14:paraId="72AD1E62" w14:textId="77777777" w:rsidR="007F57AF" w:rsidRPr="00C73E1C" w:rsidRDefault="007F57AF" w:rsidP="00537E31">
            <w:pPr>
              <w:rPr>
                <w:ins w:id="174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74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Others/ Olive/Corn /Not specific</w:t>
              </w:r>
            </w:ins>
          </w:p>
        </w:tc>
        <w:tc>
          <w:tcPr>
            <w:tcW w:w="732" w:type="pct"/>
          </w:tcPr>
          <w:p w14:paraId="76738C23" w14:textId="77777777" w:rsidR="007F57AF" w:rsidRPr="00C73E1C" w:rsidRDefault="007F57AF" w:rsidP="00537E31">
            <w:pPr>
              <w:rPr>
                <w:ins w:id="17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9D40257" w14:textId="77777777" w:rsidR="007F57AF" w:rsidRPr="00C73E1C" w:rsidRDefault="007F57AF" w:rsidP="00537E31">
            <w:pPr>
              <w:rPr>
                <w:ins w:id="17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56AA589" w14:textId="77777777" w:rsidR="007F57AF" w:rsidRPr="00C73E1C" w:rsidRDefault="007F57AF" w:rsidP="00537E31">
            <w:pPr>
              <w:rPr>
                <w:ins w:id="17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75D621E" w14:textId="77777777" w:rsidR="007F57AF" w:rsidRPr="00C73E1C" w:rsidRDefault="007F57AF" w:rsidP="00537E31">
            <w:pPr>
              <w:rPr>
                <w:ins w:id="17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48A0192" w14:textId="77777777" w:rsidR="007F57AF" w:rsidRPr="00C73E1C" w:rsidRDefault="007F57AF" w:rsidP="00537E31">
            <w:pPr>
              <w:rPr>
                <w:ins w:id="17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D6B34BA" w14:textId="77777777" w:rsidR="007F57AF" w:rsidRPr="00C73E1C" w:rsidRDefault="007F57AF" w:rsidP="00537E31">
            <w:pPr>
              <w:rPr>
                <w:ins w:id="17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41CEC5A" w14:textId="77777777" w:rsidTr="00537E31">
        <w:trPr>
          <w:jc w:val="center"/>
          <w:ins w:id="1751" w:author="Mohammad Nayeem Hasan" w:date="2024-05-16T18:02:00Z" w16du:dateUtc="2024-05-16T12:02:00Z"/>
        </w:trPr>
        <w:tc>
          <w:tcPr>
            <w:tcW w:w="1849" w:type="pct"/>
          </w:tcPr>
          <w:p w14:paraId="0D4FA971" w14:textId="77777777" w:rsidR="007F57AF" w:rsidRPr="00C73E1C" w:rsidRDefault="007F57AF" w:rsidP="00537E31">
            <w:pPr>
              <w:rPr>
                <w:ins w:id="175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75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Meals eaten outside in a week</w:t>
              </w:r>
            </w:ins>
          </w:p>
        </w:tc>
        <w:tc>
          <w:tcPr>
            <w:tcW w:w="732" w:type="pct"/>
          </w:tcPr>
          <w:p w14:paraId="4424190F" w14:textId="77777777" w:rsidR="007F57AF" w:rsidRPr="00C73E1C" w:rsidRDefault="007F57AF" w:rsidP="00537E31">
            <w:pPr>
              <w:rPr>
                <w:ins w:id="175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37E23974" w14:textId="77777777" w:rsidR="007F57AF" w:rsidRPr="00C73E1C" w:rsidRDefault="007F57AF" w:rsidP="00537E31">
            <w:pPr>
              <w:rPr>
                <w:ins w:id="175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7CC2EB48" w14:textId="77777777" w:rsidR="007F57AF" w:rsidRPr="00C73E1C" w:rsidRDefault="007F57AF" w:rsidP="00537E31">
            <w:pPr>
              <w:rPr>
                <w:ins w:id="175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5CC928AF" w14:textId="77777777" w:rsidR="007F57AF" w:rsidRPr="00C73E1C" w:rsidRDefault="007F57AF" w:rsidP="00537E31">
            <w:pPr>
              <w:rPr>
                <w:ins w:id="175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C2AA169" w14:textId="77777777" w:rsidR="007F57AF" w:rsidRPr="00C73E1C" w:rsidRDefault="007F57AF" w:rsidP="00537E31">
            <w:pPr>
              <w:rPr>
                <w:ins w:id="175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A7EF8D5" w14:textId="77777777" w:rsidR="007F57AF" w:rsidRPr="00C73E1C" w:rsidRDefault="007F57AF" w:rsidP="00537E31">
            <w:pPr>
              <w:rPr>
                <w:ins w:id="175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7EC2E4E1" w14:textId="77777777" w:rsidTr="00537E31">
        <w:trPr>
          <w:jc w:val="center"/>
          <w:ins w:id="1760" w:author="Mohammad Nayeem Hasan" w:date="2024-05-16T18:02:00Z" w16du:dateUtc="2024-05-16T12:02:00Z"/>
        </w:trPr>
        <w:tc>
          <w:tcPr>
            <w:tcW w:w="1849" w:type="pct"/>
          </w:tcPr>
          <w:p w14:paraId="14A424F8" w14:textId="77777777" w:rsidR="007F57AF" w:rsidRPr="00C73E1C" w:rsidRDefault="007F57AF" w:rsidP="00537E31">
            <w:pPr>
              <w:rPr>
                <w:ins w:id="176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76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782B03B3" w14:textId="77777777" w:rsidR="007F57AF" w:rsidRPr="00C73E1C" w:rsidRDefault="007F57AF" w:rsidP="00537E31">
            <w:pPr>
              <w:rPr>
                <w:ins w:id="17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539E06A" w14:textId="77777777" w:rsidR="007F57AF" w:rsidRPr="00C73E1C" w:rsidRDefault="007F57AF" w:rsidP="00537E31">
            <w:pPr>
              <w:rPr>
                <w:ins w:id="17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8631C0C" w14:textId="77777777" w:rsidR="007F57AF" w:rsidRPr="00C73E1C" w:rsidRDefault="007F57AF" w:rsidP="00537E31">
            <w:pPr>
              <w:rPr>
                <w:ins w:id="17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D37D485" w14:textId="77777777" w:rsidR="007F57AF" w:rsidRPr="00C73E1C" w:rsidRDefault="007F57AF" w:rsidP="00537E31">
            <w:pPr>
              <w:rPr>
                <w:ins w:id="17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71E0DC30" w14:textId="77777777" w:rsidR="007F57AF" w:rsidRPr="00C73E1C" w:rsidRDefault="007F57AF" w:rsidP="00537E31">
            <w:pPr>
              <w:rPr>
                <w:ins w:id="17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5A6C1087" w14:textId="77777777" w:rsidR="007F57AF" w:rsidRPr="00C73E1C" w:rsidRDefault="007F57AF" w:rsidP="00537E31">
            <w:pPr>
              <w:rPr>
                <w:ins w:id="17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BB8959C" w14:textId="77777777" w:rsidTr="00537E31">
        <w:trPr>
          <w:jc w:val="center"/>
          <w:ins w:id="1769" w:author="Mohammad Nayeem Hasan" w:date="2024-05-16T18:02:00Z" w16du:dateUtc="2024-05-16T12:02:00Z"/>
        </w:trPr>
        <w:tc>
          <w:tcPr>
            <w:tcW w:w="1849" w:type="pct"/>
          </w:tcPr>
          <w:p w14:paraId="15D383C7" w14:textId="77777777" w:rsidR="007F57AF" w:rsidRPr="00C73E1C" w:rsidRDefault="007F57AF" w:rsidP="00537E31">
            <w:pPr>
              <w:rPr>
                <w:ins w:id="177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77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6E731C77" w14:textId="77777777" w:rsidR="007F57AF" w:rsidRPr="00C73E1C" w:rsidRDefault="007F57AF" w:rsidP="00537E31">
            <w:pPr>
              <w:rPr>
                <w:ins w:id="17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11803C1" w14:textId="77777777" w:rsidR="007F57AF" w:rsidRPr="00C73E1C" w:rsidRDefault="007F57AF" w:rsidP="00537E31">
            <w:pPr>
              <w:rPr>
                <w:ins w:id="17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154ED24" w14:textId="77777777" w:rsidR="007F57AF" w:rsidRPr="00C73E1C" w:rsidRDefault="007F57AF" w:rsidP="00537E31">
            <w:pPr>
              <w:rPr>
                <w:ins w:id="17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21A3261" w14:textId="77777777" w:rsidR="007F57AF" w:rsidRPr="00C73E1C" w:rsidRDefault="007F57AF" w:rsidP="00537E31">
            <w:pPr>
              <w:rPr>
                <w:ins w:id="17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20B84D6" w14:textId="77777777" w:rsidR="007F57AF" w:rsidRPr="00C73E1C" w:rsidRDefault="007F57AF" w:rsidP="00537E31">
            <w:pPr>
              <w:rPr>
                <w:ins w:id="17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EF3D82A" w14:textId="77777777" w:rsidR="007F57AF" w:rsidRPr="00C73E1C" w:rsidRDefault="007F57AF" w:rsidP="00537E31">
            <w:pPr>
              <w:rPr>
                <w:ins w:id="17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219E55E" w14:textId="77777777" w:rsidTr="00537E31">
        <w:trPr>
          <w:jc w:val="center"/>
          <w:ins w:id="1778" w:author="Mohammad Nayeem Hasan" w:date="2024-05-16T18:02:00Z" w16du:dateUtc="2024-05-16T12:02:00Z"/>
        </w:trPr>
        <w:tc>
          <w:tcPr>
            <w:tcW w:w="1849" w:type="pct"/>
          </w:tcPr>
          <w:p w14:paraId="435026B0" w14:textId="77777777" w:rsidR="007F57AF" w:rsidRPr="00C73E1C" w:rsidRDefault="007F57AF" w:rsidP="00537E31">
            <w:pPr>
              <w:rPr>
                <w:ins w:id="17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78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Physical activity</w:t>
              </w:r>
            </w:ins>
          </w:p>
        </w:tc>
        <w:tc>
          <w:tcPr>
            <w:tcW w:w="732" w:type="pct"/>
          </w:tcPr>
          <w:p w14:paraId="74E8FD6F" w14:textId="77777777" w:rsidR="007F57AF" w:rsidRPr="00C73E1C" w:rsidRDefault="007F57AF" w:rsidP="00537E31">
            <w:pPr>
              <w:rPr>
                <w:ins w:id="17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94F80D0" w14:textId="77777777" w:rsidR="007F57AF" w:rsidRPr="00C73E1C" w:rsidRDefault="007F57AF" w:rsidP="00537E31">
            <w:pPr>
              <w:rPr>
                <w:ins w:id="17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A0D7E35" w14:textId="77777777" w:rsidR="007F57AF" w:rsidRPr="00C73E1C" w:rsidRDefault="007F57AF" w:rsidP="00537E31">
            <w:pPr>
              <w:rPr>
                <w:ins w:id="17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2AF9E82" w14:textId="77777777" w:rsidR="007F57AF" w:rsidRPr="00C73E1C" w:rsidRDefault="007F57AF" w:rsidP="00537E31">
            <w:pPr>
              <w:rPr>
                <w:ins w:id="17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660A03E" w14:textId="77777777" w:rsidR="007F57AF" w:rsidRPr="00C73E1C" w:rsidRDefault="007F57AF" w:rsidP="00537E31">
            <w:pPr>
              <w:rPr>
                <w:ins w:id="17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3F03B26" w14:textId="77777777" w:rsidR="007F57AF" w:rsidRPr="00C73E1C" w:rsidRDefault="007F57AF" w:rsidP="00537E31">
            <w:pPr>
              <w:rPr>
                <w:ins w:id="17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32AAF9C" w14:textId="77777777" w:rsidTr="00537E31">
        <w:trPr>
          <w:jc w:val="center"/>
          <w:ins w:id="1787" w:author="Mohammad Nayeem Hasan" w:date="2024-05-16T18:02:00Z" w16du:dateUtc="2024-05-16T12:02:00Z"/>
        </w:trPr>
        <w:tc>
          <w:tcPr>
            <w:tcW w:w="1849" w:type="pct"/>
          </w:tcPr>
          <w:p w14:paraId="26810258" w14:textId="77777777" w:rsidR="007F57AF" w:rsidRPr="00C73E1C" w:rsidRDefault="007F57AF" w:rsidP="00537E31">
            <w:pPr>
              <w:rPr>
                <w:ins w:id="178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78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activity at work</w:t>
              </w:r>
            </w:ins>
          </w:p>
        </w:tc>
        <w:tc>
          <w:tcPr>
            <w:tcW w:w="732" w:type="pct"/>
          </w:tcPr>
          <w:p w14:paraId="3E43B07A" w14:textId="77777777" w:rsidR="007F57AF" w:rsidRPr="00C73E1C" w:rsidRDefault="007F57AF" w:rsidP="00537E31">
            <w:pPr>
              <w:rPr>
                <w:ins w:id="179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45D60F3D" w14:textId="77777777" w:rsidR="007F57AF" w:rsidRPr="00C73E1C" w:rsidRDefault="007F57AF" w:rsidP="00537E31">
            <w:pPr>
              <w:rPr>
                <w:ins w:id="179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4013659C" w14:textId="77777777" w:rsidR="007F57AF" w:rsidRPr="00C73E1C" w:rsidRDefault="007F57AF" w:rsidP="00537E31">
            <w:pPr>
              <w:rPr>
                <w:ins w:id="179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432DF254" w14:textId="77777777" w:rsidR="007F57AF" w:rsidRPr="00C73E1C" w:rsidRDefault="007F57AF" w:rsidP="00537E31">
            <w:pPr>
              <w:rPr>
                <w:ins w:id="179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54B6667E" w14:textId="77777777" w:rsidR="007F57AF" w:rsidRPr="00C73E1C" w:rsidRDefault="007F57AF" w:rsidP="00537E31">
            <w:pPr>
              <w:rPr>
                <w:ins w:id="179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486D1C7" w14:textId="77777777" w:rsidR="007F57AF" w:rsidRPr="00C73E1C" w:rsidRDefault="007F57AF" w:rsidP="00537E31">
            <w:pPr>
              <w:rPr>
                <w:ins w:id="179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7E29CB6F" w14:textId="77777777" w:rsidTr="00537E31">
        <w:trPr>
          <w:jc w:val="center"/>
          <w:ins w:id="1796" w:author="Mohammad Nayeem Hasan" w:date="2024-05-16T18:02:00Z" w16du:dateUtc="2024-05-16T12:02:00Z"/>
        </w:trPr>
        <w:tc>
          <w:tcPr>
            <w:tcW w:w="1849" w:type="pct"/>
          </w:tcPr>
          <w:p w14:paraId="479FD84D" w14:textId="77777777" w:rsidR="007F57AF" w:rsidRPr="00C73E1C" w:rsidRDefault="007F57AF" w:rsidP="00537E31">
            <w:pPr>
              <w:rPr>
                <w:ins w:id="179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79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5A39D9B6" w14:textId="77777777" w:rsidR="007F57AF" w:rsidRPr="00C73E1C" w:rsidRDefault="007F57AF" w:rsidP="00537E31">
            <w:pPr>
              <w:rPr>
                <w:ins w:id="17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8620FDA" w14:textId="77777777" w:rsidR="007F57AF" w:rsidRPr="00C73E1C" w:rsidRDefault="007F57AF" w:rsidP="00537E31">
            <w:pPr>
              <w:rPr>
                <w:ins w:id="18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5071E3F" w14:textId="77777777" w:rsidR="007F57AF" w:rsidRPr="00C73E1C" w:rsidRDefault="007F57AF" w:rsidP="00537E31">
            <w:pPr>
              <w:rPr>
                <w:ins w:id="18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D20410F" w14:textId="77777777" w:rsidR="007F57AF" w:rsidRPr="00C73E1C" w:rsidRDefault="007F57AF" w:rsidP="00537E31">
            <w:pPr>
              <w:rPr>
                <w:ins w:id="18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96CC50D" w14:textId="77777777" w:rsidR="007F57AF" w:rsidRPr="00C73E1C" w:rsidRDefault="007F57AF" w:rsidP="00537E31">
            <w:pPr>
              <w:rPr>
                <w:ins w:id="18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CD04D14" w14:textId="77777777" w:rsidR="007F57AF" w:rsidRPr="00C73E1C" w:rsidRDefault="007F57AF" w:rsidP="00537E31">
            <w:pPr>
              <w:rPr>
                <w:ins w:id="18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F575F56" w14:textId="77777777" w:rsidTr="00537E31">
        <w:trPr>
          <w:jc w:val="center"/>
          <w:ins w:id="1805" w:author="Mohammad Nayeem Hasan" w:date="2024-05-16T18:02:00Z" w16du:dateUtc="2024-05-16T12:02:00Z"/>
        </w:trPr>
        <w:tc>
          <w:tcPr>
            <w:tcW w:w="1849" w:type="pct"/>
          </w:tcPr>
          <w:p w14:paraId="246E52FE" w14:textId="77777777" w:rsidR="007F57AF" w:rsidRPr="00C73E1C" w:rsidRDefault="007F57AF" w:rsidP="00537E31">
            <w:pPr>
              <w:rPr>
                <w:ins w:id="180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0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3772A2E1" w14:textId="77777777" w:rsidR="007F57AF" w:rsidRPr="00C73E1C" w:rsidRDefault="007F57AF" w:rsidP="00537E31">
            <w:pPr>
              <w:rPr>
                <w:ins w:id="18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3DF6BF4" w14:textId="77777777" w:rsidR="007F57AF" w:rsidRPr="00C73E1C" w:rsidRDefault="007F57AF" w:rsidP="00537E31">
            <w:pPr>
              <w:rPr>
                <w:ins w:id="18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D3D3DCA" w14:textId="77777777" w:rsidR="007F57AF" w:rsidRPr="00C73E1C" w:rsidRDefault="007F57AF" w:rsidP="00537E31">
            <w:pPr>
              <w:rPr>
                <w:ins w:id="18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1785987" w14:textId="77777777" w:rsidR="007F57AF" w:rsidRPr="00C73E1C" w:rsidRDefault="007F57AF" w:rsidP="00537E31">
            <w:pPr>
              <w:rPr>
                <w:ins w:id="18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10F86A7" w14:textId="77777777" w:rsidR="007F57AF" w:rsidRPr="00C73E1C" w:rsidRDefault="007F57AF" w:rsidP="00537E31">
            <w:pPr>
              <w:rPr>
                <w:ins w:id="18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BADA31D" w14:textId="77777777" w:rsidR="007F57AF" w:rsidRPr="00C73E1C" w:rsidRDefault="007F57AF" w:rsidP="00537E31">
            <w:pPr>
              <w:rPr>
                <w:ins w:id="18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9F91119" w14:textId="77777777" w:rsidTr="00537E31">
        <w:trPr>
          <w:jc w:val="center"/>
          <w:ins w:id="1814" w:author="Mohammad Nayeem Hasan" w:date="2024-05-16T18:02:00Z" w16du:dateUtc="2024-05-16T12:02:00Z"/>
        </w:trPr>
        <w:tc>
          <w:tcPr>
            <w:tcW w:w="1849" w:type="pct"/>
          </w:tcPr>
          <w:p w14:paraId="15F12AE1" w14:textId="77777777" w:rsidR="007F57AF" w:rsidRPr="00C73E1C" w:rsidRDefault="007F57AF" w:rsidP="00537E31">
            <w:pPr>
              <w:rPr>
                <w:ins w:id="18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81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activity at work</w:t>
              </w:r>
            </w:ins>
          </w:p>
        </w:tc>
        <w:tc>
          <w:tcPr>
            <w:tcW w:w="732" w:type="pct"/>
          </w:tcPr>
          <w:p w14:paraId="6006BBE6" w14:textId="77777777" w:rsidR="007F57AF" w:rsidRPr="00C73E1C" w:rsidRDefault="007F57AF" w:rsidP="00537E31">
            <w:pPr>
              <w:rPr>
                <w:ins w:id="181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7D634F4D" w14:textId="77777777" w:rsidR="007F57AF" w:rsidRPr="00C73E1C" w:rsidRDefault="007F57AF" w:rsidP="00537E31">
            <w:pPr>
              <w:rPr>
                <w:ins w:id="181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65E63AA0" w14:textId="77777777" w:rsidR="007F57AF" w:rsidRPr="00C73E1C" w:rsidRDefault="007F57AF" w:rsidP="00537E31">
            <w:pPr>
              <w:rPr>
                <w:ins w:id="181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4C63FD7E" w14:textId="77777777" w:rsidR="007F57AF" w:rsidRPr="00C73E1C" w:rsidRDefault="007F57AF" w:rsidP="00537E31">
            <w:pPr>
              <w:rPr>
                <w:ins w:id="182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33009DCC" w14:textId="77777777" w:rsidR="007F57AF" w:rsidRPr="00C73E1C" w:rsidRDefault="007F57AF" w:rsidP="00537E31">
            <w:pPr>
              <w:rPr>
                <w:ins w:id="182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39B2587A" w14:textId="77777777" w:rsidR="007F57AF" w:rsidRPr="00C73E1C" w:rsidRDefault="007F57AF" w:rsidP="00537E31">
            <w:pPr>
              <w:rPr>
                <w:ins w:id="182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6D1F3E2C" w14:textId="77777777" w:rsidTr="00537E31">
        <w:trPr>
          <w:jc w:val="center"/>
          <w:ins w:id="1823" w:author="Mohammad Nayeem Hasan" w:date="2024-05-16T18:02:00Z" w16du:dateUtc="2024-05-16T12:02:00Z"/>
        </w:trPr>
        <w:tc>
          <w:tcPr>
            <w:tcW w:w="1849" w:type="pct"/>
          </w:tcPr>
          <w:p w14:paraId="33119837" w14:textId="77777777" w:rsidR="007F57AF" w:rsidRPr="00C73E1C" w:rsidRDefault="007F57AF" w:rsidP="00537E31">
            <w:pPr>
              <w:rPr>
                <w:ins w:id="182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2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45094F4C" w14:textId="77777777" w:rsidR="007F57AF" w:rsidRPr="00C73E1C" w:rsidRDefault="007F57AF" w:rsidP="00537E31">
            <w:pPr>
              <w:rPr>
                <w:ins w:id="18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133DDDF" w14:textId="77777777" w:rsidR="007F57AF" w:rsidRPr="00C73E1C" w:rsidRDefault="007F57AF" w:rsidP="00537E31">
            <w:pPr>
              <w:rPr>
                <w:ins w:id="18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DD35D86" w14:textId="77777777" w:rsidR="007F57AF" w:rsidRPr="00C73E1C" w:rsidRDefault="007F57AF" w:rsidP="00537E31">
            <w:pPr>
              <w:rPr>
                <w:ins w:id="18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0B7A949" w14:textId="77777777" w:rsidR="007F57AF" w:rsidRPr="00C73E1C" w:rsidRDefault="007F57AF" w:rsidP="00537E31">
            <w:pPr>
              <w:rPr>
                <w:ins w:id="18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0E61390" w14:textId="77777777" w:rsidR="007F57AF" w:rsidRPr="00C73E1C" w:rsidRDefault="007F57AF" w:rsidP="00537E31">
            <w:pPr>
              <w:rPr>
                <w:ins w:id="18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5893E13" w14:textId="77777777" w:rsidR="007F57AF" w:rsidRPr="00C73E1C" w:rsidRDefault="007F57AF" w:rsidP="00537E31">
            <w:pPr>
              <w:rPr>
                <w:ins w:id="18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29B7FFA" w14:textId="77777777" w:rsidTr="00537E31">
        <w:trPr>
          <w:jc w:val="center"/>
          <w:ins w:id="1832" w:author="Mohammad Nayeem Hasan" w:date="2024-05-16T18:02:00Z" w16du:dateUtc="2024-05-16T12:02:00Z"/>
        </w:trPr>
        <w:tc>
          <w:tcPr>
            <w:tcW w:w="1849" w:type="pct"/>
          </w:tcPr>
          <w:p w14:paraId="62A10948" w14:textId="77777777" w:rsidR="007F57AF" w:rsidRPr="00C73E1C" w:rsidRDefault="007F57AF" w:rsidP="00537E31">
            <w:pPr>
              <w:rPr>
                <w:ins w:id="183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3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56EDED31" w14:textId="77777777" w:rsidR="007F57AF" w:rsidRPr="00C73E1C" w:rsidRDefault="007F57AF" w:rsidP="00537E31">
            <w:pPr>
              <w:rPr>
                <w:ins w:id="18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0B14912" w14:textId="77777777" w:rsidR="007F57AF" w:rsidRPr="00C73E1C" w:rsidRDefault="007F57AF" w:rsidP="00537E31">
            <w:pPr>
              <w:rPr>
                <w:ins w:id="18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C4CE9F8" w14:textId="77777777" w:rsidR="007F57AF" w:rsidRPr="00C73E1C" w:rsidRDefault="007F57AF" w:rsidP="00537E31">
            <w:pPr>
              <w:rPr>
                <w:ins w:id="18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DB88BF0" w14:textId="77777777" w:rsidR="007F57AF" w:rsidRPr="00C73E1C" w:rsidRDefault="007F57AF" w:rsidP="00537E31">
            <w:pPr>
              <w:rPr>
                <w:ins w:id="18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BDD480C" w14:textId="77777777" w:rsidR="007F57AF" w:rsidRPr="00C73E1C" w:rsidRDefault="007F57AF" w:rsidP="00537E31">
            <w:pPr>
              <w:rPr>
                <w:ins w:id="18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321CBFE" w14:textId="77777777" w:rsidR="007F57AF" w:rsidRPr="00C73E1C" w:rsidRDefault="007F57AF" w:rsidP="00537E31">
            <w:pPr>
              <w:rPr>
                <w:ins w:id="184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4AB8846" w14:textId="77777777" w:rsidTr="00537E31">
        <w:trPr>
          <w:jc w:val="center"/>
          <w:ins w:id="1841" w:author="Mohammad Nayeem Hasan" w:date="2024-05-16T18:02:00Z" w16du:dateUtc="2024-05-16T12:02:00Z"/>
        </w:trPr>
        <w:tc>
          <w:tcPr>
            <w:tcW w:w="1849" w:type="pct"/>
          </w:tcPr>
          <w:p w14:paraId="62897635" w14:textId="77777777" w:rsidR="007F57AF" w:rsidRPr="00C73E1C" w:rsidRDefault="007F57AF" w:rsidP="00537E31">
            <w:pPr>
              <w:rPr>
                <w:ins w:id="184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84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Active transport</w:t>
              </w:r>
            </w:ins>
          </w:p>
        </w:tc>
        <w:tc>
          <w:tcPr>
            <w:tcW w:w="732" w:type="pct"/>
          </w:tcPr>
          <w:p w14:paraId="4E88BEAC" w14:textId="77777777" w:rsidR="007F57AF" w:rsidRPr="00C73E1C" w:rsidRDefault="007F57AF" w:rsidP="00537E31">
            <w:pPr>
              <w:rPr>
                <w:ins w:id="184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6F07AA24" w14:textId="77777777" w:rsidR="007F57AF" w:rsidRPr="00C73E1C" w:rsidRDefault="007F57AF" w:rsidP="00537E31">
            <w:pPr>
              <w:rPr>
                <w:ins w:id="184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1417293B" w14:textId="77777777" w:rsidR="007F57AF" w:rsidRPr="00C73E1C" w:rsidRDefault="007F57AF" w:rsidP="00537E31">
            <w:pPr>
              <w:rPr>
                <w:ins w:id="184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5795838A" w14:textId="77777777" w:rsidR="007F57AF" w:rsidRPr="00C73E1C" w:rsidRDefault="007F57AF" w:rsidP="00537E31">
            <w:pPr>
              <w:rPr>
                <w:ins w:id="184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1DE42D6F" w14:textId="77777777" w:rsidR="007F57AF" w:rsidRPr="00C73E1C" w:rsidRDefault="007F57AF" w:rsidP="00537E31">
            <w:pPr>
              <w:rPr>
                <w:ins w:id="184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55AFCF2B" w14:textId="77777777" w:rsidR="007F57AF" w:rsidRPr="00C73E1C" w:rsidRDefault="007F57AF" w:rsidP="00537E31">
            <w:pPr>
              <w:rPr>
                <w:ins w:id="184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0F8F29C" w14:textId="77777777" w:rsidTr="00537E31">
        <w:trPr>
          <w:jc w:val="center"/>
          <w:ins w:id="1850" w:author="Mohammad Nayeem Hasan" w:date="2024-05-16T18:02:00Z" w16du:dateUtc="2024-05-16T12:02:00Z"/>
        </w:trPr>
        <w:tc>
          <w:tcPr>
            <w:tcW w:w="1849" w:type="pct"/>
          </w:tcPr>
          <w:p w14:paraId="5397D599" w14:textId="77777777" w:rsidR="007F57AF" w:rsidRPr="00C73E1C" w:rsidRDefault="007F57AF" w:rsidP="00537E31">
            <w:pPr>
              <w:rPr>
                <w:ins w:id="185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5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02EA2534" w14:textId="77777777" w:rsidR="007F57AF" w:rsidRPr="00C73E1C" w:rsidRDefault="007F57AF" w:rsidP="00537E31">
            <w:pPr>
              <w:rPr>
                <w:ins w:id="185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BA1EE77" w14:textId="77777777" w:rsidR="007F57AF" w:rsidRPr="00C73E1C" w:rsidRDefault="007F57AF" w:rsidP="00537E31">
            <w:pPr>
              <w:rPr>
                <w:ins w:id="18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E463C60" w14:textId="77777777" w:rsidR="007F57AF" w:rsidRPr="00C73E1C" w:rsidRDefault="007F57AF" w:rsidP="00537E31">
            <w:pPr>
              <w:rPr>
                <w:ins w:id="18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7870412" w14:textId="77777777" w:rsidR="007F57AF" w:rsidRPr="00C73E1C" w:rsidRDefault="007F57AF" w:rsidP="00537E31">
            <w:pPr>
              <w:rPr>
                <w:ins w:id="18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1B3EE2D" w14:textId="77777777" w:rsidR="007F57AF" w:rsidRPr="00C73E1C" w:rsidRDefault="007F57AF" w:rsidP="00537E31">
            <w:pPr>
              <w:rPr>
                <w:ins w:id="18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EC4DA55" w14:textId="77777777" w:rsidR="007F57AF" w:rsidRPr="00C73E1C" w:rsidRDefault="007F57AF" w:rsidP="00537E31">
            <w:pPr>
              <w:rPr>
                <w:ins w:id="18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F7CFCC3" w14:textId="77777777" w:rsidTr="00537E31">
        <w:trPr>
          <w:jc w:val="center"/>
          <w:ins w:id="1859" w:author="Mohammad Nayeem Hasan" w:date="2024-05-16T18:02:00Z" w16du:dateUtc="2024-05-16T12:02:00Z"/>
        </w:trPr>
        <w:tc>
          <w:tcPr>
            <w:tcW w:w="1849" w:type="pct"/>
          </w:tcPr>
          <w:p w14:paraId="397FFB4D" w14:textId="77777777" w:rsidR="007F57AF" w:rsidRPr="00C73E1C" w:rsidRDefault="007F57AF" w:rsidP="00537E31">
            <w:pPr>
              <w:rPr>
                <w:ins w:id="186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6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7DD88E63" w14:textId="77777777" w:rsidR="007F57AF" w:rsidRPr="00C73E1C" w:rsidRDefault="007F57AF" w:rsidP="00537E31">
            <w:pPr>
              <w:rPr>
                <w:ins w:id="18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7DB6EDD" w14:textId="77777777" w:rsidR="007F57AF" w:rsidRPr="00C73E1C" w:rsidRDefault="007F57AF" w:rsidP="00537E31">
            <w:pPr>
              <w:rPr>
                <w:ins w:id="18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838FAB7" w14:textId="77777777" w:rsidR="007F57AF" w:rsidRPr="00C73E1C" w:rsidRDefault="007F57AF" w:rsidP="00537E31">
            <w:pPr>
              <w:rPr>
                <w:ins w:id="18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CF6FDA4" w14:textId="77777777" w:rsidR="007F57AF" w:rsidRPr="00C73E1C" w:rsidRDefault="007F57AF" w:rsidP="00537E31">
            <w:pPr>
              <w:rPr>
                <w:ins w:id="18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A6D8181" w14:textId="77777777" w:rsidR="007F57AF" w:rsidRPr="00C73E1C" w:rsidRDefault="007F57AF" w:rsidP="00537E31">
            <w:pPr>
              <w:rPr>
                <w:ins w:id="18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60DEE55" w14:textId="77777777" w:rsidR="007F57AF" w:rsidRPr="00C73E1C" w:rsidRDefault="007F57AF" w:rsidP="00537E31">
            <w:pPr>
              <w:rPr>
                <w:ins w:id="18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B8BAD82" w14:textId="77777777" w:rsidTr="00537E31">
        <w:trPr>
          <w:jc w:val="center"/>
          <w:ins w:id="1868" w:author="Mohammad Nayeem Hasan" w:date="2024-05-16T18:02:00Z" w16du:dateUtc="2024-05-16T12:02:00Z"/>
        </w:trPr>
        <w:tc>
          <w:tcPr>
            <w:tcW w:w="1849" w:type="pct"/>
          </w:tcPr>
          <w:p w14:paraId="18F97C11" w14:textId="77777777" w:rsidR="007F57AF" w:rsidRPr="00C73E1C" w:rsidRDefault="007F57AF" w:rsidP="00537E31">
            <w:pPr>
              <w:rPr>
                <w:ins w:id="186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87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leisure activity</w:t>
              </w:r>
            </w:ins>
          </w:p>
        </w:tc>
        <w:tc>
          <w:tcPr>
            <w:tcW w:w="732" w:type="pct"/>
          </w:tcPr>
          <w:p w14:paraId="361946A2" w14:textId="77777777" w:rsidR="007F57AF" w:rsidRPr="00C73E1C" w:rsidRDefault="007F57AF" w:rsidP="00537E31">
            <w:pPr>
              <w:rPr>
                <w:ins w:id="187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02B78002" w14:textId="77777777" w:rsidR="007F57AF" w:rsidRPr="00C73E1C" w:rsidRDefault="007F57AF" w:rsidP="00537E31">
            <w:pPr>
              <w:rPr>
                <w:ins w:id="187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54B68752" w14:textId="77777777" w:rsidR="007F57AF" w:rsidRPr="00C73E1C" w:rsidRDefault="007F57AF" w:rsidP="00537E31">
            <w:pPr>
              <w:rPr>
                <w:ins w:id="187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79723047" w14:textId="77777777" w:rsidR="007F57AF" w:rsidRPr="00C73E1C" w:rsidRDefault="007F57AF" w:rsidP="00537E31">
            <w:pPr>
              <w:rPr>
                <w:ins w:id="187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CB2FC52" w14:textId="77777777" w:rsidR="007F57AF" w:rsidRPr="00C73E1C" w:rsidRDefault="007F57AF" w:rsidP="00537E31">
            <w:pPr>
              <w:rPr>
                <w:ins w:id="187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69869840" w14:textId="77777777" w:rsidR="007F57AF" w:rsidRPr="00C73E1C" w:rsidRDefault="007F57AF" w:rsidP="00537E31">
            <w:pPr>
              <w:rPr>
                <w:ins w:id="187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20B19FD" w14:textId="77777777" w:rsidTr="00537E31">
        <w:trPr>
          <w:jc w:val="center"/>
          <w:ins w:id="1877" w:author="Mohammad Nayeem Hasan" w:date="2024-05-16T18:02:00Z" w16du:dateUtc="2024-05-16T12:02:00Z"/>
        </w:trPr>
        <w:tc>
          <w:tcPr>
            <w:tcW w:w="1849" w:type="pct"/>
          </w:tcPr>
          <w:p w14:paraId="688C4165" w14:textId="77777777" w:rsidR="007F57AF" w:rsidRPr="00C73E1C" w:rsidRDefault="007F57AF" w:rsidP="00537E31">
            <w:pPr>
              <w:rPr>
                <w:ins w:id="187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7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67B5B28E" w14:textId="77777777" w:rsidR="007F57AF" w:rsidRPr="00C73E1C" w:rsidRDefault="007F57AF" w:rsidP="00537E31">
            <w:pPr>
              <w:rPr>
                <w:ins w:id="18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08FDCE2" w14:textId="77777777" w:rsidR="007F57AF" w:rsidRPr="00C73E1C" w:rsidRDefault="007F57AF" w:rsidP="00537E31">
            <w:pPr>
              <w:rPr>
                <w:ins w:id="18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A19A822" w14:textId="77777777" w:rsidR="007F57AF" w:rsidRPr="00C73E1C" w:rsidRDefault="007F57AF" w:rsidP="00537E31">
            <w:pPr>
              <w:rPr>
                <w:ins w:id="18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5541EFA" w14:textId="77777777" w:rsidR="007F57AF" w:rsidRPr="00C73E1C" w:rsidRDefault="007F57AF" w:rsidP="00537E31">
            <w:pPr>
              <w:rPr>
                <w:ins w:id="18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7355BF9" w14:textId="77777777" w:rsidR="007F57AF" w:rsidRPr="00C73E1C" w:rsidRDefault="007F57AF" w:rsidP="00537E31">
            <w:pPr>
              <w:rPr>
                <w:ins w:id="18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51642BD" w14:textId="77777777" w:rsidR="007F57AF" w:rsidRPr="00C73E1C" w:rsidRDefault="007F57AF" w:rsidP="00537E31">
            <w:pPr>
              <w:rPr>
                <w:ins w:id="18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D7012B0" w14:textId="77777777" w:rsidTr="00537E31">
        <w:trPr>
          <w:jc w:val="center"/>
          <w:ins w:id="1886" w:author="Mohammad Nayeem Hasan" w:date="2024-05-16T18:02:00Z" w16du:dateUtc="2024-05-16T12:02:00Z"/>
        </w:trPr>
        <w:tc>
          <w:tcPr>
            <w:tcW w:w="1849" w:type="pct"/>
          </w:tcPr>
          <w:p w14:paraId="4EF0C3C5" w14:textId="77777777" w:rsidR="007F57AF" w:rsidRPr="00C73E1C" w:rsidRDefault="007F57AF" w:rsidP="00537E31">
            <w:pPr>
              <w:rPr>
                <w:ins w:id="188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88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059333A3" w14:textId="77777777" w:rsidR="007F57AF" w:rsidRPr="00C73E1C" w:rsidRDefault="007F57AF" w:rsidP="00537E31">
            <w:pPr>
              <w:rPr>
                <w:ins w:id="18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B30AA3C" w14:textId="77777777" w:rsidR="007F57AF" w:rsidRPr="00C73E1C" w:rsidRDefault="007F57AF" w:rsidP="00537E31">
            <w:pPr>
              <w:rPr>
                <w:ins w:id="18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4FFBE94" w14:textId="77777777" w:rsidR="007F57AF" w:rsidRPr="00C73E1C" w:rsidRDefault="007F57AF" w:rsidP="00537E31">
            <w:pPr>
              <w:rPr>
                <w:ins w:id="18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23EF421" w14:textId="77777777" w:rsidR="007F57AF" w:rsidRPr="00C73E1C" w:rsidRDefault="007F57AF" w:rsidP="00537E31">
            <w:pPr>
              <w:rPr>
                <w:ins w:id="18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42870F4" w14:textId="77777777" w:rsidR="007F57AF" w:rsidRPr="00C73E1C" w:rsidRDefault="007F57AF" w:rsidP="00537E31">
            <w:pPr>
              <w:rPr>
                <w:ins w:id="18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E8207C0" w14:textId="77777777" w:rsidR="007F57AF" w:rsidRPr="00C73E1C" w:rsidRDefault="007F57AF" w:rsidP="00537E31">
            <w:pPr>
              <w:rPr>
                <w:ins w:id="18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1419BE1" w14:textId="77777777" w:rsidTr="00537E31">
        <w:trPr>
          <w:jc w:val="center"/>
          <w:ins w:id="1895" w:author="Mohammad Nayeem Hasan" w:date="2024-05-16T18:02:00Z" w16du:dateUtc="2024-05-16T12:02:00Z"/>
        </w:trPr>
        <w:tc>
          <w:tcPr>
            <w:tcW w:w="1849" w:type="pct"/>
          </w:tcPr>
          <w:p w14:paraId="3F89BDC8" w14:textId="77777777" w:rsidR="007F57AF" w:rsidRPr="00C73E1C" w:rsidRDefault="007F57AF" w:rsidP="00537E31">
            <w:pPr>
              <w:rPr>
                <w:ins w:id="189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89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leisure activity</w:t>
              </w:r>
            </w:ins>
          </w:p>
        </w:tc>
        <w:tc>
          <w:tcPr>
            <w:tcW w:w="732" w:type="pct"/>
          </w:tcPr>
          <w:p w14:paraId="22428550" w14:textId="77777777" w:rsidR="007F57AF" w:rsidRPr="00C73E1C" w:rsidRDefault="007F57AF" w:rsidP="00537E31">
            <w:pPr>
              <w:rPr>
                <w:ins w:id="189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6D0117DD" w14:textId="77777777" w:rsidR="007F57AF" w:rsidRPr="00C73E1C" w:rsidRDefault="007F57AF" w:rsidP="00537E31">
            <w:pPr>
              <w:rPr>
                <w:ins w:id="18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5DFD7644" w14:textId="77777777" w:rsidR="007F57AF" w:rsidRPr="00C73E1C" w:rsidRDefault="007F57AF" w:rsidP="00537E31">
            <w:pPr>
              <w:rPr>
                <w:ins w:id="190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5FAEE7A4" w14:textId="77777777" w:rsidR="007F57AF" w:rsidRPr="00C73E1C" w:rsidRDefault="007F57AF" w:rsidP="00537E31">
            <w:pPr>
              <w:rPr>
                <w:ins w:id="190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53F96FB8" w14:textId="77777777" w:rsidR="007F57AF" w:rsidRPr="00C73E1C" w:rsidRDefault="007F57AF" w:rsidP="00537E31">
            <w:pPr>
              <w:rPr>
                <w:ins w:id="190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233FCA53" w14:textId="77777777" w:rsidR="007F57AF" w:rsidRPr="00C73E1C" w:rsidRDefault="007F57AF" w:rsidP="00537E31">
            <w:pPr>
              <w:rPr>
                <w:ins w:id="190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8BF40B6" w14:textId="77777777" w:rsidTr="00537E31">
        <w:trPr>
          <w:jc w:val="center"/>
          <w:ins w:id="1904" w:author="Mohammad Nayeem Hasan" w:date="2024-05-16T18:02:00Z" w16du:dateUtc="2024-05-16T12:02:00Z"/>
        </w:trPr>
        <w:tc>
          <w:tcPr>
            <w:tcW w:w="1849" w:type="pct"/>
          </w:tcPr>
          <w:p w14:paraId="2D05FCC0" w14:textId="77777777" w:rsidR="007F57AF" w:rsidRPr="00C73E1C" w:rsidRDefault="007F57AF" w:rsidP="00537E31">
            <w:pPr>
              <w:rPr>
                <w:ins w:id="190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0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59BE2ECF" w14:textId="77777777" w:rsidR="007F57AF" w:rsidRPr="00C73E1C" w:rsidRDefault="007F57AF" w:rsidP="00537E31">
            <w:pPr>
              <w:rPr>
                <w:ins w:id="19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016ABF7" w14:textId="77777777" w:rsidR="007F57AF" w:rsidRPr="00C73E1C" w:rsidRDefault="007F57AF" w:rsidP="00537E31">
            <w:pPr>
              <w:rPr>
                <w:ins w:id="19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0D00ABB" w14:textId="77777777" w:rsidR="007F57AF" w:rsidRPr="00C73E1C" w:rsidRDefault="007F57AF" w:rsidP="00537E31">
            <w:pPr>
              <w:rPr>
                <w:ins w:id="19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8388645" w14:textId="77777777" w:rsidR="007F57AF" w:rsidRPr="00C73E1C" w:rsidRDefault="007F57AF" w:rsidP="00537E31">
            <w:pPr>
              <w:rPr>
                <w:ins w:id="19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B83D2D7" w14:textId="77777777" w:rsidR="007F57AF" w:rsidRPr="00C73E1C" w:rsidRDefault="007F57AF" w:rsidP="00537E31">
            <w:pPr>
              <w:rPr>
                <w:ins w:id="19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B3C70C6" w14:textId="77777777" w:rsidR="007F57AF" w:rsidRPr="00C73E1C" w:rsidRDefault="007F57AF" w:rsidP="00537E31">
            <w:pPr>
              <w:rPr>
                <w:ins w:id="19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D881EB6" w14:textId="77777777" w:rsidTr="00537E31">
        <w:trPr>
          <w:jc w:val="center"/>
          <w:ins w:id="1913" w:author="Mohammad Nayeem Hasan" w:date="2024-05-16T18:02:00Z" w16du:dateUtc="2024-05-16T12:02:00Z"/>
        </w:trPr>
        <w:tc>
          <w:tcPr>
            <w:tcW w:w="1849" w:type="pct"/>
          </w:tcPr>
          <w:p w14:paraId="7C22455A" w14:textId="77777777" w:rsidR="007F57AF" w:rsidRPr="00C73E1C" w:rsidRDefault="007F57AF" w:rsidP="00537E31">
            <w:pPr>
              <w:rPr>
                <w:ins w:id="191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1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49CB9996" w14:textId="77777777" w:rsidR="007F57AF" w:rsidRPr="00C73E1C" w:rsidRDefault="007F57AF" w:rsidP="00537E31">
            <w:pPr>
              <w:rPr>
                <w:ins w:id="19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2CFEE21" w14:textId="77777777" w:rsidR="007F57AF" w:rsidRPr="00C73E1C" w:rsidRDefault="007F57AF" w:rsidP="00537E31">
            <w:pPr>
              <w:rPr>
                <w:ins w:id="19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DEF2B47" w14:textId="77777777" w:rsidR="007F57AF" w:rsidRPr="00C73E1C" w:rsidRDefault="007F57AF" w:rsidP="00537E31">
            <w:pPr>
              <w:rPr>
                <w:ins w:id="19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B5BFA9C" w14:textId="77777777" w:rsidR="007F57AF" w:rsidRPr="00C73E1C" w:rsidRDefault="007F57AF" w:rsidP="00537E31">
            <w:pPr>
              <w:rPr>
                <w:ins w:id="19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2AA3F3E" w14:textId="77777777" w:rsidR="007F57AF" w:rsidRPr="00C73E1C" w:rsidRDefault="007F57AF" w:rsidP="00537E31">
            <w:pPr>
              <w:rPr>
                <w:ins w:id="19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848D7B6" w14:textId="77777777" w:rsidR="007F57AF" w:rsidRPr="00C73E1C" w:rsidRDefault="007F57AF" w:rsidP="00537E31">
            <w:pPr>
              <w:rPr>
                <w:ins w:id="19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BD526BA" w14:textId="77777777" w:rsidTr="00537E31">
        <w:trPr>
          <w:jc w:val="center"/>
          <w:ins w:id="1922" w:author="Mohammad Nayeem Hasan" w:date="2024-05-16T18:02:00Z" w16du:dateUtc="2024-05-16T12:02:00Z"/>
        </w:trPr>
        <w:tc>
          <w:tcPr>
            <w:tcW w:w="1849" w:type="pct"/>
          </w:tcPr>
          <w:p w14:paraId="3A0EEB6F" w14:textId="77777777" w:rsidR="007F57AF" w:rsidRPr="00C73E1C" w:rsidRDefault="007F57AF" w:rsidP="00537E31">
            <w:pPr>
              <w:rPr>
                <w:ins w:id="1923" w:author="Mohammad Nayeem Hasan" w:date="2024-05-16T18:02:00Z" w16du:dateUtc="2024-05-16T12:02:00Z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ins w:id="192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Obesity</w:t>
              </w:r>
            </w:ins>
          </w:p>
        </w:tc>
        <w:tc>
          <w:tcPr>
            <w:tcW w:w="732" w:type="pct"/>
          </w:tcPr>
          <w:p w14:paraId="696AC774" w14:textId="77777777" w:rsidR="007F57AF" w:rsidRPr="00C73E1C" w:rsidRDefault="007F57AF" w:rsidP="00537E31">
            <w:pPr>
              <w:rPr>
                <w:ins w:id="19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072ADF1" w14:textId="77777777" w:rsidR="007F57AF" w:rsidRPr="00C73E1C" w:rsidRDefault="007F57AF" w:rsidP="00537E31">
            <w:pPr>
              <w:rPr>
                <w:ins w:id="19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A87D99C" w14:textId="77777777" w:rsidR="007F57AF" w:rsidRPr="00C73E1C" w:rsidRDefault="007F57AF" w:rsidP="00537E31">
            <w:pPr>
              <w:rPr>
                <w:ins w:id="19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8B3EE18" w14:textId="77777777" w:rsidR="007F57AF" w:rsidRPr="00C73E1C" w:rsidRDefault="007F57AF" w:rsidP="00537E31">
            <w:pPr>
              <w:rPr>
                <w:ins w:id="19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9C1DFF1" w14:textId="77777777" w:rsidR="007F57AF" w:rsidRPr="00C73E1C" w:rsidRDefault="007F57AF" w:rsidP="00537E31">
            <w:pPr>
              <w:rPr>
                <w:ins w:id="19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DB8F67F" w14:textId="77777777" w:rsidR="007F57AF" w:rsidRPr="00C73E1C" w:rsidRDefault="007F57AF" w:rsidP="00537E31">
            <w:pPr>
              <w:rPr>
                <w:ins w:id="19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EC26EC8" w14:textId="77777777" w:rsidTr="00537E31">
        <w:trPr>
          <w:jc w:val="center"/>
          <w:ins w:id="1931" w:author="Mohammad Nayeem Hasan" w:date="2024-05-16T18:02:00Z" w16du:dateUtc="2024-05-16T12:02:00Z"/>
        </w:trPr>
        <w:tc>
          <w:tcPr>
            <w:tcW w:w="1849" w:type="pct"/>
          </w:tcPr>
          <w:p w14:paraId="2B3B7714" w14:textId="77777777" w:rsidR="007F57AF" w:rsidRPr="00C73E1C" w:rsidRDefault="007F57AF" w:rsidP="00537E31">
            <w:pPr>
              <w:rPr>
                <w:ins w:id="19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3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Yes</w:t>
              </w:r>
            </w:ins>
          </w:p>
        </w:tc>
        <w:tc>
          <w:tcPr>
            <w:tcW w:w="732" w:type="pct"/>
          </w:tcPr>
          <w:p w14:paraId="2353F503" w14:textId="77777777" w:rsidR="007F57AF" w:rsidRPr="00C73E1C" w:rsidRDefault="007F57AF" w:rsidP="00537E31">
            <w:pPr>
              <w:rPr>
                <w:ins w:id="19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6EB3726" w14:textId="77777777" w:rsidR="007F57AF" w:rsidRPr="00C73E1C" w:rsidRDefault="007F57AF" w:rsidP="00537E31">
            <w:pPr>
              <w:rPr>
                <w:ins w:id="19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8AF9C72" w14:textId="77777777" w:rsidR="007F57AF" w:rsidRPr="00C73E1C" w:rsidRDefault="007F57AF" w:rsidP="00537E31">
            <w:pPr>
              <w:rPr>
                <w:ins w:id="19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411B3FB" w14:textId="77777777" w:rsidR="007F57AF" w:rsidRPr="00C73E1C" w:rsidRDefault="007F57AF" w:rsidP="00537E31">
            <w:pPr>
              <w:rPr>
                <w:ins w:id="19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632739C" w14:textId="77777777" w:rsidR="007F57AF" w:rsidRPr="00C73E1C" w:rsidRDefault="007F57AF" w:rsidP="00537E31">
            <w:pPr>
              <w:rPr>
                <w:ins w:id="19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889EFD3" w14:textId="77777777" w:rsidR="007F57AF" w:rsidRPr="00C73E1C" w:rsidRDefault="007F57AF" w:rsidP="00537E31">
            <w:pPr>
              <w:rPr>
                <w:ins w:id="19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FC6B35D" w14:textId="77777777" w:rsidTr="00537E31">
        <w:trPr>
          <w:jc w:val="center"/>
          <w:ins w:id="1940" w:author="Mohammad Nayeem Hasan" w:date="2024-05-16T18:02:00Z" w16du:dateUtc="2024-05-16T12:02:00Z"/>
        </w:trPr>
        <w:tc>
          <w:tcPr>
            <w:tcW w:w="1849" w:type="pct"/>
          </w:tcPr>
          <w:p w14:paraId="6420D5AE" w14:textId="77777777" w:rsidR="007F57AF" w:rsidRPr="00C73E1C" w:rsidRDefault="007F57AF" w:rsidP="00537E31">
            <w:pPr>
              <w:rPr>
                <w:ins w:id="194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4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5AB26B0C" w14:textId="77777777" w:rsidR="007F57AF" w:rsidRPr="00C73E1C" w:rsidRDefault="007F57AF" w:rsidP="00537E31">
            <w:pPr>
              <w:rPr>
                <w:ins w:id="19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9C18859" w14:textId="77777777" w:rsidR="007F57AF" w:rsidRPr="00C73E1C" w:rsidRDefault="007F57AF" w:rsidP="00537E31">
            <w:pPr>
              <w:rPr>
                <w:ins w:id="19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09881C4" w14:textId="77777777" w:rsidR="007F57AF" w:rsidRPr="00C73E1C" w:rsidRDefault="007F57AF" w:rsidP="00537E31">
            <w:pPr>
              <w:rPr>
                <w:ins w:id="19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5B72853" w14:textId="77777777" w:rsidR="007F57AF" w:rsidRPr="00C73E1C" w:rsidRDefault="007F57AF" w:rsidP="00537E31">
            <w:pPr>
              <w:rPr>
                <w:ins w:id="19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E92D61C" w14:textId="77777777" w:rsidR="007F57AF" w:rsidRPr="00C73E1C" w:rsidRDefault="007F57AF" w:rsidP="00537E31">
            <w:pPr>
              <w:rPr>
                <w:ins w:id="19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22CE7D6" w14:textId="77777777" w:rsidR="007F57AF" w:rsidRPr="00C73E1C" w:rsidRDefault="007F57AF" w:rsidP="00537E31">
            <w:pPr>
              <w:rPr>
                <w:ins w:id="19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DBE095" w14:textId="77777777" w:rsidR="007F57AF" w:rsidRPr="00C73E1C" w:rsidRDefault="007F57AF" w:rsidP="007F57AF">
      <w:pPr>
        <w:spacing w:after="0" w:line="240" w:lineRule="auto"/>
        <w:rPr>
          <w:ins w:id="1949" w:author="Mohammad Nayeem Hasan" w:date="2024-05-16T18:02:00Z" w16du:dateUtc="2024-05-16T12:02:00Z"/>
          <w:rFonts w:ascii="Times New Roman" w:hAnsi="Times New Roman" w:cs="Times New Roman"/>
          <w:sz w:val="24"/>
          <w:szCs w:val="24"/>
        </w:rPr>
      </w:pPr>
    </w:p>
    <w:p w14:paraId="6243A040" w14:textId="78624840" w:rsidR="007F57AF" w:rsidRPr="00C73E1C" w:rsidRDefault="007F57AF" w:rsidP="007F57AF">
      <w:pPr>
        <w:spacing w:after="0" w:line="240" w:lineRule="auto"/>
        <w:rPr>
          <w:ins w:id="1950" w:author="Mohammad Nayeem Hasan" w:date="2024-05-16T18:02:00Z" w16du:dateUtc="2024-05-16T12:02:00Z"/>
          <w:rFonts w:ascii="Times New Roman" w:hAnsi="Times New Roman" w:cs="Times New Roman"/>
          <w:b/>
          <w:bCs/>
          <w:kern w:val="0"/>
          <w:sz w:val="24"/>
          <w:szCs w:val="24"/>
        </w:rPr>
      </w:pPr>
      <w:ins w:id="1951" w:author="Mohammad Nayeem Hasan" w:date="2024-05-16T18:02:00Z" w16du:dateUtc="2024-05-16T12:02:00Z"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Table 4: </w:t>
        </w:r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Distribution of </w:t>
        </w:r>
        <w:r w:rsidRPr="00794C8B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Hypercholesterolemia</w:t>
        </w:r>
        <w:r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by </w:t>
        </w:r>
        <w:r w:rsidRPr="00C73E1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socio-economic variables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91"/>
        <w:gridCol w:w="2253"/>
        <w:gridCol w:w="1243"/>
        <w:gridCol w:w="1751"/>
        <w:gridCol w:w="1317"/>
        <w:gridCol w:w="1976"/>
        <w:gridCol w:w="1157"/>
      </w:tblGrid>
      <w:tr w:rsidR="007F57AF" w:rsidRPr="00C73E1C" w14:paraId="56135410" w14:textId="77777777" w:rsidTr="00537E31">
        <w:trPr>
          <w:jc w:val="center"/>
          <w:ins w:id="1952" w:author="Mohammad Nayeem Hasan" w:date="2024-05-16T18:02:00Z" w16du:dateUtc="2024-05-16T12:02:00Z"/>
        </w:trPr>
        <w:tc>
          <w:tcPr>
            <w:tcW w:w="1849" w:type="pct"/>
          </w:tcPr>
          <w:p w14:paraId="57679535" w14:textId="77777777" w:rsidR="007F57AF" w:rsidRPr="00C73E1C" w:rsidRDefault="007F57AF" w:rsidP="00537E31">
            <w:pPr>
              <w:jc w:val="center"/>
              <w:rPr>
                <w:ins w:id="195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54" w:author="Mohammad Nayeem Hasan" w:date="2024-05-16T18:02:00Z" w16du:dateUtc="2024-05-16T12:0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lastRenderedPageBreak/>
                <w:t>Variables</w:t>
              </w:r>
            </w:ins>
          </w:p>
        </w:tc>
        <w:tc>
          <w:tcPr>
            <w:tcW w:w="732" w:type="pct"/>
          </w:tcPr>
          <w:p w14:paraId="3BD409EA" w14:textId="77777777" w:rsidR="007F57AF" w:rsidRPr="00C73E1C" w:rsidRDefault="007F57AF" w:rsidP="00537E31">
            <w:pPr>
              <w:jc w:val="center"/>
              <w:rPr>
                <w:ins w:id="195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5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Maldives</w:t>
              </w:r>
            </w:ins>
          </w:p>
        </w:tc>
        <w:tc>
          <w:tcPr>
            <w:tcW w:w="404" w:type="pct"/>
          </w:tcPr>
          <w:p w14:paraId="508D32EB" w14:textId="77777777" w:rsidR="007F57AF" w:rsidRPr="002C06FF" w:rsidRDefault="007F57AF" w:rsidP="00537E31">
            <w:pPr>
              <w:jc w:val="center"/>
              <w:rPr>
                <w:ins w:id="195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5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</w:rPr>
                <w:t>Sri Lanka</w:t>
              </w:r>
            </w:ins>
          </w:p>
        </w:tc>
        <w:tc>
          <w:tcPr>
            <w:tcW w:w="569" w:type="pct"/>
          </w:tcPr>
          <w:p w14:paraId="53E74433" w14:textId="77777777" w:rsidR="007F57AF" w:rsidRPr="002C06FF" w:rsidRDefault="007F57AF" w:rsidP="00537E31">
            <w:pPr>
              <w:jc w:val="center"/>
              <w:rPr>
                <w:ins w:id="195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6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Myanmar</w:t>
              </w:r>
            </w:ins>
          </w:p>
        </w:tc>
        <w:tc>
          <w:tcPr>
            <w:tcW w:w="428" w:type="pct"/>
          </w:tcPr>
          <w:p w14:paraId="6A3048C5" w14:textId="77777777" w:rsidR="007F57AF" w:rsidRPr="002C06FF" w:rsidRDefault="007F57AF" w:rsidP="00537E31">
            <w:pPr>
              <w:jc w:val="center"/>
              <w:rPr>
                <w:ins w:id="196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6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Timor-Leste</w:t>
              </w:r>
            </w:ins>
          </w:p>
        </w:tc>
        <w:tc>
          <w:tcPr>
            <w:tcW w:w="642" w:type="pct"/>
          </w:tcPr>
          <w:p w14:paraId="59648B27" w14:textId="77777777" w:rsidR="007F57AF" w:rsidRPr="002C06FF" w:rsidRDefault="007F57AF" w:rsidP="00537E31">
            <w:pPr>
              <w:jc w:val="center"/>
              <w:rPr>
                <w:ins w:id="196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6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Bangladesh</w:t>
              </w:r>
            </w:ins>
          </w:p>
        </w:tc>
        <w:tc>
          <w:tcPr>
            <w:tcW w:w="376" w:type="pct"/>
          </w:tcPr>
          <w:p w14:paraId="013B2BFE" w14:textId="77777777" w:rsidR="007F57AF" w:rsidRPr="002C06FF" w:rsidRDefault="007F57AF" w:rsidP="00537E31">
            <w:pPr>
              <w:jc w:val="center"/>
              <w:rPr>
                <w:ins w:id="196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6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Nepal</w:t>
              </w:r>
            </w:ins>
          </w:p>
        </w:tc>
      </w:tr>
      <w:tr w:rsidR="007F57AF" w:rsidRPr="00C73E1C" w14:paraId="6894C66E" w14:textId="77777777" w:rsidTr="00537E31">
        <w:trPr>
          <w:jc w:val="center"/>
          <w:ins w:id="1967" w:author="Mohammad Nayeem Hasan" w:date="2024-05-16T18:02:00Z" w16du:dateUtc="2024-05-16T12:02:00Z"/>
        </w:trPr>
        <w:tc>
          <w:tcPr>
            <w:tcW w:w="1849" w:type="pct"/>
          </w:tcPr>
          <w:p w14:paraId="3E8CCAC5" w14:textId="77777777" w:rsidR="007F57AF" w:rsidRPr="00C73E1C" w:rsidRDefault="007F57AF" w:rsidP="00537E31">
            <w:pPr>
              <w:jc w:val="center"/>
              <w:rPr>
                <w:ins w:id="196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2" w:type="pct"/>
          </w:tcPr>
          <w:p w14:paraId="3A4BCE85" w14:textId="77777777" w:rsidR="007F57AF" w:rsidRPr="00C73E1C" w:rsidRDefault="007F57AF" w:rsidP="00537E31">
            <w:pPr>
              <w:jc w:val="center"/>
              <w:rPr>
                <w:ins w:id="196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7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404" w:type="pct"/>
          </w:tcPr>
          <w:p w14:paraId="093E8DD3" w14:textId="77777777" w:rsidR="007F57AF" w:rsidRPr="00C73E1C" w:rsidRDefault="007F57AF" w:rsidP="00537E31">
            <w:pPr>
              <w:jc w:val="center"/>
              <w:rPr>
                <w:ins w:id="1971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ins w:id="1972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569" w:type="pct"/>
          </w:tcPr>
          <w:p w14:paraId="3FD39265" w14:textId="77777777" w:rsidR="007F57AF" w:rsidRPr="00C73E1C" w:rsidRDefault="007F57AF" w:rsidP="00537E31">
            <w:pPr>
              <w:jc w:val="center"/>
              <w:rPr>
                <w:ins w:id="197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74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428" w:type="pct"/>
          </w:tcPr>
          <w:p w14:paraId="32A4161E" w14:textId="77777777" w:rsidR="007F57AF" w:rsidRPr="00C73E1C" w:rsidRDefault="007F57AF" w:rsidP="00537E31">
            <w:pPr>
              <w:jc w:val="center"/>
              <w:rPr>
                <w:ins w:id="1975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976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642" w:type="pct"/>
          </w:tcPr>
          <w:p w14:paraId="5BF1462D" w14:textId="77777777" w:rsidR="007F57AF" w:rsidRPr="00C73E1C" w:rsidRDefault="007F57AF" w:rsidP="00537E31">
            <w:pPr>
              <w:jc w:val="center"/>
              <w:rPr>
                <w:ins w:id="197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1978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  <w:tc>
          <w:tcPr>
            <w:tcW w:w="376" w:type="pct"/>
          </w:tcPr>
          <w:p w14:paraId="521E1EEA" w14:textId="77777777" w:rsidR="007F57AF" w:rsidRPr="00C73E1C" w:rsidRDefault="007F57AF" w:rsidP="00537E31">
            <w:pPr>
              <w:jc w:val="center"/>
              <w:rPr>
                <w:ins w:id="1979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980" w:author="Mohammad Nayeem Hasan" w:date="2024-05-16T18:02:00Z" w16du:dateUtc="2024-05-16T12:02:00Z">
              <w:r w:rsidRPr="002C06F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 (%)</w:t>
              </w:r>
            </w:ins>
          </w:p>
        </w:tc>
      </w:tr>
      <w:tr w:rsidR="007F57AF" w:rsidRPr="00C73E1C" w14:paraId="727A465D" w14:textId="77777777" w:rsidTr="00537E31">
        <w:trPr>
          <w:jc w:val="center"/>
          <w:ins w:id="1981" w:author="Mohammad Nayeem Hasan" w:date="2024-05-16T18:02:00Z" w16du:dateUtc="2024-05-16T12:02:00Z"/>
        </w:trPr>
        <w:tc>
          <w:tcPr>
            <w:tcW w:w="1849" w:type="pct"/>
          </w:tcPr>
          <w:p w14:paraId="2E8D587B" w14:textId="77777777" w:rsidR="007F57AF" w:rsidRPr="00C73E1C" w:rsidRDefault="007F57AF" w:rsidP="00537E31">
            <w:pPr>
              <w:rPr>
                <w:ins w:id="19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198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Socio-economic background</w:t>
              </w:r>
            </w:ins>
          </w:p>
        </w:tc>
        <w:tc>
          <w:tcPr>
            <w:tcW w:w="732" w:type="pct"/>
          </w:tcPr>
          <w:p w14:paraId="7F883D72" w14:textId="77777777" w:rsidR="007F57AF" w:rsidRPr="00537E31" w:rsidRDefault="007F57AF" w:rsidP="00537E31">
            <w:pPr>
              <w:rPr>
                <w:ins w:id="1984" w:author="Mohammad Nayeem Hasan" w:date="2024-05-16T18:02:00Z" w16du:dateUtc="2024-05-16T12:02:00Z"/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4" w:type="pct"/>
          </w:tcPr>
          <w:p w14:paraId="28AA4BA8" w14:textId="77777777" w:rsidR="007F57AF" w:rsidRPr="00C73E1C" w:rsidRDefault="007F57AF" w:rsidP="00537E31">
            <w:pPr>
              <w:rPr>
                <w:ins w:id="19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8252EA5" w14:textId="77777777" w:rsidR="007F57AF" w:rsidRPr="00C73E1C" w:rsidRDefault="007F57AF" w:rsidP="00537E31">
            <w:pPr>
              <w:rPr>
                <w:ins w:id="19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57B35C7" w14:textId="77777777" w:rsidR="007F57AF" w:rsidRPr="00C73E1C" w:rsidRDefault="007F57AF" w:rsidP="00537E31">
            <w:pPr>
              <w:rPr>
                <w:ins w:id="19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2CAD1DB" w14:textId="77777777" w:rsidR="007F57AF" w:rsidRPr="00C73E1C" w:rsidRDefault="007F57AF" w:rsidP="00537E31">
            <w:pPr>
              <w:rPr>
                <w:ins w:id="19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9E1B219" w14:textId="77777777" w:rsidR="007F57AF" w:rsidRPr="00C73E1C" w:rsidRDefault="007F57AF" w:rsidP="00537E31">
            <w:pPr>
              <w:rPr>
                <w:ins w:id="19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E23458C" w14:textId="77777777" w:rsidTr="00537E31">
        <w:trPr>
          <w:jc w:val="center"/>
          <w:ins w:id="1990" w:author="Mohammad Nayeem Hasan" w:date="2024-05-16T18:02:00Z" w16du:dateUtc="2024-05-16T12:02:00Z"/>
        </w:trPr>
        <w:tc>
          <w:tcPr>
            <w:tcW w:w="1849" w:type="pct"/>
          </w:tcPr>
          <w:p w14:paraId="57EA6375" w14:textId="77777777" w:rsidR="007F57AF" w:rsidRPr="00C73E1C" w:rsidRDefault="007F57AF" w:rsidP="00537E31">
            <w:pPr>
              <w:rPr>
                <w:ins w:id="199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199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 xml:space="preserve">Age (18 years or above) </w:t>
              </w:r>
            </w:ins>
          </w:p>
        </w:tc>
        <w:tc>
          <w:tcPr>
            <w:tcW w:w="732" w:type="pct"/>
          </w:tcPr>
          <w:p w14:paraId="55F65B24" w14:textId="77777777" w:rsidR="007F57AF" w:rsidRPr="00C73E1C" w:rsidRDefault="007F57AF" w:rsidP="00537E31">
            <w:pPr>
              <w:rPr>
                <w:ins w:id="199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67135389" w14:textId="77777777" w:rsidR="007F57AF" w:rsidRPr="00C73E1C" w:rsidRDefault="007F57AF" w:rsidP="00537E31">
            <w:pPr>
              <w:rPr>
                <w:ins w:id="199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6B789857" w14:textId="77777777" w:rsidR="007F57AF" w:rsidRPr="00C73E1C" w:rsidRDefault="007F57AF" w:rsidP="00537E31">
            <w:pPr>
              <w:rPr>
                <w:ins w:id="199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0C793F30" w14:textId="77777777" w:rsidR="007F57AF" w:rsidRPr="00C73E1C" w:rsidRDefault="007F57AF" w:rsidP="00537E31">
            <w:pPr>
              <w:rPr>
                <w:ins w:id="199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279D866" w14:textId="77777777" w:rsidR="007F57AF" w:rsidRPr="00C73E1C" w:rsidRDefault="007F57AF" w:rsidP="00537E31">
            <w:pPr>
              <w:rPr>
                <w:ins w:id="199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376F913B" w14:textId="77777777" w:rsidR="007F57AF" w:rsidRPr="00C73E1C" w:rsidRDefault="007F57AF" w:rsidP="00537E31">
            <w:pPr>
              <w:rPr>
                <w:ins w:id="199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4269E52A" w14:textId="77777777" w:rsidTr="00537E31">
        <w:trPr>
          <w:jc w:val="center"/>
          <w:ins w:id="1999" w:author="Mohammad Nayeem Hasan" w:date="2024-05-16T18:02:00Z" w16du:dateUtc="2024-05-16T12:02:00Z"/>
        </w:trPr>
        <w:tc>
          <w:tcPr>
            <w:tcW w:w="1849" w:type="pct"/>
          </w:tcPr>
          <w:p w14:paraId="3A2FDFC8" w14:textId="77777777" w:rsidR="007F57AF" w:rsidRPr="00C73E1C" w:rsidRDefault="007F57AF" w:rsidP="00537E31">
            <w:pPr>
              <w:rPr>
                <w:ins w:id="20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0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18-29</w:t>
              </w:r>
            </w:ins>
          </w:p>
        </w:tc>
        <w:tc>
          <w:tcPr>
            <w:tcW w:w="732" w:type="pct"/>
          </w:tcPr>
          <w:p w14:paraId="59A8BFEA" w14:textId="77777777" w:rsidR="007F57AF" w:rsidRPr="00C73E1C" w:rsidRDefault="007F57AF" w:rsidP="00537E31">
            <w:pPr>
              <w:rPr>
                <w:ins w:id="20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9D7600E" w14:textId="77777777" w:rsidR="007F57AF" w:rsidRPr="00C73E1C" w:rsidRDefault="007F57AF" w:rsidP="00537E31">
            <w:pPr>
              <w:rPr>
                <w:ins w:id="20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68CD015" w14:textId="77777777" w:rsidR="007F57AF" w:rsidRPr="00C73E1C" w:rsidRDefault="007F57AF" w:rsidP="00537E31">
            <w:pPr>
              <w:rPr>
                <w:ins w:id="20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31764AF" w14:textId="77777777" w:rsidR="007F57AF" w:rsidRPr="00C73E1C" w:rsidRDefault="007F57AF" w:rsidP="00537E31">
            <w:pPr>
              <w:rPr>
                <w:ins w:id="20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37E6A1D" w14:textId="77777777" w:rsidR="007F57AF" w:rsidRPr="00C73E1C" w:rsidRDefault="007F57AF" w:rsidP="00537E31">
            <w:pPr>
              <w:rPr>
                <w:ins w:id="20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3B99A86" w14:textId="77777777" w:rsidR="007F57AF" w:rsidRPr="00C73E1C" w:rsidRDefault="007F57AF" w:rsidP="00537E31">
            <w:pPr>
              <w:rPr>
                <w:ins w:id="20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A2701C0" w14:textId="77777777" w:rsidTr="00537E31">
        <w:trPr>
          <w:jc w:val="center"/>
          <w:ins w:id="2008" w:author="Mohammad Nayeem Hasan" w:date="2024-05-16T18:02:00Z" w16du:dateUtc="2024-05-16T12:02:00Z"/>
        </w:trPr>
        <w:tc>
          <w:tcPr>
            <w:tcW w:w="1849" w:type="pct"/>
          </w:tcPr>
          <w:p w14:paraId="738957F8" w14:textId="77777777" w:rsidR="007F57AF" w:rsidRPr="00C73E1C" w:rsidRDefault="007F57AF" w:rsidP="00537E31">
            <w:pPr>
              <w:rPr>
                <w:ins w:id="20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1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30-44</w:t>
              </w:r>
            </w:ins>
          </w:p>
        </w:tc>
        <w:tc>
          <w:tcPr>
            <w:tcW w:w="732" w:type="pct"/>
          </w:tcPr>
          <w:p w14:paraId="7700AB85" w14:textId="77777777" w:rsidR="007F57AF" w:rsidRPr="00C73E1C" w:rsidRDefault="007F57AF" w:rsidP="00537E31">
            <w:pPr>
              <w:rPr>
                <w:ins w:id="20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FC0F2D7" w14:textId="77777777" w:rsidR="007F57AF" w:rsidRPr="00C73E1C" w:rsidRDefault="007F57AF" w:rsidP="00537E31">
            <w:pPr>
              <w:rPr>
                <w:ins w:id="20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831271A" w14:textId="77777777" w:rsidR="007F57AF" w:rsidRPr="00C73E1C" w:rsidRDefault="007F57AF" w:rsidP="00537E31">
            <w:pPr>
              <w:rPr>
                <w:ins w:id="20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0B5FA2B" w14:textId="77777777" w:rsidR="007F57AF" w:rsidRPr="00C73E1C" w:rsidRDefault="007F57AF" w:rsidP="00537E31">
            <w:pPr>
              <w:rPr>
                <w:ins w:id="201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04B28C7" w14:textId="77777777" w:rsidR="007F57AF" w:rsidRPr="00C73E1C" w:rsidRDefault="007F57AF" w:rsidP="00537E31">
            <w:pPr>
              <w:rPr>
                <w:ins w:id="20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E681629" w14:textId="77777777" w:rsidR="007F57AF" w:rsidRPr="00C73E1C" w:rsidRDefault="007F57AF" w:rsidP="00537E31">
            <w:pPr>
              <w:rPr>
                <w:ins w:id="20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77A7B1E" w14:textId="77777777" w:rsidTr="00537E31">
        <w:trPr>
          <w:jc w:val="center"/>
          <w:ins w:id="2017" w:author="Mohammad Nayeem Hasan" w:date="2024-05-16T18:02:00Z" w16du:dateUtc="2024-05-16T12:02:00Z"/>
        </w:trPr>
        <w:tc>
          <w:tcPr>
            <w:tcW w:w="1849" w:type="pct"/>
          </w:tcPr>
          <w:p w14:paraId="757B214D" w14:textId="77777777" w:rsidR="007F57AF" w:rsidRPr="00C73E1C" w:rsidRDefault="007F57AF" w:rsidP="00537E31">
            <w:pPr>
              <w:rPr>
                <w:ins w:id="20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1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45-59</w:t>
              </w:r>
            </w:ins>
          </w:p>
        </w:tc>
        <w:tc>
          <w:tcPr>
            <w:tcW w:w="732" w:type="pct"/>
          </w:tcPr>
          <w:p w14:paraId="0FB97F29" w14:textId="77777777" w:rsidR="007F57AF" w:rsidRPr="00C73E1C" w:rsidRDefault="007F57AF" w:rsidP="00537E31">
            <w:pPr>
              <w:rPr>
                <w:ins w:id="20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A5008DB" w14:textId="77777777" w:rsidR="007F57AF" w:rsidRPr="00C73E1C" w:rsidRDefault="007F57AF" w:rsidP="00537E31">
            <w:pPr>
              <w:rPr>
                <w:ins w:id="20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B70A5E8" w14:textId="77777777" w:rsidR="007F57AF" w:rsidRPr="00C73E1C" w:rsidRDefault="007F57AF" w:rsidP="00537E31">
            <w:pPr>
              <w:rPr>
                <w:ins w:id="20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B9981C9" w14:textId="77777777" w:rsidR="007F57AF" w:rsidRPr="00C73E1C" w:rsidRDefault="007F57AF" w:rsidP="00537E31">
            <w:pPr>
              <w:rPr>
                <w:ins w:id="20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B14C0F5" w14:textId="77777777" w:rsidR="007F57AF" w:rsidRPr="00C73E1C" w:rsidRDefault="007F57AF" w:rsidP="00537E31">
            <w:pPr>
              <w:rPr>
                <w:ins w:id="20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63B2EAD" w14:textId="77777777" w:rsidR="007F57AF" w:rsidRPr="00C73E1C" w:rsidRDefault="007F57AF" w:rsidP="00537E31">
            <w:pPr>
              <w:rPr>
                <w:ins w:id="20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31F3F40" w14:textId="77777777" w:rsidTr="00537E31">
        <w:trPr>
          <w:jc w:val="center"/>
          <w:ins w:id="2026" w:author="Mohammad Nayeem Hasan" w:date="2024-05-16T18:02:00Z" w16du:dateUtc="2024-05-16T12:02:00Z"/>
        </w:trPr>
        <w:tc>
          <w:tcPr>
            <w:tcW w:w="1849" w:type="pct"/>
          </w:tcPr>
          <w:p w14:paraId="50D1E053" w14:textId="77777777" w:rsidR="007F57AF" w:rsidRPr="00C73E1C" w:rsidRDefault="007F57AF" w:rsidP="00537E31">
            <w:pPr>
              <w:rPr>
                <w:ins w:id="20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2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60 or above</w:t>
              </w:r>
            </w:ins>
          </w:p>
        </w:tc>
        <w:tc>
          <w:tcPr>
            <w:tcW w:w="732" w:type="pct"/>
          </w:tcPr>
          <w:p w14:paraId="1E97B35C" w14:textId="77777777" w:rsidR="007F57AF" w:rsidRPr="00C73E1C" w:rsidRDefault="007F57AF" w:rsidP="00537E31">
            <w:pPr>
              <w:rPr>
                <w:ins w:id="20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CC896C8" w14:textId="77777777" w:rsidR="007F57AF" w:rsidRPr="00C73E1C" w:rsidRDefault="007F57AF" w:rsidP="00537E31">
            <w:pPr>
              <w:rPr>
                <w:ins w:id="20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764D3FA2" w14:textId="77777777" w:rsidR="007F57AF" w:rsidRPr="00C73E1C" w:rsidRDefault="007F57AF" w:rsidP="00537E31">
            <w:pPr>
              <w:rPr>
                <w:ins w:id="20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C8F26E9" w14:textId="77777777" w:rsidR="007F57AF" w:rsidRPr="00C73E1C" w:rsidRDefault="007F57AF" w:rsidP="00537E31">
            <w:pPr>
              <w:rPr>
                <w:ins w:id="20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AD47243" w14:textId="77777777" w:rsidR="007F57AF" w:rsidRPr="00C73E1C" w:rsidRDefault="007F57AF" w:rsidP="00537E31">
            <w:pPr>
              <w:rPr>
                <w:ins w:id="20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3306853" w14:textId="77777777" w:rsidR="007F57AF" w:rsidRPr="00C73E1C" w:rsidRDefault="007F57AF" w:rsidP="00537E31">
            <w:pPr>
              <w:rPr>
                <w:ins w:id="20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EE26FBA" w14:textId="77777777" w:rsidTr="00537E31">
        <w:trPr>
          <w:jc w:val="center"/>
          <w:ins w:id="2035" w:author="Mohammad Nayeem Hasan" w:date="2024-05-16T18:02:00Z" w16du:dateUtc="2024-05-16T12:02:00Z"/>
        </w:trPr>
        <w:tc>
          <w:tcPr>
            <w:tcW w:w="1849" w:type="pct"/>
          </w:tcPr>
          <w:p w14:paraId="00CA40E9" w14:textId="77777777" w:rsidR="007F57AF" w:rsidRPr="00C73E1C" w:rsidRDefault="007F57AF" w:rsidP="00537E31">
            <w:pPr>
              <w:rPr>
                <w:ins w:id="203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03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Sex</w:t>
              </w:r>
            </w:ins>
          </w:p>
        </w:tc>
        <w:tc>
          <w:tcPr>
            <w:tcW w:w="732" w:type="pct"/>
          </w:tcPr>
          <w:p w14:paraId="6A28E922" w14:textId="77777777" w:rsidR="007F57AF" w:rsidRPr="00C73E1C" w:rsidRDefault="007F57AF" w:rsidP="00537E31">
            <w:pPr>
              <w:rPr>
                <w:ins w:id="203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3E84A9ED" w14:textId="77777777" w:rsidR="007F57AF" w:rsidRPr="00C73E1C" w:rsidRDefault="007F57AF" w:rsidP="00537E31">
            <w:pPr>
              <w:rPr>
                <w:ins w:id="20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0277AF9C" w14:textId="77777777" w:rsidR="007F57AF" w:rsidRPr="00C73E1C" w:rsidRDefault="007F57AF" w:rsidP="00537E31">
            <w:pPr>
              <w:rPr>
                <w:ins w:id="20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4498A43A" w14:textId="77777777" w:rsidR="007F57AF" w:rsidRPr="00C73E1C" w:rsidRDefault="007F57AF" w:rsidP="00537E31">
            <w:pPr>
              <w:rPr>
                <w:ins w:id="204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EE11386" w14:textId="77777777" w:rsidR="007F57AF" w:rsidRPr="00C73E1C" w:rsidRDefault="007F57AF" w:rsidP="00537E31">
            <w:pPr>
              <w:rPr>
                <w:ins w:id="204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0BB6CCFB" w14:textId="77777777" w:rsidR="007F57AF" w:rsidRPr="00C73E1C" w:rsidRDefault="007F57AF" w:rsidP="00537E31">
            <w:pPr>
              <w:rPr>
                <w:ins w:id="204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65D92072" w14:textId="77777777" w:rsidTr="00537E31">
        <w:trPr>
          <w:jc w:val="center"/>
          <w:ins w:id="2044" w:author="Mohammad Nayeem Hasan" w:date="2024-05-16T18:02:00Z" w16du:dateUtc="2024-05-16T12:02:00Z"/>
        </w:trPr>
        <w:tc>
          <w:tcPr>
            <w:tcW w:w="1849" w:type="pct"/>
          </w:tcPr>
          <w:p w14:paraId="4FE53BC3" w14:textId="77777777" w:rsidR="007F57AF" w:rsidRPr="00C73E1C" w:rsidRDefault="007F57AF" w:rsidP="00537E31">
            <w:pPr>
              <w:rPr>
                <w:ins w:id="20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4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</w:p>
        </w:tc>
        <w:tc>
          <w:tcPr>
            <w:tcW w:w="732" w:type="pct"/>
          </w:tcPr>
          <w:p w14:paraId="28329829" w14:textId="77777777" w:rsidR="007F57AF" w:rsidRPr="00C73E1C" w:rsidRDefault="007F57AF" w:rsidP="00537E31">
            <w:pPr>
              <w:rPr>
                <w:ins w:id="20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8041B16" w14:textId="77777777" w:rsidR="007F57AF" w:rsidRPr="00C73E1C" w:rsidRDefault="007F57AF" w:rsidP="00537E31">
            <w:pPr>
              <w:rPr>
                <w:ins w:id="20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08FEBB1" w14:textId="77777777" w:rsidR="007F57AF" w:rsidRPr="00C73E1C" w:rsidRDefault="007F57AF" w:rsidP="00537E31">
            <w:pPr>
              <w:rPr>
                <w:ins w:id="20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C51B0D3" w14:textId="77777777" w:rsidR="007F57AF" w:rsidRPr="00C73E1C" w:rsidRDefault="007F57AF" w:rsidP="00537E31">
            <w:pPr>
              <w:rPr>
                <w:ins w:id="20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4F99273" w14:textId="77777777" w:rsidR="007F57AF" w:rsidRPr="00C73E1C" w:rsidRDefault="007F57AF" w:rsidP="00537E31">
            <w:pPr>
              <w:rPr>
                <w:ins w:id="20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55743319" w14:textId="77777777" w:rsidR="007F57AF" w:rsidRPr="00C73E1C" w:rsidRDefault="007F57AF" w:rsidP="00537E31">
            <w:pPr>
              <w:rPr>
                <w:ins w:id="205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CB5E0D7" w14:textId="77777777" w:rsidTr="00537E31">
        <w:trPr>
          <w:jc w:val="center"/>
          <w:ins w:id="2053" w:author="Mohammad Nayeem Hasan" w:date="2024-05-16T18:02:00Z" w16du:dateUtc="2024-05-16T12:02:00Z"/>
        </w:trPr>
        <w:tc>
          <w:tcPr>
            <w:tcW w:w="1849" w:type="pct"/>
          </w:tcPr>
          <w:p w14:paraId="55BE9180" w14:textId="77777777" w:rsidR="007F57AF" w:rsidRPr="00C73E1C" w:rsidRDefault="007F57AF" w:rsidP="00537E31">
            <w:pPr>
              <w:rPr>
                <w:ins w:id="20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55" w:author="Mohammad Nayeem Hasan" w:date="2024-05-16T18:02:00Z" w16du:dateUtc="2024-05-16T12:02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732" w:type="pct"/>
          </w:tcPr>
          <w:p w14:paraId="0AE0BE69" w14:textId="77777777" w:rsidR="007F57AF" w:rsidRPr="00C73E1C" w:rsidRDefault="007F57AF" w:rsidP="00537E31">
            <w:pPr>
              <w:rPr>
                <w:ins w:id="20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AF56CA0" w14:textId="77777777" w:rsidR="007F57AF" w:rsidRPr="00C73E1C" w:rsidRDefault="007F57AF" w:rsidP="00537E31">
            <w:pPr>
              <w:rPr>
                <w:ins w:id="20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45535F3" w14:textId="77777777" w:rsidR="007F57AF" w:rsidRPr="00C73E1C" w:rsidRDefault="007F57AF" w:rsidP="00537E31">
            <w:pPr>
              <w:rPr>
                <w:ins w:id="20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403A6FC" w14:textId="77777777" w:rsidR="007F57AF" w:rsidRPr="00C73E1C" w:rsidRDefault="007F57AF" w:rsidP="00537E31">
            <w:pPr>
              <w:rPr>
                <w:ins w:id="20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B29E71E" w14:textId="77777777" w:rsidR="007F57AF" w:rsidRPr="00C73E1C" w:rsidRDefault="007F57AF" w:rsidP="00537E31">
            <w:pPr>
              <w:rPr>
                <w:ins w:id="206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1942E02" w14:textId="77777777" w:rsidR="007F57AF" w:rsidRPr="00C73E1C" w:rsidRDefault="007F57AF" w:rsidP="00537E31">
            <w:pPr>
              <w:rPr>
                <w:ins w:id="20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89CFE18" w14:textId="77777777" w:rsidTr="00537E31">
        <w:trPr>
          <w:jc w:val="center"/>
          <w:ins w:id="2062" w:author="Mohammad Nayeem Hasan" w:date="2024-05-16T18:02:00Z" w16du:dateUtc="2024-05-16T12:02:00Z"/>
        </w:trPr>
        <w:tc>
          <w:tcPr>
            <w:tcW w:w="1849" w:type="pct"/>
          </w:tcPr>
          <w:p w14:paraId="387F50FA" w14:textId="77777777" w:rsidR="007F57AF" w:rsidRPr="00C73E1C" w:rsidRDefault="007F57AF" w:rsidP="00537E31">
            <w:pPr>
              <w:rPr>
                <w:ins w:id="206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06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Highest level of education</w:t>
              </w:r>
            </w:ins>
          </w:p>
        </w:tc>
        <w:tc>
          <w:tcPr>
            <w:tcW w:w="732" w:type="pct"/>
          </w:tcPr>
          <w:p w14:paraId="07525B7E" w14:textId="77777777" w:rsidR="007F57AF" w:rsidRPr="00C73E1C" w:rsidRDefault="007F57AF" w:rsidP="00537E31">
            <w:pPr>
              <w:rPr>
                <w:ins w:id="206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7D8CADFD" w14:textId="77777777" w:rsidR="007F57AF" w:rsidRPr="00C73E1C" w:rsidRDefault="007F57AF" w:rsidP="00537E31">
            <w:pPr>
              <w:rPr>
                <w:ins w:id="206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18FBAC1D" w14:textId="77777777" w:rsidR="007F57AF" w:rsidRPr="00C73E1C" w:rsidRDefault="007F57AF" w:rsidP="00537E31">
            <w:pPr>
              <w:rPr>
                <w:ins w:id="206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0A0688EA" w14:textId="77777777" w:rsidR="007F57AF" w:rsidRPr="00C73E1C" w:rsidRDefault="007F57AF" w:rsidP="00537E31">
            <w:pPr>
              <w:rPr>
                <w:ins w:id="206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37BF2B36" w14:textId="77777777" w:rsidR="007F57AF" w:rsidRPr="00C73E1C" w:rsidRDefault="007F57AF" w:rsidP="00537E31">
            <w:pPr>
              <w:rPr>
                <w:ins w:id="206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3BE984EB" w14:textId="77777777" w:rsidR="007F57AF" w:rsidRPr="00C73E1C" w:rsidRDefault="007F57AF" w:rsidP="00537E31">
            <w:pPr>
              <w:rPr>
                <w:ins w:id="207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247D5498" w14:textId="77777777" w:rsidTr="00537E31">
        <w:trPr>
          <w:jc w:val="center"/>
          <w:ins w:id="2071" w:author="Mohammad Nayeem Hasan" w:date="2024-05-16T18:02:00Z" w16du:dateUtc="2024-05-16T12:02:00Z"/>
        </w:trPr>
        <w:tc>
          <w:tcPr>
            <w:tcW w:w="1849" w:type="pct"/>
          </w:tcPr>
          <w:p w14:paraId="09CCA694" w14:textId="77777777" w:rsidR="007F57AF" w:rsidRPr="00C73E1C" w:rsidRDefault="007F57AF" w:rsidP="00537E31">
            <w:pPr>
              <w:rPr>
                <w:ins w:id="20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7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</w:p>
        </w:tc>
        <w:tc>
          <w:tcPr>
            <w:tcW w:w="732" w:type="pct"/>
          </w:tcPr>
          <w:p w14:paraId="0B1F36AA" w14:textId="77777777" w:rsidR="007F57AF" w:rsidRPr="00C73E1C" w:rsidRDefault="007F57AF" w:rsidP="00537E31">
            <w:pPr>
              <w:rPr>
                <w:ins w:id="20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780C264" w14:textId="77777777" w:rsidR="007F57AF" w:rsidRPr="00C73E1C" w:rsidRDefault="007F57AF" w:rsidP="00537E31">
            <w:pPr>
              <w:rPr>
                <w:ins w:id="20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1AE5DBB" w14:textId="77777777" w:rsidR="007F57AF" w:rsidRPr="00C73E1C" w:rsidRDefault="007F57AF" w:rsidP="00537E31">
            <w:pPr>
              <w:rPr>
                <w:ins w:id="20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94E9BE3" w14:textId="77777777" w:rsidR="007F57AF" w:rsidRPr="00C73E1C" w:rsidRDefault="007F57AF" w:rsidP="00537E31">
            <w:pPr>
              <w:rPr>
                <w:ins w:id="20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7BF1BD9" w14:textId="77777777" w:rsidR="007F57AF" w:rsidRPr="00C73E1C" w:rsidRDefault="007F57AF" w:rsidP="00537E31">
            <w:pPr>
              <w:rPr>
                <w:ins w:id="20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99C1923" w14:textId="77777777" w:rsidR="007F57AF" w:rsidRPr="00C73E1C" w:rsidRDefault="007F57AF" w:rsidP="00537E31">
            <w:pPr>
              <w:rPr>
                <w:ins w:id="207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D6E6D36" w14:textId="77777777" w:rsidTr="00537E31">
        <w:trPr>
          <w:jc w:val="center"/>
          <w:ins w:id="2080" w:author="Mohammad Nayeem Hasan" w:date="2024-05-16T18:02:00Z" w16du:dateUtc="2024-05-16T12:02:00Z"/>
        </w:trPr>
        <w:tc>
          <w:tcPr>
            <w:tcW w:w="1849" w:type="pct"/>
          </w:tcPr>
          <w:p w14:paraId="77230EE0" w14:textId="77777777" w:rsidR="007F57AF" w:rsidRPr="00C73E1C" w:rsidRDefault="007F57AF" w:rsidP="00537E31">
            <w:pPr>
              <w:rPr>
                <w:ins w:id="20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08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</w:p>
        </w:tc>
        <w:tc>
          <w:tcPr>
            <w:tcW w:w="732" w:type="pct"/>
          </w:tcPr>
          <w:p w14:paraId="16FEA868" w14:textId="77777777" w:rsidR="007F57AF" w:rsidRPr="00C73E1C" w:rsidRDefault="007F57AF" w:rsidP="00537E31">
            <w:pPr>
              <w:rPr>
                <w:ins w:id="20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28F492A" w14:textId="77777777" w:rsidR="007F57AF" w:rsidRPr="00C73E1C" w:rsidRDefault="007F57AF" w:rsidP="00537E31">
            <w:pPr>
              <w:rPr>
                <w:ins w:id="20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DF6B09E" w14:textId="77777777" w:rsidR="007F57AF" w:rsidRPr="00C73E1C" w:rsidRDefault="007F57AF" w:rsidP="00537E31">
            <w:pPr>
              <w:rPr>
                <w:ins w:id="20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BE26781" w14:textId="77777777" w:rsidR="007F57AF" w:rsidRPr="00C73E1C" w:rsidRDefault="007F57AF" w:rsidP="00537E31">
            <w:pPr>
              <w:rPr>
                <w:ins w:id="20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7A98BFE" w14:textId="77777777" w:rsidR="007F57AF" w:rsidRPr="00C73E1C" w:rsidRDefault="007F57AF" w:rsidP="00537E31">
            <w:pPr>
              <w:rPr>
                <w:ins w:id="208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E6C57BB" w14:textId="77777777" w:rsidR="007F57AF" w:rsidRPr="00C73E1C" w:rsidRDefault="007F57AF" w:rsidP="00537E31">
            <w:pPr>
              <w:rPr>
                <w:ins w:id="20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F10F698" w14:textId="77777777" w:rsidTr="00537E31">
        <w:trPr>
          <w:jc w:val="center"/>
          <w:ins w:id="2089" w:author="Mohammad Nayeem Hasan" w:date="2024-05-16T18:02:00Z" w16du:dateUtc="2024-05-16T12:02:00Z"/>
        </w:trPr>
        <w:tc>
          <w:tcPr>
            <w:tcW w:w="1849" w:type="pct"/>
          </w:tcPr>
          <w:p w14:paraId="00608704" w14:textId="77777777" w:rsidR="007F57AF" w:rsidRPr="00C73E1C" w:rsidRDefault="007F57AF" w:rsidP="00537E31">
            <w:pPr>
              <w:rPr>
                <w:ins w:id="209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09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732" w:type="pct"/>
          </w:tcPr>
          <w:p w14:paraId="12284221" w14:textId="77777777" w:rsidR="007F57AF" w:rsidRPr="00C73E1C" w:rsidRDefault="007F57AF" w:rsidP="00537E31">
            <w:pPr>
              <w:rPr>
                <w:ins w:id="20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D7D9CC5" w14:textId="77777777" w:rsidR="007F57AF" w:rsidRPr="00C73E1C" w:rsidRDefault="007F57AF" w:rsidP="00537E31">
            <w:pPr>
              <w:rPr>
                <w:ins w:id="20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6F3FCED" w14:textId="77777777" w:rsidR="007F57AF" w:rsidRPr="00C73E1C" w:rsidRDefault="007F57AF" w:rsidP="00537E31">
            <w:pPr>
              <w:rPr>
                <w:ins w:id="20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93AE777" w14:textId="77777777" w:rsidR="007F57AF" w:rsidRPr="00C73E1C" w:rsidRDefault="007F57AF" w:rsidP="00537E31">
            <w:pPr>
              <w:rPr>
                <w:ins w:id="20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3CE9222" w14:textId="77777777" w:rsidR="007F57AF" w:rsidRPr="00C73E1C" w:rsidRDefault="007F57AF" w:rsidP="00537E31">
            <w:pPr>
              <w:rPr>
                <w:ins w:id="20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6C8C3EC" w14:textId="77777777" w:rsidR="007F57AF" w:rsidRPr="00C73E1C" w:rsidRDefault="007F57AF" w:rsidP="00537E31">
            <w:pPr>
              <w:rPr>
                <w:ins w:id="20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F828815" w14:textId="77777777" w:rsidTr="00537E31">
        <w:trPr>
          <w:jc w:val="center"/>
          <w:ins w:id="2098" w:author="Mohammad Nayeem Hasan" w:date="2024-05-16T18:02:00Z" w16du:dateUtc="2024-05-16T12:02:00Z"/>
        </w:trPr>
        <w:tc>
          <w:tcPr>
            <w:tcW w:w="1849" w:type="pct"/>
          </w:tcPr>
          <w:p w14:paraId="48D11875" w14:textId="77777777" w:rsidR="007F57AF" w:rsidRPr="00C73E1C" w:rsidRDefault="007F57AF" w:rsidP="00537E31">
            <w:pPr>
              <w:rPr>
                <w:ins w:id="209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0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</w:p>
        </w:tc>
        <w:tc>
          <w:tcPr>
            <w:tcW w:w="732" w:type="pct"/>
          </w:tcPr>
          <w:p w14:paraId="18A4286F" w14:textId="77777777" w:rsidR="007F57AF" w:rsidRPr="00C73E1C" w:rsidRDefault="007F57AF" w:rsidP="00537E31">
            <w:pPr>
              <w:rPr>
                <w:ins w:id="21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CAFDB53" w14:textId="77777777" w:rsidR="007F57AF" w:rsidRPr="00C73E1C" w:rsidRDefault="007F57AF" w:rsidP="00537E31">
            <w:pPr>
              <w:rPr>
                <w:ins w:id="21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17DF76A" w14:textId="77777777" w:rsidR="007F57AF" w:rsidRPr="00C73E1C" w:rsidRDefault="007F57AF" w:rsidP="00537E31">
            <w:pPr>
              <w:rPr>
                <w:ins w:id="21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8896584" w14:textId="77777777" w:rsidR="007F57AF" w:rsidRPr="00C73E1C" w:rsidRDefault="007F57AF" w:rsidP="00537E31">
            <w:pPr>
              <w:rPr>
                <w:ins w:id="21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A0841C8" w14:textId="77777777" w:rsidR="007F57AF" w:rsidRPr="00C73E1C" w:rsidRDefault="007F57AF" w:rsidP="00537E31">
            <w:pPr>
              <w:rPr>
                <w:ins w:id="21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9D084C7" w14:textId="77777777" w:rsidR="007F57AF" w:rsidRPr="00C73E1C" w:rsidRDefault="007F57AF" w:rsidP="00537E31">
            <w:pPr>
              <w:rPr>
                <w:ins w:id="21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A3CA51C" w14:textId="77777777" w:rsidTr="00537E31">
        <w:trPr>
          <w:jc w:val="center"/>
          <w:ins w:id="2107" w:author="Mohammad Nayeem Hasan" w:date="2024-05-16T18:02:00Z" w16du:dateUtc="2024-05-16T12:02:00Z"/>
        </w:trPr>
        <w:tc>
          <w:tcPr>
            <w:tcW w:w="1849" w:type="pct"/>
          </w:tcPr>
          <w:p w14:paraId="6DAB5389" w14:textId="77777777" w:rsidR="007F57AF" w:rsidRPr="00C73E1C" w:rsidRDefault="007F57AF" w:rsidP="00537E31">
            <w:pPr>
              <w:rPr>
                <w:ins w:id="210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10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Marital status</w:t>
              </w:r>
            </w:ins>
          </w:p>
        </w:tc>
        <w:tc>
          <w:tcPr>
            <w:tcW w:w="732" w:type="pct"/>
          </w:tcPr>
          <w:p w14:paraId="60B09AAA" w14:textId="77777777" w:rsidR="007F57AF" w:rsidRPr="00C73E1C" w:rsidRDefault="007F57AF" w:rsidP="00537E31">
            <w:pPr>
              <w:rPr>
                <w:ins w:id="211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722A5B2C" w14:textId="77777777" w:rsidR="007F57AF" w:rsidRPr="00C73E1C" w:rsidRDefault="007F57AF" w:rsidP="00537E31">
            <w:pPr>
              <w:rPr>
                <w:ins w:id="211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5DF8AB02" w14:textId="77777777" w:rsidR="007F57AF" w:rsidRPr="00C73E1C" w:rsidRDefault="007F57AF" w:rsidP="00537E31">
            <w:pPr>
              <w:rPr>
                <w:ins w:id="211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27C547AA" w14:textId="77777777" w:rsidR="007F57AF" w:rsidRPr="00C73E1C" w:rsidRDefault="007F57AF" w:rsidP="00537E31">
            <w:pPr>
              <w:rPr>
                <w:ins w:id="21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565B19BA" w14:textId="77777777" w:rsidR="007F57AF" w:rsidRPr="00C73E1C" w:rsidRDefault="007F57AF" w:rsidP="00537E31">
            <w:pPr>
              <w:rPr>
                <w:ins w:id="211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FF6CDA8" w14:textId="77777777" w:rsidR="007F57AF" w:rsidRPr="00C73E1C" w:rsidRDefault="007F57AF" w:rsidP="00537E31">
            <w:pPr>
              <w:rPr>
                <w:ins w:id="211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5BDC7931" w14:textId="77777777" w:rsidTr="00537E31">
        <w:trPr>
          <w:jc w:val="center"/>
          <w:ins w:id="2116" w:author="Mohammad Nayeem Hasan" w:date="2024-05-16T18:02:00Z" w16du:dateUtc="2024-05-16T12:02:00Z"/>
        </w:trPr>
        <w:tc>
          <w:tcPr>
            <w:tcW w:w="1849" w:type="pct"/>
          </w:tcPr>
          <w:p w14:paraId="4396FF69" w14:textId="77777777" w:rsidR="007F57AF" w:rsidRPr="00C73E1C" w:rsidRDefault="007F57AF" w:rsidP="00537E31">
            <w:pPr>
              <w:rPr>
                <w:ins w:id="211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1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Currently Married</w:t>
              </w:r>
            </w:ins>
          </w:p>
        </w:tc>
        <w:tc>
          <w:tcPr>
            <w:tcW w:w="732" w:type="pct"/>
          </w:tcPr>
          <w:p w14:paraId="12D129A0" w14:textId="77777777" w:rsidR="007F57AF" w:rsidRPr="00C73E1C" w:rsidRDefault="007F57AF" w:rsidP="00537E31">
            <w:pPr>
              <w:rPr>
                <w:ins w:id="21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D36A7BA" w14:textId="77777777" w:rsidR="007F57AF" w:rsidRPr="00C73E1C" w:rsidRDefault="007F57AF" w:rsidP="00537E31">
            <w:pPr>
              <w:rPr>
                <w:ins w:id="21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4CD8B26" w14:textId="77777777" w:rsidR="007F57AF" w:rsidRPr="00C73E1C" w:rsidRDefault="007F57AF" w:rsidP="00537E31">
            <w:pPr>
              <w:rPr>
                <w:ins w:id="21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C5FFEF4" w14:textId="77777777" w:rsidR="007F57AF" w:rsidRPr="00C73E1C" w:rsidRDefault="007F57AF" w:rsidP="00537E31">
            <w:pPr>
              <w:rPr>
                <w:ins w:id="21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9C4C1CA" w14:textId="77777777" w:rsidR="007F57AF" w:rsidRPr="00C73E1C" w:rsidRDefault="007F57AF" w:rsidP="00537E31">
            <w:pPr>
              <w:rPr>
                <w:ins w:id="21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C4B327C" w14:textId="77777777" w:rsidR="007F57AF" w:rsidRPr="00C73E1C" w:rsidRDefault="007F57AF" w:rsidP="00537E31">
            <w:pPr>
              <w:rPr>
                <w:ins w:id="21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731BEB5" w14:textId="77777777" w:rsidTr="00537E31">
        <w:trPr>
          <w:jc w:val="center"/>
          <w:ins w:id="2125" w:author="Mohammad Nayeem Hasan" w:date="2024-05-16T18:02:00Z" w16du:dateUtc="2024-05-16T12:02:00Z"/>
        </w:trPr>
        <w:tc>
          <w:tcPr>
            <w:tcW w:w="1849" w:type="pct"/>
          </w:tcPr>
          <w:p w14:paraId="342224D8" w14:textId="77777777" w:rsidR="007F57AF" w:rsidRPr="00C73E1C" w:rsidRDefault="007F57AF" w:rsidP="00537E31">
            <w:pPr>
              <w:rPr>
                <w:ins w:id="212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2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Not Married</w:t>
              </w:r>
            </w:ins>
          </w:p>
        </w:tc>
        <w:tc>
          <w:tcPr>
            <w:tcW w:w="732" w:type="pct"/>
          </w:tcPr>
          <w:p w14:paraId="1CEC365B" w14:textId="77777777" w:rsidR="007F57AF" w:rsidRPr="00C73E1C" w:rsidRDefault="007F57AF" w:rsidP="00537E31">
            <w:pPr>
              <w:rPr>
                <w:ins w:id="21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CEE0A44" w14:textId="77777777" w:rsidR="007F57AF" w:rsidRPr="00C73E1C" w:rsidRDefault="007F57AF" w:rsidP="00537E31">
            <w:pPr>
              <w:rPr>
                <w:ins w:id="21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30C97F0" w14:textId="77777777" w:rsidR="007F57AF" w:rsidRPr="00C73E1C" w:rsidRDefault="007F57AF" w:rsidP="00537E31">
            <w:pPr>
              <w:rPr>
                <w:ins w:id="21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52DA5BB" w14:textId="77777777" w:rsidR="007F57AF" w:rsidRPr="00C73E1C" w:rsidRDefault="007F57AF" w:rsidP="00537E31">
            <w:pPr>
              <w:rPr>
                <w:ins w:id="21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33BE514" w14:textId="77777777" w:rsidR="007F57AF" w:rsidRPr="00C73E1C" w:rsidRDefault="007F57AF" w:rsidP="00537E31">
            <w:pPr>
              <w:rPr>
                <w:ins w:id="21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BD00A8E" w14:textId="77777777" w:rsidR="007F57AF" w:rsidRPr="00C73E1C" w:rsidRDefault="007F57AF" w:rsidP="00537E31">
            <w:pPr>
              <w:rPr>
                <w:ins w:id="213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489809B" w14:textId="77777777" w:rsidTr="00537E31">
        <w:trPr>
          <w:jc w:val="center"/>
          <w:ins w:id="2134" w:author="Mohammad Nayeem Hasan" w:date="2024-05-16T18:02:00Z" w16du:dateUtc="2024-05-16T12:02:00Z"/>
        </w:trPr>
        <w:tc>
          <w:tcPr>
            <w:tcW w:w="1849" w:type="pct"/>
          </w:tcPr>
          <w:p w14:paraId="0A6DE66C" w14:textId="77777777" w:rsidR="007F57AF" w:rsidRPr="00C73E1C" w:rsidRDefault="007F57AF" w:rsidP="00537E31">
            <w:pPr>
              <w:rPr>
                <w:ins w:id="213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13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Work status</w:t>
              </w:r>
            </w:ins>
          </w:p>
        </w:tc>
        <w:tc>
          <w:tcPr>
            <w:tcW w:w="732" w:type="pct"/>
          </w:tcPr>
          <w:p w14:paraId="352D6758" w14:textId="77777777" w:rsidR="007F57AF" w:rsidRPr="00C73E1C" w:rsidRDefault="007F57AF" w:rsidP="00537E31">
            <w:pPr>
              <w:rPr>
                <w:ins w:id="213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29E277F5" w14:textId="77777777" w:rsidR="007F57AF" w:rsidRPr="00C73E1C" w:rsidRDefault="007F57AF" w:rsidP="00537E31">
            <w:pPr>
              <w:rPr>
                <w:ins w:id="213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7020B570" w14:textId="77777777" w:rsidR="007F57AF" w:rsidRPr="00C73E1C" w:rsidRDefault="007F57AF" w:rsidP="00537E31">
            <w:pPr>
              <w:rPr>
                <w:ins w:id="21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31DD75CF" w14:textId="77777777" w:rsidR="007F57AF" w:rsidRPr="00C73E1C" w:rsidRDefault="007F57AF" w:rsidP="00537E31">
            <w:pPr>
              <w:rPr>
                <w:ins w:id="21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17FD643D" w14:textId="77777777" w:rsidR="007F57AF" w:rsidRPr="00C73E1C" w:rsidRDefault="007F57AF" w:rsidP="00537E31">
            <w:pPr>
              <w:rPr>
                <w:ins w:id="214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6EFB2A0F" w14:textId="77777777" w:rsidR="007F57AF" w:rsidRPr="00C73E1C" w:rsidRDefault="007F57AF" w:rsidP="00537E31">
            <w:pPr>
              <w:rPr>
                <w:ins w:id="214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3FF45235" w14:textId="77777777" w:rsidTr="00537E31">
        <w:trPr>
          <w:jc w:val="center"/>
          <w:ins w:id="2143" w:author="Mohammad Nayeem Hasan" w:date="2024-05-16T18:02:00Z" w16du:dateUtc="2024-05-16T12:02:00Z"/>
        </w:trPr>
        <w:tc>
          <w:tcPr>
            <w:tcW w:w="1849" w:type="pct"/>
          </w:tcPr>
          <w:p w14:paraId="1A17773A" w14:textId="77777777" w:rsidR="007F57AF" w:rsidRPr="00C73E1C" w:rsidRDefault="007F57AF" w:rsidP="00537E31">
            <w:pPr>
              <w:rPr>
                <w:ins w:id="214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4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Employee/Business/Agriculture/</w:t>
              </w:r>
              <w:proofErr w:type="spellStart"/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Labour</w:t>
              </w:r>
              <w:proofErr w:type="spellEnd"/>
            </w:ins>
          </w:p>
        </w:tc>
        <w:tc>
          <w:tcPr>
            <w:tcW w:w="732" w:type="pct"/>
          </w:tcPr>
          <w:p w14:paraId="1145B966" w14:textId="77777777" w:rsidR="007F57AF" w:rsidRPr="00C73E1C" w:rsidRDefault="007F57AF" w:rsidP="00537E31">
            <w:pPr>
              <w:rPr>
                <w:ins w:id="21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AE642EA" w14:textId="77777777" w:rsidR="007F57AF" w:rsidRPr="00C73E1C" w:rsidRDefault="007F57AF" w:rsidP="00537E31">
            <w:pPr>
              <w:rPr>
                <w:ins w:id="21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EA1E213" w14:textId="77777777" w:rsidR="007F57AF" w:rsidRPr="00C73E1C" w:rsidRDefault="007F57AF" w:rsidP="00537E31">
            <w:pPr>
              <w:rPr>
                <w:ins w:id="21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36ACF4B" w14:textId="77777777" w:rsidR="007F57AF" w:rsidRPr="00C73E1C" w:rsidRDefault="007F57AF" w:rsidP="00537E31">
            <w:pPr>
              <w:rPr>
                <w:ins w:id="21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39F224D" w14:textId="77777777" w:rsidR="007F57AF" w:rsidRPr="00C73E1C" w:rsidRDefault="007F57AF" w:rsidP="00537E31">
            <w:pPr>
              <w:rPr>
                <w:ins w:id="21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AF3A457" w14:textId="77777777" w:rsidR="007F57AF" w:rsidRPr="00C73E1C" w:rsidRDefault="007F57AF" w:rsidP="00537E31">
            <w:pPr>
              <w:rPr>
                <w:ins w:id="215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A729213" w14:textId="77777777" w:rsidTr="00537E31">
        <w:trPr>
          <w:jc w:val="center"/>
          <w:ins w:id="2152" w:author="Mohammad Nayeem Hasan" w:date="2024-05-16T18:02:00Z" w16du:dateUtc="2024-05-16T12:02:00Z"/>
        </w:trPr>
        <w:tc>
          <w:tcPr>
            <w:tcW w:w="1849" w:type="pct"/>
          </w:tcPr>
          <w:p w14:paraId="1B02825D" w14:textId="77777777" w:rsidR="007F57AF" w:rsidRPr="00C73E1C" w:rsidRDefault="007F57AF" w:rsidP="00537E31">
            <w:pPr>
              <w:rPr>
                <w:ins w:id="215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5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Home maker/Other voluntary work</w:t>
              </w:r>
            </w:ins>
          </w:p>
        </w:tc>
        <w:tc>
          <w:tcPr>
            <w:tcW w:w="732" w:type="pct"/>
          </w:tcPr>
          <w:p w14:paraId="4A4FEBB9" w14:textId="77777777" w:rsidR="007F57AF" w:rsidRPr="00C73E1C" w:rsidRDefault="007F57AF" w:rsidP="00537E31">
            <w:pPr>
              <w:rPr>
                <w:ins w:id="21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712EC0C" w14:textId="77777777" w:rsidR="007F57AF" w:rsidRPr="00C73E1C" w:rsidRDefault="007F57AF" w:rsidP="00537E31">
            <w:pPr>
              <w:rPr>
                <w:ins w:id="21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BF69261" w14:textId="77777777" w:rsidR="007F57AF" w:rsidRPr="00C73E1C" w:rsidRDefault="007F57AF" w:rsidP="00537E31">
            <w:pPr>
              <w:rPr>
                <w:ins w:id="21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D5A5D32" w14:textId="77777777" w:rsidR="007F57AF" w:rsidRPr="00C73E1C" w:rsidRDefault="007F57AF" w:rsidP="00537E31">
            <w:pPr>
              <w:rPr>
                <w:ins w:id="21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7EB6055A" w14:textId="77777777" w:rsidR="007F57AF" w:rsidRPr="00C73E1C" w:rsidRDefault="007F57AF" w:rsidP="00537E31">
            <w:pPr>
              <w:rPr>
                <w:ins w:id="21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7F844C2" w14:textId="77777777" w:rsidR="007F57AF" w:rsidRPr="00C73E1C" w:rsidRDefault="007F57AF" w:rsidP="00537E31">
            <w:pPr>
              <w:rPr>
                <w:ins w:id="216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ADE1085" w14:textId="77777777" w:rsidTr="00537E31">
        <w:trPr>
          <w:jc w:val="center"/>
          <w:ins w:id="2161" w:author="Mohammad Nayeem Hasan" w:date="2024-05-16T18:02:00Z" w16du:dateUtc="2024-05-16T12:02:00Z"/>
        </w:trPr>
        <w:tc>
          <w:tcPr>
            <w:tcW w:w="1849" w:type="pct"/>
          </w:tcPr>
          <w:p w14:paraId="185AEDAC" w14:textId="77777777" w:rsidR="007F57AF" w:rsidRPr="00C73E1C" w:rsidRDefault="007F57AF" w:rsidP="00537E31">
            <w:pPr>
              <w:rPr>
                <w:ins w:id="216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16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Unemployed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  <w:tc>
          <w:tcPr>
            <w:tcW w:w="732" w:type="pct"/>
          </w:tcPr>
          <w:p w14:paraId="735CA23E" w14:textId="77777777" w:rsidR="007F57AF" w:rsidRPr="00C73E1C" w:rsidRDefault="007F57AF" w:rsidP="00537E31">
            <w:pPr>
              <w:rPr>
                <w:ins w:id="21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3C91EA8" w14:textId="77777777" w:rsidR="007F57AF" w:rsidRPr="00C73E1C" w:rsidRDefault="007F57AF" w:rsidP="00537E31">
            <w:pPr>
              <w:rPr>
                <w:ins w:id="21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5A9EFDF" w14:textId="77777777" w:rsidR="007F57AF" w:rsidRPr="00C73E1C" w:rsidRDefault="007F57AF" w:rsidP="00537E31">
            <w:pPr>
              <w:rPr>
                <w:ins w:id="21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363F383" w14:textId="77777777" w:rsidR="007F57AF" w:rsidRPr="00C73E1C" w:rsidRDefault="007F57AF" w:rsidP="00537E31">
            <w:pPr>
              <w:rPr>
                <w:ins w:id="21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C81B698" w14:textId="77777777" w:rsidR="007F57AF" w:rsidRPr="00C73E1C" w:rsidRDefault="007F57AF" w:rsidP="00537E31">
            <w:pPr>
              <w:rPr>
                <w:ins w:id="216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7469C11" w14:textId="77777777" w:rsidR="007F57AF" w:rsidRPr="00C73E1C" w:rsidRDefault="007F57AF" w:rsidP="00537E31">
            <w:pPr>
              <w:rPr>
                <w:ins w:id="216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E55D530" w14:textId="77777777" w:rsidTr="00537E31">
        <w:trPr>
          <w:jc w:val="center"/>
          <w:ins w:id="2170" w:author="Mohammad Nayeem Hasan" w:date="2024-05-16T18:02:00Z" w16du:dateUtc="2024-05-16T12:02:00Z"/>
        </w:trPr>
        <w:tc>
          <w:tcPr>
            <w:tcW w:w="1849" w:type="pct"/>
          </w:tcPr>
          <w:p w14:paraId="242C77B7" w14:textId="77777777" w:rsidR="007F57AF" w:rsidRPr="00C73E1C" w:rsidRDefault="007F57AF" w:rsidP="00537E31">
            <w:pPr>
              <w:rPr>
                <w:ins w:id="21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7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Food intake</w:t>
              </w:r>
            </w:ins>
          </w:p>
        </w:tc>
        <w:tc>
          <w:tcPr>
            <w:tcW w:w="732" w:type="pct"/>
          </w:tcPr>
          <w:p w14:paraId="58F96033" w14:textId="77777777" w:rsidR="007F57AF" w:rsidRPr="00C73E1C" w:rsidRDefault="007F57AF" w:rsidP="00537E31">
            <w:pPr>
              <w:rPr>
                <w:ins w:id="21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1EC719F" w14:textId="77777777" w:rsidR="007F57AF" w:rsidRPr="00C73E1C" w:rsidRDefault="007F57AF" w:rsidP="00537E31">
            <w:pPr>
              <w:rPr>
                <w:ins w:id="21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6CFCC96" w14:textId="77777777" w:rsidR="007F57AF" w:rsidRPr="00C73E1C" w:rsidRDefault="007F57AF" w:rsidP="00537E31">
            <w:pPr>
              <w:rPr>
                <w:ins w:id="21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CE858A8" w14:textId="77777777" w:rsidR="007F57AF" w:rsidRPr="00C73E1C" w:rsidRDefault="007F57AF" w:rsidP="00537E31">
            <w:pPr>
              <w:rPr>
                <w:ins w:id="21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89DE76B" w14:textId="77777777" w:rsidR="007F57AF" w:rsidRPr="00C73E1C" w:rsidRDefault="007F57AF" w:rsidP="00537E31">
            <w:pPr>
              <w:rPr>
                <w:ins w:id="21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CC3CB2A" w14:textId="77777777" w:rsidR="007F57AF" w:rsidRPr="00C73E1C" w:rsidRDefault="007F57AF" w:rsidP="00537E31">
            <w:pPr>
              <w:rPr>
                <w:ins w:id="217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DFEAE61" w14:textId="77777777" w:rsidTr="00537E31">
        <w:trPr>
          <w:jc w:val="center"/>
          <w:ins w:id="2179" w:author="Mohammad Nayeem Hasan" w:date="2024-05-16T18:02:00Z" w16du:dateUtc="2024-05-16T12:02:00Z"/>
        </w:trPr>
        <w:tc>
          <w:tcPr>
            <w:tcW w:w="1849" w:type="pct"/>
          </w:tcPr>
          <w:p w14:paraId="5DE05E7D" w14:textId="77777777" w:rsidR="007F57AF" w:rsidRPr="00C73E1C" w:rsidRDefault="007F57AF" w:rsidP="00537E31">
            <w:pPr>
              <w:rPr>
                <w:ins w:id="218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18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Current smoking</w:t>
              </w:r>
            </w:ins>
          </w:p>
        </w:tc>
        <w:tc>
          <w:tcPr>
            <w:tcW w:w="732" w:type="pct"/>
          </w:tcPr>
          <w:p w14:paraId="0395C944" w14:textId="77777777" w:rsidR="007F57AF" w:rsidRPr="00C73E1C" w:rsidRDefault="007F57AF" w:rsidP="00537E31">
            <w:pPr>
              <w:rPr>
                <w:ins w:id="21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2456DFBD" w14:textId="77777777" w:rsidR="007F57AF" w:rsidRPr="00C73E1C" w:rsidRDefault="007F57AF" w:rsidP="00537E31">
            <w:pPr>
              <w:rPr>
                <w:ins w:id="21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33D22BAE" w14:textId="77777777" w:rsidR="007F57AF" w:rsidRPr="00C73E1C" w:rsidRDefault="007F57AF" w:rsidP="00537E31">
            <w:pPr>
              <w:rPr>
                <w:ins w:id="218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20E279C5" w14:textId="77777777" w:rsidR="007F57AF" w:rsidRPr="00C73E1C" w:rsidRDefault="007F57AF" w:rsidP="00537E31">
            <w:pPr>
              <w:rPr>
                <w:ins w:id="218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B663FF4" w14:textId="77777777" w:rsidR="007F57AF" w:rsidRPr="00C73E1C" w:rsidRDefault="007F57AF" w:rsidP="00537E31">
            <w:pPr>
              <w:rPr>
                <w:ins w:id="218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0CB02EC3" w14:textId="77777777" w:rsidR="007F57AF" w:rsidRPr="00C73E1C" w:rsidRDefault="007F57AF" w:rsidP="00537E31">
            <w:pPr>
              <w:rPr>
                <w:ins w:id="218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73B8B6D0" w14:textId="77777777" w:rsidTr="00537E31">
        <w:trPr>
          <w:jc w:val="center"/>
          <w:ins w:id="2188" w:author="Mohammad Nayeem Hasan" w:date="2024-05-16T18:02:00Z" w16du:dateUtc="2024-05-16T12:02:00Z"/>
        </w:trPr>
        <w:tc>
          <w:tcPr>
            <w:tcW w:w="1849" w:type="pct"/>
          </w:tcPr>
          <w:p w14:paraId="0E749A48" w14:textId="77777777" w:rsidR="007F57AF" w:rsidRPr="00C73E1C" w:rsidRDefault="007F57AF" w:rsidP="00537E31">
            <w:pPr>
              <w:rPr>
                <w:ins w:id="21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9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Daily/Yes </w:t>
              </w:r>
            </w:ins>
          </w:p>
        </w:tc>
        <w:tc>
          <w:tcPr>
            <w:tcW w:w="732" w:type="pct"/>
          </w:tcPr>
          <w:p w14:paraId="2A4F63DF" w14:textId="77777777" w:rsidR="007F57AF" w:rsidRPr="00C73E1C" w:rsidRDefault="007F57AF" w:rsidP="00537E31">
            <w:pPr>
              <w:rPr>
                <w:ins w:id="21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2B71FD4" w14:textId="77777777" w:rsidR="007F57AF" w:rsidRPr="00C73E1C" w:rsidRDefault="007F57AF" w:rsidP="00537E31">
            <w:pPr>
              <w:rPr>
                <w:ins w:id="21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64CDC3D" w14:textId="77777777" w:rsidR="007F57AF" w:rsidRPr="00C73E1C" w:rsidRDefault="007F57AF" w:rsidP="00537E31">
            <w:pPr>
              <w:rPr>
                <w:ins w:id="21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DA9C9EE" w14:textId="77777777" w:rsidR="007F57AF" w:rsidRPr="00C73E1C" w:rsidRDefault="007F57AF" w:rsidP="00537E31">
            <w:pPr>
              <w:rPr>
                <w:ins w:id="21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5B48B07" w14:textId="77777777" w:rsidR="007F57AF" w:rsidRPr="00C73E1C" w:rsidRDefault="007F57AF" w:rsidP="00537E31">
            <w:pPr>
              <w:rPr>
                <w:ins w:id="21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A463DAB" w14:textId="77777777" w:rsidR="007F57AF" w:rsidRPr="00C73E1C" w:rsidRDefault="007F57AF" w:rsidP="00537E31">
            <w:pPr>
              <w:rPr>
                <w:ins w:id="219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36D71B7" w14:textId="77777777" w:rsidTr="00537E31">
        <w:trPr>
          <w:jc w:val="center"/>
          <w:ins w:id="2197" w:author="Mohammad Nayeem Hasan" w:date="2024-05-16T18:02:00Z" w16du:dateUtc="2024-05-16T12:02:00Z"/>
        </w:trPr>
        <w:tc>
          <w:tcPr>
            <w:tcW w:w="1849" w:type="pct"/>
          </w:tcPr>
          <w:p w14:paraId="104A46C5" w14:textId="77777777" w:rsidR="007F57AF" w:rsidRPr="00C73E1C" w:rsidRDefault="007F57AF" w:rsidP="00537E31">
            <w:pPr>
              <w:rPr>
                <w:ins w:id="21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19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daily/No</w:t>
              </w:r>
            </w:ins>
          </w:p>
        </w:tc>
        <w:tc>
          <w:tcPr>
            <w:tcW w:w="732" w:type="pct"/>
          </w:tcPr>
          <w:p w14:paraId="0C89BB20" w14:textId="77777777" w:rsidR="007F57AF" w:rsidRPr="00C73E1C" w:rsidRDefault="007F57AF" w:rsidP="00537E31">
            <w:pPr>
              <w:rPr>
                <w:ins w:id="22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ADC8003" w14:textId="77777777" w:rsidR="007F57AF" w:rsidRPr="00C73E1C" w:rsidRDefault="007F57AF" w:rsidP="00537E31">
            <w:pPr>
              <w:rPr>
                <w:ins w:id="22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827AE36" w14:textId="77777777" w:rsidR="007F57AF" w:rsidRPr="00C73E1C" w:rsidRDefault="007F57AF" w:rsidP="00537E31">
            <w:pPr>
              <w:rPr>
                <w:ins w:id="22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5530D28" w14:textId="77777777" w:rsidR="007F57AF" w:rsidRPr="00C73E1C" w:rsidRDefault="007F57AF" w:rsidP="00537E31">
            <w:pPr>
              <w:rPr>
                <w:ins w:id="220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E2C9292" w14:textId="77777777" w:rsidR="007F57AF" w:rsidRPr="00C73E1C" w:rsidRDefault="007F57AF" w:rsidP="00537E31">
            <w:pPr>
              <w:rPr>
                <w:ins w:id="220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EFFB91E" w14:textId="77777777" w:rsidR="007F57AF" w:rsidRPr="00C73E1C" w:rsidRDefault="007F57AF" w:rsidP="00537E31">
            <w:pPr>
              <w:rPr>
                <w:ins w:id="220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AD1F81A" w14:textId="77777777" w:rsidTr="00537E31">
        <w:trPr>
          <w:jc w:val="center"/>
          <w:ins w:id="2206" w:author="Mohammad Nayeem Hasan" w:date="2024-05-16T18:02:00Z" w16du:dateUtc="2024-05-16T12:02:00Z"/>
        </w:trPr>
        <w:tc>
          <w:tcPr>
            <w:tcW w:w="1849" w:type="pct"/>
          </w:tcPr>
          <w:p w14:paraId="38B04DB3" w14:textId="77777777" w:rsidR="007F57AF" w:rsidRPr="00C73E1C" w:rsidRDefault="007F57AF" w:rsidP="00537E31">
            <w:pPr>
              <w:rPr>
                <w:ins w:id="220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20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Fruit eaten in a week</w:t>
              </w:r>
            </w:ins>
          </w:p>
        </w:tc>
        <w:tc>
          <w:tcPr>
            <w:tcW w:w="732" w:type="pct"/>
          </w:tcPr>
          <w:p w14:paraId="5EA1AC29" w14:textId="77777777" w:rsidR="007F57AF" w:rsidRPr="00C73E1C" w:rsidRDefault="007F57AF" w:rsidP="00537E31">
            <w:pPr>
              <w:rPr>
                <w:ins w:id="220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7B567C74" w14:textId="77777777" w:rsidR="007F57AF" w:rsidRPr="00C73E1C" w:rsidRDefault="007F57AF" w:rsidP="00537E31">
            <w:pPr>
              <w:rPr>
                <w:ins w:id="221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3FF16CFF" w14:textId="77777777" w:rsidR="007F57AF" w:rsidRPr="00C73E1C" w:rsidRDefault="007F57AF" w:rsidP="00537E31">
            <w:pPr>
              <w:rPr>
                <w:ins w:id="221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2BEF3A0C" w14:textId="77777777" w:rsidR="007F57AF" w:rsidRPr="00C73E1C" w:rsidRDefault="007F57AF" w:rsidP="00537E31">
            <w:pPr>
              <w:rPr>
                <w:ins w:id="221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139295CF" w14:textId="77777777" w:rsidR="007F57AF" w:rsidRPr="00C73E1C" w:rsidRDefault="007F57AF" w:rsidP="00537E31">
            <w:pPr>
              <w:rPr>
                <w:ins w:id="221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989E98E" w14:textId="77777777" w:rsidR="007F57AF" w:rsidRPr="00C73E1C" w:rsidRDefault="007F57AF" w:rsidP="00537E31">
            <w:pPr>
              <w:rPr>
                <w:ins w:id="221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37494E8B" w14:textId="77777777" w:rsidTr="00537E31">
        <w:trPr>
          <w:jc w:val="center"/>
          <w:ins w:id="2215" w:author="Mohammad Nayeem Hasan" w:date="2024-05-16T18:02:00Z" w16du:dateUtc="2024-05-16T12:02:00Z"/>
        </w:trPr>
        <w:tc>
          <w:tcPr>
            <w:tcW w:w="1849" w:type="pct"/>
          </w:tcPr>
          <w:p w14:paraId="2427DFAE" w14:textId="77777777" w:rsidR="007F57AF" w:rsidRPr="00C73E1C" w:rsidRDefault="007F57AF" w:rsidP="00537E31">
            <w:pPr>
              <w:rPr>
                <w:ins w:id="221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1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28BCCEB5" w14:textId="77777777" w:rsidR="007F57AF" w:rsidRPr="00C73E1C" w:rsidRDefault="007F57AF" w:rsidP="00537E31">
            <w:pPr>
              <w:rPr>
                <w:ins w:id="22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E52CDF1" w14:textId="77777777" w:rsidR="007F57AF" w:rsidRPr="00C73E1C" w:rsidRDefault="007F57AF" w:rsidP="00537E31">
            <w:pPr>
              <w:rPr>
                <w:ins w:id="22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79B38EBC" w14:textId="77777777" w:rsidR="007F57AF" w:rsidRPr="00C73E1C" w:rsidRDefault="007F57AF" w:rsidP="00537E31">
            <w:pPr>
              <w:rPr>
                <w:ins w:id="22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877A99F" w14:textId="77777777" w:rsidR="007F57AF" w:rsidRPr="00C73E1C" w:rsidRDefault="007F57AF" w:rsidP="00537E31">
            <w:pPr>
              <w:rPr>
                <w:ins w:id="22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1B3252F" w14:textId="77777777" w:rsidR="007F57AF" w:rsidRPr="00C73E1C" w:rsidRDefault="007F57AF" w:rsidP="00537E31">
            <w:pPr>
              <w:rPr>
                <w:ins w:id="22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0A64F9E" w14:textId="77777777" w:rsidR="007F57AF" w:rsidRPr="00C73E1C" w:rsidRDefault="007F57AF" w:rsidP="00537E31">
            <w:pPr>
              <w:rPr>
                <w:ins w:id="222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EE779D8" w14:textId="77777777" w:rsidTr="00537E31">
        <w:trPr>
          <w:jc w:val="center"/>
          <w:ins w:id="2224" w:author="Mohammad Nayeem Hasan" w:date="2024-05-16T18:02:00Z" w16du:dateUtc="2024-05-16T12:02:00Z"/>
        </w:trPr>
        <w:tc>
          <w:tcPr>
            <w:tcW w:w="1849" w:type="pct"/>
          </w:tcPr>
          <w:p w14:paraId="125704F0" w14:textId="77777777" w:rsidR="007F57AF" w:rsidRPr="00C73E1C" w:rsidRDefault="007F57AF" w:rsidP="00537E31">
            <w:pPr>
              <w:rPr>
                <w:ins w:id="222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2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2F6527E1" w14:textId="77777777" w:rsidR="007F57AF" w:rsidRPr="00C73E1C" w:rsidRDefault="007F57AF" w:rsidP="00537E31">
            <w:pPr>
              <w:rPr>
                <w:ins w:id="22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6B7C186" w14:textId="77777777" w:rsidR="007F57AF" w:rsidRPr="00C73E1C" w:rsidRDefault="007F57AF" w:rsidP="00537E31">
            <w:pPr>
              <w:rPr>
                <w:ins w:id="22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28802E6" w14:textId="77777777" w:rsidR="007F57AF" w:rsidRPr="00C73E1C" w:rsidRDefault="007F57AF" w:rsidP="00537E31">
            <w:pPr>
              <w:rPr>
                <w:ins w:id="22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6E42DDD" w14:textId="77777777" w:rsidR="007F57AF" w:rsidRPr="00C73E1C" w:rsidRDefault="007F57AF" w:rsidP="00537E31">
            <w:pPr>
              <w:rPr>
                <w:ins w:id="22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AC037DF" w14:textId="77777777" w:rsidR="007F57AF" w:rsidRPr="00C73E1C" w:rsidRDefault="007F57AF" w:rsidP="00537E31">
            <w:pPr>
              <w:rPr>
                <w:ins w:id="22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B2C55E1" w14:textId="77777777" w:rsidR="007F57AF" w:rsidRPr="00C73E1C" w:rsidRDefault="007F57AF" w:rsidP="00537E31">
            <w:pPr>
              <w:rPr>
                <w:ins w:id="223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286B44B" w14:textId="77777777" w:rsidTr="00537E31">
        <w:trPr>
          <w:jc w:val="center"/>
          <w:ins w:id="2233" w:author="Mohammad Nayeem Hasan" w:date="2024-05-16T18:02:00Z" w16du:dateUtc="2024-05-16T12:02:00Z"/>
        </w:trPr>
        <w:tc>
          <w:tcPr>
            <w:tcW w:w="1849" w:type="pct"/>
          </w:tcPr>
          <w:p w14:paraId="113A3CE5" w14:textId="77777777" w:rsidR="007F57AF" w:rsidRPr="00C73E1C" w:rsidRDefault="007F57AF" w:rsidP="00537E31">
            <w:pPr>
              <w:rPr>
                <w:ins w:id="223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23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Vegetables eaten in a week</w:t>
              </w:r>
            </w:ins>
          </w:p>
        </w:tc>
        <w:tc>
          <w:tcPr>
            <w:tcW w:w="732" w:type="pct"/>
          </w:tcPr>
          <w:p w14:paraId="023EE68D" w14:textId="77777777" w:rsidR="007F57AF" w:rsidRPr="00C73E1C" w:rsidRDefault="007F57AF" w:rsidP="00537E31">
            <w:pPr>
              <w:rPr>
                <w:ins w:id="223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421F5C08" w14:textId="77777777" w:rsidR="007F57AF" w:rsidRPr="00C73E1C" w:rsidRDefault="007F57AF" w:rsidP="00537E31">
            <w:pPr>
              <w:rPr>
                <w:ins w:id="223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481A6A36" w14:textId="77777777" w:rsidR="007F57AF" w:rsidRPr="00C73E1C" w:rsidRDefault="007F57AF" w:rsidP="00537E31">
            <w:pPr>
              <w:rPr>
                <w:ins w:id="223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38697927" w14:textId="77777777" w:rsidR="007F57AF" w:rsidRPr="00C73E1C" w:rsidRDefault="007F57AF" w:rsidP="00537E31">
            <w:pPr>
              <w:rPr>
                <w:ins w:id="22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41599759" w14:textId="77777777" w:rsidR="007F57AF" w:rsidRPr="00C73E1C" w:rsidRDefault="007F57AF" w:rsidP="00537E31">
            <w:pPr>
              <w:rPr>
                <w:ins w:id="22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2510046E" w14:textId="77777777" w:rsidR="007F57AF" w:rsidRPr="00C73E1C" w:rsidRDefault="007F57AF" w:rsidP="00537E31">
            <w:pPr>
              <w:rPr>
                <w:ins w:id="224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554BA666" w14:textId="77777777" w:rsidTr="00537E31">
        <w:trPr>
          <w:jc w:val="center"/>
          <w:ins w:id="2242" w:author="Mohammad Nayeem Hasan" w:date="2024-05-16T18:02:00Z" w16du:dateUtc="2024-05-16T12:02:00Z"/>
        </w:trPr>
        <w:tc>
          <w:tcPr>
            <w:tcW w:w="1849" w:type="pct"/>
          </w:tcPr>
          <w:p w14:paraId="34BF9443" w14:textId="77777777" w:rsidR="007F57AF" w:rsidRPr="00C73E1C" w:rsidRDefault="007F57AF" w:rsidP="00537E31">
            <w:pPr>
              <w:rPr>
                <w:ins w:id="2243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4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34A7A149" w14:textId="77777777" w:rsidR="007F57AF" w:rsidRPr="00C73E1C" w:rsidRDefault="007F57AF" w:rsidP="00537E31">
            <w:pPr>
              <w:rPr>
                <w:ins w:id="22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1DE34A48" w14:textId="77777777" w:rsidR="007F57AF" w:rsidRPr="00C73E1C" w:rsidRDefault="007F57AF" w:rsidP="00537E31">
            <w:pPr>
              <w:rPr>
                <w:ins w:id="22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3A5810D" w14:textId="77777777" w:rsidR="007F57AF" w:rsidRPr="00C73E1C" w:rsidRDefault="007F57AF" w:rsidP="00537E31">
            <w:pPr>
              <w:rPr>
                <w:ins w:id="22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F54A1D7" w14:textId="77777777" w:rsidR="007F57AF" w:rsidRPr="00C73E1C" w:rsidRDefault="007F57AF" w:rsidP="00537E31">
            <w:pPr>
              <w:rPr>
                <w:ins w:id="22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CD1B84F" w14:textId="77777777" w:rsidR="007F57AF" w:rsidRPr="00C73E1C" w:rsidRDefault="007F57AF" w:rsidP="00537E31">
            <w:pPr>
              <w:rPr>
                <w:ins w:id="22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4986446" w14:textId="77777777" w:rsidR="007F57AF" w:rsidRPr="00C73E1C" w:rsidRDefault="007F57AF" w:rsidP="00537E31">
            <w:pPr>
              <w:rPr>
                <w:ins w:id="225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18A59F6" w14:textId="77777777" w:rsidTr="00537E31">
        <w:trPr>
          <w:jc w:val="center"/>
          <w:ins w:id="2251" w:author="Mohammad Nayeem Hasan" w:date="2024-05-16T18:02:00Z" w16du:dateUtc="2024-05-16T12:02:00Z"/>
        </w:trPr>
        <w:tc>
          <w:tcPr>
            <w:tcW w:w="1849" w:type="pct"/>
          </w:tcPr>
          <w:p w14:paraId="523B7025" w14:textId="77777777" w:rsidR="007F57AF" w:rsidRPr="00C73E1C" w:rsidRDefault="007F57AF" w:rsidP="00537E31">
            <w:pPr>
              <w:rPr>
                <w:ins w:id="225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5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4D4A1428" w14:textId="77777777" w:rsidR="007F57AF" w:rsidRPr="00C73E1C" w:rsidRDefault="007F57AF" w:rsidP="00537E31">
            <w:pPr>
              <w:rPr>
                <w:ins w:id="22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DF41EC5" w14:textId="77777777" w:rsidR="007F57AF" w:rsidRPr="00C73E1C" w:rsidRDefault="007F57AF" w:rsidP="00537E31">
            <w:pPr>
              <w:rPr>
                <w:ins w:id="22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94D360C" w14:textId="77777777" w:rsidR="007F57AF" w:rsidRPr="00C73E1C" w:rsidRDefault="007F57AF" w:rsidP="00537E31">
            <w:pPr>
              <w:rPr>
                <w:ins w:id="22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21F32F6" w14:textId="77777777" w:rsidR="007F57AF" w:rsidRPr="00C73E1C" w:rsidRDefault="007F57AF" w:rsidP="00537E31">
            <w:pPr>
              <w:rPr>
                <w:ins w:id="22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1F307F2" w14:textId="77777777" w:rsidR="007F57AF" w:rsidRPr="00C73E1C" w:rsidRDefault="007F57AF" w:rsidP="00537E31">
            <w:pPr>
              <w:rPr>
                <w:ins w:id="22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53849D10" w14:textId="77777777" w:rsidR="007F57AF" w:rsidRPr="00C73E1C" w:rsidRDefault="007F57AF" w:rsidP="00537E31">
            <w:pPr>
              <w:rPr>
                <w:ins w:id="225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A31B8C0" w14:textId="77777777" w:rsidTr="00537E31">
        <w:trPr>
          <w:jc w:val="center"/>
          <w:ins w:id="2260" w:author="Mohammad Nayeem Hasan" w:date="2024-05-16T18:02:00Z" w16du:dateUtc="2024-05-16T12:02:00Z"/>
        </w:trPr>
        <w:tc>
          <w:tcPr>
            <w:tcW w:w="1849" w:type="pct"/>
          </w:tcPr>
          <w:p w14:paraId="53AA0277" w14:textId="77777777" w:rsidR="007F57AF" w:rsidRPr="00C73E1C" w:rsidRDefault="007F57AF" w:rsidP="00537E31">
            <w:pPr>
              <w:rPr>
                <w:ins w:id="226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26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Adding salt when eating</w:t>
              </w:r>
            </w:ins>
          </w:p>
        </w:tc>
        <w:tc>
          <w:tcPr>
            <w:tcW w:w="732" w:type="pct"/>
          </w:tcPr>
          <w:p w14:paraId="3C2D6FBD" w14:textId="77777777" w:rsidR="007F57AF" w:rsidRPr="00C73E1C" w:rsidRDefault="007F57AF" w:rsidP="00537E31">
            <w:pPr>
              <w:rPr>
                <w:ins w:id="226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36247DB4" w14:textId="77777777" w:rsidR="007F57AF" w:rsidRPr="00C73E1C" w:rsidRDefault="007F57AF" w:rsidP="00537E31">
            <w:pPr>
              <w:rPr>
                <w:ins w:id="226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30F72647" w14:textId="77777777" w:rsidR="007F57AF" w:rsidRPr="00C73E1C" w:rsidRDefault="007F57AF" w:rsidP="00537E31">
            <w:pPr>
              <w:rPr>
                <w:ins w:id="226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14843B00" w14:textId="77777777" w:rsidR="007F57AF" w:rsidRPr="00C73E1C" w:rsidRDefault="007F57AF" w:rsidP="00537E31">
            <w:pPr>
              <w:rPr>
                <w:ins w:id="226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2FD8343C" w14:textId="77777777" w:rsidR="007F57AF" w:rsidRPr="00C73E1C" w:rsidRDefault="007F57AF" w:rsidP="00537E31">
            <w:pPr>
              <w:rPr>
                <w:ins w:id="226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1458B558" w14:textId="77777777" w:rsidR="007F57AF" w:rsidRPr="00C73E1C" w:rsidRDefault="007F57AF" w:rsidP="00537E31">
            <w:pPr>
              <w:rPr>
                <w:ins w:id="226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DFCA355" w14:textId="77777777" w:rsidTr="00537E31">
        <w:trPr>
          <w:jc w:val="center"/>
          <w:ins w:id="2269" w:author="Mohammad Nayeem Hasan" w:date="2024-05-16T18:02:00Z" w16du:dateUtc="2024-05-16T12:02:00Z"/>
        </w:trPr>
        <w:tc>
          <w:tcPr>
            <w:tcW w:w="1849" w:type="pct"/>
          </w:tcPr>
          <w:p w14:paraId="5089780A" w14:textId="77777777" w:rsidR="007F57AF" w:rsidRPr="00C73E1C" w:rsidRDefault="007F57AF" w:rsidP="00537E31">
            <w:pPr>
              <w:rPr>
                <w:ins w:id="2270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7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Always/Often</w:t>
              </w:r>
            </w:ins>
          </w:p>
        </w:tc>
        <w:tc>
          <w:tcPr>
            <w:tcW w:w="732" w:type="pct"/>
          </w:tcPr>
          <w:p w14:paraId="44CEECC0" w14:textId="77777777" w:rsidR="007F57AF" w:rsidRPr="00C73E1C" w:rsidRDefault="007F57AF" w:rsidP="00537E31">
            <w:pPr>
              <w:rPr>
                <w:ins w:id="22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15D68C7" w14:textId="77777777" w:rsidR="007F57AF" w:rsidRPr="00C73E1C" w:rsidRDefault="007F57AF" w:rsidP="00537E31">
            <w:pPr>
              <w:rPr>
                <w:ins w:id="22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7896AC5" w14:textId="77777777" w:rsidR="007F57AF" w:rsidRPr="00C73E1C" w:rsidRDefault="007F57AF" w:rsidP="00537E31">
            <w:pPr>
              <w:rPr>
                <w:ins w:id="22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DD1BE31" w14:textId="77777777" w:rsidR="007F57AF" w:rsidRPr="00C73E1C" w:rsidRDefault="007F57AF" w:rsidP="00537E31">
            <w:pPr>
              <w:rPr>
                <w:ins w:id="22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27A213D" w14:textId="77777777" w:rsidR="007F57AF" w:rsidRPr="00C73E1C" w:rsidRDefault="007F57AF" w:rsidP="00537E31">
            <w:pPr>
              <w:rPr>
                <w:ins w:id="227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259E6EC" w14:textId="77777777" w:rsidR="007F57AF" w:rsidRPr="00C73E1C" w:rsidRDefault="007F57AF" w:rsidP="00537E31">
            <w:pPr>
              <w:rPr>
                <w:ins w:id="227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CF5C8CB" w14:textId="77777777" w:rsidTr="00537E31">
        <w:trPr>
          <w:jc w:val="center"/>
          <w:ins w:id="2278" w:author="Mohammad Nayeem Hasan" w:date="2024-05-16T18:02:00Z" w16du:dateUtc="2024-05-16T12:02:00Z"/>
        </w:trPr>
        <w:tc>
          <w:tcPr>
            <w:tcW w:w="1849" w:type="pct"/>
          </w:tcPr>
          <w:p w14:paraId="0012C52E" w14:textId="77777777" w:rsidR="007F57AF" w:rsidRPr="00C73E1C" w:rsidRDefault="007F57AF" w:rsidP="00537E31">
            <w:pPr>
              <w:rPr>
                <w:ins w:id="227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8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Sometimes/Rarely </w:t>
              </w:r>
            </w:ins>
          </w:p>
        </w:tc>
        <w:tc>
          <w:tcPr>
            <w:tcW w:w="732" w:type="pct"/>
          </w:tcPr>
          <w:p w14:paraId="6B232C42" w14:textId="77777777" w:rsidR="007F57AF" w:rsidRPr="00C73E1C" w:rsidRDefault="007F57AF" w:rsidP="00537E31">
            <w:pPr>
              <w:rPr>
                <w:ins w:id="22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F65C2CF" w14:textId="77777777" w:rsidR="007F57AF" w:rsidRPr="00C73E1C" w:rsidRDefault="007F57AF" w:rsidP="00537E31">
            <w:pPr>
              <w:rPr>
                <w:ins w:id="22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DEF56CA" w14:textId="77777777" w:rsidR="007F57AF" w:rsidRPr="00C73E1C" w:rsidRDefault="007F57AF" w:rsidP="00537E31">
            <w:pPr>
              <w:rPr>
                <w:ins w:id="22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1E16A30" w14:textId="77777777" w:rsidR="007F57AF" w:rsidRPr="00C73E1C" w:rsidRDefault="007F57AF" w:rsidP="00537E31">
            <w:pPr>
              <w:rPr>
                <w:ins w:id="22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FB36F01" w14:textId="77777777" w:rsidR="007F57AF" w:rsidRPr="00C73E1C" w:rsidRDefault="007F57AF" w:rsidP="00537E31">
            <w:pPr>
              <w:rPr>
                <w:ins w:id="22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1B662B7" w14:textId="77777777" w:rsidR="007F57AF" w:rsidRPr="00C73E1C" w:rsidRDefault="007F57AF" w:rsidP="00537E31">
            <w:pPr>
              <w:rPr>
                <w:ins w:id="228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3057243" w14:textId="77777777" w:rsidTr="00537E31">
        <w:trPr>
          <w:jc w:val="center"/>
          <w:ins w:id="2287" w:author="Mohammad Nayeem Hasan" w:date="2024-05-16T18:02:00Z" w16du:dateUtc="2024-05-16T12:02:00Z"/>
        </w:trPr>
        <w:tc>
          <w:tcPr>
            <w:tcW w:w="1849" w:type="pct"/>
          </w:tcPr>
          <w:p w14:paraId="0C24E413" w14:textId="77777777" w:rsidR="007F57AF" w:rsidRPr="00C73E1C" w:rsidRDefault="007F57AF" w:rsidP="00537E31">
            <w:pPr>
              <w:rPr>
                <w:ins w:id="228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28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Never</w:t>
              </w:r>
            </w:ins>
          </w:p>
        </w:tc>
        <w:tc>
          <w:tcPr>
            <w:tcW w:w="732" w:type="pct"/>
          </w:tcPr>
          <w:p w14:paraId="7E4E6C97" w14:textId="77777777" w:rsidR="007F57AF" w:rsidRPr="00C73E1C" w:rsidRDefault="007F57AF" w:rsidP="00537E31">
            <w:pPr>
              <w:rPr>
                <w:ins w:id="22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1A8C5D5" w14:textId="77777777" w:rsidR="007F57AF" w:rsidRPr="00C73E1C" w:rsidRDefault="007F57AF" w:rsidP="00537E31">
            <w:pPr>
              <w:rPr>
                <w:ins w:id="22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2BA4249" w14:textId="77777777" w:rsidR="007F57AF" w:rsidRPr="00C73E1C" w:rsidRDefault="007F57AF" w:rsidP="00537E31">
            <w:pPr>
              <w:rPr>
                <w:ins w:id="22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E8DD66B" w14:textId="77777777" w:rsidR="007F57AF" w:rsidRPr="00C73E1C" w:rsidRDefault="007F57AF" w:rsidP="00537E31">
            <w:pPr>
              <w:rPr>
                <w:ins w:id="22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2678FED" w14:textId="77777777" w:rsidR="007F57AF" w:rsidRPr="00C73E1C" w:rsidRDefault="007F57AF" w:rsidP="00537E31">
            <w:pPr>
              <w:rPr>
                <w:ins w:id="22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A0954C3" w14:textId="77777777" w:rsidR="007F57AF" w:rsidRPr="00C73E1C" w:rsidRDefault="007F57AF" w:rsidP="00537E31">
            <w:pPr>
              <w:rPr>
                <w:ins w:id="229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FD3161C" w14:textId="77777777" w:rsidTr="00537E31">
        <w:trPr>
          <w:jc w:val="center"/>
          <w:ins w:id="2296" w:author="Mohammad Nayeem Hasan" w:date="2024-05-16T18:02:00Z" w16du:dateUtc="2024-05-16T12:02:00Z"/>
        </w:trPr>
        <w:tc>
          <w:tcPr>
            <w:tcW w:w="1849" w:type="pct"/>
          </w:tcPr>
          <w:p w14:paraId="32FD61BC" w14:textId="77777777" w:rsidR="007F57AF" w:rsidRPr="00C73E1C" w:rsidRDefault="007F57AF" w:rsidP="00537E31">
            <w:pPr>
              <w:rPr>
                <w:ins w:id="229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29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Oil used most often</w:t>
              </w:r>
            </w:ins>
          </w:p>
        </w:tc>
        <w:tc>
          <w:tcPr>
            <w:tcW w:w="732" w:type="pct"/>
          </w:tcPr>
          <w:p w14:paraId="3D9B4AA1" w14:textId="77777777" w:rsidR="007F57AF" w:rsidRPr="00C73E1C" w:rsidRDefault="007F57AF" w:rsidP="00537E31">
            <w:pPr>
              <w:rPr>
                <w:ins w:id="22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098ADA75" w14:textId="77777777" w:rsidR="007F57AF" w:rsidRPr="00C73E1C" w:rsidRDefault="007F57AF" w:rsidP="00537E31">
            <w:pPr>
              <w:rPr>
                <w:ins w:id="230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2EEB776C" w14:textId="77777777" w:rsidR="007F57AF" w:rsidRPr="00C73E1C" w:rsidRDefault="007F57AF" w:rsidP="00537E31">
            <w:pPr>
              <w:rPr>
                <w:ins w:id="230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1A513790" w14:textId="77777777" w:rsidR="007F57AF" w:rsidRPr="00C73E1C" w:rsidRDefault="007F57AF" w:rsidP="00537E31">
            <w:pPr>
              <w:rPr>
                <w:ins w:id="230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38CD542C" w14:textId="77777777" w:rsidR="007F57AF" w:rsidRPr="00C73E1C" w:rsidRDefault="007F57AF" w:rsidP="00537E31">
            <w:pPr>
              <w:rPr>
                <w:ins w:id="230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3822F30D" w14:textId="77777777" w:rsidR="007F57AF" w:rsidRPr="00C73E1C" w:rsidRDefault="007F57AF" w:rsidP="00537E31">
            <w:pPr>
              <w:rPr>
                <w:ins w:id="230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6FE6752" w14:textId="77777777" w:rsidTr="00537E31">
        <w:trPr>
          <w:jc w:val="center"/>
          <w:ins w:id="2305" w:author="Mohammad Nayeem Hasan" w:date="2024-05-16T18:02:00Z" w16du:dateUtc="2024-05-16T12:02:00Z"/>
        </w:trPr>
        <w:tc>
          <w:tcPr>
            <w:tcW w:w="1849" w:type="pct"/>
          </w:tcPr>
          <w:p w14:paraId="50040896" w14:textId="77777777" w:rsidR="007F57AF" w:rsidRPr="00C73E1C" w:rsidRDefault="007F57AF" w:rsidP="00537E31">
            <w:pPr>
              <w:rPr>
                <w:ins w:id="23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0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Coconut/groundnut/ Sunflower/Mustard</w:t>
              </w:r>
            </w:ins>
          </w:p>
        </w:tc>
        <w:tc>
          <w:tcPr>
            <w:tcW w:w="732" w:type="pct"/>
          </w:tcPr>
          <w:p w14:paraId="45CA4938" w14:textId="77777777" w:rsidR="007F57AF" w:rsidRPr="00C73E1C" w:rsidRDefault="007F57AF" w:rsidP="00537E31">
            <w:pPr>
              <w:rPr>
                <w:ins w:id="23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C67C44E" w14:textId="77777777" w:rsidR="007F57AF" w:rsidRPr="00C73E1C" w:rsidRDefault="007F57AF" w:rsidP="00537E31">
            <w:pPr>
              <w:rPr>
                <w:ins w:id="23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3E2D1CF" w14:textId="77777777" w:rsidR="007F57AF" w:rsidRPr="00C73E1C" w:rsidRDefault="007F57AF" w:rsidP="00537E31">
            <w:pPr>
              <w:rPr>
                <w:ins w:id="23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F97B437" w14:textId="77777777" w:rsidR="007F57AF" w:rsidRPr="00C73E1C" w:rsidRDefault="007F57AF" w:rsidP="00537E31">
            <w:pPr>
              <w:rPr>
                <w:ins w:id="23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9E9566F" w14:textId="77777777" w:rsidR="007F57AF" w:rsidRPr="00C73E1C" w:rsidRDefault="007F57AF" w:rsidP="00537E31">
            <w:pPr>
              <w:rPr>
                <w:ins w:id="23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7A5997F" w14:textId="77777777" w:rsidR="007F57AF" w:rsidRPr="00C73E1C" w:rsidRDefault="007F57AF" w:rsidP="00537E31">
            <w:pPr>
              <w:rPr>
                <w:ins w:id="23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788EBE7" w14:textId="77777777" w:rsidTr="00537E31">
        <w:trPr>
          <w:jc w:val="center"/>
          <w:ins w:id="2314" w:author="Mohammad Nayeem Hasan" w:date="2024-05-16T18:02:00Z" w16du:dateUtc="2024-05-16T12:02:00Z"/>
        </w:trPr>
        <w:tc>
          <w:tcPr>
            <w:tcW w:w="1849" w:type="pct"/>
          </w:tcPr>
          <w:p w14:paraId="38CE6186" w14:textId="77777777" w:rsidR="007F57AF" w:rsidRPr="00C73E1C" w:rsidRDefault="007F57AF" w:rsidP="00537E31">
            <w:pPr>
              <w:rPr>
                <w:ins w:id="23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1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Soybean/Vegetable/ Palm</w:t>
              </w:r>
            </w:ins>
          </w:p>
        </w:tc>
        <w:tc>
          <w:tcPr>
            <w:tcW w:w="732" w:type="pct"/>
          </w:tcPr>
          <w:p w14:paraId="60801603" w14:textId="77777777" w:rsidR="007F57AF" w:rsidRPr="00C73E1C" w:rsidRDefault="007F57AF" w:rsidP="00537E31">
            <w:pPr>
              <w:rPr>
                <w:ins w:id="23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2CD9641B" w14:textId="77777777" w:rsidR="007F57AF" w:rsidRPr="00C73E1C" w:rsidRDefault="007F57AF" w:rsidP="00537E31">
            <w:pPr>
              <w:rPr>
                <w:ins w:id="23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AE232AE" w14:textId="77777777" w:rsidR="007F57AF" w:rsidRPr="00C73E1C" w:rsidRDefault="007F57AF" w:rsidP="00537E31">
            <w:pPr>
              <w:rPr>
                <w:ins w:id="23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2BF1301" w14:textId="77777777" w:rsidR="007F57AF" w:rsidRPr="00C73E1C" w:rsidRDefault="007F57AF" w:rsidP="00537E31">
            <w:pPr>
              <w:rPr>
                <w:ins w:id="23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748E661" w14:textId="77777777" w:rsidR="007F57AF" w:rsidRPr="00C73E1C" w:rsidRDefault="007F57AF" w:rsidP="00537E31">
            <w:pPr>
              <w:rPr>
                <w:ins w:id="23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2BAE8FD" w14:textId="77777777" w:rsidR="007F57AF" w:rsidRPr="00C73E1C" w:rsidRDefault="007F57AF" w:rsidP="00537E31">
            <w:pPr>
              <w:rPr>
                <w:ins w:id="23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A8E1785" w14:textId="77777777" w:rsidTr="00537E31">
        <w:trPr>
          <w:jc w:val="center"/>
          <w:ins w:id="2323" w:author="Mohammad Nayeem Hasan" w:date="2024-05-16T18:02:00Z" w16du:dateUtc="2024-05-16T12:02:00Z"/>
        </w:trPr>
        <w:tc>
          <w:tcPr>
            <w:tcW w:w="1849" w:type="pct"/>
          </w:tcPr>
          <w:p w14:paraId="3ACEED63" w14:textId="77777777" w:rsidR="007F57AF" w:rsidRPr="00C73E1C" w:rsidRDefault="007F57AF" w:rsidP="00537E31">
            <w:pPr>
              <w:rPr>
                <w:ins w:id="232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32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Others/ Olive/Corn /Not specific</w:t>
              </w:r>
            </w:ins>
          </w:p>
        </w:tc>
        <w:tc>
          <w:tcPr>
            <w:tcW w:w="732" w:type="pct"/>
          </w:tcPr>
          <w:p w14:paraId="2F75D219" w14:textId="77777777" w:rsidR="007F57AF" w:rsidRPr="00C73E1C" w:rsidRDefault="007F57AF" w:rsidP="00537E31">
            <w:pPr>
              <w:rPr>
                <w:ins w:id="23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5609C878" w14:textId="77777777" w:rsidR="007F57AF" w:rsidRPr="00C73E1C" w:rsidRDefault="007F57AF" w:rsidP="00537E31">
            <w:pPr>
              <w:rPr>
                <w:ins w:id="23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05C970F" w14:textId="77777777" w:rsidR="007F57AF" w:rsidRPr="00C73E1C" w:rsidRDefault="007F57AF" w:rsidP="00537E31">
            <w:pPr>
              <w:rPr>
                <w:ins w:id="23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B1BF0C5" w14:textId="77777777" w:rsidR="007F57AF" w:rsidRPr="00C73E1C" w:rsidRDefault="007F57AF" w:rsidP="00537E31">
            <w:pPr>
              <w:rPr>
                <w:ins w:id="23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9F072A2" w14:textId="77777777" w:rsidR="007F57AF" w:rsidRPr="00C73E1C" w:rsidRDefault="007F57AF" w:rsidP="00537E31">
            <w:pPr>
              <w:rPr>
                <w:ins w:id="233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86A8C1E" w14:textId="77777777" w:rsidR="007F57AF" w:rsidRPr="00C73E1C" w:rsidRDefault="007F57AF" w:rsidP="00537E31">
            <w:pPr>
              <w:rPr>
                <w:ins w:id="233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392B3201" w14:textId="77777777" w:rsidTr="00537E31">
        <w:trPr>
          <w:jc w:val="center"/>
          <w:ins w:id="2332" w:author="Mohammad Nayeem Hasan" w:date="2024-05-16T18:02:00Z" w16du:dateUtc="2024-05-16T12:02:00Z"/>
        </w:trPr>
        <w:tc>
          <w:tcPr>
            <w:tcW w:w="1849" w:type="pct"/>
          </w:tcPr>
          <w:p w14:paraId="5828FAC5" w14:textId="77777777" w:rsidR="007F57AF" w:rsidRPr="00C73E1C" w:rsidRDefault="007F57AF" w:rsidP="00537E31">
            <w:pPr>
              <w:rPr>
                <w:ins w:id="233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33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Meals eaten outside in a week</w:t>
              </w:r>
            </w:ins>
          </w:p>
        </w:tc>
        <w:tc>
          <w:tcPr>
            <w:tcW w:w="732" w:type="pct"/>
          </w:tcPr>
          <w:p w14:paraId="37292CE9" w14:textId="77777777" w:rsidR="007F57AF" w:rsidRPr="00C73E1C" w:rsidRDefault="007F57AF" w:rsidP="00537E31">
            <w:pPr>
              <w:rPr>
                <w:ins w:id="233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41ACBC36" w14:textId="77777777" w:rsidR="007F57AF" w:rsidRPr="00C73E1C" w:rsidRDefault="007F57AF" w:rsidP="00537E31">
            <w:pPr>
              <w:rPr>
                <w:ins w:id="233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1ABD4E18" w14:textId="77777777" w:rsidR="007F57AF" w:rsidRPr="00C73E1C" w:rsidRDefault="007F57AF" w:rsidP="00537E31">
            <w:pPr>
              <w:rPr>
                <w:ins w:id="233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6B69A677" w14:textId="77777777" w:rsidR="007F57AF" w:rsidRPr="00C73E1C" w:rsidRDefault="007F57AF" w:rsidP="00537E31">
            <w:pPr>
              <w:rPr>
                <w:ins w:id="233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4F240277" w14:textId="77777777" w:rsidR="007F57AF" w:rsidRPr="00C73E1C" w:rsidRDefault="007F57AF" w:rsidP="00537E31">
            <w:pPr>
              <w:rPr>
                <w:ins w:id="233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337F63FA" w14:textId="77777777" w:rsidR="007F57AF" w:rsidRPr="00C73E1C" w:rsidRDefault="007F57AF" w:rsidP="00537E31">
            <w:pPr>
              <w:rPr>
                <w:ins w:id="234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4D3EB960" w14:textId="77777777" w:rsidTr="00537E31">
        <w:trPr>
          <w:jc w:val="center"/>
          <w:ins w:id="2341" w:author="Mohammad Nayeem Hasan" w:date="2024-05-16T18:02:00Z" w16du:dateUtc="2024-05-16T12:02:00Z"/>
        </w:trPr>
        <w:tc>
          <w:tcPr>
            <w:tcW w:w="1849" w:type="pct"/>
          </w:tcPr>
          <w:p w14:paraId="492A3571" w14:textId="77777777" w:rsidR="007F57AF" w:rsidRPr="00C73E1C" w:rsidRDefault="007F57AF" w:rsidP="00537E31">
            <w:pPr>
              <w:rPr>
                <w:ins w:id="234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34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73510B29" w14:textId="77777777" w:rsidR="007F57AF" w:rsidRPr="00C73E1C" w:rsidRDefault="007F57AF" w:rsidP="00537E31">
            <w:pPr>
              <w:rPr>
                <w:ins w:id="23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7261F4E" w14:textId="77777777" w:rsidR="007F57AF" w:rsidRPr="00C73E1C" w:rsidRDefault="007F57AF" w:rsidP="00537E31">
            <w:pPr>
              <w:rPr>
                <w:ins w:id="23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C8BAD1B" w14:textId="77777777" w:rsidR="007F57AF" w:rsidRPr="00C73E1C" w:rsidRDefault="007F57AF" w:rsidP="00537E31">
            <w:pPr>
              <w:rPr>
                <w:ins w:id="23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57CC05E" w14:textId="77777777" w:rsidR="007F57AF" w:rsidRPr="00C73E1C" w:rsidRDefault="007F57AF" w:rsidP="00537E31">
            <w:pPr>
              <w:rPr>
                <w:ins w:id="23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DECD500" w14:textId="77777777" w:rsidR="007F57AF" w:rsidRPr="00C73E1C" w:rsidRDefault="007F57AF" w:rsidP="00537E31">
            <w:pPr>
              <w:rPr>
                <w:ins w:id="23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1B44EC6" w14:textId="77777777" w:rsidR="007F57AF" w:rsidRPr="00C73E1C" w:rsidRDefault="007F57AF" w:rsidP="00537E31">
            <w:pPr>
              <w:rPr>
                <w:ins w:id="234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3EB3EF4" w14:textId="77777777" w:rsidTr="00537E31">
        <w:trPr>
          <w:jc w:val="center"/>
          <w:ins w:id="2350" w:author="Mohammad Nayeem Hasan" w:date="2024-05-16T18:02:00Z" w16du:dateUtc="2024-05-16T12:02:00Z"/>
        </w:trPr>
        <w:tc>
          <w:tcPr>
            <w:tcW w:w="1849" w:type="pct"/>
          </w:tcPr>
          <w:p w14:paraId="7A5A8198" w14:textId="77777777" w:rsidR="007F57AF" w:rsidRPr="00C73E1C" w:rsidRDefault="007F57AF" w:rsidP="00537E31">
            <w:pPr>
              <w:rPr>
                <w:ins w:id="235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35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7D2AAFBB" w14:textId="77777777" w:rsidR="007F57AF" w:rsidRPr="00C73E1C" w:rsidRDefault="007F57AF" w:rsidP="00537E31">
            <w:pPr>
              <w:rPr>
                <w:ins w:id="235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9A4A187" w14:textId="77777777" w:rsidR="007F57AF" w:rsidRPr="00C73E1C" w:rsidRDefault="007F57AF" w:rsidP="00537E31">
            <w:pPr>
              <w:rPr>
                <w:ins w:id="235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BD596FA" w14:textId="77777777" w:rsidR="007F57AF" w:rsidRPr="00C73E1C" w:rsidRDefault="007F57AF" w:rsidP="00537E31">
            <w:pPr>
              <w:rPr>
                <w:ins w:id="235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C0DD3FA" w14:textId="77777777" w:rsidR="007F57AF" w:rsidRPr="00C73E1C" w:rsidRDefault="007F57AF" w:rsidP="00537E31">
            <w:pPr>
              <w:rPr>
                <w:ins w:id="235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98A1209" w14:textId="77777777" w:rsidR="007F57AF" w:rsidRPr="00C73E1C" w:rsidRDefault="007F57AF" w:rsidP="00537E31">
            <w:pPr>
              <w:rPr>
                <w:ins w:id="235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0E2B29F" w14:textId="77777777" w:rsidR="007F57AF" w:rsidRPr="00C73E1C" w:rsidRDefault="007F57AF" w:rsidP="00537E31">
            <w:pPr>
              <w:rPr>
                <w:ins w:id="235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ADB8F0B" w14:textId="77777777" w:rsidTr="00537E31">
        <w:trPr>
          <w:jc w:val="center"/>
          <w:ins w:id="2359" w:author="Mohammad Nayeem Hasan" w:date="2024-05-16T18:02:00Z" w16du:dateUtc="2024-05-16T12:02:00Z"/>
        </w:trPr>
        <w:tc>
          <w:tcPr>
            <w:tcW w:w="1849" w:type="pct"/>
          </w:tcPr>
          <w:p w14:paraId="42DACB2B" w14:textId="77777777" w:rsidR="007F57AF" w:rsidRPr="00C73E1C" w:rsidRDefault="007F57AF" w:rsidP="00537E31">
            <w:pPr>
              <w:rPr>
                <w:ins w:id="236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36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Physical activity</w:t>
              </w:r>
            </w:ins>
          </w:p>
        </w:tc>
        <w:tc>
          <w:tcPr>
            <w:tcW w:w="732" w:type="pct"/>
          </w:tcPr>
          <w:p w14:paraId="5EB0FC42" w14:textId="77777777" w:rsidR="007F57AF" w:rsidRPr="00C73E1C" w:rsidRDefault="007F57AF" w:rsidP="00537E31">
            <w:pPr>
              <w:rPr>
                <w:ins w:id="23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46CA6B02" w14:textId="77777777" w:rsidR="007F57AF" w:rsidRPr="00C73E1C" w:rsidRDefault="007F57AF" w:rsidP="00537E31">
            <w:pPr>
              <w:rPr>
                <w:ins w:id="23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E780F4E" w14:textId="77777777" w:rsidR="007F57AF" w:rsidRPr="00C73E1C" w:rsidRDefault="007F57AF" w:rsidP="00537E31">
            <w:pPr>
              <w:rPr>
                <w:ins w:id="23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3EF00C89" w14:textId="77777777" w:rsidR="007F57AF" w:rsidRPr="00C73E1C" w:rsidRDefault="007F57AF" w:rsidP="00537E31">
            <w:pPr>
              <w:rPr>
                <w:ins w:id="23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A1DBE83" w14:textId="77777777" w:rsidR="007F57AF" w:rsidRPr="00C73E1C" w:rsidRDefault="007F57AF" w:rsidP="00537E31">
            <w:pPr>
              <w:rPr>
                <w:ins w:id="23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22259CC" w14:textId="77777777" w:rsidR="007F57AF" w:rsidRPr="00C73E1C" w:rsidRDefault="007F57AF" w:rsidP="00537E31">
            <w:pPr>
              <w:rPr>
                <w:ins w:id="236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1D35F56" w14:textId="77777777" w:rsidTr="00537E31">
        <w:trPr>
          <w:jc w:val="center"/>
          <w:ins w:id="2368" w:author="Mohammad Nayeem Hasan" w:date="2024-05-16T18:02:00Z" w16du:dateUtc="2024-05-16T12:02:00Z"/>
        </w:trPr>
        <w:tc>
          <w:tcPr>
            <w:tcW w:w="1849" w:type="pct"/>
          </w:tcPr>
          <w:p w14:paraId="540B9215" w14:textId="77777777" w:rsidR="007F57AF" w:rsidRPr="00C73E1C" w:rsidRDefault="007F57AF" w:rsidP="00537E31">
            <w:pPr>
              <w:rPr>
                <w:ins w:id="236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37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activity at work</w:t>
              </w:r>
            </w:ins>
          </w:p>
        </w:tc>
        <w:tc>
          <w:tcPr>
            <w:tcW w:w="732" w:type="pct"/>
          </w:tcPr>
          <w:p w14:paraId="5AF00E90" w14:textId="77777777" w:rsidR="007F57AF" w:rsidRPr="00C73E1C" w:rsidRDefault="007F57AF" w:rsidP="00537E31">
            <w:pPr>
              <w:rPr>
                <w:ins w:id="237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466B8979" w14:textId="77777777" w:rsidR="007F57AF" w:rsidRPr="00C73E1C" w:rsidRDefault="007F57AF" w:rsidP="00537E31">
            <w:pPr>
              <w:rPr>
                <w:ins w:id="237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2685B4A9" w14:textId="77777777" w:rsidR="007F57AF" w:rsidRPr="00C73E1C" w:rsidRDefault="007F57AF" w:rsidP="00537E31">
            <w:pPr>
              <w:rPr>
                <w:ins w:id="237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727078BB" w14:textId="77777777" w:rsidR="007F57AF" w:rsidRPr="00C73E1C" w:rsidRDefault="007F57AF" w:rsidP="00537E31">
            <w:pPr>
              <w:rPr>
                <w:ins w:id="237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5FD486C2" w14:textId="77777777" w:rsidR="007F57AF" w:rsidRPr="00C73E1C" w:rsidRDefault="007F57AF" w:rsidP="00537E31">
            <w:pPr>
              <w:rPr>
                <w:ins w:id="237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7429ECF" w14:textId="77777777" w:rsidR="007F57AF" w:rsidRPr="00C73E1C" w:rsidRDefault="007F57AF" w:rsidP="00537E31">
            <w:pPr>
              <w:rPr>
                <w:ins w:id="237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60C2E3F7" w14:textId="77777777" w:rsidTr="00537E31">
        <w:trPr>
          <w:jc w:val="center"/>
          <w:ins w:id="2377" w:author="Mohammad Nayeem Hasan" w:date="2024-05-16T18:02:00Z" w16du:dateUtc="2024-05-16T12:02:00Z"/>
        </w:trPr>
        <w:tc>
          <w:tcPr>
            <w:tcW w:w="1849" w:type="pct"/>
          </w:tcPr>
          <w:p w14:paraId="34FD5510" w14:textId="77777777" w:rsidR="007F57AF" w:rsidRPr="00C73E1C" w:rsidRDefault="007F57AF" w:rsidP="00537E31">
            <w:pPr>
              <w:rPr>
                <w:ins w:id="237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37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75B51316" w14:textId="77777777" w:rsidR="007F57AF" w:rsidRPr="00C73E1C" w:rsidRDefault="007F57AF" w:rsidP="00537E31">
            <w:pPr>
              <w:rPr>
                <w:ins w:id="238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EAA2FC0" w14:textId="77777777" w:rsidR="007F57AF" w:rsidRPr="00C73E1C" w:rsidRDefault="007F57AF" w:rsidP="00537E31">
            <w:pPr>
              <w:rPr>
                <w:ins w:id="238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1F69CDD" w14:textId="77777777" w:rsidR="007F57AF" w:rsidRPr="00C73E1C" w:rsidRDefault="007F57AF" w:rsidP="00537E31">
            <w:pPr>
              <w:rPr>
                <w:ins w:id="238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CEC8209" w14:textId="77777777" w:rsidR="007F57AF" w:rsidRPr="00C73E1C" w:rsidRDefault="007F57AF" w:rsidP="00537E31">
            <w:pPr>
              <w:rPr>
                <w:ins w:id="238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8454C23" w14:textId="77777777" w:rsidR="007F57AF" w:rsidRPr="00C73E1C" w:rsidRDefault="007F57AF" w:rsidP="00537E31">
            <w:pPr>
              <w:rPr>
                <w:ins w:id="238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586D5BF" w14:textId="77777777" w:rsidR="007F57AF" w:rsidRPr="00C73E1C" w:rsidRDefault="007F57AF" w:rsidP="00537E31">
            <w:pPr>
              <w:rPr>
                <w:ins w:id="238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40DA49E" w14:textId="77777777" w:rsidTr="00537E31">
        <w:trPr>
          <w:jc w:val="center"/>
          <w:ins w:id="2386" w:author="Mohammad Nayeem Hasan" w:date="2024-05-16T18:02:00Z" w16du:dateUtc="2024-05-16T12:02:00Z"/>
        </w:trPr>
        <w:tc>
          <w:tcPr>
            <w:tcW w:w="1849" w:type="pct"/>
          </w:tcPr>
          <w:p w14:paraId="2FB063EE" w14:textId="77777777" w:rsidR="007F57AF" w:rsidRPr="00C73E1C" w:rsidRDefault="007F57AF" w:rsidP="00537E31">
            <w:pPr>
              <w:rPr>
                <w:ins w:id="2387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38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1CF67C34" w14:textId="77777777" w:rsidR="007F57AF" w:rsidRPr="00C73E1C" w:rsidRDefault="007F57AF" w:rsidP="00537E31">
            <w:pPr>
              <w:rPr>
                <w:ins w:id="23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7078918" w14:textId="77777777" w:rsidR="007F57AF" w:rsidRPr="00C73E1C" w:rsidRDefault="007F57AF" w:rsidP="00537E31">
            <w:pPr>
              <w:rPr>
                <w:ins w:id="23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7232C05" w14:textId="77777777" w:rsidR="007F57AF" w:rsidRPr="00C73E1C" w:rsidRDefault="007F57AF" w:rsidP="00537E31">
            <w:pPr>
              <w:rPr>
                <w:ins w:id="23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5B5C8E89" w14:textId="77777777" w:rsidR="007F57AF" w:rsidRPr="00C73E1C" w:rsidRDefault="007F57AF" w:rsidP="00537E31">
            <w:pPr>
              <w:rPr>
                <w:ins w:id="23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8D50BFE" w14:textId="77777777" w:rsidR="007F57AF" w:rsidRPr="00C73E1C" w:rsidRDefault="007F57AF" w:rsidP="00537E31">
            <w:pPr>
              <w:rPr>
                <w:ins w:id="23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039CA2A" w14:textId="77777777" w:rsidR="007F57AF" w:rsidRPr="00C73E1C" w:rsidRDefault="007F57AF" w:rsidP="00537E31">
            <w:pPr>
              <w:rPr>
                <w:ins w:id="239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858EC92" w14:textId="77777777" w:rsidTr="00537E31">
        <w:trPr>
          <w:jc w:val="center"/>
          <w:ins w:id="2395" w:author="Mohammad Nayeem Hasan" w:date="2024-05-16T18:02:00Z" w16du:dateUtc="2024-05-16T12:02:00Z"/>
        </w:trPr>
        <w:tc>
          <w:tcPr>
            <w:tcW w:w="1849" w:type="pct"/>
          </w:tcPr>
          <w:p w14:paraId="4A7128E0" w14:textId="77777777" w:rsidR="007F57AF" w:rsidRPr="00C73E1C" w:rsidRDefault="007F57AF" w:rsidP="00537E31">
            <w:pPr>
              <w:rPr>
                <w:ins w:id="239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39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activity at work</w:t>
              </w:r>
            </w:ins>
          </w:p>
        </w:tc>
        <w:tc>
          <w:tcPr>
            <w:tcW w:w="732" w:type="pct"/>
          </w:tcPr>
          <w:p w14:paraId="7239ED5E" w14:textId="77777777" w:rsidR="007F57AF" w:rsidRPr="00C73E1C" w:rsidRDefault="007F57AF" w:rsidP="00537E31">
            <w:pPr>
              <w:rPr>
                <w:ins w:id="239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335420BE" w14:textId="77777777" w:rsidR="007F57AF" w:rsidRPr="00C73E1C" w:rsidRDefault="007F57AF" w:rsidP="00537E31">
            <w:pPr>
              <w:rPr>
                <w:ins w:id="239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3D78DA96" w14:textId="77777777" w:rsidR="007F57AF" w:rsidRPr="00C73E1C" w:rsidRDefault="007F57AF" w:rsidP="00537E31">
            <w:pPr>
              <w:rPr>
                <w:ins w:id="240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606683DB" w14:textId="77777777" w:rsidR="007F57AF" w:rsidRPr="00C73E1C" w:rsidRDefault="007F57AF" w:rsidP="00537E31">
            <w:pPr>
              <w:rPr>
                <w:ins w:id="240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57DD60D1" w14:textId="77777777" w:rsidR="007F57AF" w:rsidRPr="00C73E1C" w:rsidRDefault="007F57AF" w:rsidP="00537E31">
            <w:pPr>
              <w:rPr>
                <w:ins w:id="240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62D82038" w14:textId="77777777" w:rsidR="007F57AF" w:rsidRPr="00C73E1C" w:rsidRDefault="007F57AF" w:rsidP="00537E31">
            <w:pPr>
              <w:rPr>
                <w:ins w:id="240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70916855" w14:textId="77777777" w:rsidTr="00537E31">
        <w:trPr>
          <w:jc w:val="center"/>
          <w:ins w:id="2404" w:author="Mohammad Nayeem Hasan" w:date="2024-05-16T18:02:00Z" w16du:dateUtc="2024-05-16T12:02:00Z"/>
        </w:trPr>
        <w:tc>
          <w:tcPr>
            <w:tcW w:w="1849" w:type="pct"/>
          </w:tcPr>
          <w:p w14:paraId="267869EB" w14:textId="77777777" w:rsidR="007F57AF" w:rsidRPr="00C73E1C" w:rsidRDefault="007F57AF" w:rsidP="00537E31">
            <w:pPr>
              <w:rPr>
                <w:ins w:id="240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0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74841DC8" w14:textId="77777777" w:rsidR="007F57AF" w:rsidRPr="00C73E1C" w:rsidRDefault="007F57AF" w:rsidP="00537E31">
            <w:pPr>
              <w:rPr>
                <w:ins w:id="24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B777174" w14:textId="77777777" w:rsidR="007F57AF" w:rsidRPr="00C73E1C" w:rsidRDefault="007F57AF" w:rsidP="00537E31">
            <w:pPr>
              <w:rPr>
                <w:ins w:id="24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04822EC" w14:textId="77777777" w:rsidR="007F57AF" w:rsidRPr="00C73E1C" w:rsidRDefault="007F57AF" w:rsidP="00537E31">
            <w:pPr>
              <w:rPr>
                <w:ins w:id="24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A70588D" w14:textId="77777777" w:rsidR="007F57AF" w:rsidRPr="00C73E1C" w:rsidRDefault="007F57AF" w:rsidP="00537E31">
            <w:pPr>
              <w:rPr>
                <w:ins w:id="24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7302087D" w14:textId="77777777" w:rsidR="007F57AF" w:rsidRPr="00C73E1C" w:rsidRDefault="007F57AF" w:rsidP="00537E31">
            <w:pPr>
              <w:rPr>
                <w:ins w:id="24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00CA7E2" w14:textId="77777777" w:rsidR="007F57AF" w:rsidRPr="00C73E1C" w:rsidRDefault="007F57AF" w:rsidP="00537E31">
            <w:pPr>
              <w:rPr>
                <w:ins w:id="241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4A0877BE" w14:textId="77777777" w:rsidTr="00537E31">
        <w:trPr>
          <w:jc w:val="center"/>
          <w:ins w:id="2413" w:author="Mohammad Nayeem Hasan" w:date="2024-05-16T18:02:00Z" w16du:dateUtc="2024-05-16T12:02:00Z"/>
        </w:trPr>
        <w:tc>
          <w:tcPr>
            <w:tcW w:w="1849" w:type="pct"/>
          </w:tcPr>
          <w:p w14:paraId="155C7FEA" w14:textId="77777777" w:rsidR="007F57AF" w:rsidRPr="00C73E1C" w:rsidRDefault="007F57AF" w:rsidP="00537E31">
            <w:pPr>
              <w:rPr>
                <w:ins w:id="2414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1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18A3F160" w14:textId="77777777" w:rsidR="007F57AF" w:rsidRPr="00C73E1C" w:rsidRDefault="007F57AF" w:rsidP="00537E31">
            <w:pPr>
              <w:rPr>
                <w:ins w:id="24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46FC0A5" w14:textId="77777777" w:rsidR="007F57AF" w:rsidRPr="00C73E1C" w:rsidRDefault="007F57AF" w:rsidP="00537E31">
            <w:pPr>
              <w:rPr>
                <w:ins w:id="24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E3E72CD" w14:textId="77777777" w:rsidR="007F57AF" w:rsidRPr="00C73E1C" w:rsidRDefault="007F57AF" w:rsidP="00537E31">
            <w:pPr>
              <w:rPr>
                <w:ins w:id="24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CC6FBCA" w14:textId="77777777" w:rsidR="007F57AF" w:rsidRPr="00C73E1C" w:rsidRDefault="007F57AF" w:rsidP="00537E31">
            <w:pPr>
              <w:rPr>
                <w:ins w:id="24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68B63BA3" w14:textId="77777777" w:rsidR="007F57AF" w:rsidRPr="00C73E1C" w:rsidRDefault="007F57AF" w:rsidP="00537E31">
            <w:pPr>
              <w:rPr>
                <w:ins w:id="24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21AD274" w14:textId="77777777" w:rsidR="007F57AF" w:rsidRPr="00C73E1C" w:rsidRDefault="007F57AF" w:rsidP="00537E31">
            <w:pPr>
              <w:rPr>
                <w:ins w:id="242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12C341B2" w14:textId="77777777" w:rsidTr="00537E31">
        <w:trPr>
          <w:jc w:val="center"/>
          <w:ins w:id="2422" w:author="Mohammad Nayeem Hasan" w:date="2024-05-16T18:02:00Z" w16du:dateUtc="2024-05-16T12:02:00Z"/>
        </w:trPr>
        <w:tc>
          <w:tcPr>
            <w:tcW w:w="1849" w:type="pct"/>
          </w:tcPr>
          <w:p w14:paraId="41E6986D" w14:textId="77777777" w:rsidR="007F57AF" w:rsidRPr="00C73E1C" w:rsidRDefault="007F57AF" w:rsidP="00537E31">
            <w:pPr>
              <w:rPr>
                <w:ins w:id="242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42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Active transport</w:t>
              </w:r>
            </w:ins>
          </w:p>
        </w:tc>
        <w:tc>
          <w:tcPr>
            <w:tcW w:w="732" w:type="pct"/>
          </w:tcPr>
          <w:p w14:paraId="467276B9" w14:textId="77777777" w:rsidR="007F57AF" w:rsidRPr="00C73E1C" w:rsidRDefault="007F57AF" w:rsidP="00537E31">
            <w:pPr>
              <w:rPr>
                <w:ins w:id="242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30416AFA" w14:textId="77777777" w:rsidR="007F57AF" w:rsidRPr="00C73E1C" w:rsidRDefault="007F57AF" w:rsidP="00537E31">
            <w:pPr>
              <w:rPr>
                <w:ins w:id="242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58B1D581" w14:textId="77777777" w:rsidR="007F57AF" w:rsidRPr="00C73E1C" w:rsidRDefault="007F57AF" w:rsidP="00537E31">
            <w:pPr>
              <w:rPr>
                <w:ins w:id="242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3958AA27" w14:textId="77777777" w:rsidR="007F57AF" w:rsidRPr="00C73E1C" w:rsidRDefault="007F57AF" w:rsidP="00537E31">
            <w:pPr>
              <w:rPr>
                <w:ins w:id="2428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1984706A" w14:textId="77777777" w:rsidR="007F57AF" w:rsidRPr="00C73E1C" w:rsidRDefault="007F57AF" w:rsidP="00537E31">
            <w:pPr>
              <w:rPr>
                <w:ins w:id="242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08D9489C" w14:textId="77777777" w:rsidR="007F57AF" w:rsidRPr="00C73E1C" w:rsidRDefault="007F57AF" w:rsidP="00537E31">
            <w:pPr>
              <w:rPr>
                <w:ins w:id="243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03A4155E" w14:textId="77777777" w:rsidTr="00537E31">
        <w:trPr>
          <w:jc w:val="center"/>
          <w:ins w:id="2431" w:author="Mohammad Nayeem Hasan" w:date="2024-05-16T18:02:00Z" w16du:dateUtc="2024-05-16T12:02:00Z"/>
        </w:trPr>
        <w:tc>
          <w:tcPr>
            <w:tcW w:w="1849" w:type="pct"/>
          </w:tcPr>
          <w:p w14:paraId="67BC05E8" w14:textId="77777777" w:rsidR="007F57AF" w:rsidRPr="00C73E1C" w:rsidRDefault="007F57AF" w:rsidP="00537E31">
            <w:pPr>
              <w:rPr>
                <w:ins w:id="2432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3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333B709F" w14:textId="77777777" w:rsidR="007F57AF" w:rsidRPr="00C73E1C" w:rsidRDefault="007F57AF" w:rsidP="00537E31">
            <w:pPr>
              <w:rPr>
                <w:ins w:id="243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0A5C475A" w14:textId="77777777" w:rsidR="007F57AF" w:rsidRPr="00C73E1C" w:rsidRDefault="007F57AF" w:rsidP="00537E31">
            <w:pPr>
              <w:rPr>
                <w:ins w:id="243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1129F508" w14:textId="77777777" w:rsidR="007F57AF" w:rsidRPr="00C73E1C" w:rsidRDefault="007F57AF" w:rsidP="00537E31">
            <w:pPr>
              <w:rPr>
                <w:ins w:id="243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11A9E344" w14:textId="77777777" w:rsidR="007F57AF" w:rsidRPr="00C73E1C" w:rsidRDefault="007F57AF" w:rsidP="00537E31">
            <w:pPr>
              <w:rPr>
                <w:ins w:id="243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D805363" w14:textId="77777777" w:rsidR="007F57AF" w:rsidRPr="00C73E1C" w:rsidRDefault="007F57AF" w:rsidP="00537E31">
            <w:pPr>
              <w:rPr>
                <w:ins w:id="243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F0BD2D4" w14:textId="77777777" w:rsidR="007F57AF" w:rsidRPr="00C73E1C" w:rsidRDefault="007F57AF" w:rsidP="00537E31">
            <w:pPr>
              <w:rPr>
                <w:ins w:id="243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2138B12" w14:textId="77777777" w:rsidTr="00537E31">
        <w:trPr>
          <w:jc w:val="center"/>
          <w:ins w:id="2440" w:author="Mohammad Nayeem Hasan" w:date="2024-05-16T18:02:00Z" w16du:dateUtc="2024-05-16T12:02:00Z"/>
        </w:trPr>
        <w:tc>
          <w:tcPr>
            <w:tcW w:w="1849" w:type="pct"/>
          </w:tcPr>
          <w:p w14:paraId="48D45E7C" w14:textId="77777777" w:rsidR="007F57AF" w:rsidRPr="00C73E1C" w:rsidRDefault="007F57AF" w:rsidP="00537E31">
            <w:pPr>
              <w:rPr>
                <w:ins w:id="2441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42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1639A2C0" w14:textId="77777777" w:rsidR="007F57AF" w:rsidRPr="00C73E1C" w:rsidRDefault="007F57AF" w:rsidP="00537E31">
            <w:pPr>
              <w:rPr>
                <w:ins w:id="244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C256236" w14:textId="77777777" w:rsidR="007F57AF" w:rsidRPr="00C73E1C" w:rsidRDefault="007F57AF" w:rsidP="00537E31">
            <w:pPr>
              <w:rPr>
                <w:ins w:id="244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1358FE2" w14:textId="77777777" w:rsidR="007F57AF" w:rsidRPr="00C73E1C" w:rsidRDefault="007F57AF" w:rsidP="00537E31">
            <w:pPr>
              <w:rPr>
                <w:ins w:id="244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EDD718B" w14:textId="77777777" w:rsidR="007F57AF" w:rsidRPr="00C73E1C" w:rsidRDefault="007F57AF" w:rsidP="00537E31">
            <w:pPr>
              <w:rPr>
                <w:ins w:id="244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059D44A" w14:textId="77777777" w:rsidR="007F57AF" w:rsidRPr="00C73E1C" w:rsidRDefault="007F57AF" w:rsidP="00537E31">
            <w:pPr>
              <w:rPr>
                <w:ins w:id="244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131E463" w14:textId="77777777" w:rsidR="007F57AF" w:rsidRPr="00C73E1C" w:rsidRDefault="007F57AF" w:rsidP="00537E31">
            <w:pPr>
              <w:rPr>
                <w:ins w:id="244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35796D6" w14:textId="77777777" w:rsidTr="00537E31">
        <w:trPr>
          <w:jc w:val="center"/>
          <w:ins w:id="2449" w:author="Mohammad Nayeem Hasan" w:date="2024-05-16T18:02:00Z" w16du:dateUtc="2024-05-16T12:02:00Z"/>
        </w:trPr>
        <w:tc>
          <w:tcPr>
            <w:tcW w:w="1849" w:type="pct"/>
          </w:tcPr>
          <w:p w14:paraId="52CB1AF6" w14:textId="77777777" w:rsidR="007F57AF" w:rsidRPr="00C73E1C" w:rsidRDefault="007F57AF" w:rsidP="00537E31">
            <w:pPr>
              <w:rPr>
                <w:ins w:id="245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451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Vigorous leisure activity</w:t>
              </w:r>
            </w:ins>
          </w:p>
        </w:tc>
        <w:tc>
          <w:tcPr>
            <w:tcW w:w="732" w:type="pct"/>
          </w:tcPr>
          <w:p w14:paraId="54D63F02" w14:textId="77777777" w:rsidR="007F57AF" w:rsidRPr="00C73E1C" w:rsidRDefault="007F57AF" w:rsidP="00537E31">
            <w:pPr>
              <w:rPr>
                <w:ins w:id="245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3A3C224B" w14:textId="77777777" w:rsidR="007F57AF" w:rsidRPr="00C73E1C" w:rsidRDefault="007F57AF" w:rsidP="00537E31">
            <w:pPr>
              <w:rPr>
                <w:ins w:id="245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2FFC66AC" w14:textId="77777777" w:rsidR="007F57AF" w:rsidRPr="00C73E1C" w:rsidRDefault="007F57AF" w:rsidP="00537E31">
            <w:pPr>
              <w:rPr>
                <w:ins w:id="245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00FB9CA5" w14:textId="77777777" w:rsidR="007F57AF" w:rsidRPr="00C73E1C" w:rsidRDefault="007F57AF" w:rsidP="00537E31">
            <w:pPr>
              <w:rPr>
                <w:ins w:id="2455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4FB51658" w14:textId="77777777" w:rsidR="007F57AF" w:rsidRPr="00C73E1C" w:rsidRDefault="007F57AF" w:rsidP="00537E31">
            <w:pPr>
              <w:rPr>
                <w:ins w:id="2456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12714D8" w14:textId="77777777" w:rsidR="007F57AF" w:rsidRPr="00C73E1C" w:rsidRDefault="007F57AF" w:rsidP="00537E31">
            <w:pPr>
              <w:rPr>
                <w:ins w:id="245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1CEF0B77" w14:textId="77777777" w:rsidTr="00537E31">
        <w:trPr>
          <w:jc w:val="center"/>
          <w:ins w:id="2458" w:author="Mohammad Nayeem Hasan" w:date="2024-05-16T18:02:00Z" w16du:dateUtc="2024-05-16T12:02:00Z"/>
        </w:trPr>
        <w:tc>
          <w:tcPr>
            <w:tcW w:w="1849" w:type="pct"/>
          </w:tcPr>
          <w:p w14:paraId="524246AA" w14:textId="77777777" w:rsidR="007F57AF" w:rsidRPr="00C73E1C" w:rsidRDefault="007F57AF" w:rsidP="00537E31">
            <w:pPr>
              <w:rPr>
                <w:ins w:id="2459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60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539DC711" w14:textId="77777777" w:rsidR="007F57AF" w:rsidRPr="00C73E1C" w:rsidRDefault="007F57AF" w:rsidP="00537E31">
            <w:pPr>
              <w:rPr>
                <w:ins w:id="246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6EAB2D0" w14:textId="77777777" w:rsidR="007F57AF" w:rsidRPr="00C73E1C" w:rsidRDefault="007F57AF" w:rsidP="00537E31">
            <w:pPr>
              <w:rPr>
                <w:ins w:id="246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54DAB505" w14:textId="77777777" w:rsidR="007F57AF" w:rsidRPr="00C73E1C" w:rsidRDefault="007F57AF" w:rsidP="00537E31">
            <w:pPr>
              <w:rPr>
                <w:ins w:id="246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655F6A63" w14:textId="77777777" w:rsidR="007F57AF" w:rsidRPr="00C73E1C" w:rsidRDefault="007F57AF" w:rsidP="00537E31">
            <w:pPr>
              <w:rPr>
                <w:ins w:id="246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1881558C" w14:textId="77777777" w:rsidR="007F57AF" w:rsidRPr="00C73E1C" w:rsidRDefault="007F57AF" w:rsidP="00537E31">
            <w:pPr>
              <w:rPr>
                <w:ins w:id="246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4BB9FD2" w14:textId="77777777" w:rsidR="007F57AF" w:rsidRPr="00C73E1C" w:rsidRDefault="007F57AF" w:rsidP="00537E31">
            <w:pPr>
              <w:rPr>
                <w:ins w:id="246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71827A67" w14:textId="77777777" w:rsidTr="00537E31">
        <w:trPr>
          <w:jc w:val="center"/>
          <w:ins w:id="2467" w:author="Mohammad Nayeem Hasan" w:date="2024-05-16T18:02:00Z" w16du:dateUtc="2024-05-16T12:02:00Z"/>
        </w:trPr>
        <w:tc>
          <w:tcPr>
            <w:tcW w:w="1849" w:type="pct"/>
          </w:tcPr>
          <w:p w14:paraId="19979559" w14:textId="77777777" w:rsidR="007F57AF" w:rsidRPr="00C73E1C" w:rsidRDefault="007F57AF" w:rsidP="00537E31">
            <w:pPr>
              <w:rPr>
                <w:ins w:id="2468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69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674924E3" w14:textId="77777777" w:rsidR="007F57AF" w:rsidRPr="00C73E1C" w:rsidRDefault="007F57AF" w:rsidP="00537E31">
            <w:pPr>
              <w:rPr>
                <w:ins w:id="247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C190316" w14:textId="77777777" w:rsidR="007F57AF" w:rsidRPr="00C73E1C" w:rsidRDefault="007F57AF" w:rsidP="00537E31">
            <w:pPr>
              <w:rPr>
                <w:ins w:id="247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66984F09" w14:textId="77777777" w:rsidR="007F57AF" w:rsidRPr="00C73E1C" w:rsidRDefault="007F57AF" w:rsidP="00537E31">
            <w:pPr>
              <w:rPr>
                <w:ins w:id="247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7C1D09C5" w14:textId="77777777" w:rsidR="007F57AF" w:rsidRPr="00C73E1C" w:rsidRDefault="007F57AF" w:rsidP="00537E31">
            <w:pPr>
              <w:rPr>
                <w:ins w:id="247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010CD44A" w14:textId="77777777" w:rsidR="007F57AF" w:rsidRPr="00C73E1C" w:rsidRDefault="007F57AF" w:rsidP="00537E31">
            <w:pPr>
              <w:rPr>
                <w:ins w:id="247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438C8F6" w14:textId="77777777" w:rsidR="007F57AF" w:rsidRPr="00C73E1C" w:rsidRDefault="007F57AF" w:rsidP="00537E31">
            <w:pPr>
              <w:rPr>
                <w:ins w:id="247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259EE003" w14:textId="77777777" w:rsidTr="00537E31">
        <w:trPr>
          <w:jc w:val="center"/>
          <w:ins w:id="2476" w:author="Mohammad Nayeem Hasan" w:date="2024-05-16T18:02:00Z" w16du:dateUtc="2024-05-16T12:02:00Z"/>
        </w:trPr>
        <w:tc>
          <w:tcPr>
            <w:tcW w:w="1849" w:type="pct"/>
          </w:tcPr>
          <w:p w14:paraId="359EC272" w14:textId="77777777" w:rsidR="007F57AF" w:rsidRPr="00C73E1C" w:rsidRDefault="007F57AF" w:rsidP="00537E31">
            <w:pPr>
              <w:rPr>
                <w:ins w:id="2477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ins w:id="2478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Moderate leisure activity</w:t>
              </w:r>
            </w:ins>
          </w:p>
        </w:tc>
        <w:tc>
          <w:tcPr>
            <w:tcW w:w="732" w:type="pct"/>
          </w:tcPr>
          <w:p w14:paraId="2696612A" w14:textId="77777777" w:rsidR="007F57AF" w:rsidRPr="00C73E1C" w:rsidRDefault="007F57AF" w:rsidP="00537E31">
            <w:pPr>
              <w:rPr>
                <w:ins w:id="2479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4" w:type="pct"/>
          </w:tcPr>
          <w:p w14:paraId="721A4240" w14:textId="77777777" w:rsidR="007F57AF" w:rsidRPr="00C73E1C" w:rsidRDefault="007F57AF" w:rsidP="00537E31">
            <w:pPr>
              <w:rPr>
                <w:ins w:id="2480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9" w:type="pct"/>
          </w:tcPr>
          <w:p w14:paraId="746C81B7" w14:textId="77777777" w:rsidR="007F57AF" w:rsidRPr="00C73E1C" w:rsidRDefault="007F57AF" w:rsidP="00537E31">
            <w:pPr>
              <w:rPr>
                <w:ins w:id="2481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" w:type="pct"/>
          </w:tcPr>
          <w:p w14:paraId="01B93C0D" w14:textId="77777777" w:rsidR="007F57AF" w:rsidRPr="00C73E1C" w:rsidRDefault="007F57AF" w:rsidP="00537E31">
            <w:pPr>
              <w:rPr>
                <w:ins w:id="2482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42" w:type="pct"/>
          </w:tcPr>
          <w:p w14:paraId="3A4167DC" w14:textId="77777777" w:rsidR="007F57AF" w:rsidRPr="00C73E1C" w:rsidRDefault="007F57AF" w:rsidP="00537E31">
            <w:pPr>
              <w:rPr>
                <w:ins w:id="2483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76" w:type="pct"/>
          </w:tcPr>
          <w:p w14:paraId="7A3A320C" w14:textId="77777777" w:rsidR="007F57AF" w:rsidRPr="00C73E1C" w:rsidRDefault="007F57AF" w:rsidP="00537E31">
            <w:pPr>
              <w:rPr>
                <w:ins w:id="2484" w:author="Mohammad Nayeem Hasan" w:date="2024-05-16T18:02:00Z" w16du:dateUtc="2024-05-16T12:02:00Z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F57AF" w:rsidRPr="00C73E1C" w14:paraId="50028930" w14:textId="77777777" w:rsidTr="00537E31">
        <w:trPr>
          <w:jc w:val="center"/>
          <w:ins w:id="2485" w:author="Mohammad Nayeem Hasan" w:date="2024-05-16T18:02:00Z" w16du:dateUtc="2024-05-16T12:02:00Z"/>
        </w:trPr>
        <w:tc>
          <w:tcPr>
            <w:tcW w:w="1849" w:type="pct"/>
          </w:tcPr>
          <w:p w14:paraId="5B048B0F" w14:textId="77777777" w:rsidR="007F57AF" w:rsidRPr="00C73E1C" w:rsidRDefault="007F57AF" w:rsidP="00537E31">
            <w:pPr>
              <w:rPr>
                <w:ins w:id="2486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87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 xml:space="preserve">Yes </w:t>
              </w:r>
            </w:ins>
          </w:p>
        </w:tc>
        <w:tc>
          <w:tcPr>
            <w:tcW w:w="732" w:type="pct"/>
          </w:tcPr>
          <w:p w14:paraId="5857B296" w14:textId="77777777" w:rsidR="007F57AF" w:rsidRPr="00C73E1C" w:rsidRDefault="007F57AF" w:rsidP="00537E31">
            <w:pPr>
              <w:rPr>
                <w:ins w:id="248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76B132A" w14:textId="77777777" w:rsidR="007F57AF" w:rsidRPr="00C73E1C" w:rsidRDefault="007F57AF" w:rsidP="00537E31">
            <w:pPr>
              <w:rPr>
                <w:ins w:id="248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21CAF09A" w14:textId="77777777" w:rsidR="007F57AF" w:rsidRPr="00C73E1C" w:rsidRDefault="007F57AF" w:rsidP="00537E31">
            <w:pPr>
              <w:rPr>
                <w:ins w:id="249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17CFC38" w14:textId="77777777" w:rsidR="007F57AF" w:rsidRPr="00C73E1C" w:rsidRDefault="007F57AF" w:rsidP="00537E31">
            <w:pPr>
              <w:rPr>
                <w:ins w:id="249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32E4B3A1" w14:textId="77777777" w:rsidR="007F57AF" w:rsidRPr="00C73E1C" w:rsidRDefault="007F57AF" w:rsidP="00537E31">
            <w:pPr>
              <w:rPr>
                <w:ins w:id="249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ACC05AE" w14:textId="77777777" w:rsidR="007F57AF" w:rsidRPr="00C73E1C" w:rsidRDefault="007F57AF" w:rsidP="00537E31">
            <w:pPr>
              <w:rPr>
                <w:ins w:id="249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7CF212D" w14:textId="77777777" w:rsidTr="00537E31">
        <w:trPr>
          <w:jc w:val="center"/>
          <w:ins w:id="2494" w:author="Mohammad Nayeem Hasan" w:date="2024-05-16T18:02:00Z" w16du:dateUtc="2024-05-16T12:02:00Z"/>
        </w:trPr>
        <w:tc>
          <w:tcPr>
            <w:tcW w:w="1849" w:type="pct"/>
          </w:tcPr>
          <w:p w14:paraId="0C55D5A3" w14:textId="77777777" w:rsidR="007F57AF" w:rsidRPr="00C73E1C" w:rsidRDefault="007F57AF" w:rsidP="00537E31">
            <w:pPr>
              <w:rPr>
                <w:ins w:id="2495" w:author="Mohammad Nayeem Hasan" w:date="2024-05-16T18:02:00Z" w16du:dateUtc="2024-05-16T12:02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496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53F18C41" w14:textId="77777777" w:rsidR="007F57AF" w:rsidRPr="00C73E1C" w:rsidRDefault="007F57AF" w:rsidP="00537E31">
            <w:pPr>
              <w:rPr>
                <w:ins w:id="249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749E82BC" w14:textId="77777777" w:rsidR="007F57AF" w:rsidRPr="00C73E1C" w:rsidRDefault="007F57AF" w:rsidP="00537E31">
            <w:pPr>
              <w:rPr>
                <w:ins w:id="249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00A606F" w14:textId="77777777" w:rsidR="007F57AF" w:rsidRPr="00C73E1C" w:rsidRDefault="007F57AF" w:rsidP="00537E31">
            <w:pPr>
              <w:rPr>
                <w:ins w:id="249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292238CC" w14:textId="77777777" w:rsidR="007F57AF" w:rsidRPr="00C73E1C" w:rsidRDefault="007F57AF" w:rsidP="00537E31">
            <w:pPr>
              <w:rPr>
                <w:ins w:id="250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0E9C5FA" w14:textId="77777777" w:rsidR="007F57AF" w:rsidRPr="00C73E1C" w:rsidRDefault="007F57AF" w:rsidP="00537E31">
            <w:pPr>
              <w:rPr>
                <w:ins w:id="250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35CBD18" w14:textId="77777777" w:rsidR="007F57AF" w:rsidRPr="00C73E1C" w:rsidRDefault="007F57AF" w:rsidP="00537E31">
            <w:pPr>
              <w:rPr>
                <w:ins w:id="250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6F7A1FA8" w14:textId="77777777" w:rsidTr="00537E31">
        <w:trPr>
          <w:jc w:val="center"/>
          <w:ins w:id="2503" w:author="Mohammad Nayeem Hasan" w:date="2024-05-16T18:02:00Z" w16du:dateUtc="2024-05-16T12:02:00Z"/>
        </w:trPr>
        <w:tc>
          <w:tcPr>
            <w:tcW w:w="1849" w:type="pct"/>
          </w:tcPr>
          <w:p w14:paraId="4038A4EC" w14:textId="77777777" w:rsidR="007F57AF" w:rsidRPr="00C73E1C" w:rsidRDefault="007F57AF" w:rsidP="00537E31">
            <w:pPr>
              <w:rPr>
                <w:ins w:id="2504" w:author="Mohammad Nayeem Hasan" w:date="2024-05-16T18:02:00Z" w16du:dateUtc="2024-05-16T12:02:00Z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ins w:id="2505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Obesity</w:t>
              </w:r>
            </w:ins>
          </w:p>
        </w:tc>
        <w:tc>
          <w:tcPr>
            <w:tcW w:w="732" w:type="pct"/>
          </w:tcPr>
          <w:p w14:paraId="581BC8F3" w14:textId="77777777" w:rsidR="007F57AF" w:rsidRPr="00C73E1C" w:rsidRDefault="007F57AF" w:rsidP="00537E31">
            <w:pPr>
              <w:rPr>
                <w:ins w:id="250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CF8FC9A" w14:textId="77777777" w:rsidR="007F57AF" w:rsidRPr="00C73E1C" w:rsidRDefault="007F57AF" w:rsidP="00537E31">
            <w:pPr>
              <w:rPr>
                <w:ins w:id="250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36FF701F" w14:textId="77777777" w:rsidR="007F57AF" w:rsidRPr="00C73E1C" w:rsidRDefault="007F57AF" w:rsidP="00537E31">
            <w:pPr>
              <w:rPr>
                <w:ins w:id="250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07D1661" w14:textId="77777777" w:rsidR="007F57AF" w:rsidRPr="00C73E1C" w:rsidRDefault="007F57AF" w:rsidP="00537E31">
            <w:pPr>
              <w:rPr>
                <w:ins w:id="250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59D034CB" w14:textId="77777777" w:rsidR="007F57AF" w:rsidRPr="00C73E1C" w:rsidRDefault="007F57AF" w:rsidP="00537E31">
            <w:pPr>
              <w:rPr>
                <w:ins w:id="251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3863A5F" w14:textId="77777777" w:rsidR="007F57AF" w:rsidRPr="00C73E1C" w:rsidRDefault="007F57AF" w:rsidP="00537E31">
            <w:pPr>
              <w:rPr>
                <w:ins w:id="2511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05D373BB" w14:textId="77777777" w:rsidTr="00537E31">
        <w:trPr>
          <w:jc w:val="center"/>
          <w:ins w:id="2512" w:author="Mohammad Nayeem Hasan" w:date="2024-05-16T18:02:00Z" w16du:dateUtc="2024-05-16T12:02:00Z"/>
        </w:trPr>
        <w:tc>
          <w:tcPr>
            <w:tcW w:w="1849" w:type="pct"/>
          </w:tcPr>
          <w:p w14:paraId="3B1D655F" w14:textId="77777777" w:rsidR="007F57AF" w:rsidRPr="00C73E1C" w:rsidRDefault="007F57AF" w:rsidP="00537E31">
            <w:pPr>
              <w:rPr>
                <w:ins w:id="2513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14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Yes</w:t>
              </w:r>
            </w:ins>
          </w:p>
        </w:tc>
        <w:tc>
          <w:tcPr>
            <w:tcW w:w="732" w:type="pct"/>
          </w:tcPr>
          <w:p w14:paraId="71C6B25E" w14:textId="77777777" w:rsidR="007F57AF" w:rsidRPr="00C73E1C" w:rsidRDefault="007F57AF" w:rsidP="00537E31">
            <w:pPr>
              <w:rPr>
                <w:ins w:id="251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6EB5BD93" w14:textId="77777777" w:rsidR="007F57AF" w:rsidRPr="00C73E1C" w:rsidRDefault="007F57AF" w:rsidP="00537E31">
            <w:pPr>
              <w:rPr>
                <w:ins w:id="251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4D36B34D" w14:textId="77777777" w:rsidR="007F57AF" w:rsidRPr="00C73E1C" w:rsidRDefault="007F57AF" w:rsidP="00537E31">
            <w:pPr>
              <w:rPr>
                <w:ins w:id="251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46897766" w14:textId="77777777" w:rsidR="007F57AF" w:rsidRPr="00C73E1C" w:rsidRDefault="007F57AF" w:rsidP="00537E31">
            <w:pPr>
              <w:rPr>
                <w:ins w:id="251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22B66982" w14:textId="77777777" w:rsidR="007F57AF" w:rsidRPr="00C73E1C" w:rsidRDefault="007F57AF" w:rsidP="00537E31">
            <w:pPr>
              <w:rPr>
                <w:ins w:id="251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AFA77D1" w14:textId="77777777" w:rsidR="007F57AF" w:rsidRPr="00C73E1C" w:rsidRDefault="007F57AF" w:rsidP="00537E31">
            <w:pPr>
              <w:rPr>
                <w:ins w:id="2520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AF" w:rsidRPr="00C73E1C" w14:paraId="5C3AFFBC" w14:textId="77777777" w:rsidTr="00537E31">
        <w:trPr>
          <w:jc w:val="center"/>
          <w:ins w:id="2521" w:author="Mohammad Nayeem Hasan" w:date="2024-05-16T18:02:00Z" w16du:dateUtc="2024-05-16T12:02:00Z"/>
        </w:trPr>
        <w:tc>
          <w:tcPr>
            <w:tcW w:w="1849" w:type="pct"/>
          </w:tcPr>
          <w:p w14:paraId="1C0B8881" w14:textId="77777777" w:rsidR="007F57AF" w:rsidRPr="00C73E1C" w:rsidRDefault="007F57AF" w:rsidP="00537E31">
            <w:pPr>
              <w:rPr>
                <w:ins w:id="2522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  <w:ins w:id="2523" w:author="Mohammad Nayeem Hasan" w:date="2024-05-16T18:02:00Z" w16du:dateUtc="2024-05-16T12:02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</w:t>
              </w:r>
            </w:ins>
          </w:p>
        </w:tc>
        <w:tc>
          <w:tcPr>
            <w:tcW w:w="732" w:type="pct"/>
          </w:tcPr>
          <w:p w14:paraId="01807FDA" w14:textId="77777777" w:rsidR="007F57AF" w:rsidRPr="00C73E1C" w:rsidRDefault="007F57AF" w:rsidP="00537E31">
            <w:pPr>
              <w:rPr>
                <w:ins w:id="2524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</w:tcPr>
          <w:p w14:paraId="39B59082" w14:textId="77777777" w:rsidR="007F57AF" w:rsidRPr="00C73E1C" w:rsidRDefault="007F57AF" w:rsidP="00537E31">
            <w:pPr>
              <w:rPr>
                <w:ins w:id="2525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14:paraId="05759B8E" w14:textId="77777777" w:rsidR="007F57AF" w:rsidRPr="00C73E1C" w:rsidRDefault="007F57AF" w:rsidP="00537E31">
            <w:pPr>
              <w:rPr>
                <w:ins w:id="2526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</w:tcPr>
          <w:p w14:paraId="0BDD4ABD" w14:textId="77777777" w:rsidR="007F57AF" w:rsidRPr="00C73E1C" w:rsidRDefault="007F57AF" w:rsidP="00537E31">
            <w:pPr>
              <w:rPr>
                <w:ins w:id="2527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</w:tcPr>
          <w:p w14:paraId="4388F852" w14:textId="77777777" w:rsidR="007F57AF" w:rsidRPr="00C73E1C" w:rsidRDefault="007F57AF" w:rsidP="00537E31">
            <w:pPr>
              <w:rPr>
                <w:ins w:id="2528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8AB3C73" w14:textId="77777777" w:rsidR="007F57AF" w:rsidRPr="00C73E1C" w:rsidRDefault="007F57AF" w:rsidP="00537E31">
            <w:pPr>
              <w:rPr>
                <w:ins w:id="2529" w:author="Mohammad Nayeem Hasan" w:date="2024-05-16T18:02:00Z" w16du:dateUtc="2024-05-16T12:02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1C828" w14:textId="77777777" w:rsidR="007F57AF" w:rsidRPr="00C73E1C" w:rsidRDefault="007F57AF" w:rsidP="007F57AF">
      <w:pPr>
        <w:spacing w:after="0" w:line="240" w:lineRule="auto"/>
        <w:rPr>
          <w:ins w:id="2530" w:author="Mohammad Nayeem Hasan" w:date="2024-05-16T18:02:00Z" w16du:dateUtc="2024-05-16T12:02:00Z"/>
          <w:rFonts w:ascii="Times New Roman" w:hAnsi="Times New Roman" w:cs="Times New Roman"/>
          <w:sz w:val="24"/>
          <w:szCs w:val="24"/>
        </w:rPr>
      </w:pPr>
    </w:p>
    <w:p w14:paraId="127FC1A9" w14:textId="77777777" w:rsidR="00FC25A7" w:rsidRDefault="00FC25A7" w:rsidP="00C73E1C">
      <w:pPr>
        <w:spacing w:after="0" w:line="240" w:lineRule="auto"/>
        <w:rPr>
          <w:ins w:id="2531" w:author="Mohammad Nayeem Hasan" w:date="2024-05-16T16:58:00Z" w16du:dateUtc="2024-05-16T10:58:00Z"/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75429A6" w14:textId="77777777" w:rsidR="00FC25A7" w:rsidRDefault="00FC25A7" w:rsidP="00C73E1C">
      <w:pPr>
        <w:spacing w:after="0" w:line="240" w:lineRule="auto"/>
        <w:rPr>
          <w:ins w:id="2532" w:author="Mohammad Nayeem Hasan" w:date="2024-05-16T16:58:00Z" w16du:dateUtc="2024-05-16T10:58:00Z"/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B7F3546" w14:textId="4A353C39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4: Weighted descriptive statistics of socio-economic variables </w:t>
      </w:r>
      <w:r w:rsidR="008740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and </w:t>
      </w:r>
      <w:del w:id="2533" w:author="Nasar U Ahmed" w:date="2024-03-15T10:54:00Z">
        <w:r w:rsidRPr="00C73E1C" w:rsidDel="008740EC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 xml:space="preserve">associated with 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Hypertension status in Southeast Asian adults</w:t>
      </w:r>
    </w:p>
    <w:tbl>
      <w:tblPr>
        <w:tblStyle w:val="TableGrid"/>
        <w:tblW w:w="5077" w:type="pct"/>
        <w:jc w:val="center"/>
        <w:tblLayout w:type="fixed"/>
        <w:tblLook w:val="04A0" w:firstRow="1" w:lastRow="0" w:firstColumn="1" w:lastColumn="0" w:noHBand="0" w:noVBand="1"/>
      </w:tblPr>
      <w:tblGrid>
        <w:gridCol w:w="4155"/>
        <w:gridCol w:w="1191"/>
        <w:gridCol w:w="903"/>
        <w:gridCol w:w="1006"/>
        <w:gridCol w:w="903"/>
        <w:gridCol w:w="966"/>
        <w:gridCol w:w="903"/>
        <w:gridCol w:w="966"/>
        <w:gridCol w:w="903"/>
        <w:gridCol w:w="966"/>
        <w:gridCol w:w="903"/>
        <w:gridCol w:w="966"/>
        <w:gridCol w:w="894"/>
      </w:tblGrid>
      <w:tr w:rsidR="00E47E9F" w:rsidRPr="00C73E1C" w14:paraId="7C537A9F" w14:textId="77777777" w:rsidTr="008740EC">
        <w:trPr>
          <w:jc w:val="center"/>
        </w:trPr>
        <w:tc>
          <w:tcPr>
            <w:tcW w:w="1330" w:type="pct"/>
          </w:tcPr>
          <w:p w14:paraId="1A2B8FA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3670" w:type="pct"/>
            <w:gridSpan w:val="12"/>
          </w:tcPr>
          <w:p w14:paraId="1432CF9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blood pressure (Hypertension), weighted n (%)</w:t>
            </w:r>
          </w:p>
        </w:tc>
      </w:tr>
      <w:tr w:rsidR="00E47E9F" w:rsidRPr="00C73E1C" w14:paraId="1A116154" w14:textId="77777777" w:rsidTr="00617019">
        <w:trPr>
          <w:jc w:val="center"/>
        </w:trPr>
        <w:tc>
          <w:tcPr>
            <w:tcW w:w="1330" w:type="pct"/>
          </w:tcPr>
          <w:p w14:paraId="299415A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0" w:type="pct"/>
            <w:gridSpan w:val="2"/>
          </w:tcPr>
          <w:p w14:paraId="310EA2A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  <w:p w14:paraId="19836A8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1646)</w:t>
            </w:r>
          </w:p>
        </w:tc>
        <w:tc>
          <w:tcPr>
            <w:tcW w:w="611" w:type="pct"/>
            <w:gridSpan w:val="2"/>
          </w:tcPr>
          <w:p w14:paraId="619A0F1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6E42981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=5188)</w:t>
            </w:r>
          </w:p>
        </w:tc>
        <w:tc>
          <w:tcPr>
            <w:tcW w:w="598" w:type="pct"/>
            <w:gridSpan w:val="2"/>
          </w:tcPr>
          <w:p w14:paraId="0BD25C71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20310EA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 8483</w:t>
            </w: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598" w:type="pct"/>
            <w:gridSpan w:val="2"/>
          </w:tcPr>
          <w:p w14:paraId="150CE276" w14:textId="30264ECC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2A5873A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2572)</w:t>
            </w:r>
          </w:p>
        </w:tc>
        <w:tc>
          <w:tcPr>
            <w:tcW w:w="598" w:type="pct"/>
            <w:gridSpan w:val="2"/>
          </w:tcPr>
          <w:p w14:paraId="1E599CA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6EDB2AA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8185)</w:t>
            </w:r>
          </w:p>
        </w:tc>
        <w:tc>
          <w:tcPr>
            <w:tcW w:w="595" w:type="pct"/>
            <w:gridSpan w:val="2"/>
          </w:tcPr>
          <w:p w14:paraId="690011C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42B7A3B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5364)</w:t>
            </w:r>
          </w:p>
        </w:tc>
      </w:tr>
      <w:tr w:rsidR="00C73E1C" w:rsidRPr="00C73E1C" w14:paraId="0EC13C0B" w14:textId="77777777" w:rsidTr="00617019">
        <w:trPr>
          <w:jc w:val="center"/>
        </w:trPr>
        <w:tc>
          <w:tcPr>
            <w:tcW w:w="1330" w:type="pct"/>
          </w:tcPr>
          <w:p w14:paraId="27CF9AE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1" w:type="pct"/>
          </w:tcPr>
          <w:p w14:paraId="62772D8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111B173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22" w:type="pct"/>
          </w:tcPr>
          <w:p w14:paraId="5756A47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31F17E3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1883FB4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1A4B402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53E84FC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1249C06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3266852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9" w:type="pct"/>
          </w:tcPr>
          <w:p w14:paraId="220F3EA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09" w:type="pct"/>
          </w:tcPr>
          <w:p w14:paraId="3DE34E7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5445A46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C73E1C" w:rsidRPr="00C73E1C" w14:paraId="66167ABA" w14:textId="77777777" w:rsidTr="00617019">
        <w:trPr>
          <w:jc w:val="center"/>
        </w:trPr>
        <w:tc>
          <w:tcPr>
            <w:tcW w:w="1330" w:type="pct"/>
          </w:tcPr>
          <w:p w14:paraId="26293B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381" w:type="pct"/>
          </w:tcPr>
          <w:p w14:paraId="16CB3F63" w14:textId="62077DDD" w:rsidR="00E47E9F" w:rsidRPr="001A235F" w:rsidRDefault="008740EC" w:rsidP="00C73E1C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PrChange w:id="2534" w:author="Nasar U Ahmed" w:date="2024-04-10T12:26:00Z">
                  <w:rPr>
                    <w:rFonts w:ascii="Times New Roman" w:hAnsi="Times New Roman" w:cs="Times New Roman"/>
                    <w:color w:val="C00000"/>
                    <w:sz w:val="24"/>
                    <w:szCs w:val="24"/>
                  </w:rPr>
                </w:rPrChange>
              </w:rPr>
            </w:pPr>
            <w:r w:rsidRPr="001A235F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PrChange w:id="2535" w:author="Nasar U Ahmed" w:date="2024-04-10T12:26:00Z">
                  <w:rPr>
                    <w:rFonts w:ascii="Times New Roman" w:hAnsi="Times New Roman" w:cs="Times New Roman"/>
                    <w:color w:val="C00000"/>
                    <w:sz w:val="24"/>
                    <w:szCs w:val="24"/>
                  </w:rPr>
                </w:rPrChange>
              </w:rPr>
              <w:t>Recheck %</w:t>
            </w:r>
          </w:p>
        </w:tc>
        <w:tc>
          <w:tcPr>
            <w:tcW w:w="289" w:type="pct"/>
          </w:tcPr>
          <w:p w14:paraId="0E4B6E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ED6B9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0E91DF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D41C7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F820D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B498B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F6943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44F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317E9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757E4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1E0BF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9DB41FE" w14:textId="77777777" w:rsidTr="00617019">
        <w:trPr>
          <w:jc w:val="center"/>
        </w:trPr>
        <w:tc>
          <w:tcPr>
            <w:tcW w:w="1330" w:type="pct"/>
          </w:tcPr>
          <w:p w14:paraId="076F286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381" w:type="pct"/>
          </w:tcPr>
          <w:p w14:paraId="4E6DFAC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C3A1B0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0C2ABB2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E5972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882A5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7225B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C103D7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612C4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90C9D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40FF16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2AE0F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A8B37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6408D00" w14:textId="77777777" w:rsidTr="00617019">
        <w:trPr>
          <w:jc w:val="center"/>
        </w:trPr>
        <w:tc>
          <w:tcPr>
            <w:tcW w:w="1330" w:type="pct"/>
          </w:tcPr>
          <w:p w14:paraId="7B7F99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381" w:type="pct"/>
          </w:tcPr>
          <w:p w14:paraId="694394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</w:t>
            </w:r>
            <w:r w:rsidRPr="00DB2E38">
              <w:rPr>
                <w:rFonts w:ascii="Times New Roman" w:hAnsi="Times New Roman" w:cs="Times New Roman"/>
                <w:color w:val="FF0000"/>
                <w:sz w:val="24"/>
                <w:szCs w:val="24"/>
                <w:rPrChange w:id="2536" w:author="Nasar U Ahmed" w:date="2024-04-19T09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9.42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60A948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  <w:tc>
          <w:tcPr>
            <w:tcW w:w="322" w:type="pct"/>
          </w:tcPr>
          <w:p w14:paraId="59453A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142 (17.91)</w:t>
            </w:r>
          </w:p>
        </w:tc>
        <w:tc>
          <w:tcPr>
            <w:tcW w:w="289" w:type="pct"/>
          </w:tcPr>
          <w:p w14:paraId="4FCF1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79DD3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 (10.13)</w:t>
            </w:r>
          </w:p>
        </w:tc>
        <w:tc>
          <w:tcPr>
            <w:tcW w:w="289" w:type="pct"/>
          </w:tcPr>
          <w:p w14:paraId="5CCE9F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7DD2F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</w:t>
            </w:r>
            <w:r w:rsidRPr="008740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46.26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9" w:type="pct"/>
          </w:tcPr>
          <w:p w14:paraId="20EFEB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309" w:type="pct"/>
          </w:tcPr>
          <w:p w14:paraId="2F1827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 (9.05)</w:t>
            </w:r>
          </w:p>
        </w:tc>
        <w:tc>
          <w:tcPr>
            <w:tcW w:w="289" w:type="pct"/>
          </w:tcPr>
          <w:p w14:paraId="4CB285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77C1C0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(15.74)</w:t>
            </w:r>
          </w:p>
        </w:tc>
        <w:tc>
          <w:tcPr>
            <w:tcW w:w="286" w:type="pct"/>
          </w:tcPr>
          <w:p w14:paraId="5EFC75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4D888929" w14:textId="77777777" w:rsidTr="00617019">
        <w:trPr>
          <w:jc w:val="center"/>
        </w:trPr>
        <w:tc>
          <w:tcPr>
            <w:tcW w:w="1330" w:type="pct"/>
          </w:tcPr>
          <w:p w14:paraId="456DE3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381" w:type="pct"/>
          </w:tcPr>
          <w:p w14:paraId="23C585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 (19.19)</w:t>
            </w:r>
          </w:p>
        </w:tc>
        <w:tc>
          <w:tcPr>
            <w:tcW w:w="289" w:type="pct"/>
          </w:tcPr>
          <w:p w14:paraId="6B90E5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0BF82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(27.42)</w:t>
            </w:r>
          </w:p>
        </w:tc>
        <w:tc>
          <w:tcPr>
            <w:tcW w:w="289" w:type="pct"/>
          </w:tcPr>
          <w:p w14:paraId="3DF506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BFBC5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720 (23.69)</w:t>
            </w:r>
          </w:p>
        </w:tc>
        <w:tc>
          <w:tcPr>
            <w:tcW w:w="289" w:type="pct"/>
          </w:tcPr>
          <w:p w14:paraId="04DED7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4108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(31.47)</w:t>
            </w:r>
          </w:p>
        </w:tc>
        <w:tc>
          <w:tcPr>
            <w:tcW w:w="289" w:type="pct"/>
          </w:tcPr>
          <w:p w14:paraId="384C1E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B2975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714 (19.26)</w:t>
            </w:r>
          </w:p>
        </w:tc>
        <w:tc>
          <w:tcPr>
            <w:tcW w:w="289" w:type="pct"/>
          </w:tcPr>
          <w:p w14:paraId="608A79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B6489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496 (26.64)</w:t>
            </w:r>
          </w:p>
        </w:tc>
        <w:tc>
          <w:tcPr>
            <w:tcW w:w="286" w:type="pct"/>
          </w:tcPr>
          <w:p w14:paraId="1AEE92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6B9CE68" w14:textId="77777777" w:rsidTr="00617019">
        <w:trPr>
          <w:jc w:val="center"/>
        </w:trPr>
        <w:tc>
          <w:tcPr>
            <w:tcW w:w="1330" w:type="pct"/>
          </w:tcPr>
          <w:p w14:paraId="0A02C0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381" w:type="pct"/>
          </w:tcPr>
          <w:p w14:paraId="26A5FA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216 (47.15)</w:t>
            </w:r>
          </w:p>
        </w:tc>
        <w:tc>
          <w:tcPr>
            <w:tcW w:w="289" w:type="pct"/>
          </w:tcPr>
          <w:p w14:paraId="487F11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DE115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716 (42.78)</w:t>
            </w:r>
          </w:p>
        </w:tc>
        <w:tc>
          <w:tcPr>
            <w:tcW w:w="289" w:type="pct"/>
          </w:tcPr>
          <w:p w14:paraId="4F1441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71082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1296 (38.64)</w:t>
            </w:r>
          </w:p>
        </w:tc>
        <w:tc>
          <w:tcPr>
            <w:tcW w:w="289" w:type="pct"/>
          </w:tcPr>
          <w:p w14:paraId="2F7A1F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B0E8D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196 (38.73)</w:t>
            </w:r>
          </w:p>
        </w:tc>
        <w:tc>
          <w:tcPr>
            <w:tcW w:w="289" w:type="pct"/>
          </w:tcPr>
          <w:p w14:paraId="7869A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98FC8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716 (29.73)</w:t>
            </w:r>
          </w:p>
        </w:tc>
        <w:tc>
          <w:tcPr>
            <w:tcW w:w="289" w:type="pct"/>
          </w:tcPr>
          <w:p w14:paraId="6BFD8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7F7BF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554 (40.83)</w:t>
            </w:r>
          </w:p>
        </w:tc>
        <w:tc>
          <w:tcPr>
            <w:tcW w:w="286" w:type="pct"/>
          </w:tcPr>
          <w:p w14:paraId="766DA0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E137BB3" w14:textId="77777777" w:rsidTr="00617019">
        <w:trPr>
          <w:jc w:val="center"/>
        </w:trPr>
        <w:tc>
          <w:tcPr>
            <w:tcW w:w="1330" w:type="pct"/>
          </w:tcPr>
          <w:p w14:paraId="013069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381" w:type="pct"/>
          </w:tcPr>
          <w:p w14:paraId="394F78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70 (61.39)</w:t>
            </w:r>
          </w:p>
        </w:tc>
        <w:tc>
          <w:tcPr>
            <w:tcW w:w="289" w:type="pct"/>
          </w:tcPr>
          <w:p w14:paraId="38C925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7A63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483 (54.84)</w:t>
            </w:r>
          </w:p>
        </w:tc>
        <w:tc>
          <w:tcPr>
            <w:tcW w:w="289" w:type="pct"/>
          </w:tcPr>
          <w:p w14:paraId="5F6BBB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11E9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386 (45.66)</w:t>
            </w:r>
          </w:p>
        </w:tc>
        <w:tc>
          <w:tcPr>
            <w:tcW w:w="289" w:type="pct"/>
          </w:tcPr>
          <w:p w14:paraId="213A3D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266E6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 (38.37)</w:t>
            </w:r>
          </w:p>
        </w:tc>
        <w:tc>
          <w:tcPr>
            <w:tcW w:w="289" w:type="pct"/>
          </w:tcPr>
          <w:p w14:paraId="50B891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3A1F7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233 (37.66)</w:t>
            </w:r>
          </w:p>
        </w:tc>
        <w:tc>
          <w:tcPr>
            <w:tcW w:w="289" w:type="pct"/>
          </w:tcPr>
          <w:p w14:paraId="079302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DC98F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325 (44.56)</w:t>
            </w:r>
          </w:p>
        </w:tc>
        <w:tc>
          <w:tcPr>
            <w:tcW w:w="286" w:type="pct"/>
          </w:tcPr>
          <w:p w14:paraId="289A2F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1C3DEEC" w14:textId="77777777" w:rsidTr="00617019">
        <w:trPr>
          <w:jc w:val="center"/>
        </w:trPr>
        <w:tc>
          <w:tcPr>
            <w:tcW w:w="1330" w:type="pct"/>
          </w:tcPr>
          <w:p w14:paraId="0C7D468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381" w:type="pct"/>
          </w:tcPr>
          <w:p w14:paraId="3D06EA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D52B1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786A2D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C52DC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1EC8D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AF734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8AB89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7BFA7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E790B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4B421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D876D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F79E1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B1A1FFF" w14:textId="77777777" w:rsidTr="00617019">
        <w:trPr>
          <w:jc w:val="center"/>
        </w:trPr>
        <w:tc>
          <w:tcPr>
            <w:tcW w:w="1330" w:type="pct"/>
          </w:tcPr>
          <w:p w14:paraId="124BC8D2" w14:textId="44F4E229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ins w:id="2537" w:author="Mohammad Nayeem Hasan" w:date="2024-05-15T22:24:00Z" w16du:dateUtc="2024-05-15T16:24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ale</w:t>
              </w:r>
            </w:ins>
            <w:del w:id="2538" w:author="Mohammad Nayeem Hasan" w:date="2024-05-15T22:24:00Z" w16du:dateUtc="2024-05-15T16:24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en</w:delText>
              </w:r>
            </w:del>
          </w:p>
        </w:tc>
        <w:tc>
          <w:tcPr>
            <w:tcW w:w="381" w:type="pct"/>
          </w:tcPr>
          <w:p w14:paraId="0063E5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429 (21.63)</w:t>
            </w:r>
          </w:p>
        </w:tc>
        <w:tc>
          <w:tcPr>
            <w:tcW w:w="289" w:type="pct"/>
          </w:tcPr>
          <w:p w14:paraId="137778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22" w:type="pct"/>
          </w:tcPr>
          <w:p w14:paraId="69599F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740 (31.23)</w:t>
            </w:r>
          </w:p>
        </w:tc>
        <w:tc>
          <w:tcPr>
            <w:tcW w:w="289" w:type="pct"/>
          </w:tcPr>
          <w:p w14:paraId="2E415D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309" w:type="pct"/>
          </w:tcPr>
          <w:p w14:paraId="1CBAD4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794 (27.16)</w:t>
            </w:r>
          </w:p>
        </w:tc>
        <w:tc>
          <w:tcPr>
            <w:tcW w:w="289" w:type="pct"/>
          </w:tcPr>
          <w:p w14:paraId="466CB9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0.473</w:t>
            </w:r>
          </w:p>
        </w:tc>
        <w:tc>
          <w:tcPr>
            <w:tcW w:w="309" w:type="pct"/>
          </w:tcPr>
          <w:p w14:paraId="540E49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290 (45.80)</w:t>
            </w:r>
          </w:p>
        </w:tc>
        <w:tc>
          <w:tcPr>
            <w:tcW w:w="289" w:type="pct"/>
          </w:tcPr>
          <w:p w14:paraId="4317E4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06B660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736 (16.94)</w:t>
            </w:r>
          </w:p>
        </w:tc>
        <w:tc>
          <w:tcPr>
            <w:tcW w:w="289" w:type="pct"/>
          </w:tcPr>
          <w:p w14:paraId="1DB0E4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26454B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731 (33.42)</w:t>
            </w:r>
          </w:p>
        </w:tc>
        <w:tc>
          <w:tcPr>
            <w:tcW w:w="286" w:type="pct"/>
          </w:tcPr>
          <w:p w14:paraId="4B7824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CDB8E95" w14:textId="77777777" w:rsidTr="00617019">
        <w:trPr>
          <w:jc w:val="center"/>
        </w:trPr>
        <w:tc>
          <w:tcPr>
            <w:tcW w:w="1330" w:type="pct"/>
          </w:tcPr>
          <w:p w14:paraId="144A4E89" w14:textId="10D180DB" w:rsidR="00E47E9F" w:rsidRPr="00C73E1C" w:rsidRDefault="007632F0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39" w:author="Mohammad Nayeem Hasan" w:date="2024-05-15T22:24:00Z" w16du:dateUtc="2024-05-15T16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  <w:del w:id="2540" w:author="Mohammad Nayeem Hasan" w:date="2024-05-15T22:24:00Z" w16du:dateUtc="2024-05-15T16:24:00Z">
              <w:r w:rsidR="00E47E9F"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</w:p>
        </w:tc>
        <w:tc>
          <w:tcPr>
            <w:tcW w:w="381" w:type="pct"/>
          </w:tcPr>
          <w:p w14:paraId="01B389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778 (16.62)</w:t>
            </w:r>
          </w:p>
        </w:tc>
        <w:tc>
          <w:tcPr>
            <w:tcW w:w="289" w:type="pct"/>
          </w:tcPr>
          <w:p w14:paraId="5FAFDC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8B97F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1085 (30.46)</w:t>
            </w:r>
          </w:p>
        </w:tc>
        <w:tc>
          <w:tcPr>
            <w:tcW w:w="289" w:type="pct"/>
          </w:tcPr>
          <w:p w14:paraId="7F611B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B7A0D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1697 (28.74)</w:t>
            </w:r>
          </w:p>
        </w:tc>
        <w:tc>
          <w:tcPr>
            <w:tcW w:w="289" w:type="pct"/>
          </w:tcPr>
          <w:p w14:paraId="2461C1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5482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408 (28.03)</w:t>
            </w:r>
          </w:p>
        </w:tc>
        <w:tc>
          <w:tcPr>
            <w:tcW w:w="289" w:type="pct"/>
          </w:tcPr>
          <w:p w14:paraId="4BD7A5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AFB5C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1101 (23.40)</w:t>
            </w:r>
          </w:p>
        </w:tc>
        <w:tc>
          <w:tcPr>
            <w:tcW w:w="289" w:type="pct"/>
          </w:tcPr>
          <w:p w14:paraId="0812AA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1A7D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811 (20.66)</w:t>
            </w:r>
          </w:p>
        </w:tc>
        <w:tc>
          <w:tcPr>
            <w:tcW w:w="286" w:type="pct"/>
          </w:tcPr>
          <w:p w14:paraId="46476A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5581B03" w14:textId="77777777" w:rsidTr="00617019">
        <w:trPr>
          <w:jc w:val="center"/>
        </w:trPr>
        <w:tc>
          <w:tcPr>
            <w:tcW w:w="1330" w:type="pct"/>
          </w:tcPr>
          <w:p w14:paraId="4DF9ABF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381" w:type="pct"/>
          </w:tcPr>
          <w:p w14:paraId="7E47FC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AA125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032B8E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90BBDF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283496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1A4E1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D61F1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16843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7EF9B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E1BC4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A5F4A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4B95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17019" w:rsidRPr="00C73E1C" w14:paraId="1A9D9D89" w14:textId="77777777" w:rsidTr="00617019">
        <w:trPr>
          <w:jc w:val="center"/>
        </w:trPr>
        <w:tc>
          <w:tcPr>
            <w:tcW w:w="1330" w:type="pct"/>
          </w:tcPr>
          <w:p w14:paraId="001138B5" w14:textId="3512EDDC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41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2542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381" w:type="pct"/>
          </w:tcPr>
          <w:p w14:paraId="2FB91979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 (44.09)</w:t>
            </w:r>
          </w:p>
        </w:tc>
        <w:tc>
          <w:tcPr>
            <w:tcW w:w="289" w:type="pct"/>
          </w:tcPr>
          <w:p w14:paraId="6B1306C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2" w:type="pct"/>
          </w:tcPr>
          <w:p w14:paraId="53F712B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 (37.70)</w:t>
            </w:r>
          </w:p>
        </w:tc>
        <w:tc>
          <w:tcPr>
            <w:tcW w:w="289" w:type="pct"/>
          </w:tcPr>
          <w:p w14:paraId="4897144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309" w:type="pct"/>
          </w:tcPr>
          <w:p w14:paraId="66F2FC4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422 (34.67)</w:t>
            </w:r>
          </w:p>
        </w:tc>
        <w:tc>
          <w:tcPr>
            <w:tcW w:w="289" w:type="pct"/>
          </w:tcPr>
          <w:p w14:paraId="12C4367D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0.134</w:t>
            </w:r>
          </w:p>
        </w:tc>
        <w:tc>
          <w:tcPr>
            <w:tcW w:w="309" w:type="pct"/>
          </w:tcPr>
          <w:p w14:paraId="0C6B09F8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(49.66)</w:t>
            </w:r>
          </w:p>
        </w:tc>
        <w:tc>
          <w:tcPr>
            <w:tcW w:w="289" w:type="pct"/>
          </w:tcPr>
          <w:p w14:paraId="016A172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E08205E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587 (23.38)</w:t>
            </w:r>
          </w:p>
        </w:tc>
        <w:tc>
          <w:tcPr>
            <w:tcW w:w="289" w:type="pct"/>
          </w:tcPr>
          <w:p w14:paraId="78CE9C20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309" w:type="pct"/>
          </w:tcPr>
          <w:p w14:paraId="29486519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(25.89)</w:t>
            </w:r>
          </w:p>
        </w:tc>
        <w:tc>
          <w:tcPr>
            <w:tcW w:w="286" w:type="pct"/>
          </w:tcPr>
          <w:p w14:paraId="595B3218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617019" w:rsidRPr="00C73E1C" w14:paraId="40DF126A" w14:textId="77777777" w:rsidTr="00617019">
        <w:trPr>
          <w:jc w:val="center"/>
        </w:trPr>
        <w:tc>
          <w:tcPr>
            <w:tcW w:w="1330" w:type="pct"/>
          </w:tcPr>
          <w:p w14:paraId="2BB149F1" w14:textId="3BC1B985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43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2544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381" w:type="pct"/>
          </w:tcPr>
          <w:p w14:paraId="4B6E6CBB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118 (24.77)</w:t>
            </w:r>
          </w:p>
        </w:tc>
        <w:tc>
          <w:tcPr>
            <w:tcW w:w="289" w:type="pct"/>
          </w:tcPr>
          <w:p w14:paraId="664E1507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5C89983D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(35.66)</w:t>
            </w:r>
          </w:p>
        </w:tc>
        <w:tc>
          <w:tcPr>
            <w:tcW w:w="289" w:type="pct"/>
          </w:tcPr>
          <w:p w14:paraId="25A24F2D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EC44437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1487 (27.31)</w:t>
            </w:r>
          </w:p>
        </w:tc>
        <w:tc>
          <w:tcPr>
            <w:tcW w:w="289" w:type="pct"/>
          </w:tcPr>
          <w:p w14:paraId="2A79EE23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2B18DBB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251 (43.71)</w:t>
            </w:r>
          </w:p>
        </w:tc>
        <w:tc>
          <w:tcPr>
            <w:tcW w:w="289" w:type="pct"/>
          </w:tcPr>
          <w:p w14:paraId="109710A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E67C39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756 (18.37)</w:t>
            </w:r>
          </w:p>
        </w:tc>
        <w:tc>
          <w:tcPr>
            <w:tcW w:w="289" w:type="pct"/>
          </w:tcPr>
          <w:p w14:paraId="3DC68225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37B9193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450 (29.49)</w:t>
            </w:r>
          </w:p>
        </w:tc>
        <w:tc>
          <w:tcPr>
            <w:tcW w:w="286" w:type="pct"/>
          </w:tcPr>
          <w:p w14:paraId="368C567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019" w:rsidRPr="00C73E1C" w14:paraId="3EE932CB" w14:textId="77777777" w:rsidTr="00617019">
        <w:trPr>
          <w:jc w:val="center"/>
        </w:trPr>
        <w:tc>
          <w:tcPr>
            <w:tcW w:w="1330" w:type="pct"/>
          </w:tcPr>
          <w:p w14:paraId="48D242E6" w14:textId="3DEEA87D" w:rsidR="00617019" w:rsidRPr="00C73E1C" w:rsidRDefault="00617019" w:rsidP="00617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45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546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381" w:type="pct"/>
          </w:tcPr>
          <w:p w14:paraId="455D5BF4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(10.75)</w:t>
            </w:r>
          </w:p>
        </w:tc>
        <w:tc>
          <w:tcPr>
            <w:tcW w:w="289" w:type="pct"/>
          </w:tcPr>
          <w:p w14:paraId="299D76C9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8E2BA04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537 (32.59)</w:t>
            </w:r>
          </w:p>
        </w:tc>
        <w:tc>
          <w:tcPr>
            <w:tcW w:w="289" w:type="pct"/>
          </w:tcPr>
          <w:p w14:paraId="4D06D96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ACE6BB5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443 (28.69)</w:t>
            </w:r>
          </w:p>
        </w:tc>
        <w:tc>
          <w:tcPr>
            <w:tcW w:w="289" w:type="pct"/>
          </w:tcPr>
          <w:p w14:paraId="7C06AFD4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794573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(22.35)</w:t>
            </w:r>
          </w:p>
        </w:tc>
        <w:tc>
          <w:tcPr>
            <w:tcW w:w="289" w:type="pct"/>
          </w:tcPr>
          <w:p w14:paraId="00E3CFDA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EA9880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347 (20.53)</w:t>
            </w:r>
          </w:p>
        </w:tc>
        <w:tc>
          <w:tcPr>
            <w:tcW w:w="289" w:type="pct"/>
          </w:tcPr>
          <w:p w14:paraId="08D375D8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35C987E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(18.62)</w:t>
            </w:r>
          </w:p>
        </w:tc>
        <w:tc>
          <w:tcPr>
            <w:tcW w:w="286" w:type="pct"/>
          </w:tcPr>
          <w:p w14:paraId="0252D605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019" w:rsidRPr="00C73E1C" w14:paraId="79DD397B" w14:textId="77777777" w:rsidTr="00617019">
        <w:trPr>
          <w:jc w:val="center"/>
        </w:trPr>
        <w:tc>
          <w:tcPr>
            <w:tcW w:w="1330" w:type="pct"/>
          </w:tcPr>
          <w:p w14:paraId="134E5956" w14:textId="4D852F89" w:rsidR="00617019" w:rsidRPr="00C73E1C" w:rsidRDefault="00617019" w:rsidP="00617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47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2548" w:author="Mohammad Nayeem Hasan" w:date="2024-05-16T17:51:00Z" w16du:dateUtc="2024-05-16T11:51:00Z">
              <w:r w:rsidRPr="00C73E1C" w:rsidDel="002C606D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381" w:type="pct"/>
          </w:tcPr>
          <w:p w14:paraId="3FC5FC94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 (15.34)</w:t>
            </w:r>
          </w:p>
        </w:tc>
        <w:tc>
          <w:tcPr>
            <w:tcW w:w="289" w:type="pct"/>
          </w:tcPr>
          <w:p w14:paraId="2977866B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696C89BD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899 (28.61)</w:t>
            </w:r>
          </w:p>
        </w:tc>
        <w:tc>
          <w:tcPr>
            <w:tcW w:w="289" w:type="pct"/>
          </w:tcPr>
          <w:p w14:paraId="03ED13D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91E11F1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131 (19.76)</w:t>
            </w:r>
          </w:p>
        </w:tc>
        <w:tc>
          <w:tcPr>
            <w:tcW w:w="289" w:type="pct"/>
          </w:tcPr>
          <w:p w14:paraId="51A31C4C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9816FF7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(13.36)</w:t>
            </w:r>
          </w:p>
        </w:tc>
        <w:tc>
          <w:tcPr>
            <w:tcW w:w="289" w:type="pct"/>
          </w:tcPr>
          <w:p w14:paraId="75B14732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D053BBB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145 (20.22)</w:t>
            </w:r>
          </w:p>
        </w:tc>
        <w:tc>
          <w:tcPr>
            <w:tcW w:w="289" w:type="pct"/>
          </w:tcPr>
          <w:p w14:paraId="3CD1446F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3B2573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(23.57)</w:t>
            </w:r>
          </w:p>
        </w:tc>
        <w:tc>
          <w:tcPr>
            <w:tcW w:w="286" w:type="pct"/>
          </w:tcPr>
          <w:p w14:paraId="4F187F6C" w14:textId="77777777" w:rsidR="00617019" w:rsidRPr="00C73E1C" w:rsidRDefault="00617019" w:rsidP="0061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1DAA999F" w14:textId="77777777" w:rsidTr="00617019">
        <w:trPr>
          <w:jc w:val="center"/>
        </w:trPr>
        <w:tc>
          <w:tcPr>
            <w:tcW w:w="1330" w:type="pct"/>
          </w:tcPr>
          <w:p w14:paraId="36F32F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381" w:type="pct"/>
          </w:tcPr>
          <w:p w14:paraId="2A6F39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7F5E4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7F3DF0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632CF0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63DF94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29093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F84C61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3B1687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80118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D07C31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DD340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C5FAE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0EEB407" w14:textId="77777777" w:rsidTr="00617019">
        <w:trPr>
          <w:jc w:val="center"/>
        </w:trPr>
        <w:tc>
          <w:tcPr>
            <w:tcW w:w="1330" w:type="pct"/>
          </w:tcPr>
          <w:p w14:paraId="34D419F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381" w:type="pct"/>
          </w:tcPr>
          <w:p w14:paraId="47F5E5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319 (21.36)</w:t>
            </w:r>
          </w:p>
        </w:tc>
        <w:tc>
          <w:tcPr>
            <w:tcW w:w="289" w:type="pct"/>
          </w:tcPr>
          <w:p w14:paraId="3F7A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322" w:type="pct"/>
          </w:tcPr>
          <w:p w14:paraId="53B70A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3022AA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CF10E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1891 (29.14)</w:t>
            </w:r>
          </w:p>
        </w:tc>
        <w:tc>
          <w:tcPr>
            <w:tcW w:w="289" w:type="pct"/>
          </w:tcPr>
          <w:p w14:paraId="06BDD5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3BB70D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568 (31.87)</w:t>
            </w:r>
          </w:p>
        </w:tc>
        <w:tc>
          <w:tcPr>
            <w:tcW w:w="289" w:type="pct"/>
          </w:tcPr>
          <w:p w14:paraId="789610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309" w:type="pct"/>
          </w:tcPr>
          <w:p w14:paraId="301160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1635 (20.49)</w:t>
            </w:r>
          </w:p>
        </w:tc>
        <w:tc>
          <w:tcPr>
            <w:tcW w:w="289" w:type="pct"/>
          </w:tcPr>
          <w:p w14:paraId="25A45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0.906</w:t>
            </w:r>
          </w:p>
        </w:tc>
        <w:tc>
          <w:tcPr>
            <w:tcW w:w="309" w:type="pct"/>
          </w:tcPr>
          <w:p w14:paraId="2CEA97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1375 (27.81)</w:t>
            </w:r>
          </w:p>
        </w:tc>
        <w:tc>
          <w:tcPr>
            <w:tcW w:w="286" w:type="pct"/>
          </w:tcPr>
          <w:p w14:paraId="3EC89A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C73E1C" w:rsidRPr="00C73E1C" w14:paraId="481831A4" w14:textId="77777777" w:rsidTr="00617019">
        <w:trPr>
          <w:jc w:val="center"/>
        </w:trPr>
        <w:tc>
          <w:tcPr>
            <w:tcW w:w="1330" w:type="pct"/>
          </w:tcPr>
          <w:p w14:paraId="507D3B6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381" w:type="pct"/>
          </w:tcPr>
          <w:p w14:paraId="6F5C7D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118 (15.40)</w:t>
            </w:r>
          </w:p>
        </w:tc>
        <w:tc>
          <w:tcPr>
            <w:tcW w:w="289" w:type="pct"/>
          </w:tcPr>
          <w:p w14:paraId="4A3993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DE397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3F261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2F7EE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599 (23.90)</w:t>
            </w:r>
          </w:p>
        </w:tc>
        <w:tc>
          <w:tcPr>
            <w:tcW w:w="289" w:type="pct"/>
          </w:tcPr>
          <w:p w14:paraId="6C7F1D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38D44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(53.34)</w:t>
            </w:r>
          </w:p>
        </w:tc>
        <w:tc>
          <w:tcPr>
            <w:tcW w:w="289" w:type="pct"/>
          </w:tcPr>
          <w:p w14:paraId="3D7DF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48BB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202 (20.24)</w:t>
            </w:r>
          </w:p>
        </w:tc>
        <w:tc>
          <w:tcPr>
            <w:tcW w:w="289" w:type="pct"/>
          </w:tcPr>
          <w:p w14:paraId="1F0A6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C2968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(20.45)</w:t>
            </w:r>
          </w:p>
        </w:tc>
        <w:tc>
          <w:tcPr>
            <w:tcW w:w="286" w:type="pct"/>
          </w:tcPr>
          <w:p w14:paraId="0B89FF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B42CAFE" w14:textId="77777777" w:rsidTr="00617019">
        <w:trPr>
          <w:jc w:val="center"/>
        </w:trPr>
        <w:tc>
          <w:tcPr>
            <w:tcW w:w="1330" w:type="pct"/>
          </w:tcPr>
          <w:p w14:paraId="633539E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381" w:type="pct"/>
          </w:tcPr>
          <w:p w14:paraId="0BFACD7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FA884A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EF5C6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5C429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177C9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B826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56742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57781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4A1CB9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E0C62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C328C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A4885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E3E29B8" w14:textId="77777777" w:rsidTr="00617019">
        <w:trPr>
          <w:jc w:val="center"/>
        </w:trPr>
        <w:tc>
          <w:tcPr>
            <w:tcW w:w="1330" w:type="pct"/>
          </w:tcPr>
          <w:p w14:paraId="0C7235D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381" w:type="pct"/>
          </w:tcPr>
          <w:p w14:paraId="14890C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 (16.96)</w:t>
            </w:r>
          </w:p>
        </w:tc>
        <w:tc>
          <w:tcPr>
            <w:tcW w:w="289" w:type="pct"/>
          </w:tcPr>
          <w:p w14:paraId="68B5DF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322" w:type="pct"/>
          </w:tcPr>
          <w:p w14:paraId="243D53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416 (28.55)</w:t>
            </w:r>
          </w:p>
        </w:tc>
        <w:tc>
          <w:tcPr>
            <w:tcW w:w="289" w:type="pct"/>
          </w:tcPr>
          <w:p w14:paraId="5FCA40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09" w:type="pct"/>
          </w:tcPr>
          <w:p w14:paraId="6D2418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 (22.64)</w:t>
            </w:r>
          </w:p>
        </w:tc>
        <w:tc>
          <w:tcPr>
            <w:tcW w:w="289" w:type="pct"/>
          </w:tcPr>
          <w:p w14:paraId="1CD219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09" w:type="pct"/>
          </w:tcPr>
          <w:p w14:paraId="431DC0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(38.22)</w:t>
            </w:r>
          </w:p>
        </w:tc>
        <w:tc>
          <w:tcPr>
            <w:tcW w:w="289" w:type="pct"/>
          </w:tcPr>
          <w:p w14:paraId="677380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51D7D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714 (17.28)</w:t>
            </w:r>
          </w:p>
        </w:tc>
        <w:tc>
          <w:tcPr>
            <w:tcW w:w="289" w:type="pct"/>
          </w:tcPr>
          <w:p w14:paraId="6769C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600093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 (29.88)</w:t>
            </w:r>
          </w:p>
        </w:tc>
        <w:tc>
          <w:tcPr>
            <w:tcW w:w="286" w:type="pct"/>
          </w:tcPr>
          <w:p w14:paraId="112046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5787C45F" w14:textId="77777777" w:rsidTr="00617019">
        <w:trPr>
          <w:jc w:val="center"/>
        </w:trPr>
        <w:tc>
          <w:tcPr>
            <w:tcW w:w="1330" w:type="pct"/>
          </w:tcPr>
          <w:p w14:paraId="51D343A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381" w:type="pct"/>
          </w:tcPr>
          <w:p w14:paraId="30D7F0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221 (23.63)</w:t>
            </w:r>
          </w:p>
        </w:tc>
        <w:tc>
          <w:tcPr>
            <w:tcW w:w="289" w:type="pct"/>
          </w:tcPr>
          <w:p w14:paraId="672F88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259CF6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1027 (33.85)</w:t>
            </w:r>
          </w:p>
        </w:tc>
        <w:tc>
          <w:tcPr>
            <w:tcW w:w="289" w:type="pct"/>
          </w:tcPr>
          <w:p w14:paraId="119A15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F3A38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2049 (28.28)</w:t>
            </w:r>
          </w:p>
        </w:tc>
        <w:tc>
          <w:tcPr>
            <w:tcW w:w="289" w:type="pct"/>
          </w:tcPr>
          <w:p w14:paraId="5796D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08791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431 (46.96)</w:t>
            </w:r>
          </w:p>
        </w:tc>
        <w:tc>
          <w:tcPr>
            <w:tcW w:w="289" w:type="pct"/>
          </w:tcPr>
          <w:p w14:paraId="7BD7EF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603C2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1001 (22.61)</w:t>
            </w:r>
          </w:p>
        </w:tc>
        <w:tc>
          <w:tcPr>
            <w:tcW w:w="289" w:type="pct"/>
          </w:tcPr>
          <w:p w14:paraId="793EE4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CD268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1267 (28.34)</w:t>
            </w:r>
          </w:p>
        </w:tc>
        <w:tc>
          <w:tcPr>
            <w:tcW w:w="286" w:type="pct"/>
          </w:tcPr>
          <w:p w14:paraId="2EF3BC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A32905C" w14:textId="77777777" w:rsidTr="00617019">
        <w:trPr>
          <w:jc w:val="center"/>
        </w:trPr>
        <w:tc>
          <w:tcPr>
            <w:tcW w:w="1330" w:type="pct"/>
          </w:tcPr>
          <w:p w14:paraId="0E85542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1" w:type="pct"/>
          </w:tcPr>
          <w:p w14:paraId="2BFABF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 (16.64)</w:t>
            </w:r>
          </w:p>
        </w:tc>
        <w:tc>
          <w:tcPr>
            <w:tcW w:w="289" w:type="pct"/>
          </w:tcPr>
          <w:p w14:paraId="4D8E8F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11909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378 (27.36)</w:t>
            </w:r>
          </w:p>
        </w:tc>
        <w:tc>
          <w:tcPr>
            <w:tcW w:w="289" w:type="pct"/>
          </w:tcPr>
          <w:p w14:paraId="689E6D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0DC1F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226 (33.01)</w:t>
            </w:r>
          </w:p>
        </w:tc>
        <w:tc>
          <w:tcPr>
            <w:tcW w:w="289" w:type="pct"/>
          </w:tcPr>
          <w:p w14:paraId="37A67F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9635D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 (11.89)</w:t>
            </w:r>
          </w:p>
        </w:tc>
        <w:tc>
          <w:tcPr>
            <w:tcW w:w="289" w:type="pct"/>
          </w:tcPr>
          <w:p w14:paraId="4406AE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726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(25.4)</w:t>
            </w:r>
          </w:p>
        </w:tc>
        <w:tc>
          <w:tcPr>
            <w:tcW w:w="289" w:type="pct"/>
          </w:tcPr>
          <w:p w14:paraId="726549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2BC7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114 (16.30)</w:t>
            </w:r>
          </w:p>
        </w:tc>
        <w:tc>
          <w:tcPr>
            <w:tcW w:w="286" w:type="pct"/>
          </w:tcPr>
          <w:p w14:paraId="041D11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002A41" w14:textId="77777777" w:rsidTr="00617019">
        <w:trPr>
          <w:jc w:val="center"/>
        </w:trPr>
        <w:tc>
          <w:tcPr>
            <w:tcW w:w="1330" w:type="pct"/>
          </w:tcPr>
          <w:p w14:paraId="30D90C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381" w:type="pct"/>
          </w:tcPr>
          <w:p w14:paraId="11CA7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F45A6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E09D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AD0E6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B353A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74076E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C2538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AF830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E6B60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85649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14472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19E165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C4D2714" w14:textId="77777777" w:rsidTr="00617019">
        <w:trPr>
          <w:jc w:val="center"/>
        </w:trPr>
        <w:tc>
          <w:tcPr>
            <w:tcW w:w="1330" w:type="pct"/>
          </w:tcPr>
          <w:p w14:paraId="5C61ED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381" w:type="pct"/>
          </w:tcPr>
          <w:p w14:paraId="33DCA6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2EBD3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1C26DA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A09A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15DD1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749709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7703D9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7F8D9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0BDBE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A44DF8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F3FF4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39453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23803434" w14:textId="77777777" w:rsidTr="00617019">
        <w:trPr>
          <w:jc w:val="center"/>
        </w:trPr>
        <w:tc>
          <w:tcPr>
            <w:tcW w:w="1330" w:type="pct"/>
          </w:tcPr>
          <w:p w14:paraId="06E0E1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381" w:type="pct"/>
          </w:tcPr>
          <w:p w14:paraId="7C38BD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 (16.64)</w:t>
            </w:r>
          </w:p>
        </w:tc>
        <w:tc>
          <w:tcPr>
            <w:tcW w:w="289" w:type="pct"/>
          </w:tcPr>
          <w:p w14:paraId="27BDD0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322" w:type="pct"/>
          </w:tcPr>
          <w:p w14:paraId="37F5D2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 (32.02)</w:t>
            </w:r>
          </w:p>
        </w:tc>
        <w:tc>
          <w:tcPr>
            <w:tcW w:w="289" w:type="pct"/>
          </w:tcPr>
          <w:p w14:paraId="6C9CB4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0.509</w:t>
            </w:r>
          </w:p>
        </w:tc>
        <w:tc>
          <w:tcPr>
            <w:tcW w:w="309" w:type="pct"/>
          </w:tcPr>
          <w:p w14:paraId="52D42D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489 (27.05)</w:t>
            </w:r>
          </w:p>
        </w:tc>
        <w:tc>
          <w:tcPr>
            <w:tcW w:w="289" w:type="pct"/>
          </w:tcPr>
          <w:p w14:paraId="30E71F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0.560</w:t>
            </w:r>
          </w:p>
        </w:tc>
        <w:tc>
          <w:tcPr>
            <w:tcW w:w="309" w:type="pct"/>
          </w:tcPr>
          <w:p w14:paraId="2DBAE8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(36.46)</w:t>
            </w:r>
          </w:p>
        </w:tc>
        <w:tc>
          <w:tcPr>
            <w:tcW w:w="289" w:type="pct"/>
          </w:tcPr>
          <w:p w14:paraId="76696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309" w:type="pct"/>
          </w:tcPr>
          <w:p w14:paraId="44EFF0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(12.19)</w:t>
            </w:r>
          </w:p>
        </w:tc>
        <w:tc>
          <w:tcPr>
            <w:tcW w:w="289" w:type="pct"/>
          </w:tcPr>
          <w:p w14:paraId="43F354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68F9F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369 (34.55)</w:t>
            </w:r>
          </w:p>
        </w:tc>
        <w:tc>
          <w:tcPr>
            <w:tcW w:w="286" w:type="pct"/>
          </w:tcPr>
          <w:p w14:paraId="58FE01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601C1B1" w14:textId="77777777" w:rsidTr="00617019">
        <w:trPr>
          <w:jc w:val="center"/>
        </w:trPr>
        <w:tc>
          <w:tcPr>
            <w:tcW w:w="1330" w:type="pct"/>
          </w:tcPr>
          <w:p w14:paraId="085F77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381" w:type="pct"/>
          </w:tcPr>
          <w:p w14:paraId="51725D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384 (19.76)</w:t>
            </w:r>
          </w:p>
        </w:tc>
        <w:tc>
          <w:tcPr>
            <w:tcW w:w="289" w:type="pct"/>
          </w:tcPr>
          <w:p w14:paraId="2B7E00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BD550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1603 (30.58)</w:t>
            </w:r>
          </w:p>
        </w:tc>
        <w:tc>
          <w:tcPr>
            <w:tcW w:w="289" w:type="pct"/>
          </w:tcPr>
          <w:p w14:paraId="6172FE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3A43B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2001 (28.26)</w:t>
            </w:r>
          </w:p>
        </w:tc>
        <w:tc>
          <w:tcPr>
            <w:tcW w:w="289" w:type="pct"/>
          </w:tcPr>
          <w:p w14:paraId="1E982E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436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500 (42.80)</w:t>
            </w:r>
          </w:p>
        </w:tc>
        <w:tc>
          <w:tcPr>
            <w:tcW w:w="289" w:type="pct"/>
          </w:tcPr>
          <w:p w14:paraId="675048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E0AD1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1554 (22.93)</w:t>
            </w:r>
          </w:p>
        </w:tc>
        <w:tc>
          <w:tcPr>
            <w:tcW w:w="289" w:type="pct"/>
          </w:tcPr>
          <w:p w14:paraId="501B37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F1E15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1173 (24.84)</w:t>
            </w:r>
          </w:p>
        </w:tc>
        <w:tc>
          <w:tcPr>
            <w:tcW w:w="286" w:type="pct"/>
          </w:tcPr>
          <w:p w14:paraId="003616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A8C126" w14:textId="77777777" w:rsidTr="00617019">
        <w:trPr>
          <w:jc w:val="center"/>
        </w:trPr>
        <w:tc>
          <w:tcPr>
            <w:tcW w:w="1330" w:type="pct"/>
          </w:tcPr>
          <w:p w14:paraId="7C706E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381" w:type="pct"/>
          </w:tcPr>
          <w:p w14:paraId="005007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320A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2FCA70F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45CF4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D2841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C6799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D724D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50BC9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04107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9C9F0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326C1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0C744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B02DDD5" w14:textId="77777777" w:rsidTr="00617019">
        <w:trPr>
          <w:jc w:val="center"/>
        </w:trPr>
        <w:tc>
          <w:tcPr>
            <w:tcW w:w="1330" w:type="pct"/>
          </w:tcPr>
          <w:p w14:paraId="2006C5D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3EE167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332 (19.51)</w:t>
            </w:r>
          </w:p>
        </w:tc>
        <w:tc>
          <w:tcPr>
            <w:tcW w:w="289" w:type="pct"/>
          </w:tcPr>
          <w:p w14:paraId="68545B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322" w:type="pct"/>
          </w:tcPr>
          <w:p w14:paraId="07595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1744 (30.89)</w:t>
            </w:r>
          </w:p>
        </w:tc>
        <w:tc>
          <w:tcPr>
            <w:tcW w:w="289" w:type="pct"/>
          </w:tcPr>
          <w:p w14:paraId="0A222E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0.159</w:t>
            </w:r>
          </w:p>
        </w:tc>
        <w:tc>
          <w:tcPr>
            <w:tcW w:w="309" w:type="pct"/>
          </w:tcPr>
          <w:p w14:paraId="5C69EB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1845 (29.19)</w:t>
            </w:r>
          </w:p>
        </w:tc>
        <w:tc>
          <w:tcPr>
            <w:tcW w:w="289" w:type="pct"/>
          </w:tcPr>
          <w:p w14:paraId="6672D7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309" w:type="pct"/>
          </w:tcPr>
          <w:p w14:paraId="5EBCA7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558 (41.48)</w:t>
            </w:r>
          </w:p>
        </w:tc>
        <w:tc>
          <w:tcPr>
            <w:tcW w:w="289" w:type="pct"/>
          </w:tcPr>
          <w:p w14:paraId="067209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309" w:type="pct"/>
          </w:tcPr>
          <w:p w14:paraId="5FDCA7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1196 (21.09)</w:t>
            </w:r>
          </w:p>
        </w:tc>
        <w:tc>
          <w:tcPr>
            <w:tcW w:w="289" w:type="pct"/>
          </w:tcPr>
          <w:p w14:paraId="2F1B0D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309" w:type="pct"/>
          </w:tcPr>
          <w:p w14:paraId="3BD8D8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1102 (25.73)</w:t>
            </w:r>
          </w:p>
        </w:tc>
        <w:tc>
          <w:tcPr>
            <w:tcW w:w="286" w:type="pct"/>
          </w:tcPr>
          <w:p w14:paraId="08EBD9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C73E1C" w:rsidRPr="00C73E1C" w14:paraId="50DE2E09" w14:textId="77777777" w:rsidTr="00617019">
        <w:trPr>
          <w:jc w:val="center"/>
        </w:trPr>
        <w:tc>
          <w:tcPr>
            <w:tcW w:w="1330" w:type="pct"/>
          </w:tcPr>
          <w:p w14:paraId="18051D4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174112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(15.69)</w:t>
            </w:r>
          </w:p>
        </w:tc>
        <w:tc>
          <w:tcPr>
            <w:tcW w:w="289" w:type="pct"/>
          </w:tcPr>
          <w:p w14:paraId="365D32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0753B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(24.92)</w:t>
            </w:r>
          </w:p>
        </w:tc>
        <w:tc>
          <w:tcPr>
            <w:tcW w:w="289" w:type="pct"/>
          </w:tcPr>
          <w:p w14:paraId="1C768B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AD5C7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555 (27.47)</w:t>
            </w:r>
          </w:p>
        </w:tc>
        <w:tc>
          <w:tcPr>
            <w:tcW w:w="289" w:type="pct"/>
          </w:tcPr>
          <w:p w14:paraId="4641CA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0C6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(22.21)</w:t>
            </w:r>
          </w:p>
        </w:tc>
        <w:tc>
          <w:tcPr>
            <w:tcW w:w="289" w:type="pct"/>
          </w:tcPr>
          <w:p w14:paraId="27A063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F0311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606 (19.89)</w:t>
            </w:r>
          </w:p>
        </w:tc>
        <w:tc>
          <w:tcPr>
            <w:tcW w:w="289" w:type="pct"/>
          </w:tcPr>
          <w:p w14:paraId="43C62A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447A2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361 (28.74)</w:t>
            </w:r>
          </w:p>
        </w:tc>
        <w:tc>
          <w:tcPr>
            <w:tcW w:w="286" w:type="pct"/>
          </w:tcPr>
          <w:p w14:paraId="6B26F6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17FD202" w14:textId="77777777" w:rsidTr="00617019">
        <w:trPr>
          <w:jc w:val="center"/>
        </w:trPr>
        <w:tc>
          <w:tcPr>
            <w:tcW w:w="1330" w:type="pct"/>
          </w:tcPr>
          <w:p w14:paraId="7698FF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381" w:type="pct"/>
          </w:tcPr>
          <w:p w14:paraId="668682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14BAF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5F9E24E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0FABB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DFA50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6F468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95767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3433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2A88D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75930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3AF774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D7F237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9FE8A67" w14:textId="77777777" w:rsidTr="00617019">
        <w:trPr>
          <w:jc w:val="center"/>
        </w:trPr>
        <w:tc>
          <w:tcPr>
            <w:tcW w:w="1330" w:type="pct"/>
          </w:tcPr>
          <w:p w14:paraId="7FA891C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00ECA3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377 (19.63)</w:t>
            </w:r>
          </w:p>
        </w:tc>
        <w:tc>
          <w:tcPr>
            <w:tcW w:w="289" w:type="pct"/>
          </w:tcPr>
          <w:p w14:paraId="113839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322" w:type="pct"/>
          </w:tcPr>
          <w:p w14:paraId="34FD60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1810 (30.74)</w:t>
            </w:r>
          </w:p>
        </w:tc>
        <w:tc>
          <w:tcPr>
            <w:tcW w:w="289" w:type="pct"/>
          </w:tcPr>
          <w:p w14:paraId="775DB1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0.313</w:t>
            </w:r>
          </w:p>
        </w:tc>
        <w:tc>
          <w:tcPr>
            <w:tcW w:w="309" w:type="pct"/>
          </w:tcPr>
          <w:p w14:paraId="607FFB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2463 (28.01)</w:t>
            </w:r>
          </w:p>
        </w:tc>
        <w:tc>
          <w:tcPr>
            <w:tcW w:w="289" w:type="pct"/>
          </w:tcPr>
          <w:p w14:paraId="28D2B0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0.808</w:t>
            </w:r>
          </w:p>
        </w:tc>
        <w:tc>
          <w:tcPr>
            <w:tcW w:w="309" w:type="pct"/>
          </w:tcPr>
          <w:p w14:paraId="35C82F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673 (35.31)</w:t>
            </w:r>
          </w:p>
        </w:tc>
        <w:tc>
          <w:tcPr>
            <w:tcW w:w="289" w:type="pct"/>
          </w:tcPr>
          <w:p w14:paraId="5BC7A8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309" w:type="pct"/>
          </w:tcPr>
          <w:p w14:paraId="15902D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1833 (20.48)</w:t>
            </w:r>
          </w:p>
        </w:tc>
        <w:tc>
          <w:tcPr>
            <w:tcW w:w="289" w:type="pct"/>
          </w:tcPr>
          <w:p w14:paraId="5724A8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309" w:type="pct"/>
          </w:tcPr>
          <w:p w14:paraId="345660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1527 (26.53)</w:t>
            </w:r>
          </w:p>
        </w:tc>
        <w:tc>
          <w:tcPr>
            <w:tcW w:w="286" w:type="pct"/>
          </w:tcPr>
          <w:p w14:paraId="70C03D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C73E1C" w:rsidRPr="00C73E1C" w14:paraId="034E09FB" w14:textId="77777777" w:rsidTr="00617019">
        <w:trPr>
          <w:jc w:val="center"/>
        </w:trPr>
        <w:tc>
          <w:tcPr>
            <w:tcW w:w="1330" w:type="pct"/>
          </w:tcPr>
          <w:p w14:paraId="551049B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CE7C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(13.24)</w:t>
            </w:r>
          </w:p>
        </w:tc>
        <w:tc>
          <w:tcPr>
            <w:tcW w:w="289" w:type="pct"/>
          </w:tcPr>
          <w:p w14:paraId="13ED2E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D2489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(17.30)</w:t>
            </w:r>
          </w:p>
        </w:tc>
        <w:tc>
          <w:tcPr>
            <w:tcW w:w="289" w:type="pct"/>
          </w:tcPr>
          <w:p w14:paraId="4DAD68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0810C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(26.26)</w:t>
            </w:r>
          </w:p>
        </w:tc>
        <w:tc>
          <w:tcPr>
            <w:tcW w:w="289" w:type="pct"/>
          </w:tcPr>
          <w:p w14:paraId="41D92C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9491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(12.62)</w:t>
            </w:r>
          </w:p>
        </w:tc>
        <w:tc>
          <w:tcPr>
            <w:tcW w:w="289" w:type="pct"/>
          </w:tcPr>
          <w:p w14:paraId="35A406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096CF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(20.11)</w:t>
            </w:r>
          </w:p>
        </w:tc>
        <w:tc>
          <w:tcPr>
            <w:tcW w:w="289" w:type="pct"/>
          </w:tcPr>
          <w:p w14:paraId="6492D9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09EB1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 (17.44)</w:t>
            </w:r>
          </w:p>
        </w:tc>
        <w:tc>
          <w:tcPr>
            <w:tcW w:w="286" w:type="pct"/>
          </w:tcPr>
          <w:p w14:paraId="13140D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7CE4A36" w14:textId="77777777" w:rsidTr="00617019">
        <w:trPr>
          <w:jc w:val="center"/>
        </w:trPr>
        <w:tc>
          <w:tcPr>
            <w:tcW w:w="1330" w:type="pct"/>
          </w:tcPr>
          <w:p w14:paraId="63E183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381" w:type="pct"/>
          </w:tcPr>
          <w:p w14:paraId="5D8285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33E3AE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356727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15CB9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6D3E8F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4272A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D99AD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BA424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31790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A17B2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A1909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D9352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400E9F3D" w14:textId="77777777" w:rsidTr="00617019">
        <w:trPr>
          <w:jc w:val="center"/>
        </w:trPr>
        <w:tc>
          <w:tcPr>
            <w:tcW w:w="1330" w:type="pct"/>
          </w:tcPr>
          <w:p w14:paraId="0001C3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381" w:type="pct"/>
          </w:tcPr>
          <w:p w14:paraId="5EC6FB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12BC55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5E23F8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50BA6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B0F10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1BF75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" w:type="pct"/>
          </w:tcPr>
          <w:p w14:paraId="7A6671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575 (38.92)</w:t>
            </w:r>
          </w:p>
        </w:tc>
        <w:tc>
          <w:tcPr>
            <w:tcW w:w="289" w:type="pct"/>
          </w:tcPr>
          <w:p w14:paraId="471102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0.445</w:t>
            </w:r>
          </w:p>
        </w:tc>
        <w:tc>
          <w:tcPr>
            <w:tcW w:w="309" w:type="pct"/>
          </w:tcPr>
          <w:p w14:paraId="729B93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786 (18.79)</w:t>
            </w:r>
          </w:p>
        </w:tc>
        <w:tc>
          <w:tcPr>
            <w:tcW w:w="289" w:type="pct"/>
          </w:tcPr>
          <w:p w14:paraId="5564F3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309" w:type="pct"/>
          </w:tcPr>
          <w:p w14:paraId="1CD2BC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(22.92)</w:t>
            </w:r>
          </w:p>
        </w:tc>
        <w:tc>
          <w:tcPr>
            <w:tcW w:w="286" w:type="pct"/>
          </w:tcPr>
          <w:p w14:paraId="5B860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DEAE49A" w14:textId="77777777" w:rsidTr="00617019">
        <w:trPr>
          <w:jc w:val="center"/>
        </w:trPr>
        <w:tc>
          <w:tcPr>
            <w:tcW w:w="1330" w:type="pct"/>
          </w:tcPr>
          <w:p w14:paraId="0BFFAD4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381" w:type="pct"/>
          </w:tcPr>
          <w:p w14:paraId="6AA7F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47C94C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108D9B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38A9D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7CEE5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774B78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55F5B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98 (43.31)</w:t>
            </w:r>
          </w:p>
        </w:tc>
        <w:tc>
          <w:tcPr>
            <w:tcW w:w="289" w:type="pct"/>
          </w:tcPr>
          <w:p w14:paraId="564B10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8CB60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330 (20.97)</w:t>
            </w:r>
          </w:p>
        </w:tc>
        <w:tc>
          <w:tcPr>
            <w:tcW w:w="289" w:type="pct"/>
          </w:tcPr>
          <w:p w14:paraId="4D426D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860BE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779 (23.45)</w:t>
            </w:r>
          </w:p>
        </w:tc>
        <w:tc>
          <w:tcPr>
            <w:tcW w:w="286" w:type="pct"/>
          </w:tcPr>
          <w:p w14:paraId="026A2A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A84BF46" w14:textId="77777777" w:rsidTr="00617019">
        <w:trPr>
          <w:jc w:val="center"/>
        </w:trPr>
        <w:tc>
          <w:tcPr>
            <w:tcW w:w="1330" w:type="pct"/>
          </w:tcPr>
          <w:p w14:paraId="7750C09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381" w:type="pct"/>
          </w:tcPr>
          <w:p w14:paraId="6FF926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4450F2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07FE5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759A64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F1DC9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74D9A6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CCEB4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(33.05)</w:t>
            </w:r>
          </w:p>
        </w:tc>
        <w:tc>
          <w:tcPr>
            <w:tcW w:w="289" w:type="pct"/>
          </w:tcPr>
          <w:p w14:paraId="00F6AB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22095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719 (22.69)</w:t>
            </w:r>
          </w:p>
        </w:tc>
        <w:tc>
          <w:tcPr>
            <w:tcW w:w="289" w:type="pct"/>
          </w:tcPr>
          <w:p w14:paraId="070775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4207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660 (31.47)</w:t>
            </w:r>
          </w:p>
        </w:tc>
        <w:tc>
          <w:tcPr>
            <w:tcW w:w="286" w:type="pct"/>
          </w:tcPr>
          <w:p w14:paraId="2CDA37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54DE26D1" w14:textId="77777777" w:rsidTr="00617019">
        <w:trPr>
          <w:jc w:val="center"/>
        </w:trPr>
        <w:tc>
          <w:tcPr>
            <w:tcW w:w="1330" w:type="pct"/>
          </w:tcPr>
          <w:p w14:paraId="61AAC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381" w:type="pct"/>
          </w:tcPr>
          <w:p w14:paraId="6F3429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F2F57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164121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BBA10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C1BFC6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8AFAD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6A2C1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CDDE2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7356F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7FAC1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9EC62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C7879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6315B776" w14:textId="77777777" w:rsidTr="00617019">
        <w:trPr>
          <w:jc w:val="center"/>
        </w:trPr>
        <w:tc>
          <w:tcPr>
            <w:tcW w:w="1330" w:type="pct"/>
          </w:tcPr>
          <w:p w14:paraId="698415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381" w:type="pct"/>
          </w:tcPr>
          <w:p w14:paraId="0B3096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(19.60)</w:t>
            </w:r>
          </w:p>
        </w:tc>
        <w:tc>
          <w:tcPr>
            <w:tcW w:w="289" w:type="pct"/>
          </w:tcPr>
          <w:p w14:paraId="620729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0.776</w:t>
            </w:r>
          </w:p>
        </w:tc>
        <w:tc>
          <w:tcPr>
            <w:tcW w:w="322" w:type="pct"/>
          </w:tcPr>
          <w:p w14:paraId="47D536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1572 (30.64)</w:t>
            </w:r>
          </w:p>
        </w:tc>
        <w:tc>
          <w:tcPr>
            <w:tcW w:w="289" w:type="pct"/>
          </w:tcPr>
          <w:p w14:paraId="59A5D4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309" w:type="pct"/>
          </w:tcPr>
          <w:p w14:paraId="49C80A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1245 (30.43)</w:t>
            </w:r>
          </w:p>
        </w:tc>
        <w:tc>
          <w:tcPr>
            <w:tcW w:w="289" w:type="pct"/>
          </w:tcPr>
          <w:p w14:paraId="1A3925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09" w:type="pct"/>
          </w:tcPr>
          <w:p w14:paraId="1D500D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" w:type="pct"/>
          </w:tcPr>
          <w:p w14:paraId="2319A8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09" w:type="pct"/>
          </w:tcPr>
          <w:p w14:paraId="2A61CB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(19.03)</w:t>
            </w:r>
          </w:p>
        </w:tc>
        <w:tc>
          <w:tcPr>
            <w:tcW w:w="289" w:type="pct"/>
          </w:tcPr>
          <w:p w14:paraId="04D661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0.324</w:t>
            </w:r>
          </w:p>
        </w:tc>
        <w:tc>
          <w:tcPr>
            <w:tcW w:w="309" w:type="pct"/>
          </w:tcPr>
          <w:p w14:paraId="2F668C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572 (25.74)</w:t>
            </w:r>
          </w:p>
        </w:tc>
        <w:tc>
          <w:tcPr>
            <w:tcW w:w="286" w:type="pct"/>
          </w:tcPr>
          <w:p w14:paraId="0C1A2B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0.355</w:t>
            </w:r>
          </w:p>
        </w:tc>
      </w:tr>
      <w:tr w:rsidR="00C73E1C" w:rsidRPr="00C73E1C" w14:paraId="42FFB4E6" w14:textId="77777777" w:rsidTr="00617019">
        <w:trPr>
          <w:jc w:val="center"/>
        </w:trPr>
        <w:tc>
          <w:tcPr>
            <w:tcW w:w="1330" w:type="pct"/>
          </w:tcPr>
          <w:p w14:paraId="532C19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381" w:type="pct"/>
          </w:tcPr>
          <w:p w14:paraId="5DCA43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255 (18.47)</w:t>
            </w:r>
          </w:p>
        </w:tc>
        <w:tc>
          <w:tcPr>
            <w:tcW w:w="289" w:type="pct"/>
          </w:tcPr>
          <w:p w14:paraId="338EF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F12FF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189 (30.00)</w:t>
            </w:r>
          </w:p>
        </w:tc>
        <w:tc>
          <w:tcPr>
            <w:tcW w:w="289" w:type="pct"/>
          </w:tcPr>
          <w:p w14:paraId="66F0EC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3B2CB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997 (24.82)</w:t>
            </w:r>
          </w:p>
        </w:tc>
        <w:tc>
          <w:tcPr>
            <w:tcW w:w="289" w:type="pct"/>
          </w:tcPr>
          <w:p w14:paraId="3D456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9A4D9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1752 (40.29)</w:t>
            </w:r>
          </w:p>
        </w:tc>
        <w:tc>
          <w:tcPr>
            <w:tcW w:w="289" w:type="pct"/>
          </w:tcPr>
          <w:p w14:paraId="3432A5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6093F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1665 (20.70)</w:t>
            </w:r>
          </w:p>
        </w:tc>
        <w:tc>
          <w:tcPr>
            <w:tcW w:w="289" w:type="pct"/>
          </w:tcPr>
          <w:p w14:paraId="7BD7B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D6742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868 (27.68)</w:t>
            </w:r>
          </w:p>
        </w:tc>
        <w:tc>
          <w:tcPr>
            <w:tcW w:w="286" w:type="pct"/>
          </w:tcPr>
          <w:p w14:paraId="1D7F9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82EBE7" w14:textId="77777777" w:rsidTr="00617019">
        <w:trPr>
          <w:jc w:val="center"/>
        </w:trPr>
        <w:tc>
          <w:tcPr>
            <w:tcW w:w="1330" w:type="pct"/>
          </w:tcPr>
          <w:p w14:paraId="66CBAE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381" w:type="pct"/>
          </w:tcPr>
          <w:p w14:paraId="2EF241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68 (20.44)</w:t>
            </w:r>
          </w:p>
        </w:tc>
        <w:tc>
          <w:tcPr>
            <w:tcW w:w="289" w:type="pct"/>
          </w:tcPr>
          <w:p w14:paraId="1EBE7C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CB0DB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(51.18)</w:t>
            </w:r>
          </w:p>
        </w:tc>
        <w:tc>
          <w:tcPr>
            <w:tcW w:w="289" w:type="pct"/>
          </w:tcPr>
          <w:p w14:paraId="77F1A3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C0F04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209 (26.91)</w:t>
            </w:r>
          </w:p>
        </w:tc>
        <w:tc>
          <w:tcPr>
            <w:tcW w:w="289" w:type="pct"/>
          </w:tcPr>
          <w:p w14:paraId="371DC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B83D4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(17.55)</w:t>
            </w:r>
          </w:p>
        </w:tc>
        <w:tc>
          <w:tcPr>
            <w:tcW w:w="289" w:type="pct"/>
          </w:tcPr>
          <w:p w14:paraId="5B7C4F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AFC03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(15.11)</w:t>
            </w:r>
          </w:p>
        </w:tc>
        <w:tc>
          <w:tcPr>
            <w:tcW w:w="289" w:type="pct"/>
          </w:tcPr>
          <w:p w14:paraId="412542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D7286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 (22.79)</w:t>
            </w:r>
          </w:p>
        </w:tc>
        <w:tc>
          <w:tcPr>
            <w:tcW w:w="286" w:type="pct"/>
          </w:tcPr>
          <w:p w14:paraId="3DA17E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23C1524A" w14:textId="77777777" w:rsidTr="00617019">
        <w:trPr>
          <w:jc w:val="center"/>
        </w:trPr>
        <w:tc>
          <w:tcPr>
            <w:tcW w:w="1330" w:type="pct"/>
          </w:tcPr>
          <w:p w14:paraId="74A0F6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381" w:type="pct"/>
          </w:tcPr>
          <w:p w14:paraId="5E29EAD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9244E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50DE5D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DC67D1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2BA42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E87FD9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217C7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54C23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4EC8F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243DB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038DD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0889B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8898F1D" w14:textId="77777777" w:rsidTr="00617019">
        <w:trPr>
          <w:jc w:val="center"/>
        </w:trPr>
        <w:tc>
          <w:tcPr>
            <w:tcW w:w="1330" w:type="pct"/>
          </w:tcPr>
          <w:p w14:paraId="4A7EB8D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7A8640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 (15.58)</w:t>
            </w:r>
          </w:p>
        </w:tc>
        <w:tc>
          <w:tcPr>
            <w:tcW w:w="289" w:type="pct"/>
          </w:tcPr>
          <w:p w14:paraId="0B5665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2" w:type="pct"/>
          </w:tcPr>
          <w:p w14:paraId="0C8E94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468 (27.70)</w:t>
            </w:r>
          </w:p>
        </w:tc>
        <w:tc>
          <w:tcPr>
            <w:tcW w:w="289" w:type="pct"/>
          </w:tcPr>
          <w:p w14:paraId="54D626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309" w:type="pct"/>
          </w:tcPr>
          <w:p w14:paraId="369025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340 (21.46)</w:t>
            </w:r>
          </w:p>
        </w:tc>
        <w:tc>
          <w:tcPr>
            <w:tcW w:w="289" w:type="pct"/>
          </w:tcPr>
          <w:p w14:paraId="52FFD0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309" w:type="pct"/>
          </w:tcPr>
          <w:p w14:paraId="3AECB2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(26.40)</w:t>
            </w:r>
          </w:p>
        </w:tc>
        <w:tc>
          <w:tcPr>
            <w:tcW w:w="289" w:type="pct"/>
          </w:tcPr>
          <w:p w14:paraId="2588D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  <w:tc>
          <w:tcPr>
            <w:tcW w:w="309" w:type="pct"/>
          </w:tcPr>
          <w:p w14:paraId="0E1961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396 (16.59)</w:t>
            </w:r>
          </w:p>
        </w:tc>
        <w:tc>
          <w:tcPr>
            <w:tcW w:w="289" w:type="pct"/>
          </w:tcPr>
          <w:p w14:paraId="7EAFCA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309" w:type="pct"/>
          </w:tcPr>
          <w:p w14:paraId="38FACA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421 (25.96)</w:t>
            </w:r>
          </w:p>
        </w:tc>
        <w:tc>
          <w:tcPr>
            <w:tcW w:w="286" w:type="pct"/>
          </w:tcPr>
          <w:p w14:paraId="082A44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</w:p>
        </w:tc>
      </w:tr>
      <w:tr w:rsidR="00C73E1C" w:rsidRPr="00C73E1C" w14:paraId="6C8874F1" w14:textId="77777777" w:rsidTr="00617019">
        <w:trPr>
          <w:jc w:val="center"/>
        </w:trPr>
        <w:tc>
          <w:tcPr>
            <w:tcW w:w="1330" w:type="pct"/>
          </w:tcPr>
          <w:p w14:paraId="30441E0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4040F2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295 (23.38)</w:t>
            </w:r>
          </w:p>
        </w:tc>
        <w:tc>
          <w:tcPr>
            <w:tcW w:w="289" w:type="pct"/>
          </w:tcPr>
          <w:p w14:paraId="16993B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0F9E42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1330 (32.24)</w:t>
            </w:r>
          </w:p>
        </w:tc>
        <w:tc>
          <w:tcPr>
            <w:tcW w:w="289" w:type="pct"/>
          </w:tcPr>
          <w:p w14:paraId="456DFF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7FF72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2113 (29.07)</w:t>
            </w:r>
          </w:p>
        </w:tc>
        <w:tc>
          <w:tcPr>
            <w:tcW w:w="289" w:type="pct"/>
          </w:tcPr>
          <w:p w14:paraId="0DC71F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B0FAB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497 (28.25)</w:t>
            </w:r>
          </w:p>
        </w:tc>
        <w:tc>
          <w:tcPr>
            <w:tcW w:w="289" w:type="pct"/>
          </w:tcPr>
          <w:p w14:paraId="133F4D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E914D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1384 (21.74)</w:t>
            </w:r>
          </w:p>
        </w:tc>
        <w:tc>
          <w:tcPr>
            <w:tcW w:w="289" w:type="pct"/>
          </w:tcPr>
          <w:p w14:paraId="2768AC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5B2B9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1068 (27.79)</w:t>
            </w:r>
          </w:p>
        </w:tc>
        <w:tc>
          <w:tcPr>
            <w:tcW w:w="286" w:type="pct"/>
          </w:tcPr>
          <w:p w14:paraId="64780C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19C01F99" w14:textId="77777777" w:rsidTr="00617019">
        <w:trPr>
          <w:jc w:val="center"/>
        </w:trPr>
        <w:tc>
          <w:tcPr>
            <w:tcW w:w="1330" w:type="pct"/>
          </w:tcPr>
          <w:p w14:paraId="49FB2B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Physical activity</w:t>
            </w:r>
          </w:p>
        </w:tc>
        <w:tc>
          <w:tcPr>
            <w:tcW w:w="381" w:type="pct"/>
          </w:tcPr>
          <w:p w14:paraId="43B521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6E0E9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D59D3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0A050A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E7494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5974DB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3124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208DD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DBA3C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CA9C8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873EF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22B521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40622E2" w14:textId="77777777" w:rsidTr="00617019">
        <w:trPr>
          <w:jc w:val="center"/>
        </w:trPr>
        <w:tc>
          <w:tcPr>
            <w:tcW w:w="1330" w:type="pct"/>
          </w:tcPr>
          <w:p w14:paraId="7A88EA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381" w:type="pct"/>
          </w:tcPr>
          <w:p w14:paraId="718D9A8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06D9A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7D4189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EC064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5CBF3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C3A5A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5B1BE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EEDB8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0BFD7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AAD41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3B368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4B663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0F068B8" w14:textId="77777777" w:rsidTr="00617019">
        <w:trPr>
          <w:jc w:val="center"/>
        </w:trPr>
        <w:tc>
          <w:tcPr>
            <w:tcW w:w="1330" w:type="pct"/>
          </w:tcPr>
          <w:p w14:paraId="5A752AE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5BFB51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(12.9)</w:t>
            </w:r>
          </w:p>
        </w:tc>
        <w:tc>
          <w:tcPr>
            <w:tcW w:w="289" w:type="pct"/>
          </w:tcPr>
          <w:p w14:paraId="53654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22" w:type="pct"/>
          </w:tcPr>
          <w:p w14:paraId="70623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(27.57)</w:t>
            </w:r>
          </w:p>
        </w:tc>
        <w:tc>
          <w:tcPr>
            <w:tcW w:w="289" w:type="pct"/>
          </w:tcPr>
          <w:p w14:paraId="01F811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309" w:type="pct"/>
          </w:tcPr>
          <w:p w14:paraId="24BD9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318 (19.03)</w:t>
            </w:r>
          </w:p>
        </w:tc>
        <w:tc>
          <w:tcPr>
            <w:tcW w:w="289" w:type="pct"/>
          </w:tcPr>
          <w:p w14:paraId="18088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09" w:type="pct"/>
          </w:tcPr>
          <w:p w14:paraId="1AF80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 (45.28)</w:t>
            </w:r>
          </w:p>
        </w:tc>
        <w:tc>
          <w:tcPr>
            <w:tcW w:w="289" w:type="pct"/>
          </w:tcPr>
          <w:p w14:paraId="38E0C7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309" w:type="pct"/>
          </w:tcPr>
          <w:p w14:paraId="226426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322 (13.66)</w:t>
            </w:r>
          </w:p>
        </w:tc>
        <w:tc>
          <w:tcPr>
            <w:tcW w:w="289" w:type="pct"/>
          </w:tcPr>
          <w:p w14:paraId="77165E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30468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706 (26.53)</w:t>
            </w:r>
          </w:p>
        </w:tc>
        <w:tc>
          <w:tcPr>
            <w:tcW w:w="286" w:type="pct"/>
          </w:tcPr>
          <w:p w14:paraId="1D53BF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0.951</w:t>
            </w:r>
          </w:p>
        </w:tc>
      </w:tr>
      <w:tr w:rsidR="00C73E1C" w:rsidRPr="00C73E1C" w14:paraId="0C03506C" w14:textId="77777777" w:rsidTr="00617019">
        <w:trPr>
          <w:jc w:val="center"/>
        </w:trPr>
        <w:tc>
          <w:tcPr>
            <w:tcW w:w="1330" w:type="pct"/>
          </w:tcPr>
          <w:p w14:paraId="11EE1C4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76BED9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417 (19.43)</w:t>
            </w:r>
          </w:p>
        </w:tc>
        <w:tc>
          <w:tcPr>
            <w:tcW w:w="289" w:type="pct"/>
          </w:tcPr>
          <w:p w14:paraId="12A744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60BD8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1485 (31.67)</w:t>
            </w:r>
          </w:p>
        </w:tc>
        <w:tc>
          <w:tcPr>
            <w:tcW w:w="289" w:type="pct"/>
          </w:tcPr>
          <w:p w14:paraId="7F9058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F9275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2171 (30.56)</w:t>
            </w:r>
          </w:p>
        </w:tc>
        <w:tc>
          <w:tcPr>
            <w:tcW w:w="289" w:type="pct"/>
          </w:tcPr>
          <w:p w14:paraId="10AEF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3EA03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421 (34.07)</w:t>
            </w:r>
          </w:p>
        </w:tc>
        <w:tc>
          <w:tcPr>
            <w:tcW w:w="289" w:type="pct"/>
          </w:tcPr>
          <w:p w14:paraId="63849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0F5A3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1515 (23.39)</w:t>
            </w:r>
          </w:p>
        </w:tc>
        <w:tc>
          <w:tcPr>
            <w:tcW w:w="289" w:type="pct"/>
          </w:tcPr>
          <w:p w14:paraId="1A8E2F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BD098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836 (26.66)</w:t>
            </w:r>
          </w:p>
        </w:tc>
        <w:tc>
          <w:tcPr>
            <w:tcW w:w="286" w:type="pct"/>
          </w:tcPr>
          <w:p w14:paraId="6C8A2D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C4A544E" w14:textId="77777777" w:rsidTr="00617019">
        <w:trPr>
          <w:jc w:val="center"/>
        </w:trPr>
        <w:tc>
          <w:tcPr>
            <w:tcW w:w="1330" w:type="pct"/>
          </w:tcPr>
          <w:p w14:paraId="763107F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381" w:type="pct"/>
          </w:tcPr>
          <w:p w14:paraId="520C5D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F5AF4D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1F70E2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8AD6F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0A929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4A376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E0A9C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81B67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4E6918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0DD0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9C022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AF74C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6E3F2EF5" w14:textId="77777777" w:rsidTr="00617019">
        <w:trPr>
          <w:jc w:val="center"/>
        </w:trPr>
        <w:tc>
          <w:tcPr>
            <w:tcW w:w="1330" w:type="pct"/>
          </w:tcPr>
          <w:p w14:paraId="1A90E32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4367B0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 (18.28)</w:t>
            </w:r>
          </w:p>
        </w:tc>
        <w:tc>
          <w:tcPr>
            <w:tcW w:w="289" w:type="pct"/>
          </w:tcPr>
          <w:p w14:paraId="7BE179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0.754</w:t>
            </w:r>
          </w:p>
        </w:tc>
        <w:tc>
          <w:tcPr>
            <w:tcW w:w="322" w:type="pct"/>
          </w:tcPr>
          <w:p w14:paraId="1410D6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967 (29.76)</w:t>
            </w:r>
          </w:p>
        </w:tc>
        <w:tc>
          <w:tcPr>
            <w:tcW w:w="289" w:type="pct"/>
          </w:tcPr>
          <w:p w14:paraId="64F216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309" w:type="pct"/>
          </w:tcPr>
          <w:p w14:paraId="3660DC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1473 (27.34)</w:t>
            </w:r>
          </w:p>
        </w:tc>
        <w:tc>
          <w:tcPr>
            <w:tcW w:w="289" w:type="pct"/>
          </w:tcPr>
          <w:p w14:paraId="3CE8F5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0.532</w:t>
            </w:r>
          </w:p>
        </w:tc>
        <w:tc>
          <w:tcPr>
            <w:tcW w:w="309" w:type="pct"/>
          </w:tcPr>
          <w:p w14:paraId="502920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492 (42.43)</w:t>
            </w:r>
          </w:p>
        </w:tc>
        <w:tc>
          <w:tcPr>
            <w:tcW w:w="289" w:type="pct"/>
          </w:tcPr>
          <w:p w14:paraId="54D61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309" w:type="pct"/>
          </w:tcPr>
          <w:p w14:paraId="340405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1363 (19.58)</w:t>
            </w:r>
          </w:p>
        </w:tc>
        <w:tc>
          <w:tcPr>
            <w:tcW w:w="289" w:type="pct"/>
          </w:tcPr>
          <w:p w14:paraId="1956C1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309" w:type="pct"/>
          </w:tcPr>
          <w:p w14:paraId="3039EC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1233 (25.72)</w:t>
            </w:r>
          </w:p>
        </w:tc>
        <w:tc>
          <w:tcPr>
            <w:tcW w:w="286" w:type="pct"/>
          </w:tcPr>
          <w:p w14:paraId="39362B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C73E1C" w:rsidRPr="00C73E1C" w14:paraId="72D51D85" w14:textId="77777777" w:rsidTr="00617019">
        <w:trPr>
          <w:jc w:val="center"/>
        </w:trPr>
        <w:tc>
          <w:tcPr>
            <w:tcW w:w="1330" w:type="pct"/>
          </w:tcPr>
          <w:p w14:paraId="08F9586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0C03F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370 (19.14)</w:t>
            </w:r>
          </w:p>
        </w:tc>
        <w:tc>
          <w:tcPr>
            <w:tcW w:w="289" w:type="pct"/>
          </w:tcPr>
          <w:p w14:paraId="4A624E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387417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846 (31.92)</w:t>
            </w:r>
          </w:p>
        </w:tc>
        <w:tc>
          <w:tcPr>
            <w:tcW w:w="289" w:type="pct"/>
          </w:tcPr>
          <w:p w14:paraId="58A939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F132A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1016 (28.91)</w:t>
            </w:r>
          </w:p>
        </w:tc>
        <w:tc>
          <w:tcPr>
            <w:tcW w:w="289" w:type="pct"/>
          </w:tcPr>
          <w:p w14:paraId="4D505A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EA875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206 (22.07)</w:t>
            </w:r>
          </w:p>
        </w:tc>
        <w:tc>
          <w:tcPr>
            <w:tcW w:w="289" w:type="pct"/>
          </w:tcPr>
          <w:p w14:paraId="3FA84B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673F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474 (24.36)</w:t>
            </w:r>
          </w:p>
        </w:tc>
        <w:tc>
          <w:tcPr>
            <w:tcW w:w="289" w:type="pct"/>
          </w:tcPr>
          <w:p w14:paraId="1A2B89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340C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(30.36)</w:t>
            </w:r>
          </w:p>
        </w:tc>
        <w:tc>
          <w:tcPr>
            <w:tcW w:w="286" w:type="pct"/>
          </w:tcPr>
          <w:p w14:paraId="36F1BC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C7B2D4A" w14:textId="77777777" w:rsidTr="00617019">
        <w:trPr>
          <w:jc w:val="center"/>
        </w:trPr>
        <w:tc>
          <w:tcPr>
            <w:tcW w:w="1330" w:type="pct"/>
          </w:tcPr>
          <w:p w14:paraId="74DA654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381" w:type="pct"/>
          </w:tcPr>
          <w:p w14:paraId="796D7A6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77FE11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90337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3B8340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354C5E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DDEF0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CB04C7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272E0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C2041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C7045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5A2C81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8735B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2F997506" w14:textId="77777777" w:rsidTr="00617019">
        <w:trPr>
          <w:jc w:val="center"/>
        </w:trPr>
        <w:tc>
          <w:tcPr>
            <w:tcW w:w="1330" w:type="pct"/>
          </w:tcPr>
          <w:p w14:paraId="1C85744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46CAC6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240 (17.98)</w:t>
            </w:r>
          </w:p>
        </w:tc>
        <w:tc>
          <w:tcPr>
            <w:tcW w:w="289" w:type="pct"/>
          </w:tcPr>
          <w:p w14:paraId="6C2DD5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0.269</w:t>
            </w:r>
          </w:p>
        </w:tc>
        <w:tc>
          <w:tcPr>
            <w:tcW w:w="322" w:type="pct"/>
          </w:tcPr>
          <w:p w14:paraId="357391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943 (28.60)</w:t>
            </w:r>
          </w:p>
        </w:tc>
        <w:tc>
          <w:tcPr>
            <w:tcW w:w="289" w:type="pct"/>
          </w:tcPr>
          <w:p w14:paraId="2D991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309" w:type="pct"/>
          </w:tcPr>
          <w:p w14:paraId="652B3B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1812 (26.23)</w:t>
            </w:r>
          </w:p>
        </w:tc>
        <w:tc>
          <w:tcPr>
            <w:tcW w:w="289" w:type="pct"/>
          </w:tcPr>
          <w:p w14:paraId="46918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59480D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(29.89)</w:t>
            </w:r>
          </w:p>
        </w:tc>
        <w:tc>
          <w:tcPr>
            <w:tcW w:w="289" w:type="pct"/>
          </w:tcPr>
          <w:p w14:paraId="3C319B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309" w:type="pct"/>
          </w:tcPr>
          <w:p w14:paraId="561D02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1105 (19.04)</w:t>
            </w:r>
          </w:p>
        </w:tc>
        <w:tc>
          <w:tcPr>
            <w:tcW w:w="289" w:type="pct"/>
          </w:tcPr>
          <w:p w14:paraId="31FF2A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09" w:type="pct"/>
          </w:tcPr>
          <w:p w14:paraId="251B18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1274 (26.34)</w:t>
            </w:r>
          </w:p>
        </w:tc>
        <w:tc>
          <w:tcPr>
            <w:tcW w:w="286" w:type="pct"/>
          </w:tcPr>
          <w:p w14:paraId="1B7D43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0.567</w:t>
            </w:r>
          </w:p>
        </w:tc>
      </w:tr>
      <w:tr w:rsidR="00C73E1C" w:rsidRPr="00C73E1C" w14:paraId="0763F16B" w14:textId="77777777" w:rsidTr="00617019">
        <w:trPr>
          <w:jc w:val="center"/>
        </w:trPr>
        <w:tc>
          <w:tcPr>
            <w:tcW w:w="1330" w:type="pct"/>
          </w:tcPr>
          <w:p w14:paraId="2D2B3DB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EEBB4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 (20.25)</w:t>
            </w:r>
          </w:p>
        </w:tc>
        <w:tc>
          <w:tcPr>
            <w:tcW w:w="289" w:type="pct"/>
          </w:tcPr>
          <w:p w14:paraId="636C17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44D29F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870 (33.42)</w:t>
            </w:r>
          </w:p>
        </w:tc>
        <w:tc>
          <w:tcPr>
            <w:tcW w:w="289" w:type="pct"/>
          </w:tcPr>
          <w:p w14:paraId="5F4B42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3FBC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677 (32.55)</w:t>
            </w:r>
          </w:p>
        </w:tc>
        <w:tc>
          <w:tcPr>
            <w:tcW w:w="289" w:type="pct"/>
          </w:tcPr>
          <w:p w14:paraId="5934BB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6FC2C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406 (46.45)</w:t>
            </w:r>
          </w:p>
        </w:tc>
        <w:tc>
          <w:tcPr>
            <w:tcW w:w="289" w:type="pct"/>
          </w:tcPr>
          <w:p w14:paraId="2346A4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81CA7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732 (22.79)</w:t>
            </w:r>
          </w:p>
        </w:tc>
        <w:tc>
          <w:tcPr>
            <w:tcW w:w="289" w:type="pct"/>
          </w:tcPr>
          <w:p w14:paraId="2E4D1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E4033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268 (27.94)</w:t>
            </w:r>
          </w:p>
        </w:tc>
        <w:tc>
          <w:tcPr>
            <w:tcW w:w="286" w:type="pct"/>
          </w:tcPr>
          <w:p w14:paraId="601457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5CFA73F1" w14:textId="77777777" w:rsidTr="00617019">
        <w:trPr>
          <w:jc w:val="center"/>
        </w:trPr>
        <w:tc>
          <w:tcPr>
            <w:tcW w:w="1330" w:type="pct"/>
          </w:tcPr>
          <w:p w14:paraId="20314E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381" w:type="pct"/>
          </w:tcPr>
          <w:p w14:paraId="1E8CC4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1968E7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6893EF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E48FF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2182AF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D93CB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9F936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08BA8A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7664F1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AF4C2B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0ADF3B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0EF07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9F5E38A" w14:textId="77777777" w:rsidTr="00617019">
        <w:trPr>
          <w:jc w:val="center"/>
        </w:trPr>
        <w:tc>
          <w:tcPr>
            <w:tcW w:w="1330" w:type="pct"/>
          </w:tcPr>
          <w:p w14:paraId="0F3ED9B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793404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(14.46)</w:t>
            </w:r>
          </w:p>
        </w:tc>
        <w:tc>
          <w:tcPr>
            <w:tcW w:w="289" w:type="pct"/>
          </w:tcPr>
          <w:p w14:paraId="5BA8D7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322" w:type="pct"/>
          </w:tcPr>
          <w:p w14:paraId="775F6D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 (24.92)</w:t>
            </w:r>
          </w:p>
        </w:tc>
        <w:tc>
          <w:tcPr>
            <w:tcW w:w="289" w:type="pct"/>
          </w:tcPr>
          <w:p w14:paraId="2300C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  <w:tc>
          <w:tcPr>
            <w:tcW w:w="309" w:type="pct"/>
          </w:tcPr>
          <w:p w14:paraId="7095E0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(20.61)</w:t>
            </w:r>
          </w:p>
        </w:tc>
        <w:tc>
          <w:tcPr>
            <w:tcW w:w="289" w:type="pct"/>
          </w:tcPr>
          <w:p w14:paraId="40CD38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309" w:type="pct"/>
          </w:tcPr>
          <w:p w14:paraId="1BFEB7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 (67.59)</w:t>
            </w:r>
          </w:p>
        </w:tc>
        <w:tc>
          <w:tcPr>
            <w:tcW w:w="289" w:type="pct"/>
          </w:tcPr>
          <w:p w14:paraId="15C76B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309" w:type="pct"/>
          </w:tcPr>
          <w:p w14:paraId="1E7337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88 (19.14)</w:t>
            </w:r>
          </w:p>
        </w:tc>
        <w:tc>
          <w:tcPr>
            <w:tcW w:w="289" w:type="pct"/>
          </w:tcPr>
          <w:p w14:paraId="4532B5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0.619</w:t>
            </w:r>
          </w:p>
        </w:tc>
        <w:tc>
          <w:tcPr>
            <w:tcW w:w="309" w:type="pct"/>
          </w:tcPr>
          <w:p w14:paraId="455CAF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(16.59)</w:t>
            </w:r>
          </w:p>
        </w:tc>
        <w:tc>
          <w:tcPr>
            <w:tcW w:w="286" w:type="pct"/>
          </w:tcPr>
          <w:p w14:paraId="0FBBFD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C73E1C" w:rsidRPr="00C73E1C" w14:paraId="3ECB27D3" w14:textId="77777777" w:rsidTr="00617019">
        <w:trPr>
          <w:jc w:val="center"/>
        </w:trPr>
        <w:tc>
          <w:tcPr>
            <w:tcW w:w="1330" w:type="pct"/>
          </w:tcPr>
          <w:p w14:paraId="2926EDA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557866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385 (20.30)</w:t>
            </w:r>
          </w:p>
        </w:tc>
        <w:tc>
          <w:tcPr>
            <w:tcW w:w="289" w:type="pct"/>
          </w:tcPr>
          <w:p w14:paraId="06EE06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74815F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1772 (31.10)</w:t>
            </w:r>
          </w:p>
        </w:tc>
        <w:tc>
          <w:tcPr>
            <w:tcW w:w="289" w:type="pct"/>
          </w:tcPr>
          <w:p w14:paraId="223E5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BAC7E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2461 (28.16)</w:t>
            </w:r>
          </w:p>
        </w:tc>
        <w:tc>
          <w:tcPr>
            <w:tcW w:w="289" w:type="pct"/>
          </w:tcPr>
          <w:p w14:paraId="336FDA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2CE5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657 (35.53)</w:t>
            </w:r>
          </w:p>
        </w:tc>
        <w:tc>
          <w:tcPr>
            <w:tcW w:w="289" w:type="pct"/>
          </w:tcPr>
          <w:p w14:paraId="0670DB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2AA2A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1749 (20.54)</w:t>
            </w:r>
          </w:p>
        </w:tc>
        <w:tc>
          <w:tcPr>
            <w:tcW w:w="289" w:type="pct"/>
          </w:tcPr>
          <w:p w14:paraId="452AE9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A4E78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1494 (27.42)</w:t>
            </w:r>
          </w:p>
        </w:tc>
        <w:tc>
          <w:tcPr>
            <w:tcW w:w="286" w:type="pct"/>
          </w:tcPr>
          <w:p w14:paraId="4F605C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2C450DE" w14:textId="77777777" w:rsidTr="00617019">
        <w:trPr>
          <w:jc w:val="center"/>
        </w:trPr>
        <w:tc>
          <w:tcPr>
            <w:tcW w:w="1330" w:type="pct"/>
          </w:tcPr>
          <w:p w14:paraId="12C38F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381" w:type="pct"/>
          </w:tcPr>
          <w:p w14:paraId="736A2C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B4253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</w:tcPr>
          <w:p w14:paraId="4A94D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4B1589C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45396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65BF76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7D3678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2DAB06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51B4F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9" w:type="pct"/>
          </w:tcPr>
          <w:p w14:paraId="53C090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9" w:type="pct"/>
          </w:tcPr>
          <w:p w14:paraId="1D7955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2C8F7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4F047ED2" w14:textId="77777777" w:rsidTr="00617019">
        <w:trPr>
          <w:jc w:val="center"/>
        </w:trPr>
        <w:tc>
          <w:tcPr>
            <w:tcW w:w="1330" w:type="pct"/>
          </w:tcPr>
          <w:p w14:paraId="405F0CD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81" w:type="pct"/>
          </w:tcPr>
          <w:p w14:paraId="197C9D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 (18.33)</w:t>
            </w:r>
          </w:p>
        </w:tc>
        <w:tc>
          <w:tcPr>
            <w:tcW w:w="289" w:type="pct"/>
          </w:tcPr>
          <w:p w14:paraId="5CA5B4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322" w:type="pct"/>
          </w:tcPr>
          <w:p w14:paraId="5BFB9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 (26.53)</w:t>
            </w:r>
          </w:p>
        </w:tc>
        <w:tc>
          <w:tcPr>
            <w:tcW w:w="289" w:type="pct"/>
          </w:tcPr>
          <w:p w14:paraId="5E34CD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309" w:type="pct"/>
          </w:tcPr>
          <w:p w14:paraId="2ABC9F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237 (30.81)</w:t>
            </w:r>
          </w:p>
        </w:tc>
        <w:tc>
          <w:tcPr>
            <w:tcW w:w="289" w:type="pct"/>
          </w:tcPr>
          <w:p w14:paraId="215263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0.489</w:t>
            </w:r>
          </w:p>
        </w:tc>
        <w:tc>
          <w:tcPr>
            <w:tcW w:w="309" w:type="pct"/>
          </w:tcPr>
          <w:p w14:paraId="70BB82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(68.56)</w:t>
            </w:r>
          </w:p>
        </w:tc>
        <w:tc>
          <w:tcPr>
            <w:tcW w:w="289" w:type="pct"/>
          </w:tcPr>
          <w:p w14:paraId="6488D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09" w:type="pct"/>
          </w:tcPr>
          <w:p w14:paraId="719BFD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 (18.22)</w:t>
            </w:r>
          </w:p>
        </w:tc>
        <w:tc>
          <w:tcPr>
            <w:tcW w:w="289" w:type="pct"/>
          </w:tcPr>
          <w:p w14:paraId="08615B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309" w:type="pct"/>
          </w:tcPr>
          <w:p w14:paraId="19F2C2C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 (25.01)</w:t>
            </w:r>
          </w:p>
        </w:tc>
        <w:tc>
          <w:tcPr>
            <w:tcW w:w="286" w:type="pct"/>
          </w:tcPr>
          <w:p w14:paraId="112838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0.454</w:t>
            </w:r>
          </w:p>
        </w:tc>
      </w:tr>
      <w:tr w:rsidR="00C73E1C" w:rsidRPr="00C73E1C" w14:paraId="2BBE88BF" w14:textId="77777777" w:rsidTr="00617019">
        <w:trPr>
          <w:jc w:val="center"/>
        </w:trPr>
        <w:tc>
          <w:tcPr>
            <w:tcW w:w="1330" w:type="pct"/>
          </w:tcPr>
          <w:p w14:paraId="7A82158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6B7FE0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335 (19.41)</w:t>
            </w:r>
          </w:p>
        </w:tc>
        <w:tc>
          <w:tcPr>
            <w:tcW w:w="289" w:type="pct"/>
          </w:tcPr>
          <w:p w14:paraId="23C861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595865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1704 (31.230</w:t>
            </w:r>
          </w:p>
        </w:tc>
        <w:tc>
          <w:tcPr>
            <w:tcW w:w="289" w:type="pct"/>
          </w:tcPr>
          <w:p w14:paraId="2F2B20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248A1B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2252 (27.56)</w:t>
            </w:r>
          </w:p>
        </w:tc>
        <w:tc>
          <w:tcPr>
            <w:tcW w:w="289" w:type="pct"/>
          </w:tcPr>
          <w:p w14:paraId="615E15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7170CD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646 (35.52)</w:t>
            </w:r>
          </w:p>
        </w:tc>
        <w:tc>
          <w:tcPr>
            <w:tcW w:w="289" w:type="pct"/>
          </w:tcPr>
          <w:p w14:paraId="0F7861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83A2D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1728 (20.63)</w:t>
            </w:r>
          </w:p>
        </w:tc>
        <w:tc>
          <w:tcPr>
            <w:tcW w:w="289" w:type="pct"/>
          </w:tcPr>
          <w:p w14:paraId="0AEBAA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0DFD5B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1343 (26.92)</w:t>
            </w:r>
          </w:p>
        </w:tc>
        <w:tc>
          <w:tcPr>
            <w:tcW w:w="286" w:type="pct"/>
          </w:tcPr>
          <w:p w14:paraId="4B9B9C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349A2DA" w14:textId="77777777" w:rsidTr="00617019">
        <w:trPr>
          <w:jc w:val="center"/>
        </w:trPr>
        <w:tc>
          <w:tcPr>
            <w:tcW w:w="1330" w:type="pct"/>
          </w:tcPr>
          <w:p w14:paraId="4790E20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381" w:type="pct"/>
          </w:tcPr>
          <w:p w14:paraId="1C3CDE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629C2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6B0C63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5563C6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FB3EF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650428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B8CC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13F79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CD50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33E972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1DE050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16BE5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98F6392" w14:textId="77777777" w:rsidTr="00617019">
        <w:trPr>
          <w:jc w:val="center"/>
        </w:trPr>
        <w:tc>
          <w:tcPr>
            <w:tcW w:w="1330" w:type="pct"/>
          </w:tcPr>
          <w:p w14:paraId="1AF96F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1" w:type="pct"/>
          </w:tcPr>
          <w:p w14:paraId="6E29B2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(40.47)</w:t>
            </w:r>
          </w:p>
        </w:tc>
        <w:tc>
          <w:tcPr>
            <w:tcW w:w="289" w:type="pct"/>
          </w:tcPr>
          <w:p w14:paraId="50A3BE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2" w:type="pct"/>
          </w:tcPr>
          <w:p w14:paraId="34CD7A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185 (54.03)</w:t>
            </w:r>
          </w:p>
        </w:tc>
        <w:tc>
          <w:tcPr>
            <w:tcW w:w="289" w:type="pct"/>
          </w:tcPr>
          <w:p w14:paraId="49DC64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2703BD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(57.60)</w:t>
            </w:r>
          </w:p>
        </w:tc>
        <w:tc>
          <w:tcPr>
            <w:tcW w:w="289" w:type="pct"/>
          </w:tcPr>
          <w:p w14:paraId="557F01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0462FA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(42.14)</w:t>
            </w:r>
          </w:p>
        </w:tc>
        <w:tc>
          <w:tcPr>
            <w:tcW w:w="289" w:type="pct"/>
          </w:tcPr>
          <w:p w14:paraId="64351F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309" w:type="pct"/>
          </w:tcPr>
          <w:p w14:paraId="650ACE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243 (44.56)</w:t>
            </w:r>
          </w:p>
        </w:tc>
        <w:tc>
          <w:tcPr>
            <w:tcW w:w="289" w:type="pct"/>
          </w:tcPr>
          <w:p w14:paraId="6A9890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09" w:type="pct"/>
          </w:tcPr>
          <w:p w14:paraId="79F9B5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 (54.39)</w:t>
            </w:r>
          </w:p>
        </w:tc>
        <w:tc>
          <w:tcPr>
            <w:tcW w:w="286" w:type="pct"/>
          </w:tcPr>
          <w:p w14:paraId="7BC2C1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0710537D" w14:textId="77777777" w:rsidTr="00617019">
        <w:trPr>
          <w:jc w:val="center"/>
        </w:trPr>
        <w:tc>
          <w:tcPr>
            <w:tcW w:w="1330" w:type="pct"/>
          </w:tcPr>
          <w:p w14:paraId="0CEBD8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" w:type="pct"/>
          </w:tcPr>
          <w:p w14:paraId="4ED394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(15.85)</w:t>
            </w:r>
          </w:p>
        </w:tc>
        <w:tc>
          <w:tcPr>
            <w:tcW w:w="289" w:type="pct"/>
          </w:tcPr>
          <w:p w14:paraId="25EBFB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14:paraId="69194E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1353 (25.61)</w:t>
            </w:r>
          </w:p>
        </w:tc>
        <w:tc>
          <w:tcPr>
            <w:tcW w:w="289" w:type="pct"/>
          </w:tcPr>
          <w:p w14:paraId="0AED1B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454585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2176 (26.35)</w:t>
            </w:r>
          </w:p>
        </w:tc>
        <w:tc>
          <w:tcPr>
            <w:tcW w:w="289" w:type="pct"/>
          </w:tcPr>
          <w:p w14:paraId="1729C9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3918CC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661 (42.45)</w:t>
            </w:r>
          </w:p>
        </w:tc>
        <w:tc>
          <w:tcPr>
            <w:tcW w:w="289" w:type="pct"/>
          </w:tcPr>
          <w:p w14:paraId="076FC0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6532A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1562 (19.23)</w:t>
            </w:r>
          </w:p>
        </w:tc>
        <w:tc>
          <w:tcPr>
            <w:tcW w:w="289" w:type="pct"/>
          </w:tcPr>
          <w:p w14:paraId="624DA2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</w:tcPr>
          <w:p w14:paraId="576927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1389 (25.56)</w:t>
            </w:r>
          </w:p>
        </w:tc>
        <w:tc>
          <w:tcPr>
            <w:tcW w:w="286" w:type="pct"/>
          </w:tcPr>
          <w:p w14:paraId="78163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5F94FD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2AFCD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682D1C" w14:textId="4640817A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r w:rsid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5</w:t>
      </w: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 associated with Hyperglycemia status in Southeast Asian adults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31"/>
        <w:gridCol w:w="1277"/>
        <w:gridCol w:w="1028"/>
        <w:gridCol w:w="1191"/>
        <w:gridCol w:w="874"/>
        <w:gridCol w:w="1216"/>
        <w:gridCol w:w="1136"/>
        <w:gridCol w:w="1191"/>
        <w:gridCol w:w="874"/>
        <w:gridCol w:w="1182"/>
        <w:gridCol w:w="1228"/>
        <w:gridCol w:w="911"/>
        <w:gridCol w:w="849"/>
      </w:tblGrid>
      <w:tr w:rsidR="00E47E9F" w:rsidRPr="00C73E1C" w14:paraId="2B0CC482" w14:textId="77777777" w:rsidTr="009C25A6">
        <w:tc>
          <w:tcPr>
            <w:tcW w:w="790" w:type="pct"/>
          </w:tcPr>
          <w:p w14:paraId="73978A7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4210" w:type="pct"/>
            <w:gridSpan w:val="12"/>
          </w:tcPr>
          <w:p w14:paraId="17A8352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blood glucose (Hyperglycemia), weighted n (%)</w:t>
            </w:r>
          </w:p>
        </w:tc>
      </w:tr>
      <w:tr w:rsidR="00E47E9F" w:rsidRPr="00C73E1C" w14:paraId="3FF734DB" w14:textId="77777777" w:rsidTr="009C25A6">
        <w:tc>
          <w:tcPr>
            <w:tcW w:w="790" w:type="pct"/>
          </w:tcPr>
          <w:p w14:paraId="23DB7BC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pct"/>
            <w:gridSpan w:val="2"/>
          </w:tcPr>
          <w:p w14:paraId="07280F74" w14:textId="77777777" w:rsid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Maldives </w:t>
            </w:r>
          </w:p>
          <w:p w14:paraId="362959BD" w14:textId="438E16CC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del w:id="2549" w:author="Mohammad Nayeem Hasan" w:date="2024-05-16T16:46:00Z" w16du:dateUtc="2024-05-16T10:46:00Z">
              <w:r w:rsidRPr="00C73E1C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(</w:delText>
              </w:r>
              <w:r w:rsidR="00C73E1C" w:rsidRPr="00C73E1C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Self-</w:delText>
              </w:r>
              <w:r w:rsidR="00C73E1C" w:rsidRPr="00AE124A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  <w:highlight w:val="yellow"/>
                  <w:rPrChange w:id="2550" w:author="Nasar U Ahmed" w:date="2024-04-05T11:41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rPrChange>
                </w:rPr>
                <w:delText>explained</w:delText>
              </w:r>
              <w:r w:rsidRPr="00C73E1C" w:rsidDel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)</w:delText>
              </w:r>
            </w:del>
            <w:ins w:id="2551" w:author="Nasar U Ahmed" w:date="2024-04-05T11:41:00Z">
              <w:del w:id="2552" w:author="Mohammad Nayeem Hasan" w:date="2024-05-16T16:46:00Z" w16du:dateUtc="2024-05-16T10:46:00Z">
                <w:r w:rsidR="00AE124A" w:rsidDel="00937A36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delText xml:space="preserve"> </w:delText>
                </w:r>
              </w:del>
            </w:ins>
            <w:ins w:id="2553" w:author="Mohammad Nayeem Hasan" w:date="2024-05-16T16:46:00Z" w16du:dateUtc="2024-05-16T10:46:00Z">
              <w:r w:rsidR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(</w:t>
              </w:r>
            </w:ins>
            <w:ins w:id="2554" w:author="Nasar U Ahmed" w:date="2024-04-05T11:41:00Z">
              <w:del w:id="2555" w:author="Mohammad Nayeem Hasan" w:date="2024-05-16T16:46:00Z" w16du:dateUtc="2024-05-16T10:46:00Z">
                <w:r w:rsidR="00AE124A" w:rsidDel="00937A36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delText xml:space="preserve">or </w:delText>
                </w:r>
              </w:del>
            </w:ins>
            <w:ins w:id="2556" w:author="Mohammad Nayeem Hasan" w:date="2024-05-16T16:46:00Z" w16du:dateUtc="2024-05-16T10:46:00Z">
              <w:r w:rsidR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s</w:t>
              </w:r>
            </w:ins>
            <w:ins w:id="2557" w:author="Nasar U Ahmed" w:date="2024-04-05T11:41:00Z">
              <w:del w:id="2558" w:author="Mohammad Nayeem Hasan" w:date="2024-05-16T16:46:00Z" w16du:dateUtc="2024-05-16T10:46:00Z">
                <w:r w:rsidR="00AE124A" w:rsidDel="00937A36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delText>S</w:delText>
                </w:r>
              </w:del>
              <w:r w:rsidR="00AE124A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elf-reported</w:t>
              </w:r>
            </w:ins>
            <w:ins w:id="2559" w:author="Mohammad Nayeem Hasan" w:date="2024-05-16T16:46:00Z" w16du:dateUtc="2024-05-16T10:46:00Z">
              <w:r w:rsidR="00937A3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)</w:t>
              </w:r>
            </w:ins>
          </w:p>
          <w:p w14:paraId="6B64819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(N = 1646)</w:t>
            </w:r>
          </w:p>
        </w:tc>
        <w:tc>
          <w:tcPr>
            <w:tcW w:w="671" w:type="pct"/>
            <w:gridSpan w:val="2"/>
          </w:tcPr>
          <w:p w14:paraId="09CBBD0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lastRenderedPageBreak/>
              <w:t>Sri Lanka</w:t>
            </w:r>
          </w:p>
          <w:p w14:paraId="6820245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=4393))</w:t>
            </w:r>
          </w:p>
        </w:tc>
        <w:tc>
          <w:tcPr>
            <w:tcW w:w="764" w:type="pct"/>
            <w:gridSpan w:val="2"/>
          </w:tcPr>
          <w:p w14:paraId="341EF32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2263C97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</w:t>
            </w: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8324)</w:t>
            </w:r>
          </w:p>
        </w:tc>
        <w:tc>
          <w:tcPr>
            <w:tcW w:w="671" w:type="pct"/>
            <w:gridSpan w:val="2"/>
          </w:tcPr>
          <w:p w14:paraId="69346B9D" w14:textId="48A9C219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1B11454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=2424)</w:t>
            </w:r>
          </w:p>
        </w:tc>
        <w:tc>
          <w:tcPr>
            <w:tcW w:w="783" w:type="pct"/>
            <w:gridSpan w:val="2"/>
          </w:tcPr>
          <w:p w14:paraId="009B3CB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5E75DBE0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8185)</w:t>
            </w:r>
          </w:p>
        </w:tc>
        <w:tc>
          <w:tcPr>
            <w:tcW w:w="572" w:type="pct"/>
            <w:gridSpan w:val="2"/>
          </w:tcPr>
          <w:p w14:paraId="6A81099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7359329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4989)</w:t>
            </w:r>
          </w:p>
        </w:tc>
      </w:tr>
      <w:tr w:rsidR="00E47E9F" w:rsidRPr="00C73E1C" w14:paraId="1CD496A4" w14:textId="77777777" w:rsidTr="009C25A6">
        <w:tc>
          <w:tcPr>
            <w:tcW w:w="790" w:type="pct"/>
          </w:tcPr>
          <w:p w14:paraId="09B3999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5" w:type="pct"/>
          </w:tcPr>
          <w:p w14:paraId="4A17FC2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34" w:type="pct"/>
          </w:tcPr>
          <w:p w14:paraId="1530B31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7" w:type="pct"/>
          </w:tcPr>
          <w:p w14:paraId="0853542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4" w:type="pct"/>
          </w:tcPr>
          <w:p w14:paraId="7FD0D52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5" w:type="pct"/>
          </w:tcPr>
          <w:p w14:paraId="098E29B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69" w:type="pct"/>
          </w:tcPr>
          <w:p w14:paraId="2DE2FE5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7" w:type="pct"/>
          </w:tcPr>
          <w:p w14:paraId="7845080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4" w:type="pct"/>
          </w:tcPr>
          <w:p w14:paraId="0B52EBD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4" w:type="pct"/>
          </w:tcPr>
          <w:p w14:paraId="072F2A9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99" w:type="pct"/>
          </w:tcPr>
          <w:p w14:paraId="3782C51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296" w:type="pct"/>
          </w:tcPr>
          <w:p w14:paraId="2ED0E1F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76" w:type="pct"/>
          </w:tcPr>
          <w:p w14:paraId="1E78D6C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0DBD896C" w14:textId="77777777" w:rsidTr="009C25A6">
        <w:tc>
          <w:tcPr>
            <w:tcW w:w="790" w:type="pct"/>
          </w:tcPr>
          <w:p w14:paraId="22A3DF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415" w:type="pct"/>
          </w:tcPr>
          <w:p w14:paraId="03B6AE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255F6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6E65B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E566C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49CE1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17C9C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48D67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FD0C9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7D87E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677228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18CE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351F52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BF73E38" w14:textId="77777777" w:rsidTr="009C25A6">
        <w:tc>
          <w:tcPr>
            <w:tcW w:w="790" w:type="pct"/>
          </w:tcPr>
          <w:p w14:paraId="3B4DAB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415" w:type="pct"/>
          </w:tcPr>
          <w:p w14:paraId="2DBD3C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FB61B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839FC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3A0337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3E377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871510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E3F39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A877B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A94D1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A2FCAA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67F21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362386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06F0952" w14:textId="77777777" w:rsidTr="009C25A6">
        <w:tc>
          <w:tcPr>
            <w:tcW w:w="790" w:type="pct"/>
          </w:tcPr>
          <w:p w14:paraId="271A92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415" w:type="pct"/>
          </w:tcPr>
          <w:p w14:paraId="416D86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(1.87)</w:t>
            </w:r>
          </w:p>
        </w:tc>
        <w:tc>
          <w:tcPr>
            <w:tcW w:w="334" w:type="pct"/>
          </w:tcPr>
          <w:p w14:paraId="21D737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587871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 (2.62)</w:t>
            </w:r>
          </w:p>
        </w:tc>
        <w:tc>
          <w:tcPr>
            <w:tcW w:w="284" w:type="pct"/>
          </w:tcPr>
          <w:p w14:paraId="1FADE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5" w:type="pct"/>
          </w:tcPr>
          <w:p w14:paraId="6E844B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(1.12)</w:t>
            </w:r>
          </w:p>
        </w:tc>
        <w:tc>
          <w:tcPr>
            <w:tcW w:w="369" w:type="pct"/>
          </w:tcPr>
          <w:p w14:paraId="645A3A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74749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(1.04)</w:t>
            </w:r>
          </w:p>
        </w:tc>
        <w:tc>
          <w:tcPr>
            <w:tcW w:w="284" w:type="pct"/>
          </w:tcPr>
          <w:p w14:paraId="376DDE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0.229</w:t>
            </w:r>
          </w:p>
        </w:tc>
        <w:tc>
          <w:tcPr>
            <w:tcW w:w="384" w:type="pct"/>
          </w:tcPr>
          <w:p w14:paraId="0CFADF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436 (4.48)</w:t>
            </w:r>
          </w:p>
        </w:tc>
        <w:tc>
          <w:tcPr>
            <w:tcW w:w="399" w:type="pct"/>
          </w:tcPr>
          <w:p w14:paraId="0F61E9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3A5212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(2.40)</w:t>
            </w:r>
          </w:p>
        </w:tc>
        <w:tc>
          <w:tcPr>
            <w:tcW w:w="276" w:type="pct"/>
          </w:tcPr>
          <w:p w14:paraId="79AD82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4538A3A6" w14:textId="77777777" w:rsidTr="009C25A6">
        <w:tc>
          <w:tcPr>
            <w:tcW w:w="790" w:type="pct"/>
          </w:tcPr>
          <w:p w14:paraId="0EC5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15" w:type="pct"/>
          </w:tcPr>
          <w:p w14:paraId="43F5D5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 (2.83)</w:t>
            </w:r>
          </w:p>
        </w:tc>
        <w:tc>
          <w:tcPr>
            <w:tcW w:w="334" w:type="pct"/>
          </w:tcPr>
          <w:p w14:paraId="48FB87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477E4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(5.91)</w:t>
            </w:r>
          </w:p>
        </w:tc>
        <w:tc>
          <w:tcPr>
            <w:tcW w:w="284" w:type="pct"/>
          </w:tcPr>
          <w:p w14:paraId="368884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E4BB1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 (4.16)</w:t>
            </w:r>
          </w:p>
        </w:tc>
        <w:tc>
          <w:tcPr>
            <w:tcW w:w="369" w:type="pct"/>
          </w:tcPr>
          <w:p w14:paraId="28E8CF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6755B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(1.31)</w:t>
            </w:r>
          </w:p>
        </w:tc>
        <w:tc>
          <w:tcPr>
            <w:tcW w:w="284" w:type="pct"/>
          </w:tcPr>
          <w:p w14:paraId="5F4403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4F57B7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660 (8.97)</w:t>
            </w:r>
          </w:p>
        </w:tc>
        <w:tc>
          <w:tcPr>
            <w:tcW w:w="399" w:type="pct"/>
          </w:tcPr>
          <w:p w14:paraId="7331F9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F3D83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105 (6.54)</w:t>
            </w:r>
          </w:p>
        </w:tc>
        <w:tc>
          <w:tcPr>
            <w:tcW w:w="276" w:type="pct"/>
          </w:tcPr>
          <w:p w14:paraId="55F579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2866A29" w14:textId="77777777" w:rsidTr="009C25A6">
        <w:tc>
          <w:tcPr>
            <w:tcW w:w="790" w:type="pct"/>
          </w:tcPr>
          <w:p w14:paraId="28EB01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415" w:type="pct"/>
          </w:tcPr>
          <w:p w14:paraId="5AAA4D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 (10.09)</w:t>
            </w:r>
          </w:p>
        </w:tc>
        <w:tc>
          <w:tcPr>
            <w:tcW w:w="334" w:type="pct"/>
          </w:tcPr>
          <w:p w14:paraId="527233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23CC5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158 (11.13)</w:t>
            </w:r>
          </w:p>
        </w:tc>
        <w:tc>
          <w:tcPr>
            <w:tcW w:w="284" w:type="pct"/>
          </w:tcPr>
          <w:p w14:paraId="70822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BFBDF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(8.40)</w:t>
            </w:r>
          </w:p>
        </w:tc>
        <w:tc>
          <w:tcPr>
            <w:tcW w:w="369" w:type="pct"/>
          </w:tcPr>
          <w:p w14:paraId="18C0DD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A0E53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(2.58)</w:t>
            </w:r>
          </w:p>
        </w:tc>
        <w:tc>
          <w:tcPr>
            <w:tcW w:w="284" w:type="pct"/>
          </w:tcPr>
          <w:p w14:paraId="52AD86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60F42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470 (11.27)</w:t>
            </w:r>
          </w:p>
        </w:tc>
        <w:tc>
          <w:tcPr>
            <w:tcW w:w="399" w:type="pct"/>
          </w:tcPr>
          <w:p w14:paraId="7281ED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7D6E7D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123 (10.49)</w:t>
            </w:r>
          </w:p>
        </w:tc>
        <w:tc>
          <w:tcPr>
            <w:tcW w:w="276" w:type="pct"/>
          </w:tcPr>
          <w:p w14:paraId="12D864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DCA80F4" w14:textId="77777777" w:rsidTr="009C25A6">
        <w:tc>
          <w:tcPr>
            <w:tcW w:w="790" w:type="pct"/>
          </w:tcPr>
          <w:p w14:paraId="49A359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415" w:type="pct"/>
          </w:tcPr>
          <w:p w14:paraId="1AA961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(20.49)</w:t>
            </w:r>
          </w:p>
        </w:tc>
        <w:tc>
          <w:tcPr>
            <w:tcW w:w="334" w:type="pct"/>
          </w:tcPr>
          <w:p w14:paraId="6F1C43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A6524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 (11.83)</w:t>
            </w:r>
          </w:p>
        </w:tc>
        <w:tc>
          <w:tcPr>
            <w:tcW w:w="284" w:type="pct"/>
          </w:tcPr>
          <w:p w14:paraId="05425F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E57DD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 (11.49)</w:t>
            </w:r>
          </w:p>
        </w:tc>
        <w:tc>
          <w:tcPr>
            <w:tcW w:w="369" w:type="pct"/>
          </w:tcPr>
          <w:p w14:paraId="6BC7B3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73A70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(1.41)</w:t>
            </w:r>
          </w:p>
        </w:tc>
        <w:tc>
          <w:tcPr>
            <w:tcW w:w="284" w:type="pct"/>
          </w:tcPr>
          <w:p w14:paraId="47F6EE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71BBD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139 (14.38)</w:t>
            </w:r>
          </w:p>
        </w:tc>
        <w:tc>
          <w:tcPr>
            <w:tcW w:w="399" w:type="pct"/>
          </w:tcPr>
          <w:p w14:paraId="2E4CC3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2034B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(8.00)</w:t>
            </w:r>
          </w:p>
        </w:tc>
        <w:tc>
          <w:tcPr>
            <w:tcW w:w="276" w:type="pct"/>
          </w:tcPr>
          <w:p w14:paraId="6382D8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0D9F03A" w14:textId="77777777" w:rsidTr="009C25A6">
        <w:tc>
          <w:tcPr>
            <w:tcW w:w="790" w:type="pct"/>
          </w:tcPr>
          <w:p w14:paraId="4CC1E8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415" w:type="pct"/>
          </w:tcPr>
          <w:p w14:paraId="460E05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22EA5C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3F903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309B7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6E49C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B655A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A5B82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39E44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9B208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DED45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29BB5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A8CA6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499ABAE" w14:textId="77777777" w:rsidTr="009C25A6">
        <w:tc>
          <w:tcPr>
            <w:tcW w:w="790" w:type="pct"/>
          </w:tcPr>
          <w:p w14:paraId="53E1BD3B" w14:textId="3F79E93B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560" w:author="Mohammad Nayeem Hasan" w:date="2024-05-15T22:24:00Z" w16du:dateUtc="2024-05-15T16:24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Men</w:delText>
              </w:r>
            </w:del>
            <w:ins w:id="2561" w:author="Mohammad Nayeem Hasan" w:date="2024-05-15T22:24:00Z" w16du:dateUtc="2024-05-15T16:24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415" w:type="pct"/>
          </w:tcPr>
          <w:p w14:paraId="16256A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(2.48)</w:t>
            </w:r>
          </w:p>
        </w:tc>
        <w:tc>
          <w:tcPr>
            <w:tcW w:w="334" w:type="pct"/>
          </w:tcPr>
          <w:p w14:paraId="346C25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387" w:type="pct"/>
          </w:tcPr>
          <w:p w14:paraId="33E4A0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(6.58)</w:t>
            </w:r>
          </w:p>
        </w:tc>
        <w:tc>
          <w:tcPr>
            <w:tcW w:w="284" w:type="pct"/>
          </w:tcPr>
          <w:p w14:paraId="64EBBA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0.614</w:t>
            </w:r>
          </w:p>
        </w:tc>
        <w:tc>
          <w:tcPr>
            <w:tcW w:w="395" w:type="pct"/>
          </w:tcPr>
          <w:p w14:paraId="42593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111 (4.51)</w:t>
            </w:r>
          </w:p>
        </w:tc>
        <w:tc>
          <w:tcPr>
            <w:tcW w:w="369" w:type="pct"/>
          </w:tcPr>
          <w:p w14:paraId="734BDD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40885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(1.32)</w:t>
            </w:r>
          </w:p>
        </w:tc>
        <w:tc>
          <w:tcPr>
            <w:tcW w:w="284" w:type="pct"/>
          </w:tcPr>
          <w:p w14:paraId="49F6BC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0.837</w:t>
            </w:r>
          </w:p>
        </w:tc>
        <w:tc>
          <w:tcPr>
            <w:tcW w:w="384" w:type="pct"/>
          </w:tcPr>
          <w:p w14:paraId="19B493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834 (9.57)</w:t>
            </w:r>
          </w:p>
        </w:tc>
        <w:tc>
          <w:tcPr>
            <w:tcW w:w="399" w:type="pct"/>
          </w:tcPr>
          <w:p w14:paraId="3F7A50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296" w:type="pct"/>
          </w:tcPr>
          <w:p w14:paraId="526E7B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130 (6.25)</w:t>
            </w:r>
          </w:p>
        </w:tc>
        <w:tc>
          <w:tcPr>
            <w:tcW w:w="276" w:type="pct"/>
          </w:tcPr>
          <w:p w14:paraId="737402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</w:tc>
      </w:tr>
      <w:tr w:rsidR="00E47E9F" w:rsidRPr="00C73E1C" w14:paraId="1F22D0CB" w14:textId="77777777" w:rsidTr="009C25A6">
        <w:tc>
          <w:tcPr>
            <w:tcW w:w="790" w:type="pct"/>
          </w:tcPr>
          <w:p w14:paraId="565C13D7" w14:textId="3AF8AF5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562" w:author="Mohammad Nayeem Hasan" w:date="2024-05-15T22:24:00Z" w16du:dateUtc="2024-05-15T16:24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2563" w:author="Mohammad Nayeem Hasan" w:date="2024-05-15T22:24:00Z" w16du:dateUtc="2024-05-15T16:24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Femal</w:t>
              </w:r>
            </w:ins>
            <w:ins w:id="2564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e</w:t>
              </w:r>
            </w:ins>
          </w:p>
        </w:tc>
        <w:tc>
          <w:tcPr>
            <w:tcW w:w="415" w:type="pct"/>
          </w:tcPr>
          <w:p w14:paraId="257212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(4.94)</w:t>
            </w:r>
          </w:p>
        </w:tc>
        <w:tc>
          <w:tcPr>
            <w:tcW w:w="334" w:type="pct"/>
          </w:tcPr>
          <w:p w14:paraId="244DA0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11B34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 (7.00)</w:t>
            </w:r>
          </w:p>
        </w:tc>
        <w:tc>
          <w:tcPr>
            <w:tcW w:w="284" w:type="pct"/>
          </w:tcPr>
          <w:p w14:paraId="1BCADE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0CDD7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402 (6.65)</w:t>
            </w:r>
          </w:p>
        </w:tc>
        <w:tc>
          <w:tcPr>
            <w:tcW w:w="369" w:type="pct"/>
          </w:tcPr>
          <w:p w14:paraId="03C9D5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1136D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(1.44)</w:t>
            </w:r>
          </w:p>
        </w:tc>
        <w:tc>
          <w:tcPr>
            <w:tcW w:w="284" w:type="pct"/>
          </w:tcPr>
          <w:p w14:paraId="115BAB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4D200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871 (7.98)</w:t>
            </w:r>
          </w:p>
        </w:tc>
        <w:tc>
          <w:tcPr>
            <w:tcW w:w="399" w:type="pct"/>
          </w:tcPr>
          <w:p w14:paraId="076B9B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6402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178 (5.33)</w:t>
            </w:r>
          </w:p>
        </w:tc>
        <w:tc>
          <w:tcPr>
            <w:tcW w:w="276" w:type="pct"/>
          </w:tcPr>
          <w:p w14:paraId="26C2ED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DDDCF57" w14:textId="77777777" w:rsidTr="009C25A6">
        <w:tc>
          <w:tcPr>
            <w:tcW w:w="790" w:type="pct"/>
          </w:tcPr>
          <w:p w14:paraId="15B0C20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415" w:type="pct"/>
          </w:tcPr>
          <w:p w14:paraId="39106E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67C08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F52D2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76674D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409DA2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A67DB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D5FAF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AE75E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792516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EE7D2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3E8406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69F8EE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59D7DA5A" w14:textId="77777777" w:rsidTr="009C25A6">
        <w:tc>
          <w:tcPr>
            <w:tcW w:w="790" w:type="pct"/>
          </w:tcPr>
          <w:p w14:paraId="1167F6C1" w14:textId="00BA0C86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65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2566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415" w:type="pct"/>
          </w:tcPr>
          <w:p w14:paraId="5C71FBC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(8.41)</w:t>
            </w:r>
          </w:p>
        </w:tc>
        <w:tc>
          <w:tcPr>
            <w:tcW w:w="334" w:type="pct"/>
          </w:tcPr>
          <w:p w14:paraId="1BD55EA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639C360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 (4.52)</w:t>
            </w:r>
          </w:p>
        </w:tc>
        <w:tc>
          <w:tcPr>
            <w:tcW w:w="284" w:type="pct"/>
          </w:tcPr>
          <w:p w14:paraId="7AD2A2A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395" w:type="pct"/>
          </w:tcPr>
          <w:p w14:paraId="7DB7E71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(6.03)</w:t>
            </w:r>
          </w:p>
        </w:tc>
        <w:tc>
          <w:tcPr>
            <w:tcW w:w="369" w:type="pct"/>
          </w:tcPr>
          <w:p w14:paraId="132A581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87" w:type="pct"/>
          </w:tcPr>
          <w:p w14:paraId="5A83583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 (0.98)</w:t>
            </w:r>
          </w:p>
        </w:tc>
        <w:tc>
          <w:tcPr>
            <w:tcW w:w="284" w:type="pct"/>
          </w:tcPr>
          <w:p w14:paraId="7BDCA76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0.635</w:t>
            </w:r>
          </w:p>
        </w:tc>
        <w:tc>
          <w:tcPr>
            <w:tcW w:w="384" w:type="pct"/>
          </w:tcPr>
          <w:p w14:paraId="5B0ED75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409 (8.40)</w:t>
            </w:r>
          </w:p>
        </w:tc>
        <w:tc>
          <w:tcPr>
            <w:tcW w:w="399" w:type="pct"/>
          </w:tcPr>
          <w:p w14:paraId="6367CBA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1FFC44C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(15.97)</w:t>
            </w:r>
          </w:p>
        </w:tc>
        <w:tc>
          <w:tcPr>
            <w:tcW w:w="276" w:type="pct"/>
          </w:tcPr>
          <w:p w14:paraId="2BE70C83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2C0CE4" w:rsidRPr="00C73E1C" w14:paraId="741D8C19" w14:textId="77777777" w:rsidTr="009C25A6">
        <w:tc>
          <w:tcPr>
            <w:tcW w:w="790" w:type="pct"/>
          </w:tcPr>
          <w:p w14:paraId="48E08397" w14:textId="32B7F9EF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67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2568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415" w:type="pct"/>
          </w:tcPr>
          <w:p w14:paraId="682509F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(5.25)</w:t>
            </w:r>
          </w:p>
        </w:tc>
        <w:tc>
          <w:tcPr>
            <w:tcW w:w="334" w:type="pct"/>
          </w:tcPr>
          <w:p w14:paraId="6FFC98A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87940E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(9.12)</w:t>
            </w:r>
          </w:p>
        </w:tc>
        <w:tc>
          <w:tcPr>
            <w:tcW w:w="284" w:type="pct"/>
          </w:tcPr>
          <w:p w14:paraId="6EBB5F5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54577C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 (4.84)</w:t>
            </w:r>
          </w:p>
        </w:tc>
        <w:tc>
          <w:tcPr>
            <w:tcW w:w="369" w:type="pct"/>
          </w:tcPr>
          <w:p w14:paraId="750FF75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09172D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 (1.75)</w:t>
            </w:r>
          </w:p>
        </w:tc>
        <w:tc>
          <w:tcPr>
            <w:tcW w:w="284" w:type="pct"/>
          </w:tcPr>
          <w:p w14:paraId="66F07E9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335862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725 (7.93)</w:t>
            </w:r>
          </w:p>
        </w:tc>
        <w:tc>
          <w:tcPr>
            <w:tcW w:w="399" w:type="pct"/>
          </w:tcPr>
          <w:p w14:paraId="276871E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6CE6FF7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 (5.88)</w:t>
            </w:r>
          </w:p>
        </w:tc>
        <w:tc>
          <w:tcPr>
            <w:tcW w:w="276" w:type="pct"/>
          </w:tcPr>
          <w:p w14:paraId="74E4444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5ADD5C90" w14:textId="77777777" w:rsidTr="009C25A6">
        <w:tc>
          <w:tcPr>
            <w:tcW w:w="790" w:type="pct"/>
          </w:tcPr>
          <w:p w14:paraId="2C948F99" w14:textId="1D863A67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69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570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415" w:type="pct"/>
          </w:tcPr>
          <w:p w14:paraId="5A55A57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(1.84)</w:t>
            </w:r>
          </w:p>
        </w:tc>
        <w:tc>
          <w:tcPr>
            <w:tcW w:w="334" w:type="pct"/>
          </w:tcPr>
          <w:p w14:paraId="22B8B71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355D649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 (7.67)</w:t>
            </w:r>
          </w:p>
        </w:tc>
        <w:tc>
          <w:tcPr>
            <w:tcW w:w="284" w:type="pct"/>
          </w:tcPr>
          <w:p w14:paraId="2F0A86F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1E7658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 (6.74)</w:t>
            </w:r>
          </w:p>
        </w:tc>
        <w:tc>
          <w:tcPr>
            <w:tcW w:w="369" w:type="pct"/>
          </w:tcPr>
          <w:p w14:paraId="652FAD2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113D18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(1.17)</w:t>
            </w:r>
          </w:p>
        </w:tc>
        <w:tc>
          <w:tcPr>
            <w:tcW w:w="284" w:type="pct"/>
          </w:tcPr>
          <w:p w14:paraId="205AA9C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130CAF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372 (8.61)</w:t>
            </w:r>
          </w:p>
        </w:tc>
        <w:tc>
          <w:tcPr>
            <w:tcW w:w="399" w:type="pct"/>
          </w:tcPr>
          <w:p w14:paraId="57E6D64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DB7EB6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 (4.77)</w:t>
            </w:r>
          </w:p>
        </w:tc>
        <w:tc>
          <w:tcPr>
            <w:tcW w:w="276" w:type="pct"/>
          </w:tcPr>
          <w:p w14:paraId="23CF182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25B1175" w14:textId="77777777" w:rsidTr="009C25A6">
        <w:tc>
          <w:tcPr>
            <w:tcW w:w="790" w:type="pct"/>
          </w:tcPr>
          <w:p w14:paraId="7934F173" w14:textId="319A24FB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71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2572" w:author="Mohammad Nayeem Hasan" w:date="2024-05-16T17:51:00Z" w16du:dateUtc="2024-05-16T11:51:00Z">
              <w:r w:rsidRPr="00C73E1C" w:rsidDel="00FC54D8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415" w:type="pct"/>
          </w:tcPr>
          <w:p w14:paraId="7F1FD39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(3.81)</w:t>
            </w:r>
          </w:p>
        </w:tc>
        <w:tc>
          <w:tcPr>
            <w:tcW w:w="334" w:type="pct"/>
          </w:tcPr>
          <w:p w14:paraId="0306449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281455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 (6.06)</w:t>
            </w:r>
          </w:p>
        </w:tc>
        <w:tc>
          <w:tcPr>
            <w:tcW w:w="284" w:type="pct"/>
          </w:tcPr>
          <w:p w14:paraId="544F070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6CEA81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 (7.14)</w:t>
            </w:r>
          </w:p>
        </w:tc>
        <w:tc>
          <w:tcPr>
            <w:tcW w:w="369" w:type="pct"/>
          </w:tcPr>
          <w:p w14:paraId="711415F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A9B457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(2.3)</w:t>
            </w:r>
          </w:p>
        </w:tc>
        <w:tc>
          <w:tcPr>
            <w:tcW w:w="284" w:type="pct"/>
          </w:tcPr>
          <w:p w14:paraId="21C51B5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1B666B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197 (19.15)</w:t>
            </w:r>
          </w:p>
        </w:tc>
        <w:tc>
          <w:tcPr>
            <w:tcW w:w="399" w:type="pct"/>
          </w:tcPr>
          <w:p w14:paraId="6D8E73D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CFEA2E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 (8.39)</w:t>
            </w:r>
          </w:p>
        </w:tc>
        <w:tc>
          <w:tcPr>
            <w:tcW w:w="276" w:type="pct"/>
          </w:tcPr>
          <w:p w14:paraId="1FBD0AF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CACEC3D" w14:textId="77777777" w:rsidTr="009C25A6">
        <w:tc>
          <w:tcPr>
            <w:tcW w:w="790" w:type="pct"/>
          </w:tcPr>
          <w:p w14:paraId="6AB979E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415" w:type="pct"/>
          </w:tcPr>
          <w:p w14:paraId="6886D9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857C4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A102E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9CE220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3FB8A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3F5BB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52851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6CBC0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1B2D9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355EDAF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3034AB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0551F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E640459" w14:textId="77777777" w:rsidTr="009C25A6">
        <w:tc>
          <w:tcPr>
            <w:tcW w:w="790" w:type="pct"/>
          </w:tcPr>
          <w:p w14:paraId="70EFC96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415" w:type="pct"/>
          </w:tcPr>
          <w:p w14:paraId="3A0F97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 (4.69)</w:t>
            </w:r>
          </w:p>
        </w:tc>
        <w:tc>
          <w:tcPr>
            <w:tcW w:w="334" w:type="pct"/>
          </w:tcPr>
          <w:p w14:paraId="0330B3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87" w:type="pct"/>
          </w:tcPr>
          <w:p w14:paraId="7E63D2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568A9D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1ECE9B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409 (5.94)</w:t>
            </w:r>
          </w:p>
        </w:tc>
        <w:tc>
          <w:tcPr>
            <w:tcW w:w="369" w:type="pct"/>
          </w:tcPr>
          <w:p w14:paraId="773378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387" w:type="pct"/>
          </w:tcPr>
          <w:p w14:paraId="0C9EAF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 (1.35)</w:t>
            </w:r>
          </w:p>
        </w:tc>
        <w:tc>
          <w:tcPr>
            <w:tcW w:w="284" w:type="pct"/>
          </w:tcPr>
          <w:p w14:paraId="3EC588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0.944</w:t>
            </w:r>
          </w:p>
        </w:tc>
        <w:tc>
          <w:tcPr>
            <w:tcW w:w="384" w:type="pct"/>
          </w:tcPr>
          <w:p w14:paraId="3B0C2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1570 (8.97)</w:t>
            </w:r>
          </w:p>
        </w:tc>
        <w:tc>
          <w:tcPr>
            <w:tcW w:w="399" w:type="pct"/>
          </w:tcPr>
          <w:p w14:paraId="5D9835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296" w:type="pct"/>
          </w:tcPr>
          <w:p w14:paraId="334B2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287 (6.51)</w:t>
            </w:r>
          </w:p>
        </w:tc>
        <w:tc>
          <w:tcPr>
            <w:tcW w:w="276" w:type="pct"/>
          </w:tcPr>
          <w:p w14:paraId="64EACA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8D72406" w14:textId="77777777" w:rsidTr="009C25A6">
        <w:tc>
          <w:tcPr>
            <w:tcW w:w="790" w:type="pct"/>
          </w:tcPr>
          <w:p w14:paraId="7E079AE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Married</w:t>
            </w:r>
          </w:p>
        </w:tc>
        <w:tc>
          <w:tcPr>
            <w:tcW w:w="415" w:type="pct"/>
          </w:tcPr>
          <w:p w14:paraId="04CD8D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(2.15)</w:t>
            </w:r>
          </w:p>
        </w:tc>
        <w:tc>
          <w:tcPr>
            <w:tcW w:w="334" w:type="pct"/>
          </w:tcPr>
          <w:p w14:paraId="5CC1A5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BE8B7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79C38C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F779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(4.39)</w:t>
            </w:r>
          </w:p>
        </w:tc>
        <w:tc>
          <w:tcPr>
            <w:tcW w:w="369" w:type="pct"/>
          </w:tcPr>
          <w:p w14:paraId="7A066C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36EFC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(1.40)</w:t>
            </w:r>
          </w:p>
        </w:tc>
        <w:tc>
          <w:tcPr>
            <w:tcW w:w="284" w:type="pct"/>
          </w:tcPr>
          <w:p w14:paraId="33D455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3E5AC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(6.79)</w:t>
            </w:r>
          </w:p>
        </w:tc>
        <w:tc>
          <w:tcPr>
            <w:tcW w:w="399" w:type="pct"/>
          </w:tcPr>
          <w:p w14:paraId="4D22E7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F17E7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(1.87)</w:t>
            </w:r>
          </w:p>
        </w:tc>
        <w:tc>
          <w:tcPr>
            <w:tcW w:w="276" w:type="pct"/>
          </w:tcPr>
          <w:p w14:paraId="632476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6524E5F" w14:textId="77777777" w:rsidTr="009C25A6">
        <w:tc>
          <w:tcPr>
            <w:tcW w:w="790" w:type="pct"/>
          </w:tcPr>
          <w:p w14:paraId="408DB5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415" w:type="pct"/>
          </w:tcPr>
          <w:p w14:paraId="17686AE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BD9E0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097E3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E10F6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BC8F94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480F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213623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4FF99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C9FF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2F31685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57D17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AE9CC5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AE3A8AB" w14:textId="77777777" w:rsidTr="009C25A6">
        <w:tc>
          <w:tcPr>
            <w:tcW w:w="790" w:type="pct"/>
          </w:tcPr>
          <w:p w14:paraId="4E95881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415" w:type="pct"/>
          </w:tcPr>
          <w:p w14:paraId="59921A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(2.49)</w:t>
            </w:r>
          </w:p>
        </w:tc>
        <w:tc>
          <w:tcPr>
            <w:tcW w:w="334" w:type="pct"/>
          </w:tcPr>
          <w:p w14:paraId="5512FC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387" w:type="pct"/>
          </w:tcPr>
          <w:p w14:paraId="547EFE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(6.67)</w:t>
            </w:r>
          </w:p>
        </w:tc>
        <w:tc>
          <w:tcPr>
            <w:tcW w:w="284" w:type="pct"/>
          </w:tcPr>
          <w:p w14:paraId="26ED90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395" w:type="pct"/>
          </w:tcPr>
          <w:p w14:paraId="02DCE7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 (4.11)</w:t>
            </w:r>
          </w:p>
        </w:tc>
        <w:tc>
          <w:tcPr>
            <w:tcW w:w="369" w:type="pct"/>
          </w:tcPr>
          <w:p w14:paraId="6F99B9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0.259</w:t>
            </w:r>
          </w:p>
        </w:tc>
        <w:tc>
          <w:tcPr>
            <w:tcW w:w="387" w:type="pct"/>
          </w:tcPr>
          <w:p w14:paraId="775E84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(3.73)</w:t>
            </w:r>
          </w:p>
        </w:tc>
        <w:tc>
          <w:tcPr>
            <w:tcW w:w="284" w:type="pct"/>
          </w:tcPr>
          <w:p w14:paraId="000DBE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4" w:type="pct"/>
          </w:tcPr>
          <w:p w14:paraId="2A4492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771 (9.52)</w:t>
            </w:r>
          </w:p>
        </w:tc>
        <w:tc>
          <w:tcPr>
            <w:tcW w:w="399" w:type="pct"/>
          </w:tcPr>
          <w:p w14:paraId="23BC76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296" w:type="pct"/>
          </w:tcPr>
          <w:p w14:paraId="102690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 (7.24)</w:t>
            </w:r>
          </w:p>
        </w:tc>
        <w:tc>
          <w:tcPr>
            <w:tcW w:w="276" w:type="pct"/>
          </w:tcPr>
          <w:p w14:paraId="328387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0.065</w:t>
            </w:r>
          </w:p>
        </w:tc>
      </w:tr>
      <w:tr w:rsidR="00E47E9F" w:rsidRPr="00C73E1C" w14:paraId="6AED38B6" w14:textId="77777777" w:rsidTr="009C25A6">
        <w:tc>
          <w:tcPr>
            <w:tcW w:w="790" w:type="pct"/>
          </w:tcPr>
          <w:p w14:paraId="0ACAA45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415" w:type="pct"/>
          </w:tcPr>
          <w:p w14:paraId="1B0FF0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(4.33)</w:t>
            </w:r>
          </w:p>
        </w:tc>
        <w:tc>
          <w:tcPr>
            <w:tcW w:w="334" w:type="pct"/>
          </w:tcPr>
          <w:p w14:paraId="4D96D0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CC96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197 (7.70)</w:t>
            </w:r>
          </w:p>
        </w:tc>
        <w:tc>
          <w:tcPr>
            <w:tcW w:w="284" w:type="pct"/>
          </w:tcPr>
          <w:p w14:paraId="1CAD29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A1692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408 (5.70)</w:t>
            </w:r>
          </w:p>
        </w:tc>
        <w:tc>
          <w:tcPr>
            <w:tcW w:w="369" w:type="pct"/>
          </w:tcPr>
          <w:p w14:paraId="0F00A5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6EC4C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 (0.92)</w:t>
            </w:r>
          </w:p>
        </w:tc>
        <w:tc>
          <w:tcPr>
            <w:tcW w:w="284" w:type="pct"/>
          </w:tcPr>
          <w:p w14:paraId="52436F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00D43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817 (7.84)</w:t>
            </w:r>
          </w:p>
        </w:tc>
        <w:tc>
          <w:tcPr>
            <w:tcW w:w="399" w:type="pct"/>
          </w:tcPr>
          <w:p w14:paraId="17E749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EFBBC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 (6.08)</w:t>
            </w:r>
          </w:p>
        </w:tc>
        <w:tc>
          <w:tcPr>
            <w:tcW w:w="276" w:type="pct"/>
          </w:tcPr>
          <w:p w14:paraId="3A7D10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5AA21AC" w14:textId="77777777" w:rsidTr="009C25A6">
        <w:tc>
          <w:tcPr>
            <w:tcW w:w="790" w:type="pct"/>
          </w:tcPr>
          <w:p w14:paraId="29A580A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15" w:type="pct"/>
          </w:tcPr>
          <w:p w14:paraId="4D453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 (5.86)</w:t>
            </w:r>
          </w:p>
        </w:tc>
        <w:tc>
          <w:tcPr>
            <w:tcW w:w="334" w:type="pct"/>
          </w:tcPr>
          <w:p w14:paraId="730578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3E9BC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 (5.11)</w:t>
            </w:r>
          </w:p>
        </w:tc>
        <w:tc>
          <w:tcPr>
            <w:tcW w:w="284" w:type="pct"/>
          </w:tcPr>
          <w:p w14:paraId="28FCB7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23F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 (6.74)</w:t>
            </w:r>
          </w:p>
        </w:tc>
        <w:tc>
          <w:tcPr>
            <w:tcW w:w="369" w:type="pct"/>
          </w:tcPr>
          <w:p w14:paraId="38CF8D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D830A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(0.99)</w:t>
            </w:r>
          </w:p>
        </w:tc>
        <w:tc>
          <w:tcPr>
            <w:tcW w:w="284" w:type="pct"/>
          </w:tcPr>
          <w:p w14:paraId="7747A9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338A7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116 (11.05)</w:t>
            </w:r>
          </w:p>
        </w:tc>
        <w:tc>
          <w:tcPr>
            <w:tcW w:w="399" w:type="pct"/>
          </w:tcPr>
          <w:p w14:paraId="7F7CEB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7656F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(3.29)</w:t>
            </w:r>
          </w:p>
        </w:tc>
        <w:tc>
          <w:tcPr>
            <w:tcW w:w="276" w:type="pct"/>
          </w:tcPr>
          <w:p w14:paraId="011960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93B584" w14:textId="77777777" w:rsidTr="009C25A6">
        <w:tc>
          <w:tcPr>
            <w:tcW w:w="790" w:type="pct"/>
          </w:tcPr>
          <w:p w14:paraId="2ADAAE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415" w:type="pct"/>
          </w:tcPr>
          <w:p w14:paraId="2275D7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DE85A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5E70F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C3CC7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B2B1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1C4C16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FCB0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5212708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874C8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2342C3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34F0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1B08D3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EC37010" w14:textId="77777777" w:rsidTr="009C25A6">
        <w:tc>
          <w:tcPr>
            <w:tcW w:w="790" w:type="pct"/>
          </w:tcPr>
          <w:p w14:paraId="09A74E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415" w:type="pct"/>
          </w:tcPr>
          <w:p w14:paraId="728939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57BF6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FA66B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E7EBB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EDE63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4A445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CFF16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11DAA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A2D63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A4EB2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081E63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10CC75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40519B6" w14:textId="77777777" w:rsidTr="009C25A6">
        <w:tc>
          <w:tcPr>
            <w:tcW w:w="790" w:type="pct"/>
          </w:tcPr>
          <w:p w14:paraId="7AAEC5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415" w:type="pct"/>
          </w:tcPr>
          <w:p w14:paraId="1DE5D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(2.89)</w:t>
            </w:r>
          </w:p>
        </w:tc>
        <w:tc>
          <w:tcPr>
            <w:tcW w:w="334" w:type="pct"/>
          </w:tcPr>
          <w:p w14:paraId="14F4C9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0.405</w:t>
            </w:r>
          </w:p>
        </w:tc>
        <w:tc>
          <w:tcPr>
            <w:tcW w:w="387" w:type="pct"/>
          </w:tcPr>
          <w:p w14:paraId="0DD720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 (5.59)</w:t>
            </w:r>
          </w:p>
        </w:tc>
        <w:tc>
          <w:tcPr>
            <w:tcW w:w="284" w:type="pct"/>
          </w:tcPr>
          <w:p w14:paraId="110249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395" w:type="pct"/>
          </w:tcPr>
          <w:p w14:paraId="1FD0AE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 (4.58)</w:t>
            </w:r>
          </w:p>
        </w:tc>
        <w:tc>
          <w:tcPr>
            <w:tcW w:w="369" w:type="pct"/>
          </w:tcPr>
          <w:p w14:paraId="23B460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0.270</w:t>
            </w:r>
          </w:p>
        </w:tc>
        <w:tc>
          <w:tcPr>
            <w:tcW w:w="387" w:type="pct"/>
          </w:tcPr>
          <w:p w14:paraId="59EA09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(1.27)</w:t>
            </w:r>
          </w:p>
        </w:tc>
        <w:tc>
          <w:tcPr>
            <w:tcW w:w="284" w:type="pct"/>
          </w:tcPr>
          <w:p w14:paraId="028E5B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0.760</w:t>
            </w:r>
          </w:p>
        </w:tc>
        <w:tc>
          <w:tcPr>
            <w:tcW w:w="384" w:type="pct"/>
          </w:tcPr>
          <w:p w14:paraId="2A5DB0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374 (8.33)</w:t>
            </w:r>
          </w:p>
        </w:tc>
        <w:tc>
          <w:tcPr>
            <w:tcW w:w="399" w:type="pct"/>
          </w:tcPr>
          <w:p w14:paraId="6744A6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0.657</w:t>
            </w:r>
          </w:p>
        </w:tc>
        <w:tc>
          <w:tcPr>
            <w:tcW w:w="296" w:type="pct"/>
          </w:tcPr>
          <w:p w14:paraId="4FBBFE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 (7.94)</w:t>
            </w:r>
          </w:p>
        </w:tc>
        <w:tc>
          <w:tcPr>
            <w:tcW w:w="276" w:type="pct"/>
          </w:tcPr>
          <w:p w14:paraId="7A23A1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E47E9F" w:rsidRPr="00C73E1C" w14:paraId="7E7842FF" w14:textId="77777777" w:rsidTr="009C25A6">
        <w:tc>
          <w:tcPr>
            <w:tcW w:w="790" w:type="pct"/>
          </w:tcPr>
          <w:p w14:paraId="12B83C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415" w:type="pct"/>
          </w:tcPr>
          <w:p w14:paraId="40E860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(3.96)</w:t>
            </w:r>
          </w:p>
        </w:tc>
        <w:tc>
          <w:tcPr>
            <w:tcW w:w="334" w:type="pct"/>
          </w:tcPr>
          <w:p w14:paraId="2DC1B7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BB2BF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(6.99)</w:t>
            </w:r>
          </w:p>
        </w:tc>
        <w:tc>
          <w:tcPr>
            <w:tcW w:w="284" w:type="pct"/>
          </w:tcPr>
          <w:p w14:paraId="1376E1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2A7FE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459 (5.93)</w:t>
            </w:r>
          </w:p>
        </w:tc>
        <w:tc>
          <w:tcPr>
            <w:tcW w:w="369" w:type="pct"/>
          </w:tcPr>
          <w:p w14:paraId="11EB32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70B63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 (1.44)</w:t>
            </w:r>
          </w:p>
        </w:tc>
        <w:tc>
          <w:tcPr>
            <w:tcW w:w="284" w:type="pct"/>
          </w:tcPr>
          <w:p w14:paraId="5AE247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5D62D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1331 (8.82)</w:t>
            </w:r>
          </w:p>
        </w:tc>
        <w:tc>
          <w:tcPr>
            <w:tcW w:w="399" w:type="pct"/>
          </w:tcPr>
          <w:p w14:paraId="749535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B3E98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245 (5.28)</w:t>
            </w:r>
          </w:p>
        </w:tc>
        <w:tc>
          <w:tcPr>
            <w:tcW w:w="276" w:type="pct"/>
          </w:tcPr>
          <w:p w14:paraId="4B686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703B802" w14:textId="77777777" w:rsidTr="009C25A6">
        <w:tc>
          <w:tcPr>
            <w:tcW w:w="790" w:type="pct"/>
          </w:tcPr>
          <w:p w14:paraId="66AF3B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415" w:type="pct"/>
          </w:tcPr>
          <w:p w14:paraId="6B83E7B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E5E693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6F86E3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A986D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9A652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CA8762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5CA882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5D6C2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1AE00E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20923B3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24F604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D1558F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4DDA438" w14:textId="77777777" w:rsidTr="009C25A6">
        <w:tc>
          <w:tcPr>
            <w:tcW w:w="790" w:type="pct"/>
          </w:tcPr>
          <w:p w14:paraId="34B6CCE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63DF08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 (3.32)</w:t>
            </w:r>
          </w:p>
        </w:tc>
        <w:tc>
          <w:tcPr>
            <w:tcW w:w="334" w:type="pct"/>
          </w:tcPr>
          <w:p w14:paraId="7E463C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387" w:type="pct"/>
          </w:tcPr>
          <w:p w14:paraId="6780C5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(6.82)</w:t>
            </w:r>
          </w:p>
        </w:tc>
        <w:tc>
          <w:tcPr>
            <w:tcW w:w="284" w:type="pct"/>
          </w:tcPr>
          <w:p w14:paraId="5238B4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0.208</w:t>
            </w:r>
          </w:p>
        </w:tc>
        <w:tc>
          <w:tcPr>
            <w:tcW w:w="395" w:type="pct"/>
          </w:tcPr>
          <w:p w14:paraId="6471B6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405 (5.24)</w:t>
            </w:r>
          </w:p>
        </w:tc>
        <w:tc>
          <w:tcPr>
            <w:tcW w:w="369" w:type="pct"/>
          </w:tcPr>
          <w:p w14:paraId="796577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  <w:tc>
          <w:tcPr>
            <w:tcW w:w="387" w:type="pct"/>
          </w:tcPr>
          <w:p w14:paraId="44B546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(1.30)</w:t>
            </w:r>
          </w:p>
        </w:tc>
        <w:tc>
          <w:tcPr>
            <w:tcW w:w="284" w:type="pct"/>
          </w:tcPr>
          <w:p w14:paraId="795DE9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2C72C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1150 (7.46)</w:t>
            </w:r>
          </w:p>
        </w:tc>
        <w:tc>
          <w:tcPr>
            <w:tcW w:w="399" w:type="pct"/>
          </w:tcPr>
          <w:p w14:paraId="4E1368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296" w:type="pct"/>
          </w:tcPr>
          <w:p w14:paraId="599605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232 (6.17)</w:t>
            </w:r>
          </w:p>
        </w:tc>
        <w:tc>
          <w:tcPr>
            <w:tcW w:w="276" w:type="pct"/>
          </w:tcPr>
          <w:p w14:paraId="6B4BC5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</w:tr>
      <w:tr w:rsidR="00E47E9F" w:rsidRPr="00C73E1C" w14:paraId="2A807383" w14:textId="77777777" w:rsidTr="009C25A6">
        <w:tc>
          <w:tcPr>
            <w:tcW w:w="790" w:type="pct"/>
          </w:tcPr>
          <w:p w14:paraId="55F1D27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924A6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(5.99)</w:t>
            </w:r>
          </w:p>
        </w:tc>
        <w:tc>
          <w:tcPr>
            <w:tcW w:w="334" w:type="pct"/>
          </w:tcPr>
          <w:p w14:paraId="4E09EE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E094F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(4.26)</w:t>
            </w:r>
          </w:p>
        </w:tc>
        <w:tc>
          <w:tcPr>
            <w:tcW w:w="284" w:type="pct"/>
          </w:tcPr>
          <w:p w14:paraId="76352D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1211A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 (7.24)</w:t>
            </w:r>
          </w:p>
        </w:tc>
        <w:tc>
          <w:tcPr>
            <w:tcW w:w="369" w:type="pct"/>
          </w:tcPr>
          <w:p w14:paraId="1DF79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FAAE9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(2.43)</w:t>
            </w:r>
          </w:p>
        </w:tc>
        <w:tc>
          <w:tcPr>
            <w:tcW w:w="284" w:type="pct"/>
          </w:tcPr>
          <w:p w14:paraId="1AD7C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3E5A0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518 (9.61)</w:t>
            </w:r>
          </w:p>
        </w:tc>
        <w:tc>
          <w:tcPr>
            <w:tcW w:w="399" w:type="pct"/>
          </w:tcPr>
          <w:p w14:paraId="7B5DEB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D24E0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(4.51)</w:t>
            </w:r>
          </w:p>
        </w:tc>
        <w:tc>
          <w:tcPr>
            <w:tcW w:w="276" w:type="pct"/>
          </w:tcPr>
          <w:p w14:paraId="6AD28D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5E68484" w14:textId="77777777" w:rsidTr="009C25A6">
        <w:tc>
          <w:tcPr>
            <w:tcW w:w="790" w:type="pct"/>
          </w:tcPr>
          <w:p w14:paraId="1CDC3E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415" w:type="pct"/>
          </w:tcPr>
          <w:p w14:paraId="484C4E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27AC1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2A58EC6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071AFD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4739A1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1EADC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A13BE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28916E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604159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461D7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41C04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1E4E9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5848C0F" w14:textId="77777777" w:rsidTr="009C25A6">
        <w:tc>
          <w:tcPr>
            <w:tcW w:w="790" w:type="pct"/>
          </w:tcPr>
          <w:p w14:paraId="2776ABF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EB038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 (3.60)</w:t>
            </w:r>
          </w:p>
        </w:tc>
        <w:tc>
          <w:tcPr>
            <w:tcW w:w="334" w:type="pct"/>
          </w:tcPr>
          <w:p w14:paraId="196957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387" w:type="pct"/>
          </w:tcPr>
          <w:p w14:paraId="7958E6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341 (6.78)</w:t>
            </w:r>
          </w:p>
        </w:tc>
        <w:tc>
          <w:tcPr>
            <w:tcW w:w="284" w:type="pct"/>
          </w:tcPr>
          <w:p w14:paraId="628E9B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395" w:type="pct"/>
          </w:tcPr>
          <w:p w14:paraId="13FDE9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508 (5.63)</w:t>
            </w:r>
          </w:p>
        </w:tc>
        <w:tc>
          <w:tcPr>
            <w:tcW w:w="369" w:type="pct"/>
          </w:tcPr>
          <w:p w14:paraId="0EF809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387" w:type="pct"/>
          </w:tcPr>
          <w:p w14:paraId="5C98CD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(1.50)</w:t>
            </w:r>
          </w:p>
        </w:tc>
        <w:tc>
          <w:tcPr>
            <w:tcW w:w="284" w:type="pct"/>
          </w:tcPr>
          <w:p w14:paraId="6D0EA2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384" w:type="pct"/>
          </w:tcPr>
          <w:p w14:paraId="657053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1693 (8.71)</w:t>
            </w:r>
          </w:p>
        </w:tc>
        <w:tc>
          <w:tcPr>
            <w:tcW w:w="399" w:type="pct"/>
          </w:tcPr>
          <w:p w14:paraId="213922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0.892</w:t>
            </w:r>
          </w:p>
        </w:tc>
        <w:tc>
          <w:tcPr>
            <w:tcW w:w="296" w:type="pct"/>
          </w:tcPr>
          <w:p w14:paraId="27EC1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305 (5.72)</w:t>
            </w:r>
          </w:p>
        </w:tc>
        <w:tc>
          <w:tcPr>
            <w:tcW w:w="276" w:type="pct"/>
          </w:tcPr>
          <w:p w14:paraId="279A4C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0.2418</w:t>
            </w:r>
          </w:p>
        </w:tc>
      </w:tr>
      <w:tr w:rsidR="00E47E9F" w:rsidRPr="00C73E1C" w14:paraId="765B5793" w14:textId="77777777" w:rsidTr="009C25A6">
        <w:tc>
          <w:tcPr>
            <w:tcW w:w="790" w:type="pct"/>
          </w:tcPr>
          <w:p w14:paraId="28FE155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68632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 (5.31)</w:t>
            </w:r>
          </w:p>
        </w:tc>
        <w:tc>
          <w:tcPr>
            <w:tcW w:w="334" w:type="pct"/>
          </w:tcPr>
          <w:p w14:paraId="5540CF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258EC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(20.62)</w:t>
            </w:r>
          </w:p>
        </w:tc>
        <w:tc>
          <w:tcPr>
            <w:tcW w:w="284" w:type="pct"/>
          </w:tcPr>
          <w:p w14:paraId="18826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DE3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(2.29)</w:t>
            </w:r>
          </w:p>
        </w:tc>
        <w:tc>
          <w:tcPr>
            <w:tcW w:w="369" w:type="pct"/>
          </w:tcPr>
          <w:p w14:paraId="320F5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2AC3D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(6.44)</w:t>
            </w:r>
          </w:p>
        </w:tc>
        <w:tc>
          <w:tcPr>
            <w:tcW w:w="284" w:type="pct"/>
          </w:tcPr>
          <w:p w14:paraId="74C2A9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AEAE5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(7.80)</w:t>
            </w:r>
          </w:p>
        </w:tc>
        <w:tc>
          <w:tcPr>
            <w:tcW w:w="399" w:type="pct"/>
          </w:tcPr>
          <w:p w14:paraId="506AF2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1F7D8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(13.66)</w:t>
            </w:r>
          </w:p>
        </w:tc>
        <w:tc>
          <w:tcPr>
            <w:tcW w:w="276" w:type="pct"/>
          </w:tcPr>
          <w:p w14:paraId="0C3F6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59344E1" w14:textId="77777777" w:rsidTr="009C25A6">
        <w:tc>
          <w:tcPr>
            <w:tcW w:w="790" w:type="pct"/>
          </w:tcPr>
          <w:p w14:paraId="293B9F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415" w:type="pct"/>
          </w:tcPr>
          <w:p w14:paraId="6F69CB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89E85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48148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ED55C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0A4DF4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6BBA33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1638FB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8DBD7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2FAB6C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5E67BF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4D260F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483C1F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3D3B280" w14:textId="77777777" w:rsidTr="009C25A6">
        <w:tc>
          <w:tcPr>
            <w:tcW w:w="790" w:type="pct"/>
          </w:tcPr>
          <w:p w14:paraId="3DC651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415" w:type="pct"/>
          </w:tcPr>
          <w:p w14:paraId="7C39BB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4" w:type="pct"/>
          </w:tcPr>
          <w:p w14:paraId="4DDA74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0AEF8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(3.52)</w:t>
            </w:r>
          </w:p>
        </w:tc>
        <w:tc>
          <w:tcPr>
            <w:tcW w:w="284" w:type="pct"/>
          </w:tcPr>
          <w:p w14:paraId="637CD2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5" w:type="pct"/>
          </w:tcPr>
          <w:p w14:paraId="4697CF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4909FC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F38D3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(1.65)</w:t>
            </w:r>
          </w:p>
        </w:tc>
        <w:tc>
          <w:tcPr>
            <w:tcW w:w="284" w:type="pct"/>
          </w:tcPr>
          <w:p w14:paraId="621514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384" w:type="pct"/>
          </w:tcPr>
          <w:p w14:paraId="5DC653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752 (7.96)</w:t>
            </w:r>
          </w:p>
        </w:tc>
        <w:tc>
          <w:tcPr>
            <w:tcW w:w="399" w:type="pct"/>
          </w:tcPr>
          <w:p w14:paraId="1C6F50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296" w:type="pct"/>
          </w:tcPr>
          <w:p w14:paraId="756E78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(6.31)</w:t>
            </w:r>
          </w:p>
        </w:tc>
        <w:tc>
          <w:tcPr>
            <w:tcW w:w="276" w:type="pct"/>
          </w:tcPr>
          <w:p w14:paraId="2A2260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</w:tr>
      <w:tr w:rsidR="00E47E9F" w:rsidRPr="00C73E1C" w14:paraId="161AE403" w14:textId="77777777" w:rsidTr="009C25A6">
        <w:tc>
          <w:tcPr>
            <w:tcW w:w="790" w:type="pct"/>
          </w:tcPr>
          <w:p w14:paraId="6B7388E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415" w:type="pct"/>
          </w:tcPr>
          <w:p w14:paraId="4A57EC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4" w:type="pct"/>
          </w:tcPr>
          <w:p w14:paraId="2A2410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4A24F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 (7.01)</w:t>
            </w:r>
          </w:p>
        </w:tc>
        <w:tc>
          <w:tcPr>
            <w:tcW w:w="284" w:type="pct"/>
          </w:tcPr>
          <w:p w14:paraId="21BF17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AF7BC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4D06E4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C805F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(0.37)</w:t>
            </w:r>
          </w:p>
        </w:tc>
        <w:tc>
          <w:tcPr>
            <w:tcW w:w="284" w:type="pct"/>
          </w:tcPr>
          <w:p w14:paraId="03EEAF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6C00B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290 (8.02)</w:t>
            </w:r>
          </w:p>
        </w:tc>
        <w:tc>
          <w:tcPr>
            <w:tcW w:w="399" w:type="pct"/>
          </w:tcPr>
          <w:p w14:paraId="4079A6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60583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 (6.21)</w:t>
            </w:r>
          </w:p>
        </w:tc>
        <w:tc>
          <w:tcPr>
            <w:tcW w:w="276" w:type="pct"/>
          </w:tcPr>
          <w:p w14:paraId="6C806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3C52428" w14:textId="77777777" w:rsidTr="009C25A6">
        <w:tc>
          <w:tcPr>
            <w:tcW w:w="790" w:type="pct"/>
          </w:tcPr>
          <w:p w14:paraId="20AA08A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415" w:type="pct"/>
          </w:tcPr>
          <w:p w14:paraId="361AC6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3C2C19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2CE4E8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216 (8.13)</w:t>
            </w:r>
          </w:p>
        </w:tc>
        <w:tc>
          <w:tcPr>
            <w:tcW w:w="284" w:type="pct"/>
          </w:tcPr>
          <w:p w14:paraId="3FA85F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9628B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149484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0A9F0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(1.54)</w:t>
            </w:r>
          </w:p>
        </w:tc>
        <w:tc>
          <w:tcPr>
            <w:tcW w:w="284" w:type="pct"/>
          </w:tcPr>
          <w:p w14:paraId="326E70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1CD1D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662 (10.32)</w:t>
            </w:r>
          </w:p>
        </w:tc>
        <w:tc>
          <w:tcPr>
            <w:tcW w:w="399" w:type="pct"/>
          </w:tcPr>
          <w:p w14:paraId="44E256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A26B1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(5.06)</w:t>
            </w:r>
          </w:p>
        </w:tc>
        <w:tc>
          <w:tcPr>
            <w:tcW w:w="276" w:type="pct"/>
          </w:tcPr>
          <w:p w14:paraId="796A08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3981FCE" w14:textId="77777777" w:rsidTr="009C25A6">
        <w:tc>
          <w:tcPr>
            <w:tcW w:w="790" w:type="pct"/>
          </w:tcPr>
          <w:p w14:paraId="6D090F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415" w:type="pct"/>
          </w:tcPr>
          <w:p w14:paraId="0FA7CD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3828F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2B59A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7BF5A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9728A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A3A30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5651E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135DBA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DB5C1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0D234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B3C90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D8006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1755E0C" w14:textId="77777777" w:rsidTr="009C25A6">
        <w:tc>
          <w:tcPr>
            <w:tcW w:w="790" w:type="pct"/>
          </w:tcPr>
          <w:p w14:paraId="7E08CE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Coconut/groundnut/ Sunflower/Mustard</w:t>
            </w:r>
          </w:p>
        </w:tc>
        <w:tc>
          <w:tcPr>
            <w:tcW w:w="415" w:type="pct"/>
          </w:tcPr>
          <w:p w14:paraId="32F21A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(4.07)</w:t>
            </w:r>
          </w:p>
        </w:tc>
        <w:tc>
          <w:tcPr>
            <w:tcW w:w="334" w:type="pct"/>
          </w:tcPr>
          <w:p w14:paraId="0D021C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387" w:type="pct"/>
          </w:tcPr>
          <w:p w14:paraId="25038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301 (7.02)</w:t>
            </w:r>
          </w:p>
        </w:tc>
        <w:tc>
          <w:tcPr>
            <w:tcW w:w="284" w:type="pct"/>
          </w:tcPr>
          <w:p w14:paraId="12FADD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395" w:type="pct"/>
          </w:tcPr>
          <w:p w14:paraId="3D1BC3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(6.96)</w:t>
            </w:r>
          </w:p>
        </w:tc>
        <w:tc>
          <w:tcPr>
            <w:tcW w:w="369" w:type="pct"/>
          </w:tcPr>
          <w:p w14:paraId="6D2466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387" w:type="pct"/>
          </w:tcPr>
          <w:p w14:paraId="288FDB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31E713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</w:p>
        </w:tc>
        <w:tc>
          <w:tcPr>
            <w:tcW w:w="384" w:type="pct"/>
          </w:tcPr>
          <w:p w14:paraId="08E8EC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(9.06)</w:t>
            </w:r>
          </w:p>
        </w:tc>
        <w:tc>
          <w:tcPr>
            <w:tcW w:w="399" w:type="pct"/>
          </w:tcPr>
          <w:p w14:paraId="6AB432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296" w:type="pct"/>
          </w:tcPr>
          <w:p w14:paraId="1E09A2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(5.53)</w:t>
            </w:r>
          </w:p>
        </w:tc>
        <w:tc>
          <w:tcPr>
            <w:tcW w:w="276" w:type="pct"/>
          </w:tcPr>
          <w:p w14:paraId="72A00F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0.755</w:t>
            </w:r>
          </w:p>
        </w:tc>
      </w:tr>
      <w:tr w:rsidR="00E47E9F" w:rsidRPr="00C73E1C" w14:paraId="12F1A2E2" w14:textId="77777777" w:rsidTr="009C25A6">
        <w:tc>
          <w:tcPr>
            <w:tcW w:w="790" w:type="pct"/>
          </w:tcPr>
          <w:p w14:paraId="0EA59F8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415" w:type="pct"/>
          </w:tcPr>
          <w:p w14:paraId="02E65F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(3.77)</w:t>
            </w:r>
          </w:p>
        </w:tc>
        <w:tc>
          <w:tcPr>
            <w:tcW w:w="334" w:type="pct"/>
          </w:tcPr>
          <w:p w14:paraId="5AE20C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0993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(4.79)</w:t>
            </w:r>
          </w:p>
        </w:tc>
        <w:tc>
          <w:tcPr>
            <w:tcW w:w="284" w:type="pct"/>
          </w:tcPr>
          <w:p w14:paraId="637BB6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C18CF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 (3.61)</w:t>
            </w:r>
          </w:p>
        </w:tc>
        <w:tc>
          <w:tcPr>
            <w:tcW w:w="369" w:type="pct"/>
          </w:tcPr>
          <w:p w14:paraId="7EDBF7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7BE38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 (1.34)</w:t>
            </w:r>
          </w:p>
        </w:tc>
        <w:tc>
          <w:tcPr>
            <w:tcW w:w="284" w:type="pct"/>
          </w:tcPr>
          <w:p w14:paraId="37924B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25F90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1570 (8.71)</w:t>
            </w:r>
          </w:p>
        </w:tc>
        <w:tc>
          <w:tcPr>
            <w:tcW w:w="399" w:type="pct"/>
          </w:tcPr>
          <w:p w14:paraId="274116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70542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 (6.06)</w:t>
            </w:r>
          </w:p>
        </w:tc>
        <w:tc>
          <w:tcPr>
            <w:tcW w:w="276" w:type="pct"/>
          </w:tcPr>
          <w:p w14:paraId="6FD67F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3B117EE" w14:textId="77777777" w:rsidTr="009C25A6">
        <w:tc>
          <w:tcPr>
            <w:tcW w:w="790" w:type="pct"/>
          </w:tcPr>
          <w:p w14:paraId="5B026F9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415" w:type="pct"/>
          </w:tcPr>
          <w:p w14:paraId="078117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(4.70)</w:t>
            </w:r>
          </w:p>
        </w:tc>
        <w:tc>
          <w:tcPr>
            <w:tcW w:w="334" w:type="pct"/>
          </w:tcPr>
          <w:p w14:paraId="7E6D9E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E59E0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(12.37)</w:t>
            </w:r>
          </w:p>
        </w:tc>
        <w:tc>
          <w:tcPr>
            <w:tcW w:w="284" w:type="pct"/>
          </w:tcPr>
          <w:p w14:paraId="69041C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CA1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(5.95)</w:t>
            </w:r>
          </w:p>
        </w:tc>
        <w:tc>
          <w:tcPr>
            <w:tcW w:w="369" w:type="pct"/>
          </w:tcPr>
          <w:p w14:paraId="2D492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A3CC6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(2.37)</w:t>
            </w:r>
          </w:p>
        </w:tc>
        <w:tc>
          <w:tcPr>
            <w:tcW w:w="284" w:type="pct"/>
          </w:tcPr>
          <w:p w14:paraId="38A374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1B263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(5.79)</w:t>
            </w:r>
          </w:p>
        </w:tc>
        <w:tc>
          <w:tcPr>
            <w:tcW w:w="399" w:type="pct"/>
          </w:tcPr>
          <w:p w14:paraId="639D2D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FDB1C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 (4.91)</w:t>
            </w:r>
          </w:p>
        </w:tc>
        <w:tc>
          <w:tcPr>
            <w:tcW w:w="276" w:type="pct"/>
          </w:tcPr>
          <w:p w14:paraId="33EC84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064B468" w14:textId="77777777" w:rsidTr="009C25A6">
        <w:tc>
          <w:tcPr>
            <w:tcW w:w="790" w:type="pct"/>
          </w:tcPr>
          <w:p w14:paraId="0BEFC7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415" w:type="pct"/>
          </w:tcPr>
          <w:p w14:paraId="08C727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5B4899F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B486F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74F6E7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F1F61F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1FD75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3A000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C5207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20332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FBF98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445751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64EA6D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B990C5E" w14:textId="77777777" w:rsidTr="009C25A6">
        <w:tc>
          <w:tcPr>
            <w:tcW w:w="790" w:type="pct"/>
          </w:tcPr>
          <w:p w14:paraId="0269A29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299061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 (2.07)</w:t>
            </w:r>
          </w:p>
        </w:tc>
        <w:tc>
          <w:tcPr>
            <w:tcW w:w="334" w:type="pct"/>
          </w:tcPr>
          <w:p w14:paraId="22E693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87" w:type="pct"/>
          </w:tcPr>
          <w:p w14:paraId="02AAC8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 (6.00)</w:t>
            </w:r>
          </w:p>
        </w:tc>
        <w:tc>
          <w:tcPr>
            <w:tcW w:w="284" w:type="pct"/>
          </w:tcPr>
          <w:p w14:paraId="6CCB51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395" w:type="pct"/>
          </w:tcPr>
          <w:p w14:paraId="4F01B2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(4.82)</w:t>
            </w:r>
          </w:p>
        </w:tc>
        <w:tc>
          <w:tcPr>
            <w:tcW w:w="369" w:type="pct"/>
          </w:tcPr>
          <w:p w14:paraId="0F3643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0.557</w:t>
            </w:r>
          </w:p>
        </w:tc>
        <w:tc>
          <w:tcPr>
            <w:tcW w:w="387" w:type="pct"/>
          </w:tcPr>
          <w:p w14:paraId="2FB595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(2.77)</w:t>
            </w:r>
          </w:p>
        </w:tc>
        <w:tc>
          <w:tcPr>
            <w:tcW w:w="284" w:type="pct"/>
          </w:tcPr>
          <w:p w14:paraId="642E2C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384" w:type="pct"/>
          </w:tcPr>
          <w:p w14:paraId="5A6850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(9.69)</w:t>
            </w:r>
          </w:p>
        </w:tc>
        <w:tc>
          <w:tcPr>
            <w:tcW w:w="399" w:type="pct"/>
          </w:tcPr>
          <w:p w14:paraId="6ED447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296" w:type="pct"/>
          </w:tcPr>
          <w:p w14:paraId="60CFD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 (6.78)</w:t>
            </w:r>
          </w:p>
        </w:tc>
        <w:tc>
          <w:tcPr>
            <w:tcW w:w="276" w:type="pct"/>
          </w:tcPr>
          <w:p w14:paraId="20C689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E47E9F" w:rsidRPr="00C73E1C" w14:paraId="7BA767D9" w14:textId="77777777" w:rsidTr="009C25A6">
        <w:tc>
          <w:tcPr>
            <w:tcW w:w="790" w:type="pct"/>
          </w:tcPr>
          <w:p w14:paraId="397C59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7292A2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 (5.12)</w:t>
            </w:r>
          </w:p>
        </w:tc>
        <w:tc>
          <w:tcPr>
            <w:tcW w:w="334" w:type="pct"/>
          </w:tcPr>
          <w:p w14:paraId="7E74CF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2380F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247 (7.18)</w:t>
            </w:r>
          </w:p>
        </w:tc>
        <w:tc>
          <w:tcPr>
            <w:tcW w:w="284" w:type="pct"/>
          </w:tcPr>
          <w:p w14:paraId="1BA9EE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226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410 (5.75)</w:t>
            </w:r>
          </w:p>
        </w:tc>
        <w:tc>
          <w:tcPr>
            <w:tcW w:w="369" w:type="pct"/>
          </w:tcPr>
          <w:p w14:paraId="00E54D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7DA30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(1.52)</w:t>
            </w:r>
          </w:p>
        </w:tc>
        <w:tc>
          <w:tcPr>
            <w:tcW w:w="284" w:type="pct"/>
          </w:tcPr>
          <w:p w14:paraId="087881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2026B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1175 (8.48)</w:t>
            </w:r>
          </w:p>
        </w:tc>
        <w:tc>
          <w:tcPr>
            <w:tcW w:w="399" w:type="pct"/>
          </w:tcPr>
          <w:p w14:paraId="01F460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7207D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 (5.32)</w:t>
            </w:r>
          </w:p>
        </w:tc>
        <w:tc>
          <w:tcPr>
            <w:tcW w:w="276" w:type="pct"/>
          </w:tcPr>
          <w:p w14:paraId="548B36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88EC4C6" w14:textId="77777777" w:rsidTr="009C25A6">
        <w:tc>
          <w:tcPr>
            <w:tcW w:w="790" w:type="pct"/>
          </w:tcPr>
          <w:p w14:paraId="6047D8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415" w:type="pct"/>
          </w:tcPr>
          <w:p w14:paraId="3F5B02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218922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4FCDF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40C1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EF221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19FCDC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4A258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33C85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3D1C4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116A00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A9322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69B03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9EB4620" w14:textId="77777777" w:rsidTr="009C25A6">
        <w:tc>
          <w:tcPr>
            <w:tcW w:w="790" w:type="pct"/>
          </w:tcPr>
          <w:p w14:paraId="081FADB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415" w:type="pct"/>
          </w:tcPr>
          <w:p w14:paraId="4257C1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B9641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E4E53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DF1C9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6FBD88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52863B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98554E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B1695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C77236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5196A93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BE6B20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C483A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F1680EB" w14:textId="77777777" w:rsidTr="009C25A6">
        <w:tc>
          <w:tcPr>
            <w:tcW w:w="790" w:type="pct"/>
          </w:tcPr>
          <w:p w14:paraId="51EE2BB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3910E4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(1.53)</w:t>
            </w:r>
          </w:p>
        </w:tc>
        <w:tc>
          <w:tcPr>
            <w:tcW w:w="334" w:type="pct"/>
          </w:tcPr>
          <w:p w14:paraId="580A9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0.203</w:t>
            </w:r>
          </w:p>
        </w:tc>
        <w:tc>
          <w:tcPr>
            <w:tcW w:w="387" w:type="pct"/>
          </w:tcPr>
          <w:p w14:paraId="28F980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(5.04)</w:t>
            </w:r>
          </w:p>
        </w:tc>
        <w:tc>
          <w:tcPr>
            <w:tcW w:w="284" w:type="pct"/>
          </w:tcPr>
          <w:p w14:paraId="06C3F7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395" w:type="pct"/>
          </w:tcPr>
          <w:p w14:paraId="26FEE3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(2.19)</w:t>
            </w:r>
          </w:p>
        </w:tc>
        <w:tc>
          <w:tcPr>
            <w:tcW w:w="369" w:type="pct"/>
          </w:tcPr>
          <w:p w14:paraId="1B6013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4FE51A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(1.14)</w:t>
            </w:r>
          </w:p>
        </w:tc>
        <w:tc>
          <w:tcPr>
            <w:tcW w:w="284" w:type="pct"/>
          </w:tcPr>
          <w:p w14:paraId="2332E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384" w:type="pct"/>
          </w:tcPr>
          <w:p w14:paraId="73D52D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(6.40)</w:t>
            </w:r>
          </w:p>
        </w:tc>
        <w:tc>
          <w:tcPr>
            <w:tcW w:w="399" w:type="pct"/>
          </w:tcPr>
          <w:p w14:paraId="5443AE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437B4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 (6.71)</w:t>
            </w:r>
          </w:p>
        </w:tc>
        <w:tc>
          <w:tcPr>
            <w:tcW w:w="276" w:type="pct"/>
          </w:tcPr>
          <w:p w14:paraId="6C32A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</w:tr>
      <w:tr w:rsidR="00E47E9F" w:rsidRPr="00C73E1C" w14:paraId="56B0492F" w14:textId="77777777" w:rsidTr="009C25A6">
        <w:tc>
          <w:tcPr>
            <w:tcW w:w="790" w:type="pct"/>
          </w:tcPr>
          <w:p w14:paraId="4D5CBA1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795D0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(3.91)</w:t>
            </w:r>
          </w:p>
        </w:tc>
        <w:tc>
          <w:tcPr>
            <w:tcW w:w="334" w:type="pct"/>
          </w:tcPr>
          <w:p w14:paraId="023226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8F9BA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298 (7.30)</w:t>
            </w:r>
          </w:p>
        </w:tc>
        <w:tc>
          <w:tcPr>
            <w:tcW w:w="284" w:type="pct"/>
          </w:tcPr>
          <w:p w14:paraId="7F6B3D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021AD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(6.58)</w:t>
            </w:r>
          </w:p>
        </w:tc>
        <w:tc>
          <w:tcPr>
            <w:tcW w:w="369" w:type="pct"/>
          </w:tcPr>
          <w:p w14:paraId="3701A6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54C4D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(1.62)</w:t>
            </w:r>
          </w:p>
        </w:tc>
        <w:tc>
          <w:tcPr>
            <w:tcW w:w="284" w:type="pct"/>
          </w:tcPr>
          <w:p w14:paraId="6B43A0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C6493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1382 (9.70)</w:t>
            </w:r>
          </w:p>
        </w:tc>
        <w:tc>
          <w:tcPr>
            <w:tcW w:w="399" w:type="pct"/>
          </w:tcPr>
          <w:p w14:paraId="5982FA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0C129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212 (4.6)</w:t>
            </w:r>
          </w:p>
        </w:tc>
        <w:tc>
          <w:tcPr>
            <w:tcW w:w="276" w:type="pct"/>
          </w:tcPr>
          <w:p w14:paraId="5D6DC1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A30D5D1" w14:textId="77777777" w:rsidTr="009C25A6">
        <w:tc>
          <w:tcPr>
            <w:tcW w:w="790" w:type="pct"/>
          </w:tcPr>
          <w:p w14:paraId="43F472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415" w:type="pct"/>
          </w:tcPr>
          <w:p w14:paraId="13C679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03823C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4C1F3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F96C8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69A148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01290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34907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3A9C2C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2A13F5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6F0846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2B7F98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590399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15FA6F2" w14:textId="77777777" w:rsidTr="009C25A6">
        <w:tc>
          <w:tcPr>
            <w:tcW w:w="790" w:type="pct"/>
          </w:tcPr>
          <w:p w14:paraId="3E87AC8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75F2D6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(3.01)</w:t>
            </w:r>
          </w:p>
        </w:tc>
        <w:tc>
          <w:tcPr>
            <w:tcW w:w="334" w:type="pct"/>
          </w:tcPr>
          <w:p w14:paraId="000D08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0.514</w:t>
            </w:r>
          </w:p>
        </w:tc>
        <w:tc>
          <w:tcPr>
            <w:tcW w:w="387" w:type="pct"/>
          </w:tcPr>
          <w:p w14:paraId="0F035B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184 (6.48)</w:t>
            </w:r>
          </w:p>
        </w:tc>
        <w:tc>
          <w:tcPr>
            <w:tcW w:w="284" w:type="pct"/>
          </w:tcPr>
          <w:p w14:paraId="0ED7D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0.452</w:t>
            </w:r>
          </w:p>
        </w:tc>
        <w:tc>
          <w:tcPr>
            <w:tcW w:w="395" w:type="pct"/>
          </w:tcPr>
          <w:p w14:paraId="09FDBF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257 (4.73)</w:t>
            </w:r>
          </w:p>
        </w:tc>
        <w:tc>
          <w:tcPr>
            <w:tcW w:w="369" w:type="pct"/>
          </w:tcPr>
          <w:p w14:paraId="66AC0C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387" w:type="pct"/>
          </w:tcPr>
          <w:p w14:paraId="716CEE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 (0.72)</w:t>
            </w:r>
          </w:p>
        </w:tc>
        <w:tc>
          <w:tcPr>
            <w:tcW w:w="284" w:type="pct"/>
          </w:tcPr>
          <w:p w14:paraId="7B009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384" w:type="pct"/>
          </w:tcPr>
          <w:p w14:paraId="5FE01B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1247 (8.00)</w:t>
            </w:r>
          </w:p>
        </w:tc>
        <w:tc>
          <w:tcPr>
            <w:tcW w:w="399" w:type="pct"/>
          </w:tcPr>
          <w:p w14:paraId="337F0B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296" w:type="pct"/>
          </w:tcPr>
          <w:p w14:paraId="2BE24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228 (5.72)</w:t>
            </w:r>
          </w:p>
        </w:tc>
        <w:tc>
          <w:tcPr>
            <w:tcW w:w="276" w:type="pct"/>
          </w:tcPr>
          <w:p w14:paraId="23A3E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0.871</w:t>
            </w:r>
          </w:p>
        </w:tc>
      </w:tr>
      <w:tr w:rsidR="00E47E9F" w:rsidRPr="00C73E1C" w14:paraId="41A327CA" w14:textId="77777777" w:rsidTr="009C25A6">
        <w:tc>
          <w:tcPr>
            <w:tcW w:w="790" w:type="pct"/>
          </w:tcPr>
          <w:p w14:paraId="2D9472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2F951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(3.87)</w:t>
            </w:r>
          </w:p>
        </w:tc>
        <w:tc>
          <w:tcPr>
            <w:tcW w:w="334" w:type="pct"/>
          </w:tcPr>
          <w:p w14:paraId="21AADE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3295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158 (7.20)</w:t>
            </w:r>
          </w:p>
        </w:tc>
        <w:tc>
          <w:tcPr>
            <w:tcW w:w="284" w:type="pct"/>
          </w:tcPr>
          <w:p w14:paraId="5306A5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106F8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256 (7.01)</w:t>
            </w:r>
          </w:p>
        </w:tc>
        <w:tc>
          <w:tcPr>
            <w:tcW w:w="369" w:type="pct"/>
          </w:tcPr>
          <w:p w14:paraId="436EEB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1605E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(5.42)</w:t>
            </w:r>
          </w:p>
        </w:tc>
        <w:tc>
          <w:tcPr>
            <w:tcW w:w="284" w:type="pct"/>
          </w:tcPr>
          <w:p w14:paraId="390F2A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5E26C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458 (11.83)</w:t>
            </w:r>
          </w:p>
        </w:tc>
        <w:tc>
          <w:tcPr>
            <w:tcW w:w="399" w:type="pct"/>
          </w:tcPr>
          <w:p w14:paraId="2A70FA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B48BF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(5.91)</w:t>
            </w:r>
          </w:p>
        </w:tc>
        <w:tc>
          <w:tcPr>
            <w:tcW w:w="276" w:type="pct"/>
          </w:tcPr>
          <w:p w14:paraId="40F2E7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3FD409A" w14:textId="77777777" w:rsidTr="009C25A6">
        <w:tc>
          <w:tcPr>
            <w:tcW w:w="790" w:type="pct"/>
          </w:tcPr>
          <w:p w14:paraId="2B3A49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415" w:type="pct"/>
          </w:tcPr>
          <w:p w14:paraId="761040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68854A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5C8333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05D40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0474C3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0E6FE5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5C5E3A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BC706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2F3163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4B1F4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09EC09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3F2E083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D7180D4" w14:textId="77777777" w:rsidTr="009C25A6">
        <w:tc>
          <w:tcPr>
            <w:tcW w:w="790" w:type="pct"/>
          </w:tcPr>
          <w:p w14:paraId="05A4370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7DED9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(3.07)</w:t>
            </w:r>
          </w:p>
        </w:tc>
        <w:tc>
          <w:tcPr>
            <w:tcW w:w="334" w:type="pct"/>
          </w:tcPr>
          <w:p w14:paraId="0B55C5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387" w:type="pct"/>
          </w:tcPr>
          <w:p w14:paraId="747CB1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179 (5.83)</w:t>
            </w:r>
          </w:p>
        </w:tc>
        <w:tc>
          <w:tcPr>
            <w:tcW w:w="284" w:type="pct"/>
          </w:tcPr>
          <w:p w14:paraId="6EB109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95" w:type="pct"/>
          </w:tcPr>
          <w:p w14:paraId="18BA19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366 (4.59)</w:t>
            </w:r>
          </w:p>
        </w:tc>
        <w:tc>
          <w:tcPr>
            <w:tcW w:w="369" w:type="pct"/>
          </w:tcPr>
          <w:p w14:paraId="3679E3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7D20BF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(1.67)</w:t>
            </w:r>
          </w:p>
        </w:tc>
        <w:tc>
          <w:tcPr>
            <w:tcW w:w="284" w:type="pct"/>
          </w:tcPr>
          <w:p w14:paraId="6C4F9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384" w:type="pct"/>
          </w:tcPr>
          <w:p w14:paraId="450445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1074 (8.81)</w:t>
            </w:r>
          </w:p>
        </w:tc>
        <w:tc>
          <w:tcPr>
            <w:tcW w:w="399" w:type="pct"/>
          </w:tcPr>
          <w:p w14:paraId="4FE3DE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  <w:tc>
          <w:tcPr>
            <w:tcW w:w="296" w:type="pct"/>
          </w:tcPr>
          <w:p w14:paraId="73CEAB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258 (5.91)</w:t>
            </w:r>
          </w:p>
        </w:tc>
        <w:tc>
          <w:tcPr>
            <w:tcW w:w="276" w:type="pct"/>
          </w:tcPr>
          <w:p w14:paraId="5A9266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</w:tr>
      <w:tr w:rsidR="00E47E9F" w:rsidRPr="00C73E1C" w14:paraId="167BF526" w14:textId="77777777" w:rsidTr="009C25A6">
        <w:tc>
          <w:tcPr>
            <w:tcW w:w="790" w:type="pct"/>
          </w:tcPr>
          <w:p w14:paraId="4668153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2201B9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 (4.41)</w:t>
            </w:r>
          </w:p>
        </w:tc>
        <w:tc>
          <w:tcPr>
            <w:tcW w:w="334" w:type="pct"/>
          </w:tcPr>
          <w:p w14:paraId="374619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75D83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163 (8.01)</w:t>
            </w:r>
          </w:p>
        </w:tc>
        <w:tc>
          <w:tcPr>
            <w:tcW w:w="284" w:type="pct"/>
          </w:tcPr>
          <w:p w14:paraId="799315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BBA2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 (8.27)</w:t>
            </w:r>
          </w:p>
        </w:tc>
        <w:tc>
          <w:tcPr>
            <w:tcW w:w="369" w:type="pct"/>
          </w:tcPr>
          <w:p w14:paraId="2B6227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F9D0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(1.13)</w:t>
            </w:r>
          </w:p>
        </w:tc>
        <w:tc>
          <w:tcPr>
            <w:tcW w:w="284" w:type="pct"/>
          </w:tcPr>
          <w:p w14:paraId="762892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D7AB4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631 (8.54)</w:t>
            </w:r>
          </w:p>
        </w:tc>
        <w:tc>
          <w:tcPr>
            <w:tcW w:w="399" w:type="pct"/>
          </w:tcPr>
          <w:p w14:paraId="376DB1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6332C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 (4.94)</w:t>
            </w:r>
          </w:p>
        </w:tc>
        <w:tc>
          <w:tcPr>
            <w:tcW w:w="276" w:type="pct"/>
          </w:tcPr>
          <w:p w14:paraId="744858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7001EFB" w14:textId="77777777" w:rsidTr="009C25A6">
        <w:tc>
          <w:tcPr>
            <w:tcW w:w="790" w:type="pct"/>
          </w:tcPr>
          <w:p w14:paraId="2C7867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415" w:type="pct"/>
          </w:tcPr>
          <w:p w14:paraId="221B28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06E4FA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95B3D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C50DFE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25AAA8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1F1087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581CE4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7729D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3089B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6C43C2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E8743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2637D5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621A06" w14:textId="77777777" w:rsidTr="009C25A6">
        <w:tc>
          <w:tcPr>
            <w:tcW w:w="790" w:type="pct"/>
          </w:tcPr>
          <w:p w14:paraId="6AB15BB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3119A3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 (3.69)</w:t>
            </w:r>
          </w:p>
        </w:tc>
        <w:tc>
          <w:tcPr>
            <w:tcW w:w="334" w:type="pct"/>
          </w:tcPr>
          <w:p w14:paraId="3F90FC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0.954</w:t>
            </w:r>
          </w:p>
        </w:tc>
        <w:tc>
          <w:tcPr>
            <w:tcW w:w="387" w:type="pct"/>
          </w:tcPr>
          <w:p w14:paraId="383169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(2.64)</w:t>
            </w:r>
          </w:p>
        </w:tc>
        <w:tc>
          <w:tcPr>
            <w:tcW w:w="284" w:type="pct"/>
          </w:tcPr>
          <w:p w14:paraId="5AA05D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95" w:type="pct"/>
          </w:tcPr>
          <w:p w14:paraId="55290A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(0.83)</w:t>
            </w:r>
          </w:p>
        </w:tc>
        <w:tc>
          <w:tcPr>
            <w:tcW w:w="369" w:type="pct"/>
          </w:tcPr>
          <w:p w14:paraId="22773B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&lt;0.002</w:t>
            </w:r>
          </w:p>
        </w:tc>
        <w:tc>
          <w:tcPr>
            <w:tcW w:w="387" w:type="pct"/>
          </w:tcPr>
          <w:p w14:paraId="53272D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(2.35)</w:t>
            </w:r>
          </w:p>
        </w:tc>
        <w:tc>
          <w:tcPr>
            <w:tcW w:w="284" w:type="pct"/>
          </w:tcPr>
          <w:p w14:paraId="20FE12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0.226</w:t>
            </w:r>
          </w:p>
        </w:tc>
        <w:tc>
          <w:tcPr>
            <w:tcW w:w="384" w:type="pct"/>
          </w:tcPr>
          <w:p w14:paraId="4E1DBC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113 (11.61)</w:t>
            </w:r>
          </w:p>
        </w:tc>
        <w:tc>
          <w:tcPr>
            <w:tcW w:w="399" w:type="pct"/>
          </w:tcPr>
          <w:p w14:paraId="65D63B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296" w:type="pct"/>
          </w:tcPr>
          <w:p w14:paraId="66A9B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(3.36)</w:t>
            </w:r>
          </w:p>
        </w:tc>
        <w:tc>
          <w:tcPr>
            <w:tcW w:w="276" w:type="pct"/>
          </w:tcPr>
          <w:p w14:paraId="16F169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E47E9F" w:rsidRPr="00C73E1C" w14:paraId="0E935915" w14:textId="77777777" w:rsidTr="009C25A6">
        <w:tc>
          <w:tcPr>
            <w:tcW w:w="790" w:type="pct"/>
          </w:tcPr>
          <w:p w14:paraId="3C8D2A9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0EA828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 (3.77)</w:t>
            </w:r>
          </w:p>
        </w:tc>
        <w:tc>
          <w:tcPr>
            <w:tcW w:w="334" w:type="pct"/>
          </w:tcPr>
          <w:p w14:paraId="641E9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39F19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338 (7.05)</w:t>
            </w:r>
          </w:p>
        </w:tc>
        <w:tc>
          <w:tcPr>
            <w:tcW w:w="284" w:type="pct"/>
          </w:tcPr>
          <w:p w14:paraId="09A6DE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A90F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508 (5.73)</w:t>
            </w:r>
          </w:p>
        </w:tc>
        <w:tc>
          <w:tcPr>
            <w:tcW w:w="369" w:type="pct"/>
          </w:tcPr>
          <w:p w14:paraId="2DD3AB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C64F3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(1.21)</w:t>
            </w:r>
          </w:p>
        </w:tc>
        <w:tc>
          <w:tcPr>
            <w:tcW w:w="284" w:type="pct"/>
          </w:tcPr>
          <w:p w14:paraId="37DB9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DB9A6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1592 (8.54)</w:t>
            </w:r>
          </w:p>
        </w:tc>
        <w:tc>
          <w:tcPr>
            <w:tcW w:w="399" w:type="pct"/>
          </w:tcPr>
          <w:p w14:paraId="562422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343EA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297 (5.95)</w:t>
            </w:r>
          </w:p>
        </w:tc>
        <w:tc>
          <w:tcPr>
            <w:tcW w:w="276" w:type="pct"/>
          </w:tcPr>
          <w:p w14:paraId="1F9412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1CAFDF4" w14:textId="77777777" w:rsidTr="009C25A6">
        <w:tc>
          <w:tcPr>
            <w:tcW w:w="790" w:type="pct"/>
          </w:tcPr>
          <w:p w14:paraId="45CD35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Moderate leisure activity</w:t>
            </w:r>
          </w:p>
        </w:tc>
        <w:tc>
          <w:tcPr>
            <w:tcW w:w="415" w:type="pct"/>
          </w:tcPr>
          <w:p w14:paraId="6C90E6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0DE476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090DE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0BE87C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486AB1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4021E8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FF032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CD1BAC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4F80C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7AFE0C3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F26A2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8369A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E12B35A" w14:textId="77777777" w:rsidTr="009C25A6">
        <w:tc>
          <w:tcPr>
            <w:tcW w:w="790" w:type="pct"/>
          </w:tcPr>
          <w:p w14:paraId="537D3C0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674A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(3.45)</w:t>
            </w:r>
          </w:p>
        </w:tc>
        <w:tc>
          <w:tcPr>
            <w:tcW w:w="334" w:type="pct"/>
          </w:tcPr>
          <w:p w14:paraId="458A6F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0.709</w:t>
            </w:r>
          </w:p>
        </w:tc>
        <w:tc>
          <w:tcPr>
            <w:tcW w:w="387" w:type="pct"/>
          </w:tcPr>
          <w:p w14:paraId="6AEAE5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 (3.42)</w:t>
            </w:r>
          </w:p>
        </w:tc>
        <w:tc>
          <w:tcPr>
            <w:tcW w:w="284" w:type="pct"/>
          </w:tcPr>
          <w:p w14:paraId="5074A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395" w:type="pct"/>
          </w:tcPr>
          <w:p w14:paraId="2542C4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 (8.16)</w:t>
            </w:r>
          </w:p>
        </w:tc>
        <w:tc>
          <w:tcPr>
            <w:tcW w:w="369" w:type="pct"/>
          </w:tcPr>
          <w:p w14:paraId="0D71EE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87" w:type="pct"/>
          </w:tcPr>
          <w:p w14:paraId="66DD62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(0.80)</w:t>
            </w:r>
          </w:p>
        </w:tc>
        <w:tc>
          <w:tcPr>
            <w:tcW w:w="284" w:type="pct"/>
          </w:tcPr>
          <w:p w14:paraId="5612B6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384" w:type="pct"/>
          </w:tcPr>
          <w:p w14:paraId="26EECD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114 (9.00)</w:t>
            </w:r>
          </w:p>
        </w:tc>
        <w:tc>
          <w:tcPr>
            <w:tcW w:w="399" w:type="pct"/>
          </w:tcPr>
          <w:p w14:paraId="3254FC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0.873</w:t>
            </w:r>
          </w:p>
        </w:tc>
        <w:tc>
          <w:tcPr>
            <w:tcW w:w="296" w:type="pct"/>
          </w:tcPr>
          <w:p w14:paraId="015B29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(4.65)</w:t>
            </w:r>
          </w:p>
        </w:tc>
        <w:tc>
          <w:tcPr>
            <w:tcW w:w="276" w:type="pct"/>
          </w:tcPr>
          <w:p w14:paraId="2145CE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0.380</w:t>
            </w:r>
          </w:p>
        </w:tc>
      </w:tr>
      <w:tr w:rsidR="00E47E9F" w:rsidRPr="00C73E1C" w14:paraId="6058E1D3" w14:textId="77777777" w:rsidTr="009C25A6">
        <w:tc>
          <w:tcPr>
            <w:tcW w:w="790" w:type="pct"/>
          </w:tcPr>
          <w:p w14:paraId="7E77296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C7CEC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(3.85)</w:t>
            </w:r>
          </w:p>
        </w:tc>
        <w:tc>
          <w:tcPr>
            <w:tcW w:w="334" w:type="pct"/>
          </w:tcPr>
          <w:p w14:paraId="1F8573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DB082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(7.19)</w:t>
            </w:r>
          </w:p>
        </w:tc>
        <w:tc>
          <w:tcPr>
            <w:tcW w:w="284" w:type="pct"/>
          </w:tcPr>
          <w:p w14:paraId="577A4C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CBDB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440 (5.25)</w:t>
            </w:r>
          </w:p>
        </w:tc>
        <w:tc>
          <w:tcPr>
            <w:tcW w:w="369" w:type="pct"/>
          </w:tcPr>
          <w:p w14:paraId="6CB8B2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49B38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(1.45)</w:t>
            </w:r>
          </w:p>
        </w:tc>
        <w:tc>
          <w:tcPr>
            <w:tcW w:w="284" w:type="pct"/>
          </w:tcPr>
          <w:p w14:paraId="51E5FF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F8A9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1591 (8.68)</w:t>
            </w:r>
          </w:p>
        </w:tc>
        <w:tc>
          <w:tcPr>
            <w:tcW w:w="399" w:type="pct"/>
          </w:tcPr>
          <w:p w14:paraId="02D18F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C83FA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 (5.98)</w:t>
            </w:r>
          </w:p>
        </w:tc>
        <w:tc>
          <w:tcPr>
            <w:tcW w:w="276" w:type="pct"/>
          </w:tcPr>
          <w:p w14:paraId="2E21C3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1B4C8D8" w14:textId="77777777" w:rsidTr="009C25A6">
        <w:tc>
          <w:tcPr>
            <w:tcW w:w="790" w:type="pct"/>
          </w:tcPr>
          <w:p w14:paraId="4CDC4C6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415" w:type="pct"/>
          </w:tcPr>
          <w:p w14:paraId="3A6C8C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716525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05695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4A31B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067B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469B24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8D7C5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8C51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BD832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1015B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C8215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157F5A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0BBCF17" w14:textId="77777777" w:rsidTr="009C25A6">
        <w:tc>
          <w:tcPr>
            <w:tcW w:w="790" w:type="pct"/>
          </w:tcPr>
          <w:p w14:paraId="1F89F0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5" w:type="pct"/>
          </w:tcPr>
          <w:p w14:paraId="09E1AC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(9.82)</w:t>
            </w:r>
          </w:p>
        </w:tc>
        <w:tc>
          <w:tcPr>
            <w:tcW w:w="334" w:type="pct"/>
          </w:tcPr>
          <w:p w14:paraId="31972A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F35A1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(10.14)</w:t>
            </w:r>
          </w:p>
        </w:tc>
        <w:tc>
          <w:tcPr>
            <w:tcW w:w="284" w:type="pct"/>
          </w:tcPr>
          <w:p w14:paraId="177B9E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95" w:type="pct"/>
          </w:tcPr>
          <w:p w14:paraId="7C819B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 (12.04)</w:t>
            </w:r>
          </w:p>
        </w:tc>
        <w:tc>
          <w:tcPr>
            <w:tcW w:w="369" w:type="pct"/>
          </w:tcPr>
          <w:p w14:paraId="1340C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365136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(8.46)</w:t>
            </w:r>
          </w:p>
        </w:tc>
        <w:tc>
          <w:tcPr>
            <w:tcW w:w="284" w:type="pct"/>
          </w:tcPr>
          <w:p w14:paraId="64990D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84" w:type="pct"/>
          </w:tcPr>
          <w:p w14:paraId="5EB74C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(16.5)</w:t>
            </w:r>
          </w:p>
        </w:tc>
        <w:tc>
          <w:tcPr>
            <w:tcW w:w="399" w:type="pct"/>
          </w:tcPr>
          <w:p w14:paraId="390963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3845C2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 (11.77)</w:t>
            </w:r>
          </w:p>
        </w:tc>
        <w:tc>
          <w:tcPr>
            <w:tcW w:w="276" w:type="pct"/>
          </w:tcPr>
          <w:p w14:paraId="673BEB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47E9F" w:rsidRPr="00C73E1C" w14:paraId="624CB487" w14:textId="77777777" w:rsidTr="009C25A6">
        <w:tc>
          <w:tcPr>
            <w:tcW w:w="790" w:type="pct"/>
          </w:tcPr>
          <w:p w14:paraId="40044F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006F2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68 (2.85)</w:t>
            </w:r>
          </w:p>
        </w:tc>
        <w:tc>
          <w:tcPr>
            <w:tcW w:w="334" w:type="pct"/>
          </w:tcPr>
          <w:p w14:paraId="42E9B8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B45A3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300 (6.57)</w:t>
            </w:r>
          </w:p>
        </w:tc>
        <w:tc>
          <w:tcPr>
            <w:tcW w:w="284" w:type="pct"/>
          </w:tcPr>
          <w:p w14:paraId="598C61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99633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440 (5.20)</w:t>
            </w:r>
          </w:p>
        </w:tc>
        <w:tc>
          <w:tcPr>
            <w:tcW w:w="369" w:type="pct"/>
          </w:tcPr>
          <w:p w14:paraId="125372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66708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 (1.27)</w:t>
            </w:r>
          </w:p>
        </w:tc>
        <w:tc>
          <w:tcPr>
            <w:tcW w:w="284" w:type="pct"/>
          </w:tcPr>
          <w:p w14:paraId="59AC80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49C444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1481 (8.27)</w:t>
            </w:r>
          </w:p>
        </w:tc>
        <w:tc>
          <w:tcPr>
            <w:tcW w:w="399" w:type="pct"/>
          </w:tcPr>
          <w:p w14:paraId="097654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B86E5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(5.50)</w:t>
            </w:r>
          </w:p>
        </w:tc>
        <w:tc>
          <w:tcPr>
            <w:tcW w:w="276" w:type="pct"/>
          </w:tcPr>
          <w:p w14:paraId="210F48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67EA7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46A8A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D998C" w14:textId="71C1663B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r w:rsidR="00C73E1C"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Weighted descriptive statistics of socio-economic variables </w:t>
      </w:r>
      <w:ins w:id="2573" w:author="Nasar U Ahmed" w:date="2024-04-05T11:45:00Z">
        <w:r w:rsidR="00AE124A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and </w:t>
        </w:r>
      </w:ins>
      <w:del w:id="2574" w:author="Nasar U Ahmed" w:date="2024-04-05T11:45:00Z">
        <w:r w:rsidRPr="00C73E1C" w:rsidDel="00AE124A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>associated with</w:delText>
        </w:r>
      </w:del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Hypercholesterolemia status in Southeast Asian adults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63"/>
        <w:gridCol w:w="1293"/>
        <w:gridCol w:w="859"/>
        <w:gridCol w:w="1206"/>
        <w:gridCol w:w="880"/>
        <w:gridCol w:w="1339"/>
        <w:gridCol w:w="1040"/>
        <w:gridCol w:w="1206"/>
        <w:gridCol w:w="880"/>
        <w:gridCol w:w="25"/>
        <w:gridCol w:w="1209"/>
        <w:gridCol w:w="1209"/>
        <w:gridCol w:w="920"/>
        <w:gridCol w:w="859"/>
      </w:tblGrid>
      <w:tr w:rsidR="00E47E9F" w:rsidRPr="00C73E1C" w14:paraId="7761200B" w14:textId="77777777" w:rsidTr="009C25A6">
        <w:tc>
          <w:tcPr>
            <w:tcW w:w="800" w:type="pct"/>
          </w:tcPr>
          <w:p w14:paraId="5B88509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4200" w:type="pct"/>
            <w:gridSpan w:val="13"/>
          </w:tcPr>
          <w:p w14:paraId="1788D507" w14:textId="1C1E3CC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Told had a high </w:t>
            </w:r>
            <w:ins w:id="2575" w:author="Mohammad Nayeem Hasan" w:date="2024-05-15T23:08:00Z" w16du:dateUtc="2024-05-15T17:08:00Z">
              <w:r w:rsidR="0085689C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 xml:space="preserve">total </w:t>
              </w:r>
            </w:ins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cholesterol (hypercholesterolemia), weighted n (%)</w:t>
            </w:r>
          </w:p>
        </w:tc>
      </w:tr>
      <w:tr w:rsidR="00E47E9F" w:rsidRPr="00C73E1C" w14:paraId="4D1B20AE" w14:textId="77777777" w:rsidTr="009C25A6">
        <w:tc>
          <w:tcPr>
            <w:tcW w:w="800" w:type="pct"/>
          </w:tcPr>
          <w:p w14:paraId="6417302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9" w:type="pct"/>
            <w:gridSpan w:val="2"/>
          </w:tcPr>
          <w:p w14:paraId="689FCA4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  <w:p w14:paraId="552095EE" w14:textId="1429B803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del w:id="2576" w:author="Mohammad Nayeem Hasan" w:date="2024-05-16T16:46:00Z" w16du:dateUtc="2024-05-16T10:46:00Z">
              <w:r w:rsidRPr="00C73E1C" w:rsidDel="0031150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N = 1320</w:delText>
              </w:r>
            </w:del>
            <w:ins w:id="2577" w:author="Mohammad Nayeem Hasan" w:date="2024-05-16T16:46:00Z" w16du:dateUtc="2024-05-16T10:46:00Z">
              <w:r w:rsidR="00311506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not available</w:t>
              </w:r>
            </w:ins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78" w:type="pct"/>
            <w:gridSpan w:val="2"/>
          </w:tcPr>
          <w:p w14:paraId="5E24C0D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43081D0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=4547)</w:t>
            </w:r>
          </w:p>
        </w:tc>
        <w:tc>
          <w:tcPr>
            <w:tcW w:w="773" w:type="pct"/>
            <w:gridSpan w:val="2"/>
          </w:tcPr>
          <w:p w14:paraId="294F671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6632E8B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(N=8333)</w:t>
            </w:r>
          </w:p>
        </w:tc>
        <w:tc>
          <w:tcPr>
            <w:tcW w:w="678" w:type="pct"/>
            <w:gridSpan w:val="2"/>
          </w:tcPr>
          <w:p w14:paraId="4A16D55A" w14:textId="26E57DC1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6903B6D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2483)</w:t>
            </w:r>
          </w:p>
        </w:tc>
        <w:tc>
          <w:tcPr>
            <w:tcW w:w="794" w:type="pct"/>
            <w:gridSpan w:val="3"/>
          </w:tcPr>
          <w:p w14:paraId="4E8AF59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43FD136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8185)</w:t>
            </w:r>
          </w:p>
        </w:tc>
        <w:tc>
          <w:tcPr>
            <w:tcW w:w="578" w:type="pct"/>
            <w:gridSpan w:val="2"/>
          </w:tcPr>
          <w:p w14:paraId="5EDF077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2D2DB23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5141)</w:t>
            </w:r>
          </w:p>
        </w:tc>
      </w:tr>
      <w:tr w:rsidR="00E47E9F" w:rsidRPr="00C73E1C" w14:paraId="3B8FA409" w14:textId="77777777" w:rsidTr="009C25A6">
        <w:tc>
          <w:tcPr>
            <w:tcW w:w="800" w:type="pct"/>
          </w:tcPr>
          <w:p w14:paraId="24C1833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" w:type="pct"/>
          </w:tcPr>
          <w:p w14:paraId="2ED46E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79" w:type="pct"/>
          </w:tcPr>
          <w:p w14:paraId="2699B56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2" w:type="pct"/>
          </w:tcPr>
          <w:p w14:paraId="71D11A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7DEA7BF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35" w:type="pct"/>
          </w:tcPr>
          <w:p w14:paraId="27A2D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38" w:type="pct"/>
          </w:tcPr>
          <w:p w14:paraId="2D770A5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2" w:type="pct"/>
          </w:tcPr>
          <w:p w14:paraId="4AD525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6E0943F9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01" w:type="pct"/>
            <w:gridSpan w:val="2"/>
          </w:tcPr>
          <w:p w14:paraId="748199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93" w:type="pct"/>
          </w:tcPr>
          <w:p w14:paraId="2AFBC7B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299" w:type="pct"/>
          </w:tcPr>
          <w:p w14:paraId="182A43A7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79" w:type="pct"/>
          </w:tcPr>
          <w:p w14:paraId="287214A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79C413A7" w14:textId="77777777" w:rsidTr="009C25A6">
        <w:tc>
          <w:tcPr>
            <w:tcW w:w="800" w:type="pct"/>
          </w:tcPr>
          <w:p w14:paraId="1094C4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420" w:type="pct"/>
          </w:tcPr>
          <w:p w14:paraId="364E32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7101BB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A7948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9ED0C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5F99F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74705F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5FC8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13B8A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CFE6D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37B256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F9CA2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4721E1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6E000B2" w14:textId="77777777" w:rsidTr="009C25A6">
        <w:tc>
          <w:tcPr>
            <w:tcW w:w="800" w:type="pct"/>
          </w:tcPr>
          <w:p w14:paraId="7232DC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420" w:type="pct"/>
          </w:tcPr>
          <w:p w14:paraId="244733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A8FB10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5588541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A0E75F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47D0FB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74EE9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96B28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EFB7D3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100BF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4D043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4AD68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B7F1F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F6BADEF" w14:textId="77777777" w:rsidTr="009C25A6">
        <w:tc>
          <w:tcPr>
            <w:tcW w:w="800" w:type="pct"/>
          </w:tcPr>
          <w:p w14:paraId="6A878A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420" w:type="pct"/>
          </w:tcPr>
          <w:p w14:paraId="6CC9CE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4FD3F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289AD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 (13.44)</w:t>
            </w:r>
          </w:p>
        </w:tc>
        <w:tc>
          <w:tcPr>
            <w:tcW w:w="286" w:type="pct"/>
          </w:tcPr>
          <w:p w14:paraId="06E246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31BB2B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168 (20.90)</w:t>
            </w:r>
          </w:p>
        </w:tc>
        <w:tc>
          <w:tcPr>
            <w:tcW w:w="338" w:type="pct"/>
          </w:tcPr>
          <w:p w14:paraId="748D52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6CA148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(8.48)</w:t>
            </w:r>
          </w:p>
        </w:tc>
        <w:tc>
          <w:tcPr>
            <w:tcW w:w="286" w:type="pct"/>
          </w:tcPr>
          <w:p w14:paraId="026D8C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3FC090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656 (19.42)</w:t>
            </w:r>
          </w:p>
        </w:tc>
        <w:tc>
          <w:tcPr>
            <w:tcW w:w="393" w:type="pct"/>
          </w:tcPr>
          <w:p w14:paraId="59778F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5AD1BD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 (6.05)</w:t>
            </w:r>
          </w:p>
        </w:tc>
        <w:tc>
          <w:tcPr>
            <w:tcW w:w="279" w:type="pct"/>
          </w:tcPr>
          <w:p w14:paraId="3B510C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D8C70D8" w14:textId="77777777" w:rsidTr="009C25A6">
        <w:tc>
          <w:tcPr>
            <w:tcW w:w="800" w:type="pct"/>
          </w:tcPr>
          <w:p w14:paraId="50FC7E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20" w:type="pct"/>
          </w:tcPr>
          <w:p w14:paraId="019BEA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587F6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C029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315 (18.82)</w:t>
            </w:r>
          </w:p>
        </w:tc>
        <w:tc>
          <w:tcPr>
            <w:tcW w:w="286" w:type="pct"/>
          </w:tcPr>
          <w:p w14:paraId="697F66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5785C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1023 (31.14)</w:t>
            </w:r>
          </w:p>
        </w:tc>
        <w:tc>
          <w:tcPr>
            <w:tcW w:w="338" w:type="pct"/>
          </w:tcPr>
          <w:p w14:paraId="41AD43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EF924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(37.75)</w:t>
            </w:r>
          </w:p>
        </w:tc>
        <w:tc>
          <w:tcPr>
            <w:tcW w:w="286" w:type="pct"/>
          </w:tcPr>
          <w:p w14:paraId="26F246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7906C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1227 (25.01)</w:t>
            </w:r>
          </w:p>
        </w:tc>
        <w:tc>
          <w:tcPr>
            <w:tcW w:w="393" w:type="pct"/>
          </w:tcPr>
          <w:p w14:paraId="3AB040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6B2DD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 (11.63)</w:t>
            </w:r>
          </w:p>
        </w:tc>
        <w:tc>
          <w:tcPr>
            <w:tcW w:w="279" w:type="pct"/>
          </w:tcPr>
          <w:p w14:paraId="66F5C4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411813B" w14:textId="77777777" w:rsidTr="009C25A6">
        <w:tc>
          <w:tcPr>
            <w:tcW w:w="800" w:type="pct"/>
          </w:tcPr>
          <w:p w14:paraId="0FD216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420" w:type="pct"/>
          </w:tcPr>
          <w:p w14:paraId="09B1C0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34568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8C2FD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428 (27.53)</w:t>
            </w:r>
          </w:p>
        </w:tc>
        <w:tc>
          <w:tcPr>
            <w:tcW w:w="286" w:type="pct"/>
          </w:tcPr>
          <w:p w14:paraId="0B88C4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8E88B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1624 (45.35)</w:t>
            </w:r>
          </w:p>
        </w:tc>
        <w:tc>
          <w:tcPr>
            <w:tcW w:w="338" w:type="pct"/>
          </w:tcPr>
          <w:p w14:paraId="2C368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29B85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91 (28.03)</w:t>
            </w:r>
          </w:p>
        </w:tc>
        <w:tc>
          <w:tcPr>
            <w:tcW w:w="286" w:type="pct"/>
          </w:tcPr>
          <w:p w14:paraId="63571B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FD4F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926 (34.17)</w:t>
            </w:r>
          </w:p>
        </w:tc>
        <w:tc>
          <w:tcPr>
            <w:tcW w:w="393" w:type="pct"/>
          </w:tcPr>
          <w:p w14:paraId="47DB38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0098F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 (16.06)</w:t>
            </w:r>
          </w:p>
        </w:tc>
        <w:tc>
          <w:tcPr>
            <w:tcW w:w="279" w:type="pct"/>
          </w:tcPr>
          <w:p w14:paraId="49CC0C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6695F69" w14:textId="77777777" w:rsidTr="009C25A6">
        <w:tc>
          <w:tcPr>
            <w:tcW w:w="800" w:type="pct"/>
          </w:tcPr>
          <w:p w14:paraId="1E9794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420" w:type="pct"/>
          </w:tcPr>
          <w:p w14:paraId="383119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EBE82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D9EA4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 (14.39)</w:t>
            </w:r>
          </w:p>
        </w:tc>
        <w:tc>
          <w:tcPr>
            <w:tcW w:w="286" w:type="pct"/>
          </w:tcPr>
          <w:p w14:paraId="4A15F9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8148D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445 (49.06)</w:t>
            </w:r>
          </w:p>
        </w:tc>
        <w:tc>
          <w:tcPr>
            <w:tcW w:w="338" w:type="pct"/>
          </w:tcPr>
          <w:p w14:paraId="57923A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FD0F4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(18.62)</w:t>
            </w:r>
          </w:p>
        </w:tc>
        <w:tc>
          <w:tcPr>
            <w:tcW w:w="286" w:type="pct"/>
          </w:tcPr>
          <w:p w14:paraId="2E3DD1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491E5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227 (35.73)</w:t>
            </w:r>
          </w:p>
        </w:tc>
        <w:tc>
          <w:tcPr>
            <w:tcW w:w="393" w:type="pct"/>
          </w:tcPr>
          <w:p w14:paraId="3C0F40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03CC6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(21.63)</w:t>
            </w:r>
          </w:p>
        </w:tc>
        <w:tc>
          <w:tcPr>
            <w:tcW w:w="279" w:type="pct"/>
          </w:tcPr>
          <w:p w14:paraId="26A797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4A66096" w14:textId="77777777" w:rsidTr="009C25A6">
        <w:tc>
          <w:tcPr>
            <w:tcW w:w="800" w:type="pct"/>
          </w:tcPr>
          <w:p w14:paraId="137DE9B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420" w:type="pct"/>
          </w:tcPr>
          <w:p w14:paraId="607B7E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CBD35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1C2E8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D613E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6AE1C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607D18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A198C1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12084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77F98E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551961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9C829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EE2FA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89DDBA0" w14:textId="77777777" w:rsidTr="009C25A6">
        <w:tc>
          <w:tcPr>
            <w:tcW w:w="800" w:type="pct"/>
          </w:tcPr>
          <w:p w14:paraId="7DD401FA" w14:textId="1EE79935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578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Men</w:delText>
              </w:r>
            </w:del>
            <w:ins w:id="2579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420" w:type="pct"/>
          </w:tcPr>
          <w:p w14:paraId="495CC9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7A96E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9F6E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307 (16.40)</w:t>
            </w:r>
          </w:p>
        </w:tc>
        <w:tc>
          <w:tcPr>
            <w:tcW w:w="286" w:type="pct"/>
          </w:tcPr>
          <w:p w14:paraId="5F18B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522DD2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894 (31.71)</w:t>
            </w:r>
          </w:p>
        </w:tc>
        <w:tc>
          <w:tcPr>
            <w:tcW w:w="338" w:type="pct"/>
          </w:tcPr>
          <w:p w14:paraId="43037B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77A54C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 (25.44)</w:t>
            </w:r>
          </w:p>
        </w:tc>
        <w:tc>
          <w:tcPr>
            <w:tcW w:w="286" w:type="pct"/>
          </w:tcPr>
          <w:p w14:paraId="1B82AE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7F5BF4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1380 (25.01)</w:t>
            </w:r>
          </w:p>
        </w:tc>
        <w:tc>
          <w:tcPr>
            <w:tcW w:w="393" w:type="pct"/>
          </w:tcPr>
          <w:p w14:paraId="05C47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299" w:type="pct"/>
          </w:tcPr>
          <w:p w14:paraId="5D3DF0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173 (7.52)</w:t>
            </w:r>
          </w:p>
        </w:tc>
        <w:tc>
          <w:tcPr>
            <w:tcW w:w="279" w:type="pct"/>
          </w:tcPr>
          <w:p w14:paraId="2C3782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D6391FD" w14:textId="77777777" w:rsidTr="009C25A6">
        <w:tc>
          <w:tcPr>
            <w:tcW w:w="800" w:type="pct"/>
          </w:tcPr>
          <w:p w14:paraId="0AFF77B9" w14:textId="524A9ABC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580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2581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420" w:type="pct"/>
          </w:tcPr>
          <w:p w14:paraId="05A0AB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FE32F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9A2EA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734 (24.10)</w:t>
            </w:r>
          </w:p>
        </w:tc>
        <w:tc>
          <w:tcPr>
            <w:tcW w:w="286" w:type="pct"/>
          </w:tcPr>
          <w:p w14:paraId="0A0E84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6A033C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2366 (39.12)</w:t>
            </w:r>
          </w:p>
        </w:tc>
        <w:tc>
          <w:tcPr>
            <w:tcW w:w="338" w:type="pct"/>
          </w:tcPr>
          <w:p w14:paraId="1939B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2FF0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227 (18.94)</w:t>
            </w:r>
          </w:p>
        </w:tc>
        <w:tc>
          <w:tcPr>
            <w:tcW w:w="286" w:type="pct"/>
          </w:tcPr>
          <w:p w14:paraId="082CE7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DABD1E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1656 (27.90)</w:t>
            </w:r>
          </w:p>
        </w:tc>
        <w:tc>
          <w:tcPr>
            <w:tcW w:w="393" w:type="pct"/>
          </w:tcPr>
          <w:p w14:paraId="039F66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518EF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476 (14.38)</w:t>
            </w:r>
          </w:p>
        </w:tc>
        <w:tc>
          <w:tcPr>
            <w:tcW w:w="279" w:type="pct"/>
          </w:tcPr>
          <w:p w14:paraId="78B686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15A4328" w14:textId="77777777" w:rsidTr="009C25A6">
        <w:tc>
          <w:tcPr>
            <w:tcW w:w="800" w:type="pct"/>
          </w:tcPr>
          <w:p w14:paraId="3FE440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Highest level of education</w:t>
            </w:r>
          </w:p>
        </w:tc>
        <w:tc>
          <w:tcPr>
            <w:tcW w:w="420" w:type="pct"/>
          </w:tcPr>
          <w:p w14:paraId="328B1AB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D8C72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FFFAC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E93D1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7E507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84AA7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30F6A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1726B4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D8B606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6FE64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854F5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E4AA99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0C002543" w14:textId="77777777" w:rsidTr="009C25A6">
        <w:tc>
          <w:tcPr>
            <w:tcW w:w="800" w:type="pct"/>
          </w:tcPr>
          <w:p w14:paraId="4ECF1BE3" w14:textId="1B5CEF8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82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2583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420" w:type="pct"/>
          </w:tcPr>
          <w:p w14:paraId="7A6DC2C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FD755E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6306EBC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(23.00)</w:t>
            </w:r>
          </w:p>
        </w:tc>
        <w:tc>
          <w:tcPr>
            <w:tcW w:w="286" w:type="pct"/>
          </w:tcPr>
          <w:p w14:paraId="1B91583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</w:tc>
        <w:tc>
          <w:tcPr>
            <w:tcW w:w="435" w:type="pct"/>
          </w:tcPr>
          <w:p w14:paraId="31F10A2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395 (28.23)</w:t>
            </w:r>
          </w:p>
        </w:tc>
        <w:tc>
          <w:tcPr>
            <w:tcW w:w="338" w:type="pct"/>
          </w:tcPr>
          <w:p w14:paraId="0720009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92" w:type="pct"/>
          </w:tcPr>
          <w:p w14:paraId="71C2988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 (16.95)</w:t>
            </w:r>
          </w:p>
        </w:tc>
        <w:tc>
          <w:tcPr>
            <w:tcW w:w="286" w:type="pct"/>
          </w:tcPr>
          <w:p w14:paraId="516396A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401" w:type="pct"/>
            <w:gridSpan w:val="2"/>
          </w:tcPr>
          <w:p w14:paraId="7496F29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838 (26.15)</w:t>
            </w:r>
          </w:p>
        </w:tc>
        <w:tc>
          <w:tcPr>
            <w:tcW w:w="393" w:type="pct"/>
          </w:tcPr>
          <w:p w14:paraId="5DE62D2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299" w:type="pct"/>
          </w:tcPr>
          <w:p w14:paraId="625E188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(8.25)</w:t>
            </w:r>
          </w:p>
        </w:tc>
        <w:tc>
          <w:tcPr>
            <w:tcW w:w="279" w:type="pct"/>
          </w:tcPr>
          <w:p w14:paraId="4EE03FE5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</w:tr>
      <w:tr w:rsidR="002C0CE4" w:rsidRPr="00C73E1C" w14:paraId="18500730" w14:textId="77777777" w:rsidTr="009C25A6">
        <w:tc>
          <w:tcPr>
            <w:tcW w:w="800" w:type="pct"/>
          </w:tcPr>
          <w:p w14:paraId="7CA2327C" w14:textId="45E3B9D0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84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2585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420" w:type="pct"/>
          </w:tcPr>
          <w:p w14:paraId="7577B34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C24E0B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DCCA78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(20.52)</w:t>
            </w:r>
          </w:p>
        </w:tc>
        <w:tc>
          <w:tcPr>
            <w:tcW w:w="286" w:type="pct"/>
          </w:tcPr>
          <w:p w14:paraId="2F45212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0A16512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1882 (34.92)</w:t>
            </w:r>
          </w:p>
        </w:tc>
        <w:tc>
          <w:tcPr>
            <w:tcW w:w="338" w:type="pct"/>
          </w:tcPr>
          <w:p w14:paraId="1534198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AC48AD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(15.56)</w:t>
            </w:r>
          </w:p>
        </w:tc>
        <w:tc>
          <w:tcPr>
            <w:tcW w:w="286" w:type="pct"/>
          </w:tcPr>
          <w:p w14:paraId="310F2D6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E4E87D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1345 (25.97)</w:t>
            </w:r>
          </w:p>
        </w:tc>
        <w:tc>
          <w:tcPr>
            <w:tcW w:w="393" w:type="pct"/>
          </w:tcPr>
          <w:p w14:paraId="15BE036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5950DB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153 (10.95)</w:t>
            </w:r>
          </w:p>
        </w:tc>
        <w:tc>
          <w:tcPr>
            <w:tcW w:w="279" w:type="pct"/>
          </w:tcPr>
          <w:p w14:paraId="323AE42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382350C9" w14:textId="77777777" w:rsidTr="009C25A6">
        <w:tc>
          <w:tcPr>
            <w:tcW w:w="800" w:type="pct"/>
          </w:tcPr>
          <w:p w14:paraId="51306D71" w14:textId="07E6225B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86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587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420" w:type="pct"/>
          </w:tcPr>
          <w:p w14:paraId="49E359F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1FE873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C95E47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 (18.09)</w:t>
            </w:r>
          </w:p>
        </w:tc>
        <w:tc>
          <w:tcPr>
            <w:tcW w:w="286" w:type="pct"/>
          </w:tcPr>
          <w:p w14:paraId="6D6B0F8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F40C8B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723 (41.65)</w:t>
            </w:r>
          </w:p>
        </w:tc>
        <w:tc>
          <w:tcPr>
            <w:tcW w:w="338" w:type="pct"/>
          </w:tcPr>
          <w:p w14:paraId="33615113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7702703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 (36.54)</w:t>
            </w:r>
          </w:p>
        </w:tc>
        <w:tc>
          <w:tcPr>
            <w:tcW w:w="286" w:type="pct"/>
          </w:tcPr>
          <w:p w14:paraId="6495612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1BCDE7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567 (27.24)</w:t>
            </w:r>
          </w:p>
        </w:tc>
        <w:tc>
          <w:tcPr>
            <w:tcW w:w="393" w:type="pct"/>
          </w:tcPr>
          <w:p w14:paraId="55AEADF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955459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139 (7.41)</w:t>
            </w:r>
          </w:p>
        </w:tc>
        <w:tc>
          <w:tcPr>
            <w:tcW w:w="279" w:type="pct"/>
          </w:tcPr>
          <w:p w14:paraId="475C39D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242D1F9" w14:textId="77777777" w:rsidTr="009C25A6">
        <w:tc>
          <w:tcPr>
            <w:tcW w:w="800" w:type="pct"/>
          </w:tcPr>
          <w:p w14:paraId="3DDEEF89" w14:textId="5352DFAF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588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2589" w:author="Mohammad Nayeem Hasan" w:date="2024-05-16T17:51:00Z" w16du:dateUtc="2024-05-16T11:51:00Z">
              <w:r w:rsidRPr="00C73E1C" w:rsidDel="000D7698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420" w:type="pct"/>
          </w:tcPr>
          <w:p w14:paraId="2C981D4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2A91E90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D06635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577 (20.88)</w:t>
            </w:r>
          </w:p>
        </w:tc>
        <w:tc>
          <w:tcPr>
            <w:tcW w:w="286" w:type="pct"/>
          </w:tcPr>
          <w:p w14:paraId="491EB39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9DC624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245 (34.17)</w:t>
            </w:r>
          </w:p>
        </w:tc>
        <w:tc>
          <w:tcPr>
            <w:tcW w:w="338" w:type="pct"/>
          </w:tcPr>
          <w:p w14:paraId="56B3F18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0457B71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(7.65)</w:t>
            </w:r>
          </w:p>
        </w:tc>
        <w:tc>
          <w:tcPr>
            <w:tcW w:w="286" w:type="pct"/>
          </w:tcPr>
          <w:p w14:paraId="149D8F1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B884F68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(33.83)</w:t>
            </w:r>
          </w:p>
        </w:tc>
        <w:tc>
          <w:tcPr>
            <w:tcW w:w="393" w:type="pct"/>
          </w:tcPr>
          <w:p w14:paraId="375B3CF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23FD1FC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(13.37)</w:t>
            </w:r>
          </w:p>
        </w:tc>
        <w:tc>
          <w:tcPr>
            <w:tcW w:w="279" w:type="pct"/>
          </w:tcPr>
          <w:p w14:paraId="2567981A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F5FD10C" w14:textId="77777777" w:rsidTr="009C25A6">
        <w:tc>
          <w:tcPr>
            <w:tcW w:w="800" w:type="pct"/>
          </w:tcPr>
          <w:p w14:paraId="287DFD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420" w:type="pct"/>
          </w:tcPr>
          <w:p w14:paraId="04769C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56413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B3B9A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8A458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13D7B17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54BF99B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5577DA0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1F3A6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B49DD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BCBBBF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61F741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659425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7BD5283" w14:textId="77777777" w:rsidTr="009C25A6">
        <w:tc>
          <w:tcPr>
            <w:tcW w:w="800" w:type="pct"/>
          </w:tcPr>
          <w:p w14:paraId="19E3B69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420" w:type="pct"/>
          </w:tcPr>
          <w:p w14:paraId="4FDFA0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112E3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CA23D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</w:tcPr>
          <w:p w14:paraId="57126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7FAE2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2404 (35.39)</w:t>
            </w:r>
          </w:p>
        </w:tc>
        <w:tc>
          <w:tcPr>
            <w:tcW w:w="338" w:type="pct"/>
          </w:tcPr>
          <w:p w14:paraId="6ECD64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  <w:tc>
          <w:tcPr>
            <w:tcW w:w="392" w:type="pct"/>
          </w:tcPr>
          <w:p w14:paraId="588391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(29.93)</w:t>
            </w:r>
          </w:p>
        </w:tc>
        <w:tc>
          <w:tcPr>
            <w:tcW w:w="286" w:type="pct"/>
          </w:tcPr>
          <w:p w14:paraId="4A757C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401" w:type="pct"/>
            <w:gridSpan w:val="2"/>
          </w:tcPr>
          <w:p w14:paraId="184216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2672 (26.44)</w:t>
            </w:r>
          </w:p>
        </w:tc>
        <w:tc>
          <w:tcPr>
            <w:tcW w:w="393" w:type="pct"/>
          </w:tcPr>
          <w:p w14:paraId="3A6305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0.618</w:t>
            </w:r>
          </w:p>
        </w:tc>
        <w:tc>
          <w:tcPr>
            <w:tcW w:w="299" w:type="pct"/>
          </w:tcPr>
          <w:p w14:paraId="03D3F8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567 (11.81)</w:t>
            </w:r>
          </w:p>
        </w:tc>
        <w:tc>
          <w:tcPr>
            <w:tcW w:w="279" w:type="pct"/>
          </w:tcPr>
          <w:p w14:paraId="75EE08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E47E9F" w:rsidRPr="00C73E1C" w14:paraId="22830277" w14:textId="77777777" w:rsidTr="009C25A6">
        <w:tc>
          <w:tcPr>
            <w:tcW w:w="800" w:type="pct"/>
          </w:tcPr>
          <w:p w14:paraId="4513383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420" w:type="pct"/>
          </w:tcPr>
          <w:p w14:paraId="0D6175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EE17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AFE63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</w:tcPr>
          <w:p w14:paraId="6C2B2E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FA60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854 (35.55)</w:t>
            </w:r>
          </w:p>
        </w:tc>
        <w:tc>
          <w:tcPr>
            <w:tcW w:w="338" w:type="pct"/>
          </w:tcPr>
          <w:p w14:paraId="2F0014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130AE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 (4.19)</w:t>
            </w:r>
          </w:p>
        </w:tc>
        <w:tc>
          <w:tcPr>
            <w:tcW w:w="286" w:type="pct"/>
          </w:tcPr>
          <w:p w14:paraId="33AB15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57698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364 (27.67)</w:t>
            </w:r>
          </w:p>
        </w:tc>
        <w:tc>
          <w:tcPr>
            <w:tcW w:w="393" w:type="pct"/>
          </w:tcPr>
          <w:p w14:paraId="71B6AC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808C4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 (7.95)</w:t>
            </w:r>
          </w:p>
        </w:tc>
        <w:tc>
          <w:tcPr>
            <w:tcW w:w="279" w:type="pct"/>
          </w:tcPr>
          <w:p w14:paraId="535C99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32F7B4B" w14:textId="77777777" w:rsidTr="009C25A6">
        <w:tc>
          <w:tcPr>
            <w:tcW w:w="800" w:type="pct"/>
          </w:tcPr>
          <w:p w14:paraId="17024D0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420" w:type="pct"/>
          </w:tcPr>
          <w:p w14:paraId="4E5299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1DAA2E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4BA82D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DD7B0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696B3A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E7731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DA8B8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CC0508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8DD586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E9544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6F798C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5178A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DF3C2F1" w14:textId="77777777" w:rsidTr="009C25A6">
        <w:tc>
          <w:tcPr>
            <w:tcW w:w="800" w:type="pct"/>
          </w:tcPr>
          <w:p w14:paraId="1F99B66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420" w:type="pct"/>
          </w:tcPr>
          <w:p w14:paraId="66F846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DBCDE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31C3CF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226 (18.32)</w:t>
            </w:r>
          </w:p>
        </w:tc>
        <w:tc>
          <w:tcPr>
            <w:tcW w:w="286" w:type="pct"/>
          </w:tcPr>
          <w:p w14:paraId="40020C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435" w:type="pct"/>
          </w:tcPr>
          <w:p w14:paraId="29A7DF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332 (34.36)</w:t>
            </w:r>
          </w:p>
        </w:tc>
        <w:tc>
          <w:tcPr>
            <w:tcW w:w="338" w:type="pct"/>
          </w:tcPr>
          <w:p w14:paraId="284660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0.757</w:t>
            </w:r>
          </w:p>
        </w:tc>
        <w:tc>
          <w:tcPr>
            <w:tcW w:w="392" w:type="pct"/>
          </w:tcPr>
          <w:p w14:paraId="2EE20A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(46.52)</w:t>
            </w:r>
          </w:p>
        </w:tc>
        <w:tc>
          <w:tcPr>
            <w:tcW w:w="286" w:type="pct"/>
          </w:tcPr>
          <w:p w14:paraId="30B14C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401" w:type="pct"/>
            <w:gridSpan w:val="2"/>
          </w:tcPr>
          <w:p w14:paraId="1CD12E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1334 (25.95)</w:t>
            </w:r>
          </w:p>
        </w:tc>
        <w:tc>
          <w:tcPr>
            <w:tcW w:w="393" w:type="pct"/>
          </w:tcPr>
          <w:p w14:paraId="1FE0C1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0C6F13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(10.73)</w:t>
            </w:r>
          </w:p>
        </w:tc>
        <w:tc>
          <w:tcPr>
            <w:tcW w:w="279" w:type="pct"/>
          </w:tcPr>
          <w:p w14:paraId="1C413D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</w:tc>
      </w:tr>
      <w:tr w:rsidR="00E47E9F" w:rsidRPr="00C73E1C" w14:paraId="79F54645" w14:textId="77777777" w:rsidTr="009C25A6">
        <w:tc>
          <w:tcPr>
            <w:tcW w:w="800" w:type="pct"/>
          </w:tcPr>
          <w:p w14:paraId="5B8A5B9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420" w:type="pct"/>
          </w:tcPr>
          <w:p w14:paraId="65E860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ED00A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E2467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613 (22.25)</w:t>
            </w:r>
          </w:p>
        </w:tc>
        <w:tc>
          <w:tcPr>
            <w:tcW w:w="286" w:type="pct"/>
          </w:tcPr>
          <w:p w14:paraId="45A54C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18650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2646 (35.33)</w:t>
            </w:r>
          </w:p>
        </w:tc>
        <w:tc>
          <w:tcPr>
            <w:tcW w:w="338" w:type="pct"/>
          </w:tcPr>
          <w:p w14:paraId="48D6E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877C6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(20.18)</w:t>
            </w:r>
          </w:p>
        </w:tc>
        <w:tc>
          <w:tcPr>
            <w:tcW w:w="286" w:type="pct"/>
          </w:tcPr>
          <w:p w14:paraId="25F8FC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C0A78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1533 (27.22)</w:t>
            </w:r>
          </w:p>
        </w:tc>
        <w:tc>
          <w:tcPr>
            <w:tcW w:w="393" w:type="pct"/>
          </w:tcPr>
          <w:p w14:paraId="18ADEC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34BB5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540 (12.06)</w:t>
            </w:r>
          </w:p>
        </w:tc>
        <w:tc>
          <w:tcPr>
            <w:tcW w:w="279" w:type="pct"/>
          </w:tcPr>
          <w:p w14:paraId="6A91E4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00D6185" w14:textId="77777777" w:rsidTr="009C25A6">
        <w:tc>
          <w:tcPr>
            <w:tcW w:w="800" w:type="pct"/>
          </w:tcPr>
          <w:p w14:paraId="5195BE0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0" w:type="pct"/>
          </w:tcPr>
          <w:p w14:paraId="78A6E6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5E301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0B96E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201 (18.17)</w:t>
            </w:r>
          </w:p>
        </w:tc>
        <w:tc>
          <w:tcPr>
            <w:tcW w:w="286" w:type="pct"/>
          </w:tcPr>
          <w:p w14:paraId="44C5E4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6D76A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(37.93)</w:t>
            </w:r>
          </w:p>
        </w:tc>
        <w:tc>
          <w:tcPr>
            <w:tcW w:w="338" w:type="pct"/>
          </w:tcPr>
          <w:p w14:paraId="411CB3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51450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(5.87)</w:t>
            </w:r>
          </w:p>
        </w:tc>
        <w:tc>
          <w:tcPr>
            <w:tcW w:w="286" w:type="pct"/>
          </w:tcPr>
          <w:p w14:paraId="7763DA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CB271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168 (25.27)</w:t>
            </w:r>
          </w:p>
        </w:tc>
        <w:tc>
          <w:tcPr>
            <w:tcW w:w="393" w:type="pct"/>
          </w:tcPr>
          <w:p w14:paraId="74ABEC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29973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(7.47)</w:t>
            </w:r>
          </w:p>
        </w:tc>
        <w:tc>
          <w:tcPr>
            <w:tcW w:w="279" w:type="pct"/>
          </w:tcPr>
          <w:p w14:paraId="53DEA9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BB5957E" w14:textId="77777777" w:rsidTr="009C25A6">
        <w:tc>
          <w:tcPr>
            <w:tcW w:w="800" w:type="pct"/>
          </w:tcPr>
          <w:p w14:paraId="3C62F5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420" w:type="pct"/>
          </w:tcPr>
          <w:p w14:paraId="3B821B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09642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297F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BB3D4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CEA0D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7A02A9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33BB2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342EF3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84684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145B77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3F6B2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7A18FD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4728EF5" w14:textId="77777777" w:rsidTr="009C25A6">
        <w:tc>
          <w:tcPr>
            <w:tcW w:w="800" w:type="pct"/>
          </w:tcPr>
          <w:p w14:paraId="7034DD3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420" w:type="pct"/>
          </w:tcPr>
          <w:p w14:paraId="371743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28BFC6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F5F740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BF324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9D036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3B4D3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B24A6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813A9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56802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24761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7782B0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6BBE09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B3B203" w14:textId="77777777" w:rsidTr="009C25A6">
        <w:tc>
          <w:tcPr>
            <w:tcW w:w="800" w:type="pct"/>
          </w:tcPr>
          <w:p w14:paraId="69E3533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420" w:type="pct"/>
          </w:tcPr>
          <w:p w14:paraId="50FBB1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2DB4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0BD9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(14.19)</w:t>
            </w:r>
          </w:p>
        </w:tc>
        <w:tc>
          <w:tcPr>
            <w:tcW w:w="286" w:type="pct"/>
          </w:tcPr>
          <w:p w14:paraId="55A647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67191A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635 (33.69)</w:t>
            </w:r>
          </w:p>
        </w:tc>
        <w:tc>
          <w:tcPr>
            <w:tcW w:w="338" w:type="pct"/>
          </w:tcPr>
          <w:p w14:paraId="492BF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392" w:type="pct"/>
          </w:tcPr>
          <w:p w14:paraId="35E3A7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88 (25.94)</w:t>
            </w:r>
          </w:p>
        </w:tc>
        <w:tc>
          <w:tcPr>
            <w:tcW w:w="286" w:type="pct"/>
          </w:tcPr>
          <w:p w14:paraId="79A787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2B064B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662 (23.08)</w:t>
            </w:r>
          </w:p>
        </w:tc>
        <w:tc>
          <w:tcPr>
            <w:tcW w:w="393" w:type="pct"/>
          </w:tcPr>
          <w:p w14:paraId="2B86E1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299" w:type="pct"/>
          </w:tcPr>
          <w:p w14:paraId="708A3D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(9.88)</w:t>
            </w:r>
          </w:p>
        </w:tc>
        <w:tc>
          <w:tcPr>
            <w:tcW w:w="279" w:type="pct"/>
          </w:tcPr>
          <w:p w14:paraId="025D55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0.314</w:t>
            </w:r>
          </w:p>
        </w:tc>
      </w:tr>
      <w:tr w:rsidR="00E47E9F" w:rsidRPr="00C73E1C" w14:paraId="44157D33" w14:textId="77777777" w:rsidTr="009C25A6">
        <w:tc>
          <w:tcPr>
            <w:tcW w:w="800" w:type="pct"/>
          </w:tcPr>
          <w:p w14:paraId="75C0F5C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420" w:type="pct"/>
          </w:tcPr>
          <w:p w14:paraId="06A2D3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F8867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F0407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957 (21.20)</w:t>
            </w:r>
          </w:p>
        </w:tc>
        <w:tc>
          <w:tcPr>
            <w:tcW w:w="286" w:type="pct"/>
          </w:tcPr>
          <w:p w14:paraId="789C0C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59852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2623 (36.02)</w:t>
            </w:r>
          </w:p>
        </w:tc>
        <w:tc>
          <w:tcPr>
            <w:tcW w:w="338" w:type="pct"/>
          </w:tcPr>
          <w:p w14:paraId="0F9F2E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BBB4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235 (17.37)</w:t>
            </w:r>
          </w:p>
        </w:tc>
        <w:tc>
          <w:tcPr>
            <w:tcW w:w="286" w:type="pct"/>
          </w:tcPr>
          <w:p w14:paraId="040148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05429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2374 (27.63)</w:t>
            </w:r>
          </w:p>
        </w:tc>
        <w:tc>
          <w:tcPr>
            <w:tcW w:w="393" w:type="pct"/>
          </w:tcPr>
          <w:p w14:paraId="77CA4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60F1F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529 (11.48)</w:t>
            </w:r>
          </w:p>
        </w:tc>
        <w:tc>
          <w:tcPr>
            <w:tcW w:w="279" w:type="pct"/>
          </w:tcPr>
          <w:p w14:paraId="2D44D1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C82F4CB" w14:textId="77777777" w:rsidTr="009C25A6">
        <w:tc>
          <w:tcPr>
            <w:tcW w:w="800" w:type="pct"/>
          </w:tcPr>
          <w:p w14:paraId="0770E95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420" w:type="pct"/>
          </w:tcPr>
          <w:p w14:paraId="11B38F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0935C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05D55B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7ADE4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511FA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DC784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A30BA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A60ED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37BE1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29774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275F20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76298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690CD81" w14:textId="77777777" w:rsidTr="009C25A6">
        <w:tc>
          <w:tcPr>
            <w:tcW w:w="800" w:type="pct"/>
          </w:tcPr>
          <w:p w14:paraId="76F609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7E8B9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61C42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52A9C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1001 (20.26)</w:t>
            </w:r>
          </w:p>
        </w:tc>
        <w:tc>
          <w:tcPr>
            <w:tcW w:w="286" w:type="pct"/>
          </w:tcPr>
          <w:p w14:paraId="5ED185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0.347</w:t>
            </w:r>
          </w:p>
        </w:tc>
        <w:tc>
          <w:tcPr>
            <w:tcW w:w="435" w:type="pct"/>
          </w:tcPr>
          <w:p w14:paraId="27016C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2493 (37.41)</w:t>
            </w:r>
          </w:p>
        </w:tc>
        <w:tc>
          <w:tcPr>
            <w:tcW w:w="338" w:type="pct"/>
          </w:tcPr>
          <w:p w14:paraId="7C9A14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392" w:type="pct"/>
          </w:tcPr>
          <w:p w14:paraId="3E2072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(22.67)</w:t>
            </w:r>
          </w:p>
        </w:tc>
        <w:tc>
          <w:tcPr>
            <w:tcW w:w="286" w:type="pct"/>
          </w:tcPr>
          <w:p w14:paraId="7DD771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4D2FD2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1998 (28.40)</w:t>
            </w:r>
          </w:p>
        </w:tc>
        <w:tc>
          <w:tcPr>
            <w:tcW w:w="393" w:type="pct"/>
          </w:tcPr>
          <w:p w14:paraId="3EB534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299" w:type="pct"/>
          </w:tcPr>
          <w:p w14:paraId="48A116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479 (11.41)</w:t>
            </w:r>
          </w:p>
        </w:tc>
        <w:tc>
          <w:tcPr>
            <w:tcW w:w="279" w:type="pct"/>
          </w:tcPr>
          <w:p w14:paraId="66F16A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0.606</w:t>
            </w:r>
          </w:p>
        </w:tc>
      </w:tr>
      <w:tr w:rsidR="00E47E9F" w:rsidRPr="00C73E1C" w14:paraId="5192FFE7" w14:textId="77777777" w:rsidTr="009C25A6">
        <w:tc>
          <w:tcPr>
            <w:tcW w:w="800" w:type="pct"/>
          </w:tcPr>
          <w:p w14:paraId="0C28AF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0FE168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57721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59B7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(15.77)</w:t>
            </w:r>
          </w:p>
        </w:tc>
        <w:tc>
          <w:tcPr>
            <w:tcW w:w="286" w:type="pct"/>
          </w:tcPr>
          <w:p w14:paraId="4AD623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40A94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665 (30.72)</w:t>
            </w:r>
          </w:p>
        </w:tc>
        <w:tc>
          <w:tcPr>
            <w:tcW w:w="338" w:type="pct"/>
          </w:tcPr>
          <w:p w14:paraId="74FFB8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164BB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(6.12)</w:t>
            </w:r>
          </w:p>
        </w:tc>
        <w:tc>
          <w:tcPr>
            <w:tcW w:w="286" w:type="pct"/>
          </w:tcPr>
          <w:p w14:paraId="606D7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29229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956 (23.65)</w:t>
            </w:r>
          </w:p>
        </w:tc>
        <w:tc>
          <w:tcPr>
            <w:tcW w:w="393" w:type="pct"/>
          </w:tcPr>
          <w:p w14:paraId="1C3C18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87D35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(10.46)</w:t>
            </w:r>
          </w:p>
        </w:tc>
        <w:tc>
          <w:tcPr>
            <w:tcW w:w="279" w:type="pct"/>
          </w:tcPr>
          <w:p w14:paraId="067500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1C7AB1D" w14:textId="77777777" w:rsidTr="009C25A6">
        <w:tc>
          <w:tcPr>
            <w:tcW w:w="800" w:type="pct"/>
          </w:tcPr>
          <w:p w14:paraId="0F701BC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420" w:type="pct"/>
          </w:tcPr>
          <w:p w14:paraId="5AE794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13293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C57B4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BA9FC4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633EE6C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F29038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37830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4E960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82E1C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BFA8EB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6428D3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230B61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97E361" w14:textId="77777777" w:rsidTr="009C25A6">
        <w:tc>
          <w:tcPr>
            <w:tcW w:w="800" w:type="pct"/>
          </w:tcPr>
          <w:p w14:paraId="53FC47E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Yes </w:t>
            </w:r>
          </w:p>
        </w:tc>
        <w:tc>
          <w:tcPr>
            <w:tcW w:w="420" w:type="pct"/>
          </w:tcPr>
          <w:p w14:paraId="106071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FC33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C3E58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1036 (20.16)</w:t>
            </w:r>
          </w:p>
        </w:tc>
        <w:tc>
          <w:tcPr>
            <w:tcW w:w="286" w:type="pct"/>
          </w:tcPr>
          <w:p w14:paraId="4EE65D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435" w:type="pct"/>
          </w:tcPr>
          <w:p w14:paraId="76A0D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3210 (35.40)</w:t>
            </w:r>
          </w:p>
        </w:tc>
        <w:tc>
          <w:tcPr>
            <w:tcW w:w="338" w:type="pct"/>
          </w:tcPr>
          <w:p w14:paraId="143E6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0.946</w:t>
            </w:r>
          </w:p>
        </w:tc>
        <w:tc>
          <w:tcPr>
            <w:tcW w:w="392" w:type="pct"/>
          </w:tcPr>
          <w:p w14:paraId="39085E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307 (22.68)</w:t>
            </w:r>
          </w:p>
        </w:tc>
        <w:tc>
          <w:tcPr>
            <w:tcW w:w="286" w:type="pct"/>
          </w:tcPr>
          <w:p w14:paraId="110CB7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401" w:type="pct"/>
            <w:gridSpan w:val="2"/>
          </w:tcPr>
          <w:p w14:paraId="2FDAD6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3021 (26.60)</w:t>
            </w:r>
          </w:p>
        </w:tc>
        <w:tc>
          <w:tcPr>
            <w:tcW w:w="393" w:type="pct"/>
          </w:tcPr>
          <w:p w14:paraId="79654C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299" w:type="pct"/>
          </w:tcPr>
          <w:p w14:paraId="3E3A07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644 (11.19)</w:t>
            </w:r>
          </w:p>
        </w:tc>
        <w:tc>
          <w:tcPr>
            <w:tcW w:w="279" w:type="pct"/>
          </w:tcPr>
          <w:p w14:paraId="534322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0.603</w:t>
            </w:r>
          </w:p>
        </w:tc>
      </w:tr>
      <w:tr w:rsidR="00E47E9F" w:rsidRPr="00C73E1C" w14:paraId="7C6EAF83" w14:textId="77777777" w:rsidTr="009C25A6">
        <w:tc>
          <w:tcPr>
            <w:tcW w:w="800" w:type="pct"/>
          </w:tcPr>
          <w:p w14:paraId="4AFAE7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16982B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6C5D2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E3022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(20.62)</w:t>
            </w:r>
          </w:p>
        </w:tc>
        <w:tc>
          <w:tcPr>
            <w:tcW w:w="286" w:type="pct"/>
          </w:tcPr>
          <w:p w14:paraId="27B782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60A1A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 (34.64)</w:t>
            </w:r>
          </w:p>
        </w:tc>
        <w:tc>
          <w:tcPr>
            <w:tcW w:w="338" w:type="pct"/>
          </w:tcPr>
          <w:p w14:paraId="0CA730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4F52D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(5.52)</w:t>
            </w:r>
          </w:p>
        </w:tc>
        <w:tc>
          <w:tcPr>
            <w:tcW w:w="286" w:type="pct"/>
          </w:tcPr>
          <w:p w14:paraId="4CCE2A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C360E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(28.50)</w:t>
            </w:r>
          </w:p>
        </w:tc>
        <w:tc>
          <w:tcPr>
            <w:tcW w:w="393" w:type="pct"/>
          </w:tcPr>
          <w:p w14:paraId="60E900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5B7E3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(7.23)</w:t>
            </w:r>
          </w:p>
        </w:tc>
        <w:tc>
          <w:tcPr>
            <w:tcW w:w="279" w:type="pct"/>
          </w:tcPr>
          <w:p w14:paraId="5AB212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421EDE6" w14:textId="77777777" w:rsidTr="009C25A6">
        <w:tc>
          <w:tcPr>
            <w:tcW w:w="800" w:type="pct"/>
          </w:tcPr>
          <w:p w14:paraId="3D503C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420" w:type="pct"/>
          </w:tcPr>
          <w:p w14:paraId="4A3C93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0F46B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BC61B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A1441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620FA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A2B73A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000DAE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BDADF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6B0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7B2FC3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8837CF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75DCA2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26117E" w14:textId="77777777" w:rsidTr="009C25A6">
        <w:tc>
          <w:tcPr>
            <w:tcW w:w="800" w:type="pct"/>
          </w:tcPr>
          <w:p w14:paraId="34B06A5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420" w:type="pct"/>
          </w:tcPr>
          <w:p w14:paraId="6EEB96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F93D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AB0E7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226 (19.17)</w:t>
            </w:r>
          </w:p>
        </w:tc>
        <w:tc>
          <w:tcPr>
            <w:tcW w:w="286" w:type="pct"/>
          </w:tcPr>
          <w:p w14:paraId="0FA8F6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435" w:type="pct"/>
          </w:tcPr>
          <w:p w14:paraId="60105D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6EE3BB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1AE65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(12.17)</w:t>
            </w:r>
          </w:p>
        </w:tc>
        <w:tc>
          <w:tcPr>
            <w:tcW w:w="286" w:type="pct"/>
          </w:tcPr>
          <w:p w14:paraId="0A8300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5EAC53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1372 (24.85)</w:t>
            </w:r>
          </w:p>
        </w:tc>
        <w:tc>
          <w:tcPr>
            <w:tcW w:w="393" w:type="pct"/>
          </w:tcPr>
          <w:p w14:paraId="1407DE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299" w:type="pct"/>
          </w:tcPr>
          <w:p w14:paraId="0CE221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(11.06)</w:t>
            </w:r>
          </w:p>
        </w:tc>
        <w:tc>
          <w:tcPr>
            <w:tcW w:w="279" w:type="pct"/>
          </w:tcPr>
          <w:p w14:paraId="5A38D3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E47E9F" w:rsidRPr="00C73E1C" w14:paraId="25BCC284" w14:textId="77777777" w:rsidTr="009C25A6">
        <w:tc>
          <w:tcPr>
            <w:tcW w:w="800" w:type="pct"/>
          </w:tcPr>
          <w:p w14:paraId="3C7A010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420" w:type="pct"/>
          </w:tcPr>
          <w:p w14:paraId="2F86B6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15F1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ADE90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220 (18.27)</w:t>
            </w:r>
          </w:p>
        </w:tc>
        <w:tc>
          <w:tcPr>
            <w:tcW w:w="286" w:type="pct"/>
          </w:tcPr>
          <w:p w14:paraId="1764A4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0AFACD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52B801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82EEA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(53.36)</w:t>
            </w:r>
          </w:p>
        </w:tc>
        <w:tc>
          <w:tcPr>
            <w:tcW w:w="286" w:type="pct"/>
          </w:tcPr>
          <w:p w14:paraId="3ADC29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B278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524 (28.82)</w:t>
            </w:r>
          </w:p>
        </w:tc>
        <w:tc>
          <w:tcPr>
            <w:tcW w:w="393" w:type="pct"/>
          </w:tcPr>
          <w:p w14:paraId="260EF2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66AC0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333 (10.21)</w:t>
            </w:r>
          </w:p>
        </w:tc>
        <w:tc>
          <w:tcPr>
            <w:tcW w:w="279" w:type="pct"/>
          </w:tcPr>
          <w:p w14:paraId="68627F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91C7BAC" w14:textId="77777777" w:rsidTr="009C25A6">
        <w:tc>
          <w:tcPr>
            <w:tcW w:w="800" w:type="pct"/>
          </w:tcPr>
          <w:p w14:paraId="557F107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420" w:type="pct"/>
          </w:tcPr>
          <w:p w14:paraId="06A7FF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612C8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9AD0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581 (21.64)</w:t>
            </w:r>
          </w:p>
        </w:tc>
        <w:tc>
          <w:tcPr>
            <w:tcW w:w="286" w:type="pct"/>
          </w:tcPr>
          <w:p w14:paraId="0F49A3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71D2C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5551C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C7E6A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(14.87)</w:t>
            </w:r>
          </w:p>
        </w:tc>
        <w:tc>
          <w:tcPr>
            <w:tcW w:w="286" w:type="pct"/>
          </w:tcPr>
          <w:p w14:paraId="58D6D2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46915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1139 (27.96)</w:t>
            </w:r>
          </w:p>
        </w:tc>
        <w:tc>
          <w:tcPr>
            <w:tcW w:w="393" w:type="pct"/>
          </w:tcPr>
          <w:p w14:paraId="0E7AA2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1B22E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281 (12.62)</w:t>
            </w:r>
          </w:p>
        </w:tc>
        <w:tc>
          <w:tcPr>
            <w:tcW w:w="279" w:type="pct"/>
          </w:tcPr>
          <w:p w14:paraId="7BB6A6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30A14BD" w14:textId="77777777" w:rsidTr="009C25A6">
        <w:tc>
          <w:tcPr>
            <w:tcW w:w="800" w:type="pct"/>
          </w:tcPr>
          <w:p w14:paraId="44C12C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420" w:type="pct"/>
          </w:tcPr>
          <w:p w14:paraId="41D730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7792E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F0442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16A1B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3EA414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7ACCF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BA349C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2527D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1AA92F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7D58C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168CA0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BF3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9B96E28" w14:textId="77777777" w:rsidTr="009C25A6">
        <w:tc>
          <w:tcPr>
            <w:tcW w:w="800" w:type="pct"/>
          </w:tcPr>
          <w:p w14:paraId="74CA72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420" w:type="pct"/>
          </w:tcPr>
          <w:p w14:paraId="159E0C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B4F60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F2D63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928 (20.92)</w:t>
            </w:r>
          </w:p>
        </w:tc>
        <w:tc>
          <w:tcPr>
            <w:tcW w:w="286" w:type="pct"/>
          </w:tcPr>
          <w:p w14:paraId="6B5C76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435" w:type="pct"/>
          </w:tcPr>
          <w:p w14:paraId="554BBF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1564 (36.34)</w:t>
            </w:r>
          </w:p>
        </w:tc>
        <w:tc>
          <w:tcPr>
            <w:tcW w:w="338" w:type="pct"/>
          </w:tcPr>
          <w:p w14:paraId="560774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0.490</w:t>
            </w:r>
          </w:p>
        </w:tc>
        <w:tc>
          <w:tcPr>
            <w:tcW w:w="392" w:type="pct"/>
          </w:tcPr>
          <w:p w14:paraId="770E21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430CF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F9E40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187 (21.67)</w:t>
            </w:r>
          </w:p>
        </w:tc>
        <w:tc>
          <w:tcPr>
            <w:tcW w:w="393" w:type="pct"/>
          </w:tcPr>
          <w:p w14:paraId="4510F9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299" w:type="pct"/>
          </w:tcPr>
          <w:p w14:paraId="373901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247 (10.76)</w:t>
            </w:r>
          </w:p>
        </w:tc>
        <w:tc>
          <w:tcPr>
            <w:tcW w:w="279" w:type="pct"/>
          </w:tcPr>
          <w:p w14:paraId="210C8E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0.822</w:t>
            </w:r>
          </w:p>
        </w:tc>
      </w:tr>
      <w:tr w:rsidR="00E47E9F" w:rsidRPr="00C73E1C" w14:paraId="1D57D423" w14:textId="77777777" w:rsidTr="009C25A6">
        <w:tc>
          <w:tcPr>
            <w:tcW w:w="800" w:type="pct"/>
          </w:tcPr>
          <w:p w14:paraId="59C3F6F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420" w:type="pct"/>
          </w:tcPr>
          <w:p w14:paraId="4DE6DE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CE5C9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65FB3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 (14.92)</w:t>
            </w:r>
          </w:p>
        </w:tc>
        <w:tc>
          <w:tcPr>
            <w:tcW w:w="286" w:type="pct"/>
          </w:tcPr>
          <w:p w14:paraId="206C4D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5E44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1328 (33.88)</w:t>
            </w:r>
          </w:p>
        </w:tc>
        <w:tc>
          <w:tcPr>
            <w:tcW w:w="338" w:type="pct"/>
          </w:tcPr>
          <w:p w14:paraId="514F76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0744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312 (21.74)</w:t>
            </w:r>
          </w:p>
        </w:tc>
        <w:tc>
          <w:tcPr>
            <w:tcW w:w="286" w:type="pct"/>
          </w:tcPr>
          <w:p w14:paraId="3814E9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154F50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2775 (27.07)</w:t>
            </w:r>
          </w:p>
        </w:tc>
        <w:tc>
          <w:tcPr>
            <w:tcW w:w="393" w:type="pct"/>
          </w:tcPr>
          <w:p w14:paraId="1ED71A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D1A9A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353 (11.60)</w:t>
            </w:r>
          </w:p>
        </w:tc>
        <w:tc>
          <w:tcPr>
            <w:tcW w:w="279" w:type="pct"/>
          </w:tcPr>
          <w:p w14:paraId="40B290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605F9FA" w14:textId="77777777" w:rsidTr="009C25A6">
        <w:tc>
          <w:tcPr>
            <w:tcW w:w="800" w:type="pct"/>
          </w:tcPr>
          <w:p w14:paraId="4D72129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420" w:type="pct"/>
          </w:tcPr>
          <w:p w14:paraId="2C3FF6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CDECA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A1B0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(24.75)</w:t>
            </w:r>
          </w:p>
        </w:tc>
        <w:tc>
          <w:tcPr>
            <w:tcW w:w="286" w:type="pct"/>
          </w:tcPr>
          <w:p w14:paraId="7B2ADC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65BEA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303 (36.83)</w:t>
            </w:r>
          </w:p>
        </w:tc>
        <w:tc>
          <w:tcPr>
            <w:tcW w:w="338" w:type="pct"/>
          </w:tcPr>
          <w:p w14:paraId="7F2F1D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D8733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(5.45)</w:t>
            </w:r>
          </w:p>
        </w:tc>
        <w:tc>
          <w:tcPr>
            <w:tcW w:w="286" w:type="pct"/>
          </w:tcPr>
          <w:p w14:paraId="56E031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1C719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(29.34)</w:t>
            </w:r>
          </w:p>
        </w:tc>
        <w:tc>
          <w:tcPr>
            <w:tcW w:w="393" w:type="pct"/>
          </w:tcPr>
          <w:p w14:paraId="7E28BE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7C1682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(10.84)</w:t>
            </w:r>
          </w:p>
        </w:tc>
        <w:tc>
          <w:tcPr>
            <w:tcW w:w="279" w:type="pct"/>
          </w:tcPr>
          <w:p w14:paraId="069465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A4397C8" w14:textId="77777777" w:rsidTr="009C25A6">
        <w:tc>
          <w:tcPr>
            <w:tcW w:w="800" w:type="pct"/>
          </w:tcPr>
          <w:p w14:paraId="2E539A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420" w:type="pct"/>
          </w:tcPr>
          <w:p w14:paraId="585DE0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477AC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E1EFB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59BEF8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6A3FC74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2BCC0C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4E1924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59985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DB4EA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00A1DD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CBFFA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BF3FD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4CD4FC0" w14:textId="77777777" w:rsidTr="009C25A6">
        <w:tc>
          <w:tcPr>
            <w:tcW w:w="800" w:type="pct"/>
          </w:tcPr>
          <w:p w14:paraId="3E22D2F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903F2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76D59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91F7C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282 (20.55)</w:t>
            </w:r>
          </w:p>
        </w:tc>
        <w:tc>
          <w:tcPr>
            <w:tcW w:w="286" w:type="pct"/>
          </w:tcPr>
          <w:p w14:paraId="17F6B0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0.636</w:t>
            </w:r>
          </w:p>
        </w:tc>
        <w:tc>
          <w:tcPr>
            <w:tcW w:w="435" w:type="pct"/>
          </w:tcPr>
          <w:p w14:paraId="6DEC84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536 (39.24)</w:t>
            </w:r>
          </w:p>
        </w:tc>
        <w:tc>
          <w:tcPr>
            <w:tcW w:w="338" w:type="pct"/>
          </w:tcPr>
          <w:p w14:paraId="25AF76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392" w:type="pct"/>
          </w:tcPr>
          <w:p w14:paraId="577057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(12.02)</w:t>
            </w:r>
          </w:p>
        </w:tc>
        <w:tc>
          <w:tcPr>
            <w:tcW w:w="286" w:type="pct"/>
          </w:tcPr>
          <w:p w14:paraId="0BD7BC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</w:p>
        </w:tc>
        <w:tc>
          <w:tcPr>
            <w:tcW w:w="401" w:type="pct"/>
            <w:gridSpan w:val="2"/>
          </w:tcPr>
          <w:p w14:paraId="6E573B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829 (25.32)</w:t>
            </w:r>
          </w:p>
        </w:tc>
        <w:tc>
          <w:tcPr>
            <w:tcW w:w="393" w:type="pct"/>
          </w:tcPr>
          <w:p w14:paraId="238A28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299" w:type="pct"/>
          </w:tcPr>
          <w:p w14:paraId="06350D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144 (7.02)</w:t>
            </w:r>
          </w:p>
        </w:tc>
        <w:tc>
          <w:tcPr>
            <w:tcW w:w="279" w:type="pct"/>
          </w:tcPr>
          <w:p w14:paraId="3C6188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CEB0FDE" w14:textId="77777777" w:rsidTr="009C25A6">
        <w:tc>
          <w:tcPr>
            <w:tcW w:w="800" w:type="pct"/>
          </w:tcPr>
          <w:p w14:paraId="53791FB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68C274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6F604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71E16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752 (19.71)</w:t>
            </w:r>
          </w:p>
        </w:tc>
        <w:tc>
          <w:tcPr>
            <w:tcW w:w="286" w:type="pct"/>
          </w:tcPr>
          <w:p w14:paraId="486041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FBAD9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2672 (34.60)</w:t>
            </w:r>
          </w:p>
        </w:tc>
        <w:tc>
          <w:tcPr>
            <w:tcW w:w="338" w:type="pct"/>
          </w:tcPr>
          <w:p w14:paraId="2E3020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74CE6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 (32.92)</w:t>
            </w:r>
          </w:p>
        </w:tc>
        <w:tc>
          <w:tcPr>
            <w:tcW w:w="286" w:type="pct"/>
          </w:tcPr>
          <w:p w14:paraId="2C209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A26F9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2110 (27.07)</w:t>
            </w:r>
          </w:p>
        </w:tc>
        <w:tc>
          <w:tcPr>
            <w:tcW w:w="393" w:type="pct"/>
          </w:tcPr>
          <w:p w14:paraId="44426C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34D1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471 (12.95)</w:t>
            </w:r>
          </w:p>
        </w:tc>
        <w:tc>
          <w:tcPr>
            <w:tcW w:w="279" w:type="pct"/>
          </w:tcPr>
          <w:p w14:paraId="7FE771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1075B7A" w14:textId="77777777" w:rsidTr="009C25A6">
        <w:tc>
          <w:tcPr>
            <w:tcW w:w="800" w:type="pct"/>
          </w:tcPr>
          <w:p w14:paraId="10CCA9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420" w:type="pct"/>
          </w:tcPr>
          <w:p w14:paraId="1693D0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3FB32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2006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259B95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5CCD70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5073C2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3E9F1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0D173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E56AD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1E4E5E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F8E72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56CEA7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61FE9DF" w14:textId="77777777" w:rsidTr="009C25A6">
        <w:tc>
          <w:tcPr>
            <w:tcW w:w="800" w:type="pct"/>
          </w:tcPr>
          <w:p w14:paraId="224D3D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420" w:type="pct"/>
          </w:tcPr>
          <w:p w14:paraId="083E0E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FB4AB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111EA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76BC0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4BB3B3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47FAFEB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30B51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43263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C2D78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766D4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EF98A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65641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B1892FE" w14:textId="77777777" w:rsidTr="009C25A6">
        <w:tc>
          <w:tcPr>
            <w:tcW w:w="800" w:type="pct"/>
          </w:tcPr>
          <w:p w14:paraId="015BCE9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3A10D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22C8A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71D71E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172 (15.77)</w:t>
            </w:r>
          </w:p>
        </w:tc>
        <w:tc>
          <w:tcPr>
            <w:tcW w:w="286" w:type="pct"/>
          </w:tcPr>
          <w:p w14:paraId="64BA81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35" w:type="pct"/>
          </w:tcPr>
          <w:p w14:paraId="6209B3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388 (24.84)</w:t>
            </w:r>
          </w:p>
        </w:tc>
        <w:tc>
          <w:tcPr>
            <w:tcW w:w="338" w:type="pct"/>
          </w:tcPr>
          <w:p w14:paraId="292AB5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667B79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116 (9.95)</w:t>
            </w:r>
          </w:p>
        </w:tc>
        <w:tc>
          <w:tcPr>
            <w:tcW w:w="286" w:type="pct"/>
          </w:tcPr>
          <w:p w14:paraId="29FA04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401" w:type="pct"/>
            <w:gridSpan w:val="2"/>
          </w:tcPr>
          <w:p w14:paraId="77970E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641 (21.98)</w:t>
            </w:r>
          </w:p>
        </w:tc>
        <w:tc>
          <w:tcPr>
            <w:tcW w:w="393" w:type="pct"/>
          </w:tcPr>
          <w:p w14:paraId="791BEE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3F8FE5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235 (9.31)</w:t>
            </w:r>
          </w:p>
        </w:tc>
        <w:tc>
          <w:tcPr>
            <w:tcW w:w="279" w:type="pct"/>
          </w:tcPr>
          <w:p w14:paraId="0E67B1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</w:tr>
      <w:tr w:rsidR="00E47E9F" w:rsidRPr="00C73E1C" w14:paraId="1386BFF0" w14:textId="77777777" w:rsidTr="009C25A6">
        <w:tc>
          <w:tcPr>
            <w:tcW w:w="800" w:type="pct"/>
          </w:tcPr>
          <w:p w14:paraId="38CBDCE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7FE5B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A8F66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A5D89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866 (21.45)</w:t>
            </w:r>
          </w:p>
        </w:tc>
        <w:tc>
          <w:tcPr>
            <w:tcW w:w="286" w:type="pct"/>
          </w:tcPr>
          <w:p w14:paraId="516C5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499A4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2869 (38.52)</w:t>
            </w:r>
          </w:p>
        </w:tc>
        <w:tc>
          <w:tcPr>
            <w:tcW w:w="338" w:type="pct"/>
          </w:tcPr>
          <w:p w14:paraId="55520F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82597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207 (34.38)</w:t>
            </w:r>
          </w:p>
        </w:tc>
        <w:tc>
          <w:tcPr>
            <w:tcW w:w="286" w:type="pct"/>
          </w:tcPr>
          <w:p w14:paraId="6544C0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98FE3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2395 (28.57)</w:t>
            </w:r>
          </w:p>
        </w:tc>
        <w:tc>
          <w:tcPr>
            <w:tcW w:w="393" w:type="pct"/>
          </w:tcPr>
          <w:p w14:paraId="401BD6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70A5F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414 (12.75)</w:t>
            </w:r>
          </w:p>
        </w:tc>
        <w:tc>
          <w:tcPr>
            <w:tcW w:w="279" w:type="pct"/>
          </w:tcPr>
          <w:p w14:paraId="341137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2605202" w14:textId="77777777" w:rsidTr="009C25A6">
        <w:tc>
          <w:tcPr>
            <w:tcW w:w="800" w:type="pct"/>
          </w:tcPr>
          <w:p w14:paraId="337E0E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420" w:type="pct"/>
          </w:tcPr>
          <w:p w14:paraId="05ED63C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F19DA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DEBE0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D21116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78A5A1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053CA88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319734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267009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48D9B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07A127F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C8670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C8701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2199053" w14:textId="77777777" w:rsidTr="009C25A6">
        <w:tc>
          <w:tcPr>
            <w:tcW w:w="800" w:type="pct"/>
          </w:tcPr>
          <w:p w14:paraId="0436E9D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49B507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10041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41E004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616 (21.09)</w:t>
            </w:r>
          </w:p>
        </w:tc>
        <w:tc>
          <w:tcPr>
            <w:tcW w:w="286" w:type="pct"/>
          </w:tcPr>
          <w:p w14:paraId="4A0D54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0.202</w:t>
            </w:r>
          </w:p>
        </w:tc>
        <w:tc>
          <w:tcPr>
            <w:tcW w:w="435" w:type="pct"/>
          </w:tcPr>
          <w:p w14:paraId="7C7DA1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1895 (34.62)</w:t>
            </w:r>
          </w:p>
        </w:tc>
        <w:tc>
          <w:tcPr>
            <w:tcW w:w="338" w:type="pct"/>
          </w:tcPr>
          <w:p w14:paraId="7AAFC8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0.4237</w:t>
            </w:r>
          </w:p>
        </w:tc>
        <w:tc>
          <w:tcPr>
            <w:tcW w:w="392" w:type="pct"/>
          </w:tcPr>
          <w:p w14:paraId="44ABDD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224 (22.60)</w:t>
            </w:r>
          </w:p>
        </w:tc>
        <w:tc>
          <w:tcPr>
            <w:tcW w:w="286" w:type="pct"/>
          </w:tcPr>
          <w:p w14:paraId="10557D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401" w:type="pct"/>
            <w:gridSpan w:val="2"/>
          </w:tcPr>
          <w:p w14:paraId="3AC64A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2294 (25.39)</w:t>
            </w:r>
          </w:p>
        </w:tc>
        <w:tc>
          <w:tcPr>
            <w:tcW w:w="393" w:type="pct"/>
          </w:tcPr>
          <w:p w14:paraId="64230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2F175C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528 (10.99)</w:t>
            </w:r>
          </w:p>
        </w:tc>
        <w:tc>
          <w:tcPr>
            <w:tcW w:w="279" w:type="pct"/>
          </w:tcPr>
          <w:p w14:paraId="2E3DC0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0.602</w:t>
            </w:r>
          </w:p>
        </w:tc>
      </w:tr>
      <w:tr w:rsidR="00E47E9F" w:rsidRPr="00C73E1C" w14:paraId="787B7F91" w14:textId="77777777" w:rsidTr="009C25A6">
        <w:tc>
          <w:tcPr>
            <w:tcW w:w="800" w:type="pct"/>
          </w:tcPr>
          <w:p w14:paraId="79C2878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420" w:type="pct"/>
          </w:tcPr>
          <w:p w14:paraId="36D756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E283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4D9B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422 (18.98)</w:t>
            </w:r>
          </w:p>
        </w:tc>
        <w:tc>
          <w:tcPr>
            <w:tcW w:w="286" w:type="pct"/>
          </w:tcPr>
          <w:p w14:paraId="045A44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60081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1362 (36.77)</w:t>
            </w:r>
          </w:p>
        </w:tc>
        <w:tc>
          <w:tcPr>
            <w:tcW w:w="338" w:type="pct"/>
          </w:tcPr>
          <w:p w14:paraId="2C849F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6F4A6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(13.28)</w:t>
            </w:r>
          </w:p>
        </w:tc>
        <w:tc>
          <w:tcPr>
            <w:tcW w:w="286" w:type="pct"/>
          </w:tcPr>
          <w:p w14:paraId="22A6C9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3925E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742 (31.90)</w:t>
            </w:r>
          </w:p>
        </w:tc>
        <w:tc>
          <w:tcPr>
            <w:tcW w:w="393" w:type="pct"/>
          </w:tcPr>
          <w:p w14:paraId="514566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E812E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(12.02)</w:t>
            </w:r>
          </w:p>
        </w:tc>
        <w:tc>
          <w:tcPr>
            <w:tcW w:w="279" w:type="pct"/>
          </w:tcPr>
          <w:p w14:paraId="6CF11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B926177" w14:textId="77777777" w:rsidTr="009C25A6">
        <w:tc>
          <w:tcPr>
            <w:tcW w:w="800" w:type="pct"/>
          </w:tcPr>
          <w:p w14:paraId="34D9D6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420" w:type="pct"/>
          </w:tcPr>
          <w:p w14:paraId="24195E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C46B1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F12F0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496E4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3BD146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667D21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986BB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0CC15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06DF0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4B06F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2FA654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B08CC4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9D12CAB" w14:textId="77777777" w:rsidTr="009C25A6">
        <w:tc>
          <w:tcPr>
            <w:tcW w:w="800" w:type="pct"/>
          </w:tcPr>
          <w:p w14:paraId="79B1F49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3B01F1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49958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9E69F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636 (20.96)</w:t>
            </w:r>
          </w:p>
        </w:tc>
        <w:tc>
          <w:tcPr>
            <w:tcW w:w="286" w:type="pct"/>
          </w:tcPr>
          <w:p w14:paraId="3F712F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435" w:type="pct"/>
          </w:tcPr>
          <w:p w14:paraId="743685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2417 (34.94)</w:t>
            </w:r>
          </w:p>
        </w:tc>
        <w:tc>
          <w:tcPr>
            <w:tcW w:w="338" w:type="pct"/>
          </w:tcPr>
          <w:p w14:paraId="6A9947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392" w:type="pct"/>
          </w:tcPr>
          <w:p w14:paraId="155D1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 (27.44)</w:t>
            </w:r>
          </w:p>
        </w:tc>
        <w:tc>
          <w:tcPr>
            <w:tcW w:w="286" w:type="pct"/>
          </w:tcPr>
          <w:p w14:paraId="2FC2A0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401" w:type="pct"/>
            <w:gridSpan w:val="2"/>
          </w:tcPr>
          <w:p w14:paraId="5896C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1814 (24.99)</w:t>
            </w:r>
          </w:p>
        </w:tc>
        <w:tc>
          <w:tcPr>
            <w:tcW w:w="393" w:type="pct"/>
          </w:tcPr>
          <w:p w14:paraId="2A8C27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299" w:type="pct"/>
          </w:tcPr>
          <w:p w14:paraId="5DC5B5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530 (11.20)</w:t>
            </w:r>
          </w:p>
        </w:tc>
        <w:tc>
          <w:tcPr>
            <w:tcW w:w="279" w:type="pct"/>
          </w:tcPr>
          <w:p w14:paraId="04D065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E47E9F" w:rsidRPr="00C73E1C" w14:paraId="7A44BFE6" w14:textId="77777777" w:rsidTr="009C25A6">
        <w:tc>
          <w:tcPr>
            <w:tcW w:w="800" w:type="pct"/>
          </w:tcPr>
          <w:p w14:paraId="78AB7C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65E484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AA940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A2CBC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402 (19.15)</w:t>
            </w:r>
          </w:p>
        </w:tc>
        <w:tc>
          <w:tcPr>
            <w:tcW w:w="286" w:type="pct"/>
          </w:tcPr>
          <w:p w14:paraId="413A3D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25F70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840 (36.75)</w:t>
            </w:r>
          </w:p>
        </w:tc>
        <w:tc>
          <w:tcPr>
            <w:tcW w:w="338" w:type="pct"/>
          </w:tcPr>
          <w:p w14:paraId="526213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77FD9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 (16.76)</w:t>
            </w:r>
          </w:p>
        </w:tc>
        <w:tc>
          <w:tcPr>
            <w:tcW w:w="286" w:type="pct"/>
          </w:tcPr>
          <w:p w14:paraId="1EC49F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8225C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1222 (29.21)</w:t>
            </w:r>
          </w:p>
        </w:tc>
        <w:tc>
          <w:tcPr>
            <w:tcW w:w="393" w:type="pct"/>
          </w:tcPr>
          <w:p w14:paraId="594FBA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2AB30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 (11.18)</w:t>
            </w:r>
          </w:p>
        </w:tc>
        <w:tc>
          <w:tcPr>
            <w:tcW w:w="279" w:type="pct"/>
          </w:tcPr>
          <w:p w14:paraId="5C6719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96941D9" w14:textId="77777777" w:rsidTr="009C25A6">
        <w:tc>
          <w:tcPr>
            <w:tcW w:w="800" w:type="pct"/>
          </w:tcPr>
          <w:p w14:paraId="3A82E6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420" w:type="pct"/>
          </w:tcPr>
          <w:p w14:paraId="4ADDE1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D1A21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E8782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F94677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1B5306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5B2EDE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009BD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4" w:type="pct"/>
            <w:gridSpan w:val="2"/>
          </w:tcPr>
          <w:p w14:paraId="00C88D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8F7ED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A70246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B3126F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7B0EC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5E3D5ED" w14:textId="77777777" w:rsidTr="009C25A6">
        <w:tc>
          <w:tcPr>
            <w:tcW w:w="800" w:type="pct"/>
          </w:tcPr>
          <w:p w14:paraId="760FD7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8DBA4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D4FD5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7AB0F5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(10.04)</w:t>
            </w:r>
          </w:p>
        </w:tc>
        <w:tc>
          <w:tcPr>
            <w:tcW w:w="286" w:type="pct"/>
          </w:tcPr>
          <w:p w14:paraId="71B818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435" w:type="pct"/>
          </w:tcPr>
          <w:p w14:paraId="3EA3E9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(27.46)</w:t>
            </w:r>
          </w:p>
        </w:tc>
        <w:tc>
          <w:tcPr>
            <w:tcW w:w="338" w:type="pct"/>
          </w:tcPr>
          <w:p w14:paraId="313409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392" w:type="pct"/>
          </w:tcPr>
          <w:p w14:paraId="34643E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(4.81)</w:t>
            </w:r>
          </w:p>
        </w:tc>
        <w:tc>
          <w:tcPr>
            <w:tcW w:w="286" w:type="pct"/>
          </w:tcPr>
          <w:p w14:paraId="04CC78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401" w:type="pct"/>
            <w:gridSpan w:val="2"/>
          </w:tcPr>
          <w:p w14:paraId="332F2D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(24.29)</w:t>
            </w:r>
          </w:p>
        </w:tc>
        <w:tc>
          <w:tcPr>
            <w:tcW w:w="393" w:type="pct"/>
          </w:tcPr>
          <w:p w14:paraId="33ECF0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299" w:type="pct"/>
          </w:tcPr>
          <w:p w14:paraId="23D442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(3.33)</w:t>
            </w:r>
          </w:p>
        </w:tc>
        <w:tc>
          <w:tcPr>
            <w:tcW w:w="279" w:type="pct"/>
          </w:tcPr>
          <w:p w14:paraId="21048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E1807E5" w14:textId="77777777" w:rsidTr="009C25A6">
        <w:tc>
          <w:tcPr>
            <w:tcW w:w="800" w:type="pct"/>
          </w:tcPr>
          <w:p w14:paraId="5092CD5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2ADBB6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9E312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7429D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1017 (20.77)</w:t>
            </w:r>
          </w:p>
        </w:tc>
        <w:tc>
          <w:tcPr>
            <w:tcW w:w="286" w:type="pct"/>
          </w:tcPr>
          <w:p w14:paraId="419647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D4127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3208 (35.66)</w:t>
            </w:r>
          </w:p>
        </w:tc>
        <w:tc>
          <w:tcPr>
            <w:tcW w:w="338" w:type="pct"/>
          </w:tcPr>
          <w:p w14:paraId="078ACB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2A798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300 (23.97)</w:t>
            </w:r>
          </w:p>
        </w:tc>
        <w:tc>
          <w:tcPr>
            <w:tcW w:w="286" w:type="pct"/>
          </w:tcPr>
          <w:p w14:paraId="228BB2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44D6B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2869 (26.72)</w:t>
            </w:r>
          </w:p>
        </w:tc>
        <w:tc>
          <w:tcPr>
            <w:tcW w:w="393" w:type="pct"/>
          </w:tcPr>
          <w:p w14:paraId="09170C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5440A2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639 (11.82)</w:t>
            </w:r>
          </w:p>
        </w:tc>
        <w:tc>
          <w:tcPr>
            <w:tcW w:w="279" w:type="pct"/>
          </w:tcPr>
          <w:p w14:paraId="4EB418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5B42B2E" w14:textId="77777777" w:rsidTr="009C25A6">
        <w:tc>
          <w:tcPr>
            <w:tcW w:w="800" w:type="pct"/>
          </w:tcPr>
          <w:p w14:paraId="2AF3C1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420" w:type="pct"/>
          </w:tcPr>
          <w:p w14:paraId="6441AF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6FEEE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D1CEB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97D6E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7C1374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11652B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14460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4" w:type="pct"/>
            <w:gridSpan w:val="2"/>
          </w:tcPr>
          <w:p w14:paraId="672C0D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007FF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DF4A1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CD5E0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419328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4CEE10" w14:textId="77777777" w:rsidTr="009C25A6">
        <w:tc>
          <w:tcPr>
            <w:tcW w:w="800" w:type="pct"/>
          </w:tcPr>
          <w:p w14:paraId="0BE937C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0D0DFD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CB2A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BCB51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(15.97)</w:t>
            </w:r>
          </w:p>
        </w:tc>
        <w:tc>
          <w:tcPr>
            <w:tcW w:w="286" w:type="pct"/>
          </w:tcPr>
          <w:p w14:paraId="61F567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435" w:type="pct"/>
          </w:tcPr>
          <w:p w14:paraId="1E9D63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343 (40.10)</w:t>
            </w:r>
          </w:p>
        </w:tc>
        <w:tc>
          <w:tcPr>
            <w:tcW w:w="338" w:type="pct"/>
          </w:tcPr>
          <w:p w14:paraId="17066D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392" w:type="pct"/>
          </w:tcPr>
          <w:p w14:paraId="6C96EB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(3.74)</w:t>
            </w:r>
          </w:p>
        </w:tc>
        <w:tc>
          <w:tcPr>
            <w:tcW w:w="286" w:type="pct"/>
          </w:tcPr>
          <w:p w14:paraId="74DE27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401" w:type="pct"/>
            <w:gridSpan w:val="2"/>
          </w:tcPr>
          <w:p w14:paraId="09B12A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 (27.40)</w:t>
            </w:r>
          </w:p>
        </w:tc>
        <w:tc>
          <w:tcPr>
            <w:tcW w:w="393" w:type="pct"/>
          </w:tcPr>
          <w:p w14:paraId="6CCB25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0.787</w:t>
            </w:r>
          </w:p>
        </w:tc>
        <w:tc>
          <w:tcPr>
            <w:tcW w:w="299" w:type="pct"/>
          </w:tcPr>
          <w:p w14:paraId="486B31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(7.87)</w:t>
            </w:r>
          </w:p>
        </w:tc>
        <w:tc>
          <w:tcPr>
            <w:tcW w:w="279" w:type="pct"/>
          </w:tcPr>
          <w:p w14:paraId="535A32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47E9F" w:rsidRPr="00C73E1C" w14:paraId="5363E085" w14:textId="77777777" w:rsidTr="009C25A6">
        <w:tc>
          <w:tcPr>
            <w:tcW w:w="800" w:type="pct"/>
          </w:tcPr>
          <w:p w14:paraId="1055C8B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4600B8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4B28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020D3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979 (20.65)</w:t>
            </w:r>
          </w:p>
        </w:tc>
        <w:tc>
          <w:tcPr>
            <w:tcW w:w="286" w:type="pct"/>
          </w:tcPr>
          <w:p w14:paraId="36597C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21426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2914 (34.82)</w:t>
            </w:r>
          </w:p>
        </w:tc>
        <w:tc>
          <w:tcPr>
            <w:tcW w:w="338" w:type="pct"/>
          </w:tcPr>
          <w:p w14:paraId="7A25F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E5A99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(24.08)</w:t>
            </w:r>
          </w:p>
        </w:tc>
        <w:tc>
          <w:tcPr>
            <w:tcW w:w="286" w:type="pct"/>
          </w:tcPr>
          <w:p w14:paraId="14BE3B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0F8C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2823 (26.53)</w:t>
            </w:r>
          </w:p>
        </w:tc>
        <w:tc>
          <w:tcPr>
            <w:tcW w:w="393" w:type="pct"/>
          </w:tcPr>
          <w:p w14:paraId="42FF4D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575448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570 (11.85)</w:t>
            </w:r>
          </w:p>
        </w:tc>
        <w:tc>
          <w:tcPr>
            <w:tcW w:w="279" w:type="pct"/>
          </w:tcPr>
          <w:p w14:paraId="576B88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A62652C" w14:textId="77777777" w:rsidTr="009C25A6">
        <w:tc>
          <w:tcPr>
            <w:tcW w:w="800" w:type="pct"/>
          </w:tcPr>
          <w:p w14:paraId="39A93C1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420" w:type="pct"/>
          </w:tcPr>
          <w:p w14:paraId="2C72F5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514CA3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41D9A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EB5F7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5E507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5E501D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27E7E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09BD8B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7A926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3F3D36E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A6F17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02E65B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09FA6A3" w14:textId="77777777" w:rsidTr="009C25A6">
        <w:tc>
          <w:tcPr>
            <w:tcW w:w="800" w:type="pct"/>
          </w:tcPr>
          <w:p w14:paraId="0BD038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20" w:type="pct"/>
          </w:tcPr>
          <w:p w14:paraId="4E10BC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30C44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38A6F8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(20.04)</w:t>
            </w:r>
          </w:p>
        </w:tc>
        <w:tc>
          <w:tcPr>
            <w:tcW w:w="286" w:type="pct"/>
          </w:tcPr>
          <w:p w14:paraId="789A1A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0.952</w:t>
            </w:r>
          </w:p>
        </w:tc>
        <w:tc>
          <w:tcPr>
            <w:tcW w:w="435" w:type="pct"/>
          </w:tcPr>
          <w:p w14:paraId="4AF99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(45.73)</w:t>
            </w:r>
          </w:p>
        </w:tc>
        <w:tc>
          <w:tcPr>
            <w:tcW w:w="338" w:type="pct"/>
          </w:tcPr>
          <w:p w14:paraId="6351B1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50192E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(22.17)</w:t>
            </w:r>
          </w:p>
        </w:tc>
        <w:tc>
          <w:tcPr>
            <w:tcW w:w="286" w:type="pct"/>
          </w:tcPr>
          <w:p w14:paraId="712A43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  <w:tc>
          <w:tcPr>
            <w:tcW w:w="401" w:type="pct"/>
            <w:gridSpan w:val="2"/>
          </w:tcPr>
          <w:p w14:paraId="7D6A1D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258 (38.94)</w:t>
            </w:r>
          </w:p>
        </w:tc>
        <w:tc>
          <w:tcPr>
            <w:tcW w:w="393" w:type="pct"/>
          </w:tcPr>
          <w:p w14:paraId="6B08A2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4561BF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(21.37)</w:t>
            </w:r>
          </w:p>
        </w:tc>
        <w:tc>
          <w:tcPr>
            <w:tcW w:w="279" w:type="pct"/>
          </w:tcPr>
          <w:p w14:paraId="520C6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17A20BA" w14:textId="77777777" w:rsidTr="009C25A6">
        <w:tc>
          <w:tcPr>
            <w:tcW w:w="800" w:type="pct"/>
          </w:tcPr>
          <w:p w14:paraId="47C89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754A48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DDC04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CA3F9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940 (19.87)</w:t>
            </w:r>
          </w:p>
        </w:tc>
        <w:tc>
          <w:tcPr>
            <w:tcW w:w="286" w:type="pct"/>
          </w:tcPr>
          <w:p w14:paraId="79A403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41864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2919 (34.53)</w:t>
            </w:r>
          </w:p>
        </w:tc>
        <w:tc>
          <w:tcPr>
            <w:tcW w:w="338" w:type="pct"/>
          </w:tcPr>
          <w:p w14:paraId="56DFCA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2604D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281 (21.02)</w:t>
            </w:r>
          </w:p>
        </w:tc>
        <w:tc>
          <w:tcPr>
            <w:tcW w:w="286" w:type="pct"/>
          </w:tcPr>
          <w:p w14:paraId="237AB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6EE0F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2678 (25.38)</w:t>
            </w:r>
          </w:p>
        </w:tc>
        <w:tc>
          <w:tcPr>
            <w:tcW w:w="393" w:type="pct"/>
          </w:tcPr>
          <w:p w14:paraId="65CEE2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CC12E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564 (10.46)</w:t>
            </w:r>
          </w:p>
        </w:tc>
        <w:tc>
          <w:tcPr>
            <w:tcW w:w="279" w:type="pct"/>
          </w:tcPr>
          <w:p w14:paraId="2A10CC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46645A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48FF0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80B01" w14:textId="3446E6F4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r w:rsidR="00C73E1C"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7</w:t>
      </w: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</w:t>
      </w:r>
      <w:del w:id="2590" w:author="Mohammad Nayeem Hasan" w:date="2024-05-16T16:58:00Z" w16du:dateUtc="2024-05-16T10:58:00Z">
        <w:r w:rsidRPr="00C73E1C" w:rsidDel="00FC25A7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delText xml:space="preserve"> associated with</w:delText>
        </w:r>
      </w:del>
      <w:ins w:id="2591" w:author="Nasar U Ahmed" w:date="2024-04-05T11:42:00Z">
        <w:del w:id="2592" w:author="Mohammad Nayeem Hasan" w:date="2024-05-16T16:58:00Z" w16du:dateUtc="2024-05-16T10:58:00Z">
          <w:r w:rsidR="00AE124A" w:rsidDel="00FC25A7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</w:rPr>
            <w:delText xml:space="preserve"> </w:delText>
          </w:r>
        </w:del>
      </w:ins>
      <w:ins w:id="2593" w:author="Mohammad Nayeem Hasan" w:date="2024-05-16T16:58:00Z" w16du:dateUtc="2024-05-16T10:58:00Z">
        <w:r w:rsidR="00FC25A7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 xml:space="preserve"> </w:t>
        </w:r>
      </w:ins>
      <w:ins w:id="2594" w:author="Nasar U Ahmed" w:date="2024-04-05T11:42:00Z">
        <w:r w:rsidR="00AE124A">
          <w:rPr>
            <w:rFonts w:ascii="Times New Roman" w:hAnsi="Times New Roman" w:cs="Times New Roman"/>
            <w:b/>
            <w:bCs/>
            <w:kern w:val="0"/>
            <w:sz w:val="24"/>
            <w:szCs w:val="24"/>
          </w:rPr>
          <w:t>and</w:t>
        </w:r>
      </w:ins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three major NCDs among Southeast Asian adults.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170"/>
        <w:gridCol w:w="1967"/>
        <w:gridCol w:w="1336"/>
        <w:gridCol w:w="1628"/>
        <w:gridCol w:w="1336"/>
        <w:gridCol w:w="1514"/>
        <w:gridCol w:w="1437"/>
      </w:tblGrid>
      <w:tr w:rsidR="00E47E9F" w:rsidRPr="00C73E1C" w14:paraId="414E0CA6" w14:textId="77777777" w:rsidTr="009C25A6">
        <w:tc>
          <w:tcPr>
            <w:tcW w:w="2005" w:type="pct"/>
          </w:tcPr>
          <w:p w14:paraId="67DB0AF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3" w:type="pct"/>
            <w:gridSpan w:val="2"/>
          </w:tcPr>
          <w:p w14:paraId="59408B4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Hypertension</w:t>
            </w:r>
          </w:p>
          <w:p w14:paraId="1C2B418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17398)</w:t>
            </w:r>
          </w:p>
        </w:tc>
        <w:tc>
          <w:tcPr>
            <w:tcW w:w="963" w:type="pct"/>
            <w:gridSpan w:val="2"/>
          </w:tcPr>
          <w:p w14:paraId="427E077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Hyperglycemia</w:t>
            </w:r>
          </w:p>
          <w:p w14:paraId="77F0A91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(N=16317)</w:t>
            </w:r>
          </w:p>
        </w:tc>
        <w:tc>
          <w:tcPr>
            <w:tcW w:w="959" w:type="pct"/>
            <w:gridSpan w:val="2"/>
          </w:tcPr>
          <w:p w14:paraId="6693707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Hypercholesterolemia</w:t>
            </w: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(N=14980)</w:t>
            </w:r>
          </w:p>
        </w:tc>
      </w:tr>
      <w:tr w:rsidR="00E47E9F" w:rsidRPr="00C73E1C" w14:paraId="2CA53501" w14:textId="77777777" w:rsidTr="009C25A6">
        <w:tc>
          <w:tcPr>
            <w:tcW w:w="2005" w:type="pct"/>
          </w:tcPr>
          <w:p w14:paraId="6A48157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pct"/>
          </w:tcPr>
          <w:p w14:paraId="6A6C7C4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34" w:type="pct"/>
          </w:tcPr>
          <w:p w14:paraId="5EE887E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529" w:type="pct"/>
          </w:tcPr>
          <w:p w14:paraId="19B2C080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34" w:type="pct"/>
          </w:tcPr>
          <w:p w14:paraId="798FB39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92" w:type="pct"/>
          </w:tcPr>
          <w:p w14:paraId="18E9471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67" w:type="pct"/>
          </w:tcPr>
          <w:p w14:paraId="4859808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65D84240" w14:textId="77777777" w:rsidTr="009C25A6">
        <w:tc>
          <w:tcPr>
            <w:tcW w:w="2005" w:type="pct"/>
          </w:tcPr>
          <w:p w14:paraId="58EF3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639" w:type="pct"/>
          </w:tcPr>
          <w:p w14:paraId="6D603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200435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C7E9C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005325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0C5A6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988F2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739D2F8" w14:textId="77777777" w:rsidTr="009C25A6">
        <w:tc>
          <w:tcPr>
            <w:tcW w:w="2005" w:type="pct"/>
          </w:tcPr>
          <w:p w14:paraId="34728D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639" w:type="pct"/>
          </w:tcPr>
          <w:p w14:paraId="299B70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B3284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6C1D0D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19CCD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67794A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331C14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F4ED12C" w14:textId="77777777" w:rsidTr="009C25A6">
        <w:tc>
          <w:tcPr>
            <w:tcW w:w="2005" w:type="pct"/>
          </w:tcPr>
          <w:p w14:paraId="605F60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639" w:type="pct"/>
          </w:tcPr>
          <w:p w14:paraId="45FDDB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366 (14.19)</w:t>
            </w:r>
          </w:p>
        </w:tc>
        <w:tc>
          <w:tcPr>
            <w:tcW w:w="434" w:type="pct"/>
          </w:tcPr>
          <w:p w14:paraId="36E687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44F23A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 (1.65)</w:t>
            </w:r>
          </w:p>
        </w:tc>
        <w:tc>
          <w:tcPr>
            <w:tcW w:w="434" w:type="pct"/>
          </w:tcPr>
          <w:p w14:paraId="1BCC35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0422A7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331 (17.91)</w:t>
            </w:r>
          </w:p>
        </w:tc>
        <w:tc>
          <w:tcPr>
            <w:tcW w:w="467" w:type="pct"/>
          </w:tcPr>
          <w:p w14:paraId="407ABA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139BD9D" w14:textId="77777777" w:rsidTr="009C25A6">
        <w:tc>
          <w:tcPr>
            <w:tcW w:w="2005" w:type="pct"/>
          </w:tcPr>
          <w:p w14:paraId="4DBB5C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639" w:type="pct"/>
          </w:tcPr>
          <w:p w14:paraId="27CCFA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1564 (24.35)</w:t>
            </w:r>
          </w:p>
        </w:tc>
        <w:tc>
          <w:tcPr>
            <w:tcW w:w="434" w:type="pct"/>
          </w:tcPr>
          <w:p w14:paraId="7DC04D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564F6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240 (4.37)</w:t>
            </w:r>
          </w:p>
        </w:tc>
        <w:tc>
          <w:tcPr>
            <w:tcW w:w="434" w:type="pct"/>
          </w:tcPr>
          <w:p w14:paraId="1D562C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DE76C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1453 (29.50)</w:t>
            </w:r>
          </w:p>
        </w:tc>
        <w:tc>
          <w:tcPr>
            <w:tcW w:w="467" w:type="pct"/>
          </w:tcPr>
          <w:p w14:paraId="0239DF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0FFC615" w14:textId="77777777" w:rsidTr="009C25A6">
        <w:tc>
          <w:tcPr>
            <w:tcW w:w="2005" w:type="pct"/>
          </w:tcPr>
          <w:p w14:paraId="1F2BD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639" w:type="pct"/>
          </w:tcPr>
          <w:p w14:paraId="70934E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2424 (39.43)</w:t>
            </w:r>
          </w:p>
        </w:tc>
        <w:tc>
          <w:tcPr>
            <w:tcW w:w="434" w:type="pct"/>
          </w:tcPr>
          <w:p w14:paraId="5E494C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CF99F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518 (8.84)</w:t>
            </w:r>
          </w:p>
        </w:tc>
        <w:tc>
          <w:tcPr>
            <w:tcW w:w="434" w:type="pct"/>
          </w:tcPr>
          <w:p w14:paraId="4F679B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4C586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2143 (42.18)</w:t>
            </w:r>
          </w:p>
        </w:tc>
        <w:tc>
          <w:tcPr>
            <w:tcW w:w="467" w:type="pct"/>
          </w:tcPr>
          <w:p w14:paraId="38CD24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A33BE9B" w14:textId="77777777" w:rsidTr="009C25A6">
        <w:tc>
          <w:tcPr>
            <w:tcW w:w="2005" w:type="pct"/>
          </w:tcPr>
          <w:p w14:paraId="5F5EE8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639" w:type="pct"/>
          </w:tcPr>
          <w:p w14:paraId="57084E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1099 (48.04)</w:t>
            </w:r>
          </w:p>
        </w:tc>
        <w:tc>
          <w:tcPr>
            <w:tcW w:w="434" w:type="pct"/>
          </w:tcPr>
          <w:p w14:paraId="74C8E1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97CA1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228 (11.37)</w:t>
            </w:r>
          </w:p>
        </w:tc>
        <w:tc>
          <w:tcPr>
            <w:tcW w:w="434" w:type="pct"/>
          </w:tcPr>
          <w:p w14:paraId="1D47180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B714A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697 (42.55)</w:t>
            </w:r>
          </w:p>
        </w:tc>
        <w:tc>
          <w:tcPr>
            <w:tcW w:w="467" w:type="pct"/>
          </w:tcPr>
          <w:p w14:paraId="5439D8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984D522" w14:textId="77777777" w:rsidTr="009C25A6">
        <w:tc>
          <w:tcPr>
            <w:tcW w:w="2005" w:type="pct"/>
          </w:tcPr>
          <w:p w14:paraId="3E240FC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639" w:type="pct"/>
          </w:tcPr>
          <w:p w14:paraId="087F4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15E00D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4F7E32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75ED8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CB001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726E0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475B1E4" w14:textId="77777777" w:rsidTr="009C25A6">
        <w:tc>
          <w:tcPr>
            <w:tcW w:w="2005" w:type="pct"/>
          </w:tcPr>
          <w:p w14:paraId="07F1663A" w14:textId="2B3A9F5D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595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>Men</w:delText>
              </w:r>
            </w:del>
            <w:ins w:id="2596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Male</w:t>
              </w:r>
            </w:ins>
          </w:p>
        </w:tc>
        <w:tc>
          <w:tcPr>
            <w:tcW w:w="639" w:type="pct"/>
          </w:tcPr>
          <w:p w14:paraId="52EB6F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1986 (28.51)</w:t>
            </w:r>
          </w:p>
        </w:tc>
        <w:tc>
          <w:tcPr>
            <w:tcW w:w="434" w:type="pct"/>
          </w:tcPr>
          <w:p w14:paraId="2D261B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0.668</w:t>
            </w:r>
          </w:p>
        </w:tc>
        <w:tc>
          <w:tcPr>
            <w:tcW w:w="529" w:type="pct"/>
          </w:tcPr>
          <w:p w14:paraId="29FCB7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295 (4.88)</w:t>
            </w:r>
          </w:p>
        </w:tc>
        <w:tc>
          <w:tcPr>
            <w:tcW w:w="434" w:type="pct"/>
          </w:tcPr>
          <w:p w14:paraId="5F07A0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42A257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1297 (28.42)</w:t>
            </w:r>
          </w:p>
        </w:tc>
        <w:tc>
          <w:tcPr>
            <w:tcW w:w="467" w:type="pct"/>
          </w:tcPr>
          <w:p w14:paraId="69079F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29C327E" w14:textId="77777777" w:rsidTr="009C25A6">
        <w:tc>
          <w:tcPr>
            <w:tcW w:w="2005" w:type="pct"/>
          </w:tcPr>
          <w:p w14:paraId="12366EE4" w14:textId="3F28AF3F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597" w:author="Mohammad Nayeem Hasan" w:date="2024-05-15T22:25:00Z" w16du:dateUtc="2024-05-15T16:25:00Z">
              <w:r w:rsidRPr="00C73E1C" w:rsidDel="007632F0">
                <w:rPr>
                  <w:rFonts w:ascii="Times New Roman" w:hAnsi="Times New Roman" w:cs="Times New Roman"/>
                  <w:sz w:val="24"/>
                  <w:szCs w:val="24"/>
                </w:rPr>
                <w:delText>Women</w:delText>
              </w:r>
            </w:del>
            <w:ins w:id="2598" w:author="Mohammad Nayeem Hasan" w:date="2024-05-15T22:25:00Z" w16du:dateUtc="2024-05-15T16:25:00Z">
              <w:r w:rsidR="007632F0">
                <w:rPr>
                  <w:rFonts w:ascii="Times New Roman" w:hAnsi="Times New Roman" w:cs="Times New Roman"/>
                  <w:sz w:val="24"/>
                  <w:szCs w:val="24"/>
                </w:rPr>
                <w:t>Female</w:t>
              </w:r>
            </w:ins>
          </w:p>
        </w:tc>
        <w:tc>
          <w:tcPr>
            <w:tcW w:w="639" w:type="pct"/>
          </w:tcPr>
          <w:p w14:paraId="4D48EC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3467 (29.20)</w:t>
            </w:r>
          </w:p>
        </w:tc>
        <w:tc>
          <w:tcPr>
            <w:tcW w:w="434" w:type="pct"/>
          </w:tcPr>
          <w:p w14:paraId="01A03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B3D9B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731 (6.66)</w:t>
            </w:r>
          </w:p>
        </w:tc>
        <w:tc>
          <w:tcPr>
            <w:tcW w:w="434" w:type="pct"/>
          </w:tcPr>
          <w:p w14:paraId="0570E2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6A31D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3327 (35.99)</w:t>
            </w:r>
          </w:p>
        </w:tc>
        <w:tc>
          <w:tcPr>
            <w:tcW w:w="467" w:type="pct"/>
          </w:tcPr>
          <w:p w14:paraId="4AAD3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264C148" w14:textId="77777777" w:rsidTr="009C25A6">
        <w:tc>
          <w:tcPr>
            <w:tcW w:w="2005" w:type="pct"/>
          </w:tcPr>
          <w:p w14:paraId="6D4A0D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639" w:type="pct"/>
          </w:tcPr>
          <w:p w14:paraId="4CF6A4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D1C35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2E4E3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0A51C0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7D5070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1FFEE4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C0CE4" w:rsidRPr="00C73E1C" w14:paraId="1A8F752B" w14:textId="77777777" w:rsidTr="009C25A6">
        <w:tc>
          <w:tcPr>
            <w:tcW w:w="2005" w:type="pct"/>
          </w:tcPr>
          <w:p w14:paraId="0E57B66F" w14:textId="469B3CD3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599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No formal schooling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basic literacy</w:t>
              </w:r>
            </w:ins>
            <w:del w:id="2600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No formal schooling/Basic literacy</w:delText>
              </w:r>
            </w:del>
          </w:p>
        </w:tc>
        <w:tc>
          <w:tcPr>
            <w:tcW w:w="639" w:type="pct"/>
          </w:tcPr>
          <w:p w14:paraId="55FE7A8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995 (35.61)</w:t>
            </w:r>
          </w:p>
        </w:tc>
        <w:tc>
          <w:tcPr>
            <w:tcW w:w="434" w:type="pct"/>
          </w:tcPr>
          <w:p w14:paraId="1EB0058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529" w:type="pct"/>
          </w:tcPr>
          <w:p w14:paraId="61D00BF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 (5.73)</w:t>
            </w:r>
          </w:p>
        </w:tc>
        <w:tc>
          <w:tcPr>
            <w:tcW w:w="434" w:type="pct"/>
          </w:tcPr>
          <w:p w14:paraId="0568D8DB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492" w:type="pct"/>
          </w:tcPr>
          <w:p w14:paraId="22540B4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564 (27.38)</w:t>
            </w:r>
          </w:p>
        </w:tc>
        <w:tc>
          <w:tcPr>
            <w:tcW w:w="467" w:type="pct"/>
          </w:tcPr>
          <w:p w14:paraId="0D413B5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C0CE4" w:rsidRPr="00C73E1C" w14:paraId="6EB9ADB1" w14:textId="77777777" w:rsidTr="009C25A6">
        <w:tc>
          <w:tcPr>
            <w:tcW w:w="2005" w:type="pct"/>
          </w:tcPr>
          <w:p w14:paraId="0C8EBB4E" w14:textId="639BA390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601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Less than primary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Primary school completed</w:t>
              </w:r>
            </w:ins>
            <w:del w:id="2602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Less than primary/Primary school completed</w:delText>
              </w:r>
            </w:del>
          </w:p>
        </w:tc>
        <w:tc>
          <w:tcPr>
            <w:tcW w:w="639" w:type="pct"/>
          </w:tcPr>
          <w:p w14:paraId="5AB45A2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2135 (27.98)</w:t>
            </w:r>
          </w:p>
        </w:tc>
        <w:tc>
          <w:tcPr>
            <w:tcW w:w="434" w:type="pct"/>
          </w:tcPr>
          <w:p w14:paraId="53F37A8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EB1AB79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388 (5.00)</w:t>
            </w:r>
          </w:p>
        </w:tc>
        <w:tc>
          <w:tcPr>
            <w:tcW w:w="434" w:type="pct"/>
          </w:tcPr>
          <w:p w14:paraId="410C0D89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6700CA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2125 (33.96)</w:t>
            </w:r>
          </w:p>
        </w:tc>
        <w:tc>
          <w:tcPr>
            <w:tcW w:w="467" w:type="pct"/>
          </w:tcPr>
          <w:p w14:paraId="13A2FC6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1F29A0A9" w14:textId="77777777" w:rsidTr="009C25A6">
        <w:tc>
          <w:tcPr>
            <w:tcW w:w="2005" w:type="pct"/>
          </w:tcPr>
          <w:p w14:paraId="64495AEE" w14:textId="50D96825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603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Secondary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to </w:t>
              </w:r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High school completed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604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Secondary school completed/High school completed</w:delText>
              </w:r>
            </w:del>
          </w:p>
        </w:tc>
        <w:tc>
          <w:tcPr>
            <w:tcW w:w="639" w:type="pct"/>
          </w:tcPr>
          <w:p w14:paraId="6D32519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1220 (29.73)</w:t>
            </w:r>
          </w:p>
        </w:tc>
        <w:tc>
          <w:tcPr>
            <w:tcW w:w="434" w:type="pct"/>
          </w:tcPr>
          <w:p w14:paraId="3E704A9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4E998A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265 (6.87)</w:t>
            </w:r>
          </w:p>
        </w:tc>
        <w:tc>
          <w:tcPr>
            <w:tcW w:w="434" w:type="pct"/>
          </w:tcPr>
          <w:p w14:paraId="40933CA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6B8AACCE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1086 (35.82)</w:t>
            </w:r>
          </w:p>
        </w:tc>
        <w:tc>
          <w:tcPr>
            <w:tcW w:w="467" w:type="pct"/>
          </w:tcPr>
          <w:p w14:paraId="42144862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CE4" w:rsidRPr="00C73E1C" w14:paraId="42FAA1C7" w14:textId="77777777" w:rsidTr="009C25A6">
        <w:tc>
          <w:tcPr>
            <w:tcW w:w="2005" w:type="pct"/>
          </w:tcPr>
          <w:p w14:paraId="1B052AB2" w14:textId="15359D30" w:rsidR="002C0CE4" w:rsidRPr="00C73E1C" w:rsidRDefault="002C0CE4" w:rsidP="002C0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2605" w:author="Mohammad Nayeem Hasan" w:date="2024-05-16T17:51:00Z" w16du:dateUtc="2024-05-16T11:51:00Z">
              <w:r w:rsidRPr="00C73E1C">
                <w:rPr>
                  <w:rFonts w:ascii="Times New Roman" w:hAnsi="Times New Roman" w:cs="Times New Roman"/>
                  <w:sz w:val="24"/>
                  <w:szCs w:val="24"/>
                </w:rPr>
                <w:t>College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or higher </w:t>
              </w:r>
            </w:ins>
            <w:del w:id="2606" w:author="Mohammad Nayeem Hasan" w:date="2024-05-16T17:51:00Z" w16du:dateUtc="2024-05-16T11:51:00Z">
              <w:r w:rsidRPr="00C73E1C" w:rsidDel="00475BBB">
                <w:rPr>
                  <w:rFonts w:ascii="Times New Roman" w:hAnsi="Times New Roman" w:cs="Times New Roman"/>
                  <w:sz w:val="24"/>
                  <w:szCs w:val="24"/>
                </w:rPr>
                <w:delText>College/University completed/Post graduate degree</w:delText>
              </w:r>
            </w:del>
          </w:p>
        </w:tc>
        <w:tc>
          <w:tcPr>
            <w:tcW w:w="639" w:type="pct"/>
          </w:tcPr>
          <w:p w14:paraId="3043A417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1069 (25.79)</w:t>
            </w:r>
          </w:p>
        </w:tc>
        <w:tc>
          <w:tcPr>
            <w:tcW w:w="434" w:type="pct"/>
          </w:tcPr>
          <w:p w14:paraId="2DFACD64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9A6304D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218 (6.43)</w:t>
            </w:r>
          </w:p>
        </w:tc>
        <w:tc>
          <w:tcPr>
            <w:tcW w:w="434" w:type="pct"/>
          </w:tcPr>
          <w:p w14:paraId="4797AB93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09E09AF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830 (25.66)</w:t>
            </w:r>
          </w:p>
        </w:tc>
        <w:tc>
          <w:tcPr>
            <w:tcW w:w="467" w:type="pct"/>
          </w:tcPr>
          <w:p w14:paraId="69E64BE6" w14:textId="77777777" w:rsidR="002C0CE4" w:rsidRPr="00C73E1C" w:rsidRDefault="002C0CE4" w:rsidP="002C0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9C20D09" w14:textId="77777777" w:rsidTr="009C25A6">
        <w:tc>
          <w:tcPr>
            <w:tcW w:w="2005" w:type="pct"/>
          </w:tcPr>
          <w:p w14:paraId="241D26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639" w:type="pct"/>
          </w:tcPr>
          <w:p w14:paraId="0D5573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248A4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57E001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7B070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56E455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0C1E6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F6B0591" w14:textId="77777777" w:rsidTr="009C25A6">
        <w:tc>
          <w:tcPr>
            <w:tcW w:w="2005" w:type="pct"/>
          </w:tcPr>
          <w:p w14:paraId="247B1C4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639" w:type="pct"/>
          </w:tcPr>
          <w:p w14:paraId="21F90C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2778 (29.24)</w:t>
            </w:r>
          </w:p>
        </w:tc>
        <w:tc>
          <w:tcPr>
            <w:tcW w:w="434" w:type="pct"/>
          </w:tcPr>
          <w:p w14:paraId="6A6E52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2557FE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545 (5.86)</w:t>
            </w:r>
          </w:p>
        </w:tc>
        <w:tc>
          <w:tcPr>
            <w:tcW w:w="434" w:type="pct"/>
          </w:tcPr>
          <w:p w14:paraId="3BC3E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492" w:type="pct"/>
          </w:tcPr>
          <w:p w14:paraId="65B0D6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2663 (35.24)</w:t>
            </w:r>
          </w:p>
        </w:tc>
        <w:tc>
          <w:tcPr>
            <w:tcW w:w="467" w:type="pct"/>
          </w:tcPr>
          <w:p w14:paraId="4C2200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0.794</w:t>
            </w:r>
          </w:p>
        </w:tc>
      </w:tr>
      <w:tr w:rsidR="00E47E9F" w:rsidRPr="00C73E1C" w14:paraId="10A1F7E7" w14:textId="77777777" w:rsidTr="009C25A6">
        <w:tc>
          <w:tcPr>
            <w:tcW w:w="2005" w:type="pct"/>
          </w:tcPr>
          <w:p w14:paraId="57C16BE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639" w:type="pct"/>
          </w:tcPr>
          <w:p w14:paraId="32549F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845 (24.89)</w:t>
            </w:r>
          </w:p>
        </w:tc>
        <w:tc>
          <w:tcPr>
            <w:tcW w:w="434" w:type="pct"/>
          </w:tcPr>
          <w:p w14:paraId="737CDE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865F8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 (4.31)</w:t>
            </w:r>
          </w:p>
        </w:tc>
        <w:tc>
          <w:tcPr>
            <w:tcW w:w="434" w:type="pct"/>
          </w:tcPr>
          <w:p w14:paraId="1AF7CD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FA2F7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918 (34.63)</w:t>
            </w:r>
          </w:p>
        </w:tc>
        <w:tc>
          <w:tcPr>
            <w:tcW w:w="467" w:type="pct"/>
          </w:tcPr>
          <w:p w14:paraId="19EF69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DD954C" w14:textId="77777777" w:rsidTr="009C25A6">
        <w:tc>
          <w:tcPr>
            <w:tcW w:w="2005" w:type="pct"/>
          </w:tcPr>
          <w:p w14:paraId="30B020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639" w:type="pct"/>
          </w:tcPr>
          <w:p w14:paraId="6FE06D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0FD387A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4107F86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9D115A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153895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36BE480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20B9A6C" w14:textId="77777777" w:rsidTr="009C25A6">
        <w:tc>
          <w:tcPr>
            <w:tcW w:w="2005" w:type="pct"/>
          </w:tcPr>
          <w:p w14:paraId="1BB5684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639" w:type="pct"/>
          </w:tcPr>
          <w:p w14:paraId="196DC2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891 (25.24)</w:t>
            </w:r>
          </w:p>
        </w:tc>
        <w:tc>
          <w:tcPr>
            <w:tcW w:w="434" w:type="pct"/>
          </w:tcPr>
          <w:p w14:paraId="22CBCB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529" w:type="pct"/>
          </w:tcPr>
          <w:p w14:paraId="7F57F6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158 (5.06)</w:t>
            </w:r>
          </w:p>
        </w:tc>
        <w:tc>
          <w:tcPr>
            <w:tcW w:w="434" w:type="pct"/>
          </w:tcPr>
          <w:p w14:paraId="6C94E4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0.601</w:t>
            </w:r>
          </w:p>
        </w:tc>
        <w:tc>
          <w:tcPr>
            <w:tcW w:w="492" w:type="pct"/>
          </w:tcPr>
          <w:p w14:paraId="271F16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617 (28.65)</w:t>
            </w:r>
          </w:p>
        </w:tc>
        <w:tc>
          <w:tcPr>
            <w:tcW w:w="467" w:type="pct"/>
          </w:tcPr>
          <w:p w14:paraId="6EA9C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</w:tr>
      <w:tr w:rsidR="00E47E9F" w:rsidRPr="00C73E1C" w14:paraId="4AB2BA44" w14:textId="77777777" w:rsidTr="009C25A6">
        <w:tc>
          <w:tcPr>
            <w:tcW w:w="2005" w:type="pct"/>
          </w:tcPr>
          <w:p w14:paraId="122FD4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639" w:type="pct"/>
          </w:tcPr>
          <w:p w14:paraId="50001B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3728 (29.42)</w:t>
            </w:r>
          </w:p>
        </w:tc>
        <w:tc>
          <w:tcPr>
            <w:tcW w:w="434" w:type="pct"/>
          </w:tcPr>
          <w:p w14:paraId="2F370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CBF0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692 (5.90)</w:t>
            </w:r>
          </w:p>
        </w:tc>
        <w:tc>
          <w:tcPr>
            <w:tcW w:w="434" w:type="pct"/>
          </w:tcPr>
          <w:p w14:paraId="78272D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211B7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3457 (33.38)</w:t>
            </w:r>
          </w:p>
        </w:tc>
        <w:tc>
          <w:tcPr>
            <w:tcW w:w="467" w:type="pct"/>
          </w:tcPr>
          <w:p w14:paraId="4CC8B4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B06F071" w14:textId="77777777" w:rsidTr="009C25A6">
        <w:tc>
          <w:tcPr>
            <w:tcW w:w="2005" w:type="pct"/>
          </w:tcPr>
          <w:p w14:paraId="45A0949A" w14:textId="77777777" w:rsidR="00E47E9F" w:rsidRPr="00C73E1C" w:rsidRDefault="00E47E9F" w:rsidP="00C73E1C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9" w:type="pct"/>
          </w:tcPr>
          <w:p w14:paraId="3C719F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798 (30.14)</w:t>
            </w:r>
          </w:p>
        </w:tc>
        <w:tc>
          <w:tcPr>
            <w:tcW w:w="434" w:type="pct"/>
          </w:tcPr>
          <w:p w14:paraId="6E0F3C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994AC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175 (5.90)</w:t>
            </w:r>
          </w:p>
        </w:tc>
        <w:tc>
          <w:tcPr>
            <w:tcW w:w="434" w:type="pct"/>
          </w:tcPr>
          <w:p w14:paraId="37B6DC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7D2B01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528 (28.78)</w:t>
            </w:r>
          </w:p>
        </w:tc>
        <w:tc>
          <w:tcPr>
            <w:tcW w:w="467" w:type="pct"/>
          </w:tcPr>
          <w:p w14:paraId="75DF85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0664B7D" w14:textId="77777777" w:rsidTr="009C25A6">
        <w:tc>
          <w:tcPr>
            <w:tcW w:w="2005" w:type="pct"/>
          </w:tcPr>
          <w:p w14:paraId="7442E7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639" w:type="pct"/>
          </w:tcPr>
          <w:p w14:paraId="45C971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5C1CD0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87B6A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11A71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2D4BF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46B8F3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369C7C3" w14:textId="77777777" w:rsidTr="009C25A6">
        <w:tc>
          <w:tcPr>
            <w:tcW w:w="2005" w:type="pct"/>
          </w:tcPr>
          <w:p w14:paraId="2F6ACD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639" w:type="pct"/>
          </w:tcPr>
          <w:p w14:paraId="2F5AB8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66738F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01012E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5659F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6ADEE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9AA40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A74CB71" w14:textId="77777777" w:rsidTr="009C25A6">
        <w:tc>
          <w:tcPr>
            <w:tcW w:w="2005" w:type="pct"/>
          </w:tcPr>
          <w:p w14:paraId="7C21650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639" w:type="pct"/>
          </w:tcPr>
          <w:p w14:paraId="282D61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959 (28.04)</w:t>
            </w:r>
          </w:p>
        </w:tc>
        <w:tc>
          <w:tcPr>
            <w:tcW w:w="434" w:type="pct"/>
          </w:tcPr>
          <w:p w14:paraId="6FF719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0.528</w:t>
            </w:r>
          </w:p>
        </w:tc>
        <w:tc>
          <w:tcPr>
            <w:tcW w:w="529" w:type="pct"/>
          </w:tcPr>
          <w:p w14:paraId="75A4B3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(4.61)</w:t>
            </w:r>
          </w:p>
        </w:tc>
        <w:tc>
          <w:tcPr>
            <w:tcW w:w="434" w:type="pct"/>
          </w:tcPr>
          <w:p w14:paraId="4A953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492" w:type="pct"/>
          </w:tcPr>
          <w:p w14:paraId="5A7AD3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806 (31.13)</w:t>
            </w:r>
          </w:p>
        </w:tc>
        <w:tc>
          <w:tcPr>
            <w:tcW w:w="467" w:type="pct"/>
          </w:tcPr>
          <w:p w14:paraId="3519D1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0.387</w:t>
            </w:r>
          </w:p>
        </w:tc>
      </w:tr>
      <w:tr w:rsidR="00E47E9F" w:rsidRPr="00C73E1C" w14:paraId="15BAED3A" w14:textId="77777777" w:rsidTr="009C25A6">
        <w:tc>
          <w:tcPr>
            <w:tcW w:w="2005" w:type="pct"/>
          </w:tcPr>
          <w:p w14:paraId="2DAD75F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639" w:type="pct"/>
          </w:tcPr>
          <w:p w14:paraId="729406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4488 (29.09)</w:t>
            </w:r>
          </w:p>
        </w:tc>
        <w:tc>
          <w:tcPr>
            <w:tcW w:w="434" w:type="pct"/>
          </w:tcPr>
          <w:p w14:paraId="33C6B7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96822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906 (6.13)</w:t>
            </w:r>
          </w:p>
        </w:tc>
        <w:tc>
          <w:tcPr>
            <w:tcW w:w="434" w:type="pct"/>
          </w:tcPr>
          <w:p w14:paraId="5B09AA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CDA9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3815 (32.48)</w:t>
            </w:r>
          </w:p>
        </w:tc>
        <w:tc>
          <w:tcPr>
            <w:tcW w:w="467" w:type="pct"/>
          </w:tcPr>
          <w:p w14:paraId="07DBC9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D9464EA" w14:textId="77777777" w:rsidTr="009C25A6">
        <w:tc>
          <w:tcPr>
            <w:tcW w:w="2005" w:type="pct"/>
          </w:tcPr>
          <w:p w14:paraId="3F2B96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639" w:type="pct"/>
          </w:tcPr>
          <w:p w14:paraId="064AA9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95CB4B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48E44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10D654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096778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6193C9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567923" w14:textId="77777777" w:rsidTr="009C25A6">
        <w:tc>
          <w:tcPr>
            <w:tcW w:w="2005" w:type="pct"/>
          </w:tcPr>
          <w:p w14:paraId="40F04E8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5E00A1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4479 (28.75)</w:t>
            </w:r>
          </w:p>
        </w:tc>
        <w:tc>
          <w:tcPr>
            <w:tcW w:w="434" w:type="pct"/>
          </w:tcPr>
          <w:p w14:paraId="593F8D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0.912</w:t>
            </w:r>
          </w:p>
        </w:tc>
        <w:tc>
          <w:tcPr>
            <w:tcW w:w="529" w:type="pct"/>
          </w:tcPr>
          <w:p w14:paraId="762078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859 (5.58)</w:t>
            </w:r>
          </w:p>
        </w:tc>
        <w:tc>
          <w:tcPr>
            <w:tcW w:w="434" w:type="pct"/>
          </w:tcPr>
          <w:p w14:paraId="56B0C0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0.414</w:t>
            </w:r>
          </w:p>
        </w:tc>
        <w:tc>
          <w:tcPr>
            <w:tcW w:w="492" w:type="pct"/>
          </w:tcPr>
          <w:p w14:paraId="55E81F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3768 (32.87)</w:t>
            </w:r>
          </w:p>
        </w:tc>
        <w:tc>
          <w:tcPr>
            <w:tcW w:w="467" w:type="pct"/>
          </w:tcPr>
          <w:p w14:paraId="45075B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0.468</w:t>
            </w:r>
          </w:p>
        </w:tc>
      </w:tr>
      <w:tr w:rsidR="00E47E9F" w:rsidRPr="00C73E1C" w14:paraId="699E1AD5" w14:textId="77777777" w:rsidTr="009C25A6">
        <w:tc>
          <w:tcPr>
            <w:tcW w:w="2005" w:type="pct"/>
          </w:tcPr>
          <w:p w14:paraId="7E71FEA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642CB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776 (29.06)</w:t>
            </w:r>
          </w:p>
        </w:tc>
        <w:tc>
          <w:tcPr>
            <w:tcW w:w="434" w:type="pct"/>
          </w:tcPr>
          <w:p w14:paraId="7B98B7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CB8F6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146 (7.12)</w:t>
            </w:r>
          </w:p>
        </w:tc>
        <w:tc>
          <w:tcPr>
            <w:tcW w:w="434" w:type="pct"/>
          </w:tcPr>
          <w:p w14:paraId="4EE761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D826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714 (30.08)</w:t>
            </w:r>
          </w:p>
        </w:tc>
        <w:tc>
          <w:tcPr>
            <w:tcW w:w="467" w:type="pct"/>
          </w:tcPr>
          <w:p w14:paraId="2DD1ED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A8B6812" w14:textId="77777777" w:rsidTr="009C25A6">
        <w:tc>
          <w:tcPr>
            <w:tcW w:w="2005" w:type="pct"/>
          </w:tcPr>
          <w:p w14:paraId="717853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639" w:type="pct"/>
          </w:tcPr>
          <w:p w14:paraId="302400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02FC6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3ED9B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D7A12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F14D8E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6DD1894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D30CBB3" w14:textId="77777777" w:rsidTr="009C25A6">
        <w:tc>
          <w:tcPr>
            <w:tcW w:w="2005" w:type="pct"/>
          </w:tcPr>
          <w:p w14:paraId="71242BE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13B5A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5323 (28.80)</w:t>
            </w:r>
          </w:p>
        </w:tc>
        <w:tc>
          <w:tcPr>
            <w:tcW w:w="434" w:type="pct"/>
          </w:tcPr>
          <w:p w14:paraId="3A7E0D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529" w:type="pct"/>
          </w:tcPr>
          <w:p w14:paraId="10CE3B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996 (5.81)</w:t>
            </w:r>
          </w:p>
        </w:tc>
        <w:tc>
          <w:tcPr>
            <w:tcW w:w="434" w:type="pct"/>
          </w:tcPr>
          <w:p w14:paraId="52D6C1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0.272</w:t>
            </w:r>
          </w:p>
        </w:tc>
        <w:tc>
          <w:tcPr>
            <w:tcW w:w="492" w:type="pct"/>
          </w:tcPr>
          <w:p w14:paraId="13C6CD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4553 (32.14)</w:t>
            </w:r>
          </w:p>
        </w:tc>
        <w:tc>
          <w:tcPr>
            <w:tcW w:w="467" w:type="pct"/>
          </w:tcPr>
          <w:p w14:paraId="4CCF7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0.850</w:t>
            </w:r>
          </w:p>
        </w:tc>
      </w:tr>
      <w:tr w:rsidR="00E47E9F" w:rsidRPr="00C73E1C" w14:paraId="0C70B28B" w14:textId="77777777" w:rsidTr="009C25A6">
        <w:tc>
          <w:tcPr>
            <w:tcW w:w="2005" w:type="pct"/>
          </w:tcPr>
          <w:p w14:paraId="640372E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35C29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(25.76)</w:t>
            </w:r>
          </w:p>
        </w:tc>
        <w:tc>
          <w:tcPr>
            <w:tcW w:w="434" w:type="pct"/>
          </w:tcPr>
          <w:p w14:paraId="31A405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C833A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(2.93)</w:t>
            </w:r>
          </w:p>
        </w:tc>
        <w:tc>
          <w:tcPr>
            <w:tcW w:w="434" w:type="pct"/>
          </w:tcPr>
          <w:p w14:paraId="5157A5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A74D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(34.05)</w:t>
            </w:r>
          </w:p>
        </w:tc>
        <w:tc>
          <w:tcPr>
            <w:tcW w:w="467" w:type="pct"/>
          </w:tcPr>
          <w:p w14:paraId="5F138F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2145965" w14:textId="77777777" w:rsidTr="009C25A6">
        <w:tc>
          <w:tcPr>
            <w:tcW w:w="2005" w:type="pct"/>
          </w:tcPr>
          <w:p w14:paraId="5A7E2F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639" w:type="pct"/>
          </w:tcPr>
          <w:p w14:paraId="35EB53A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1FF524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1A7AC65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318D8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1B25EE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946F4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6B3ABB3" w14:textId="77777777" w:rsidTr="009C25A6">
        <w:tc>
          <w:tcPr>
            <w:tcW w:w="2005" w:type="pct"/>
          </w:tcPr>
          <w:p w14:paraId="71B648F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639" w:type="pct"/>
          </w:tcPr>
          <w:p w14:paraId="791AEE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575 (38.57)</w:t>
            </w:r>
          </w:p>
        </w:tc>
        <w:tc>
          <w:tcPr>
            <w:tcW w:w="434" w:type="pct"/>
          </w:tcPr>
          <w:p w14:paraId="1948D1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0.386</w:t>
            </w:r>
          </w:p>
        </w:tc>
        <w:tc>
          <w:tcPr>
            <w:tcW w:w="529" w:type="pct"/>
          </w:tcPr>
          <w:p w14:paraId="198B5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(3.15)</w:t>
            </w:r>
          </w:p>
        </w:tc>
        <w:tc>
          <w:tcPr>
            <w:tcW w:w="434" w:type="pct"/>
          </w:tcPr>
          <w:p w14:paraId="125D8E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2A31E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500 (17.78)</w:t>
            </w:r>
          </w:p>
        </w:tc>
        <w:tc>
          <w:tcPr>
            <w:tcW w:w="467" w:type="pct"/>
          </w:tcPr>
          <w:p w14:paraId="58963D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0.355</w:t>
            </w:r>
          </w:p>
        </w:tc>
      </w:tr>
      <w:tr w:rsidR="00E47E9F" w:rsidRPr="00C73E1C" w14:paraId="73528312" w14:textId="77777777" w:rsidTr="009C25A6">
        <w:tc>
          <w:tcPr>
            <w:tcW w:w="2005" w:type="pct"/>
          </w:tcPr>
          <w:p w14:paraId="05CEB8E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639" w:type="pct"/>
          </w:tcPr>
          <w:p w14:paraId="669896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98 (43.41)</w:t>
            </w:r>
          </w:p>
        </w:tc>
        <w:tc>
          <w:tcPr>
            <w:tcW w:w="434" w:type="pct"/>
          </w:tcPr>
          <w:p w14:paraId="06C0DD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00B6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 (6.61)</w:t>
            </w:r>
          </w:p>
        </w:tc>
        <w:tc>
          <w:tcPr>
            <w:tcW w:w="434" w:type="pct"/>
          </w:tcPr>
          <w:p w14:paraId="3FFA38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7D599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256 (20.36)</w:t>
            </w:r>
          </w:p>
        </w:tc>
        <w:tc>
          <w:tcPr>
            <w:tcW w:w="467" w:type="pct"/>
          </w:tcPr>
          <w:p w14:paraId="717D69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29FF13B" w14:textId="77777777" w:rsidTr="009C25A6">
        <w:tc>
          <w:tcPr>
            <w:tcW w:w="2005" w:type="pct"/>
          </w:tcPr>
          <w:p w14:paraId="3F7B304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639" w:type="pct"/>
          </w:tcPr>
          <w:p w14:paraId="73F77B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(32.90)</w:t>
            </w:r>
          </w:p>
        </w:tc>
        <w:tc>
          <w:tcPr>
            <w:tcW w:w="434" w:type="pct"/>
          </w:tcPr>
          <w:p w14:paraId="7852F6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1B801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 (8.12)</w:t>
            </w:r>
          </w:p>
        </w:tc>
        <w:tc>
          <w:tcPr>
            <w:tcW w:w="434" w:type="pct"/>
          </w:tcPr>
          <w:p w14:paraId="2B1AFB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52A70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593 (21.63)</w:t>
            </w:r>
          </w:p>
        </w:tc>
        <w:tc>
          <w:tcPr>
            <w:tcW w:w="467" w:type="pct"/>
          </w:tcPr>
          <w:p w14:paraId="0833B4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766390D" w14:textId="77777777" w:rsidTr="009C25A6">
        <w:tc>
          <w:tcPr>
            <w:tcW w:w="2005" w:type="pct"/>
          </w:tcPr>
          <w:p w14:paraId="0CF64B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639" w:type="pct"/>
          </w:tcPr>
          <w:p w14:paraId="5FC53D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CE19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64FD877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D42BE4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348A0E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2F6D19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DA2280A" w14:textId="77777777" w:rsidTr="009C25A6">
        <w:tc>
          <w:tcPr>
            <w:tcW w:w="2005" w:type="pct"/>
          </w:tcPr>
          <w:p w14:paraId="77A765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639" w:type="pct"/>
          </w:tcPr>
          <w:p w14:paraId="6BFAB2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3588 (30.73)</w:t>
            </w:r>
          </w:p>
        </w:tc>
        <w:tc>
          <w:tcPr>
            <w:tcW w:w="434" w:type="pct"/>
          </w:tcPr>
          <w:p w14:paraId="0BAB8B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4F0F58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679 (6.85)</w:t>
            </w:r>
          </w:p>
        </w:tc>
        <w:tc>
          <w:tcPr>
            <w:tcW w:w="434" w:type="pct"/>
          </w:tcPr>
          <w:p w14:paraId="1AC19E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492" w:type="pct"/>
          </w:tcPr>
          <w:p w14:paraId="10EE5D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2804 (31.54)</w:t>
            </w:r>
          </w:p>
        </w:tc>
        <w:tc>
          <w:tcPr>
            <w:tcW w:w="467" w:type="pct"/>
          </w:tcPr>
          <w:p w14:paraId="239246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0.424</w:t>
            </w:r>
          </w:p>
        </w:tc>
      </w:tr>
      <w:tr w:rsidR="00E47E9F" w:rsidRPr="00C73E1C" w14:paraId="7E705A4D" w14:textId="77777777" w:rsidTr="009C25A6">
        <w:tc>
          <w:tcPr>
            <w:tcW w:w="2005" w:type="pct"/>
          </w:tcPr>
          <w:p w14:paraId="10E6E1B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639" w:type="pct"/>
          </w:tcPr>
          <w:p w14:paraId="046D50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1474 (25.18)</w:t>
            </w:r>
          </w:p>
        </w:tc>
        <w:tc>
          <w:tcPr>
            <w:tcW w:w="434" w:type="pct"/>
          </w:tcPr>
          <w:p w14:paraId="70AC27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7761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(3.69)</w:t>
            </w:r>
          </w:p>
        </w:tc>
        <w:tc>
          <w:tcPr>
            <w:tcW w:w="434" w:type="pct"/>
          </w:tcPr>
          <w:p w14:paraId="290C97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632336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1429 (32.52)</w:t>
            </w:r>
          </w:p>
        </w:tc>
        <w:tc>
          <w:tcPr>
            <w:tcW w:w="467" w:type="pct"/>
          </w:tcPr>
          <w:p w14:paraId="58F307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7E18EC" w14:textId="77777777" w:rsidTr="009C25A6">
        <w:tc>
          <w:tcPr>
            <w:tcW w:w="2005" w:type="pct"/>
          </w:tcPr>
          <w:p w14:paraId="3745324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639" w:type="pct"/>
          </w:tcPr>
          <w:p w14:paraId="74A6ED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(28.17)</w:t>
            </w:r>
          </w:p>
        </w:tc>
        <w:tc>
          <w:tcPr>
            <w:tcW w:w="434" w:type="pct"/>
          </w:tcPr>
          <w:p w14:paraId="42E54B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18E9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 (6.27)</w:t>
            </w:r>
          </w:p>
        </w:tc>
        <w:tc>
          <w:tcPr>
            <w:tcW w:w="434" w:type="pct"/>
          </w:tcPr>
          <w:p w14:paraId="07938D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2AEE2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(36.16)</w:t>
            </w:r>
          </w:p>
        </w:tc>
        <w:tc>
          <w:tcPr>
            <w:tcW w:w="467" w:type="pct"/>
          </w:tcPr>
          <w:p w14:paraId="4A2D07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D00CF8F" w14:textId="77777777" w:rsidTr="009C25A6">
        <w:tc>
          <w:tcPr>
            <w:tcW w:w="2005" w:type="pct"/>
          </w:tcPr>
          <w:p w14:paraId="4C8EEA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639" w:type="pct"/>
          </w:tcPr>
          <w:p w14:paraId="21C914B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A2D77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D52C3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B31AC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6BC631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2D6093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55901F0" w14:textId="77777777" w:rsidTr="009C25A6">
        <w:tc>
          <w:tcPr>
            <w:tcW w:w="2005" w:type="pct"/>
          </w:tcPr>
          <w:p w14:paraId="53279D2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31C5CD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979 (23.90)</w:t>
            </w:r>
          </w:p>
        </w:tc>
        <w:tc>
          <w:tcPr>
            <w:tcW w:w="434" w:type="pct"/>
          </w:tcPr>
          <w:p w14:paraId="0C76B3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529" w:type="pct"/>
          </w:tcPr>
          <w:p w14:paraId="40BF12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 (5.23)</w:t>
            </w:r>
          </w:p>
        </w:tc>
        <w:tc>
          <w:tcPr>
            <w:tcW w:w="434" w:type="pct"/>
          </w:tcPr>
          <w:p w14:paraId="7D319A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0.569</w:t>
            </w:r>
          </w:p>
        </w:tc>
        <w:tc>
          <w:tcPr>
            <w:tcW w:w="492" w:type="pct"/>
          </w:tcPr>
          <w:p w14:paraId="72FC9E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878 (32.05)</w:t>
            </w:r>
          </w:p>
        </w:tc>
        <w:tc>
          <w:tcPr>
            <w:tcW w:w="467" w:type="pct"/>
          </w:tcPr>
          <w:p w14:paraId="606532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0.919</w:t>
            </w:r>
          </w:p>
        </w:tc>
      </w:tr>
      <w:tr w:rsidR="00E47E9F" w:rsidRPr="00C73E1C" w14:paraId="20E7D024" w14:textId="77777777" w:rsidTr="009C25A6">
        <w:tc>
          <w:tcPr>
            <w:tcW w:w="2005" w:type="pct"/>
          </w:tcPr>
          <w:p w14:paraId="62AC164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EDF5D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4235 (29.64)</w:t>
            </w:r>
          </w:p>
        </w:tc>
        <w:tc>
          <w:tcPr>
            <w:tcW w:w="434" w:type="pct"/>
          </w:tcPr>
          <w:p w14:paraId="5A07BC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5C549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774 (5.95)</w:t>
            </w:r>
          </w:p>
        </w:tc>
        <w:tc>
          <w:tcPr>
            <w:tcW w:w="434" w:type="pct"/>
          </w:tcPr>
          <w:p w14:paraId="2CA003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1B0DC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3637 (32.27)</w:t>
            </w:r>
          </w:p>
        </w:tc>
        <w:tc>
          <w:tcPr>
            <w:tcW w:w="467" w:type="pct"/>
          </w:tcPr>
          <w:p w14:paraId="490005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CDA1DF6" w14:textId="77777777" w:rsidTr="009C25A6">
        <w:tc>
          <w:tcPr>
            <w:tcW w:w="2005" w:type="pct"/>
          </w:tcPr>
          <w:p w14:paraId="7828B1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639" w:type="pct"/>
          </w:tcPr>
          <w:p w14:paraId="4C2772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20521F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994FD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33DFE4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F552C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71A187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C589F35" w14:textId="77777777" w:rsidTr="009C25A6">
        <w:tc>
          <w:tcPr>
            <w:tcW w:w="2005" w:type="pct"/>
          </w:tcPr>
          <w:p w14:paraId="36BC5C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Vigorous activity at work</w:t>
            </w:r>
          </w:p>
        </w:tc>
        <w:tc>
          <w:tcPr>
            <w:tcW w:w="639" w:type="pct"/>
          </w:tcPr>
          <w:p w14:paraId="7330D2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3009E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39C8B0F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3393F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264900C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9AFE7B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C09D222" w14:textId="77777777" w:rsidTr="009C25A6">
        <w:tc>
          <w:tcPr>
            <w:tcW w:w="2005" w:type="pct"/>
          </w:tcPr>
          <w:p w14:paraId="7EE0A4A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0B1939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943 (21.73)</w:t>
            </w:r>
          </w:p>
        </w:tc>
        <w:tc>
          <w:tcPr>
            <w:tcW w:w="434" w:type="pct"/>
          </w:tcPr>
          <w:p w14:paraId="61BE56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529" w:type="pct"/>
          </w:tcPr>
          <w:p w14:paraId="5E17EE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105 (2.71)</w:t>
            </w:r>
          </w:p>
        </w:tc>
        <w:tc>
          <w:tcPr>
            <w:tcW w:w="434" w:type="pct"/>
          </w:tcPr>
          <w:p w14:paraId="57379C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0B721C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676 (22.58)</w:t>
            </w:r>
          </w:p>
        </w:tc>
        <w:tc>
          <w:tcPr>
            <w:tcW w:w="467" w:type="pct"/>
          </w:tcPr>
          <w:p w14:paraId="33B32E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295FB5B" w14:textId="77777777" w:rsidTr="009C25A6">
        <w:tc>
          <w:tcPr>
            <w:tcW w:w="2005" w:type="pct"/>
          </w:tcPr>
          <w:p w14:paraId="1FCF52D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6FA90E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4494 (30.84)</w:t>
            </w:r>
          </w:p>
        </w:tc>
        <w:tc>
          <w:tcPr>
            <w:tcW w:w="434" w:type="pct"/>
          </w:tcPr>
          <w:p w14:paraId="439DC7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6EFB7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921 (6.68)</w:t>
            </w:r>
          </w:p>
        </w:tc>
        <w:tc>
          <w:tcPr>
            <w:tcW w:w="434" w:type="pct"/>
          </w:tcPr>
          <w:p w14:paraId="05668B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9FC6F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3942 (35.05)</w:t>
            </w:r>
          </w:p>
        </w:tc>
        <w:tc>
          <w:tcPr>
            <w:tcW w:w="467" w:type="pct"/>
          </w:tcPr>
          <w:p w14:paraId="744DAA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8400D96" w14:textId="77777777" w:rsidTr="009C25A6">
        <w:tc>
          <w:tcPr>
            <w:tcW w:w="2005" w:type="pct"/>
          </w:tcPr>
          <w:p w14:paraId="2ED8BB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639" w:type="pct"/>
          </w:tcPr>
          <w:p w14:paraId="4B91CD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392B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1E1630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544DCEB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80151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75ADD13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E1C6CBB" w14:textId="77777777" w:rsidTr="009C25A6">
        <w:tc>
          <w:tcPr>
            <w:tcW w:w="2005" w:type="pct"/>
          </w:tcPr>
          <w:p w14:paraId="3C560ED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4C83C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2999 (28.14)</w:t>
            </w:r>
          </w:p>
        </w:tc>
        <w:tc>
          <w:tcPr>
            <w:tcW w:w="434" w:type="pct"/>
          </w:tcPr>
          <w:p w14:paraId="76280B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0.453</w:t>
            </w:r>
          </w:p>
        </w:tc>
        <w:tc>
          <w:tcPr>
            <w:tcW w:w="529" w:type="pct"/>
          </w:tcPr>
          <w:p w14:paraId="794B2A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486 (4.97)</w:t>
            </w:r>
          </w:p>
        </w:tc>
        <w:tc>
          <w:tcPr>
            <w:tcW w:w="434" w:type="pct"/>
          </w:tcPr>
          <w:p w14:paraId="53A33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492" w:type="pct"/>
          </w:tcPr>
          <w:p w14:paraId="3793F2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2735 (31.90)</w:t>
            </w:r>
          </w:p>
        </w:tc>
        <w:tc>
          <w:tcPr>
            <w:tcW w:w="467" w:type="pct"/>
          </w:tcPr>
          <w:p w14:paraId="41DA48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0.751</w:t>
            </w:r>
          </w:p>
        </w:tc>
      </w:tr>
      <w:tr w:rsidR="00E47E9F" w:rsidRPr="00C73E1C" w14:paraId="02491431" w14:textId="77777777" w:rsidTr="009C25A6">
        <w:tc>
          <w:tcPr>
            <w:tcW w:w="2005" w:type="pct"/>
          </w:tcPr>
          <w:p w14:paraId="5384230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0F4120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2438 (29.64)</w:t>
            </w:r>
          </w:p>
        </w:tc>
        <w:tc>
          <w:tcPr>
            <w:tcW w:w="434" w:type="pct"/>
          </w:tcPr>
          <w:p w14:paraId="5077A8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990D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539 (7.05)</w:t>
            </w:r>
          </w:p>
        </w:tc>
        <w:tc>
          <w:tcPr>
            <w:tcW w:w="434" w:type="pct"/>
          </w:tcPr>
          <w:p w14:paraId="650D40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8626D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1883 (32.56)</w:t>
            </w:r>
          </w:p>
        </w:tc>
        <w:tc>
          <w:tcPr>
            <w:tcW w:w="467" w:type="pct"/>
          </w:tcPr>
          <w:p w14:paraId="03056D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55253A3" w14:textId="77777777" w:rsidTr="009C25A6">
        <w:tc>
          <w:tcPr>
            <w:tcW w:w="2005" w:type="pct"/>
          </w:tcPr>
          <w:p w14:paraId="48985E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639" w:type="pct"/>
          </w:tcPr>
          <w:p w14:paraId="186805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9A6A4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391244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0CDDE7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37FBEF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72804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8382067" w14:textId="77777777" w:rsidTr="009C25A6">
        <w:tc>
          <w:tcPr>
            <w:tcW w:w="2005" w:type="pct"/>
          </w:tcPr>
          <w:p w14:paraId="325F75F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133E93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3287 (26.68)</w:t>
            </w:r>
          </w:p>
        </w:tc>
        <w:tc>
          <w:tcPr>
            <w:tcW w:w="434" w:type="pct"/>
          </w:tcPr>
          <w:p w14:paraId="629C24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1B2887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625 (4.76)</w:t>
            </w:r>
          </w:p>
        </w:tc>
        <w:tc>
          <w:tcPr>
            <w:tcW w:w="434" w:type="pct"/>
          </w:tcPr>
          <w:p w14:paraId="7CDDF7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6A62D4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3159 (31.19)</w:t>
            </w:r>
          </w:p>
        </w:tc>
        <w:tc>
          <w:tcPr>
            <w:tcW w:w="467" w:type="pct"/>
          </w:tcPr>
          <w:p w14:paraId="6C6DB7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E47E9F" w:rsidRPr="00C73E1C" w14:paraId="588D52A9" w14:textId="77777777" w:rsidTr="009C25A6">
        <w:tc>
          <w:tcPr>
            <w:tcW w:w="2005" w:type="pct"/>
          </w:tcPr>
          <w:p w14:paraId="2C3FF1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2C31CB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2152 (33.21)</w:t>
            </w:r>
          </w:p>
        </w:tc>
        <w:tc>
          <w:tcPr>
            <w:tcW w:w="434" w:type="pct"/>
          </w:tcPr>
          <w:p w14:paraId="0D5E67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9A2B1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401 (8.00)</w:t>
            </w:r>
          </w:p>
        </w:tc>
        <w:tc>
          <w:tcPr>
            <w:tcW w:w="434" w:type="pct"/>
          </w:tcPr>
          <w:p w14:paraId="717CE2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F05B0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1459 (32.58)</w:t>
            </w:r>
          </w:p>
        </w:tc>
        <w:tc>
          <w:tcPr>
            <w:tcW w:w="467" w:type="pct"/>
          </w:tcPr>
          <w:p w14:paraId="784A6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0F0F475" w14:textId="77777777" w:rsidTr="009C25A6">
        <w:tc>
          <w:tcPr>
            <w:tcW w:w="2005" w:type="pct"/>
          </w:tcPr>
          <w:p w14:paraId="40A901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639" w:type="pct"/>
          </w:tcPr>
          <w:p w14:paraId="2EB3F8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94BDF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ED0CC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B3512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2E0D7E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6BBE2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791BDAF" w14:textId="77777777" w:rsidTr="009C25A6">
        <w:tc>
          <w:tcPr>
            <w:tcW w:w="2005" w:type="pct"/>
          </w:tcPr>
          <w:p w14:paraId="36DEDD0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1ED356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(24.48)</w:t>
            </w:r>
          </w:p>
        </w:tc>
        <w:tc>
          <w:tcPr>
            <w:tcW w:w="434" w:type="pct"/>
          </w:tcPr>
          <w:p w14:paraId="2CB9A1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0.329</w:t>
            </w:r>
          </w:p>
        </w:tc>
        <w:tc>
          <w:tcPr>
            <w:tcW w:w="529" w:type="pct"/>
          </w:tcPr>
          <w:p w14:paraId="687C47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(1.48)</w:t>
            </w:r>
          </w:p>
        </w:tc>
        <w:tc>
          <w:tcPr>
            <w:tcW w:w="434" w:type="pct"/>
          </w:tcPr>
          <w:p w14:paraId="02DBA1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3ECF62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93 (20.89)</w:t>
            </w:r>
          </w:p>
        </w:tc>
        <w:tc>
          <w:tcPr>
            <w:tcW w:w="467" w:type="pct"/>
          </w:tcPr>
          <w:p w14:paraId="34F149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1D2B114D" w14:textId="77777777" w:rsidTr="009C25A6">
        <w:tc>
          <w:tcPr>
            <w:tcW w:w="2005" w:type="pct"/>
          </w:tcPr>
          <w:p w14:paraId="1D26B71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14AE9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5375 (28.89)</w:t>
            </w:r>
          </w:p>
        </w:tc>
        <w:tc>
          <w:tcPr>
            <w:tcW w:w="434" w:type="pct"/>
          </w:tcPr>
          <w:p w14:paraId="61E75F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4557B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995 (5.93)</w:t>
            </w:r>
          </w:p>
        </w:tc>
        <w:tc>
          <w:tcPr>
            <w:tcW w:w="434" w:type="pct"/>
          </w:tcPr>
          <w:p w14:paraId="5E6CCB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ED280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4525 (32.58)</w:t>
            </w:r>
          </w:p>
        </w:tc>
        <w:tc>
          <w:tcPr>
            <w:tcW w:w="467" w:type="pct"/>
          </w:tcPr>
          <w:p w14:paraId="3C9AE4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57C41BD" w14:textId="77777777" w:rsidTr="009C25A6">
        <w:tc>
          <w:tcPr>
            <w:tcW w:w="2005" w:type="pct"/>
          </w:tcPr>
          <w:p w14:paraId="18437D4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639" w:type="pct"/>
          </w:tcPr>
          <w:p w14:paraId="70290E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230DA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5743CA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5EC5A5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5F626E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E43AE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DE36C01" w14:textId="77777777" w:rsidTr="009C25A6">
        <w:tc>
          <w:tcPr>
            <w:tcW w:w="2005" w:type="pct"/>
          </w:tcPr>
          <w:p w14:paraId="6AF2E55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035655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501 (30.54)</w:t>
            </w:r>
          </w:p>
        </w:tc>
        <w:tc>
          <w:tcPr>
            <w:tcW w:w="434" w:type="pct"/>
          </w:tcPr>
          <w:p w14:paraId="220A21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0.577</w:t>
            </w:r>
          </w:p>
        </w:tc>
        <w:tc>
          <w:tcPr>
            <w:tcW w:w="529" w:type="pct"/>
          </w:tcPr>
          <w:p w14:paraId="79C176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(7.14)</w:t>
            </w:r>
          </w:p>
        </w:tc>
        <w:tc>
          <w:tcPr>
            <w:tcW w:w="434" w:type="pct"/>
          </w:tcPr>
          <w:p w14:paraId="0DE319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492" w:type="pct"/>
          </w:tcPr>
          <w:p w14:paraId="5C4C5A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433 (35.07)</w:t>
            </w:r>
          </w:p>
        </w:tc>
        <w:tc>
          <w:tcPr>
            <w:tcW w:w="467" w:type="pct"/>
          </w:tcPr>
          <w:p w14:paraId="782C7DC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0.345</w:t>
            </w:r>
          </w:p>
        </w:tc>
      </w:tr>
      <w:tr w:rsidR="00E47E9F" w:rsidRPr="00C73E1C" w14:paraId="0A48947C" w14:textId="77777777" w:rsidTr="009C25A6">
        <w:tc>
          <w:tcPr>
            <w:tcW w:w="2005" w:type="pct"/>
          </w:tcPr>
          <w:p w14:paraId="78B33B4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0EF6EA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4937 (28.49)</w:t>
            </w:r>
          </w:p>
        </w:tc>
        <w:tc>
          <w:tcPr>
            <w:tcW w:w="434" w:type="pct"/>
          </w:tcPr>
          <w:p w14:paraId="31803F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00405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911 (5.59)</w:t>
            </w:r>
          </w:p>
        </w:tc>
        <w:tc>
          <w:tcPr>
            <w:tcW w:w="434" w:type="pct"/>
          </w:tcPr>
          <w:p w14:paraId="55641C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7CA65E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4185 (31.78)</w:t>
            </w:r>
          </w:p>
        </w:tc>
        <w:tc>
          <w:tcPr>
            <w:tcW w:w="467" w:type="pct"/>
          </w:tcPr>
          <w:p w14:paraId="158AD6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1D5ADCA" w14:textId="77777777" w:rsidTr="009C25A6">
        <w:tc>
          <w:tcPr>
            <w:tcW w:w="2005" w:type="pct"/>
          </w:tcPr>
          <w:p w14:paraId="1D751BB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639" w:type="pct"/>
          </w:tcPr>
          <w:p w14:paraId="30B5C8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48CA47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334C3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6A383A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A1603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98080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F53E2EC" w14:textId="77777777" w:rsidTr="009C25A6">
        <w:tc>
          <w:tcPr>
            <w:tcW w:w="2005" w:type="pct"/>
          </w:tcPr>
          <w:p w14:paraId="1D78ED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39" w:type="pct"/>
          </w:tcPr>
          <w:p w14:paraId="434226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642 (56.83)</w:t>
            </w:r>
          </w:p>
        </w:tc>
        <w:tc>
          <w:tcPr>
            <w:tcW w:w="434" w:type="pct"/>
          </w:tcPr>
          <w:p w14:paraId="5BD034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5D6970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 (11.64)</w:t>
            </w:r>
          </w:p>
        </w:tc>
        <w:tc>
          <w:tcPr>
            <w:tcW w:w="434" w:type="pct"/>
          </w:tcPr>
          <w:p w14:paraId="30FF45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4C0EC3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369 (40.46)</w:t>
            </w:r>
          </w:p>
        </w:tc>
        <w:tc>
          <w:tcPr>
            <w:tcW w:w="467" w:type="pct"/>
          </w:tcPr>
          <w:p w14:paraId="6D80C0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774D1C7" w14:textId="77777777" w:rsidTr="009C25A6">
        <w:tc>
          <w:tcPr>
            <w:tcW w:w="2005" w:type="pct"/>
          </w:tcPr>
          <w:p w14:paraId="503566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2BB7A1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4499 (26.44)</w:t>
            </w:r>
          </w:p>
        </w:tc>
        <w:tc>
          <w:tcPr>
            <w:tcW w:w="434" w:type="pct"/>
          </w:tcPr>
          <w:p w14:paraId="3EB879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60B0E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866 (5.41)</w:t>
            </w:r>
          </w:p>
        </w:tc>
        <w:tc>
          <w:tcPr>
            <w:tcW w:w="434" w:type="pct"/>
          </w:tcPr>
          <w:p w14:paraId="31494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639D7E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4140 (31.39)</w:t>
            </w:r>
          </w:p>
        </w:tc>
        <w:tc>
          <w:tcPr>
            <w:tcW w:w="467" w:type="pct"/>
          </w:tcPr>
          <w:p w14:paraId="2C19DE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93207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5B717" w14:textId="77777777" w:rsidR="004E0437" w:rsidRDefault="0092790B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5390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4E043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0C6965E" w14:textId="77777777" w:rsidR="004E0437" w:rsidRPr="00D80C4E" w:rsidRDefault="004E0437" w:rsidP="004E0437">
      <w:pPr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80C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86CFEC" wp14:editId="2CE39595">
            <wp:extent cx="4657725" cy="5076825"/>
            <wp:effectExtent l="0" t="0" r="9525" b="9525"/>
            <wp:docPr id="1072245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14365" r="9775" b="19632"/>
                    <a:stretch/>
                  </pic:blipFill>
                  <pic:spPr bwMode="auto">
                    <a:xfrm>
                      <a:off x="0" y="0"/>
                      <a:ext cx="4657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70AF" w14:textId="77777777" w:rsidR="004E0437" w:rsidRPr="004E0437" w:rsidRDefault="004E0437" w:rsidP="004E0437">
      <w:pPr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E0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1: Outcome extracting criteria</w:t>
      </w:r>
    </w:p>
    <w:p w14:paraId="1EA30E68" w14:textId="77777777" w:rsidR="004E0437" w:rsidRDefault="004E0437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EABB8" w14:textId="77777777" w:rsidR="004E0437" w:rsidRDefault="004E0437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2E33" w14:textId="77777777" w:rsidR="004E0437" w:rsidRPr="00D80C4E" w:rsidRDefault="004E0437" w:rsidP="004E04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7354"/>
      </w:tblGrid>
      <w:tr w:rsidR="004E0437" w:rsidRPr="00D80C4E" w14:paraId="07BFC9C1" w14:textId="77777777" w:rsidTr="004C019A">
        <w:tc>
          <w:tcPr>
            <w:tcW w:w="2623" w:type="pct"/>
          </w:tcPr>
          <w:p w14:paraId="4F00248E" w14:textId="77777777" w:rsidR="004E0437" w:rsidRPr="00D80C4E" w:rsidRDefault="004E0437" w:rsidP="009C2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0CAD6CF" wp14:editId="0EE778C8">
                  <wp:extent cx="4972050" cy="2486025"/>
                  <wp:effectExtent l="0" t="0" r="0" b="9525"/>
                  <wp:docPr id="179235818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26D407-B1CD-0B05-6993-B9EADE226A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377" w:type="pct"/>
          </w:tcPr>
          <w:p w14:paraId="5387471B" w14:textId="77777777" w:rsidR="004E0437" w:rsidRPr="00D80C4E" w:rsidRDefault="004E0437" w:rsidP="009C25A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86AF41" wp14:editId="39151DAB">
                  <wp:extent cx="4533900" cy="2486025"/>
                  <wp:effectExtent l="0" t="0" r="0" b="9525"/>
                  <wp:docPr id="214018477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83943D-AD9A-DADB-395B-98D5563687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4E0437" w:rsidRPr="00D80C4E" w14:paraId="709C52C4" w14:textId="77777777" w:rsidTr="004C019A">
        <w:tc>
          <w:tcPr>
            <w:tcW w:w="2623" w:type="pct"/>
          </w:tcPr>
          <w:p w14:paraId="63AB96A7" w14:textId="77777777" w:rsidR="004E0437" w:rsidRPr="00D80C4E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(a)</w:t>
            </w:r>
          </w:p>
        </w:tc>
        <w:tc>
          <w:tcPr>
            <w:tcW w:w="2377" w:type="pct"/>
          </w:tcPr>
          <w:p w14:paraId="3E4523C3" w14:textId="77777777" w:rsidR="004E0437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(b)</w:t>
            </w:r>
          </w:p>
          <w:p w14:paraId="48BF5E95" w14:textId="77777777" w:rsidR="004C019A" w:rsidRPr="00D80C4E" w:rsidRDefault="004C019A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E0437" w:rsidRPr="00D80C4E" w14:paraId="4431F47E" w14:textId="77777777" w:rsidTr="004C019A">
        <w:tc>
          <w:tcPr>
            <w:tcW w:w="5000" w:type="pct"/>
            <w:gridSpan w:val="2"/>
          </w:tcPr>
          <w:p w14:paraId="382024D6" w14:textId="77777777" w:rsidR="004E0437" w:rsidRPr="00D80C4E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EE5BF3" wp14:editId="3BF855FB">
                  <wp:extent cx="4772025" cy="2571750"/>
                  <wp:effectExtent l="0" t="0" r="9525" b="0"/>
                  <wp:docPr id="164723315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56C52B-4BD7-3C36-F00E-611B39E38B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4E0437" w:rsidRPr="00D80C4E" w14:paraId="233D020C" w14:textId="77777777" w:rsidTr="004C019A">
        <w:tc>
          <w:tcPr>
            <w:tcW w:w="5000" w:type="pct"/>
            <w:gridSpan w:val="2"/>
          </w:tcPr>
          <w:p w14:paraId="465D1150" w14:textId="77777777" w:rsidR="004E0437" w:rsidRDefault="004E0437" w:rsidP="009C25A6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(c)</w:t>
            </w:r>
          </w:p>
          <w:p w14:paraId="47E4F7A9" w14:textId="77777777" w:rsidR="004C019A" w:rsidRDefault="004C019A" w:rsidP="009C25A6">
            <w:pPr>
              <w:tabs>
                <w:tab w:val="left" w:pos="2325"/>
              </w:tabs>
              <w:jc w:val="center"/>
              <w:rPr>
                <w:ins w:id="2607" w:author="Nasar U Ahmed" w:date="2024-04-05T11:44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7D5BF1" w14:textId="0B66E577" w:rsidR="00AE124A" w:rsidRPr="00D80C4E" w:rsidRDefault="00AE124A" w:rsidP="009C25A6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ins w:id="2608" w:author="Nasar U Ahmed" w:date="2024-04-05T11:44:00Z">
              <w:r w:rsidRPr="00AE124A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highlight w:val="yellow"/>
                  <w:rPrChange w:id="2609" w:author="Nasar U Ahmed" w:date="2024-04-05T11:45:00Z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rPrChange>
                </w:rPr>
                <w:t>REPORT YES ONLY</w:t>
              </w:r>
              <w:r w:rsidRPr="00AE124A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rPrChange w:id="2610" w:author="Nasar U Ahmed" w:date="2024-04-05T11:44:00Z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</w:tc>
      </w:tr>
      <w:tr w:rsidR="004E0437" w:rsidRPr="00D80C4E" w14:paraId="4B1E67BB" w14:textId="77777777" w:rsidTr="004C019A">
        <w:tc>
          <w:tcPr>
            <w:tcW w:w="5000" w:type="pct"/>
            <w:gridSpan w:val="2"/>
          </w:tcPr>
          <w:p w14:paraId="7684437F" w14:textId="77777777" w:rsidR="004E0437" w:rsidRPr="00D80C4E" w:rsidRDefault="004E0437" w:rsidP="009C2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2a. Prevalence of hypertension among Southeast Asian adult people. 2b. Prevalence of hyperglycemia/diabetes among Southeast Asian adult people. 2c: Prevalence of hypercholesterolemia among Southeast Asian adult people</w:t>
            </w:r>
          </w:p>
        </w:tc>
      </w:tr>
    </w:tbl>
    <w:p w14:paraId="687E4FDE" w14:textId="77777777" w:rsidR="004E0437" w:rsidRPr="00D80C4E" w:rsidRDefault="004E0437" w:rsidP="004E043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3EF9ED0" w14:textId="7B6DF3B7" w:rsidR="00E47E9F" w:rsidRPr="006F5390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7E9F" w:rsidRPr="006F5390" w:rsidSect="00D8569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655BB" w14:textId="77777777" w:rsidR="007B000A" w:rsidRDefault="007B000A" w:rsidP="00484C39">
      <w:pPr>
        <w:spacing w:after="0" w:line="240" w:lineRule="auto"/>
      </w:pPr>
      <w:r>
        <w:separator/>
      </w:r>
    </w:p>
  </w:endnote>
  <w:endnote w:type="continuationSeparator" w:id="0">
    <w:p w14:paraId="5D0728CB" w14:textId="77777777" w:rsidR="007B000A" w:rsidRDefault="007B000A" w:rsidP="004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79DD9" w14:textId="77777777" w:rsidR="007B000A" w:rsidRDefault="007B000A" w:rsidP="00484C39">
      <w:pPr>
        <w:spacing w:after="0" w:line="240" w:lineRule="auto"/>
      </w:pPr>
      <w:r>
        <w:separator/>
      </w:r>
    </w:p>
  </w:footnote>
  <w:footnote w:type="continuationSeparator" w:id="0">
    <w:p w14:paraId="5AE05C60" w14:textId="77777777" w:rsidR="007B000A" w:rsidRDefault="007B000A" w:rsidP="00484C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 Nayeem Hasan">
    <w15:presenceInfo w15:providerId="Windows Live" w15:userId="5be14f6c7eaf8e33"/>
  </w15:person>
  <w15:person w15:author="Nasar U Ahmed">
    <w15:presenceInfo w15:providerId="Windows Live" w15:userId="c92d2ca9ea43dd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D6"/>
    <w:rsid w:val="00037A9B"/>
    <w:rsid w:val="00071585"/>
    <w:rsid w:val="000B2C6D"/>
    <w:rsid w:val="000B45D6"/>
    <w:rsid w:val="00175DD9"/>
    <w:rsid w:val="00196CE7"/>
    <w:rsid w:val="001A235F"/>
    <w:rsid w:val="001C0DF4"/>
    <w:rsid w:val="00211C5E"/>
    <w:rsid w:val="002455D5"/>
    <w:rsid w:val="002B0FAB"/>
    <w:rsid w:val="002B4FEC"/>
    <w:rsid w:val="002B593A"/>
    <w:rsid w:val="002C0CE4"/>
    <w:rsid w:val="002F0391"/>
    <w:rsid w:val="00311506"/>
    <w:rsid w:val="003973D9"/>
    <w:rsid w:val="003F7FE6"/>
    <w:rsid w:val="00484C39"/>
    <w:rsid w:val="004C019A"/>
    <w:rsid w:val="004E0437"/>
    <w:rsid w:val="004F5447"/>
    <w:rsid w:val="0058796A"/>
    <w:rsid w:val="005F0D7E"/>
    <w:rsid w:val="00617019"/>
    <w:rsid w:val="006262F1"/>
    <w:rsid w:val="00635F95"/>
    <w:rsid w:val="00640010"/>
    <w:rsid w:val="006479AB"/>
    <w:rsid w:val="00671C4C"/>
    <w:rsid w:val="00696DAA"/>
    <w:rsid w:val="00697EFC"/>
    <w:rsid w:val="006F5390"/>
    <w:rsid w:val="006F67CA"/>
    <w:rsid w:val="0075203F"/>
    <w:rsid w:val="007632F0"/>
    <w:rsid w:val="007857D7"/>
    <w:rsid w:val="00794C8B"/>
    <w:rsid w:val="007B000A"/>
    <w:rsid w:val="007F57AF"/>
    <w:rsid w:val="007F5B66"/>
    <w:rsid w:val="0085689C"/>
    <w:rsid w:val="008740EC"/>
    <w:rsid w:val="0090314D"/>
    <w:rsid w:val="0092790B"/>
    <w:rsid w:val="00932DE2"/>
    <w:rsid w:val="00937A36"/>
    <w:rsid w:val="00963E81"/>
    <w:rsid w:val="009A67DB"/>
    <w:rsid w:val="009B4A37"/>
    <w:rsid w:val="00A13D71"/>
    <w:rsid w:val="00A213D2"/>
    <w:rsid w:val="00A3434A"/>
    <w:rsid w:val="00A77C41"/>
    <w:rsid w:val="00A93146"/>
    <w:rsid w:val="00AB1EDF"/>
    <w:rsid w:val="00AC3D49"/>
    <w:rsid w:val="00AE124A"/>
    <w:rsid w:val="00B0367D"/>
    <w:rsid w:val="00B21124"/>
    <w:rsid w:val="00BA78C5"/>
    <w:rsid w:val="00C526AD"/>
    <w:rsid w:val="00C73E1C"/>
    <w:rsid w:val="00CC4C52"/>
    <w:rsid w:val="00CC790B"/>
    <w:rsid w:val="00CD0024"/>
    <w:rsid w:val="00CD47A4"/>
    <w:rsid w:val="00D33E9A"/>
    <w:rsid w:val="00D723B8"/>
    <w:rsid w:val="00D85694"/>
    <w:rsid w:val="00D94EEF"/>
    <w:rsid w:val="00DB2E38"/>
    <w:rsid w:val="00DE2A08"/>
    <w:rsid w:val="00E47E9F"/>
    <w:rsid w:val="00E61915"/>
    <w:rsid w:val="00EB678F"/>
    <w:rsid w:val="00EE2B65"/>
    <w:rsid w:val="00EF4EA4"/>
    <w:rsid w:val="00F63D11"/>
    <w:rsid w:val="00F73D20"/>
    <w:rsid w:val="00FB0A48"/>
    <w:rsid w:val="00F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5EFC2C"/>
  <w15:chartTrackingRefBased/>
  <w15:docId w15:val="{AD65357A-3D95-4F75-AA0A-164A4687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C39"/>
  </w:style>
  <w:style w:type="paragraph" w:styleId="Footer">
    <w:name w:val="footer"/>
    <w:basedOn w:val="Normal"/>
    <w:link w:val="FooterChar"/>
    <w:uiPriority w:val="99"/>
    <w:unhideWhenUsed/>
    <w:rsid w:val="0048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C39"/>
  </w:style>
  <w:style w:type="paragraph" w:styleId="Revision">
    <w:name w:val="Revision"/>
    <w:hidden/>
    <w:uiPriority w:val="99"/>
    <w:semiHidden/>
    <w:rsid w:val="00874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Sheet1!$B$3:$B$8</c:f>
              <c:numCache>
                <c:formatCode>0.00%</c:formatCode>
                <c:ptCount val="6"/>
                <c:pt idx="0">
                  <c:v>0.19070000000000001</c:v>
                </c:pt>
                <c:pt idx="1">
                  <c:v>0.307</c:v>
                </c:pt>
                <c:pt idx="2">
                  <c:v>0.26400000000000001</c:v>
                </c:pt>
                <c:pt idx="3">
                  <c:v>0.39300000000000002</c:v>
                </c:pt>
                <c:pt idx="4">
                  <c:v>0.21</c:v>
                </c:pt>
                <c:pt idx="5">
                  <c:v>0.26600000000000001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98-44B7-8158-10701C0F709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Sheet1!$C$3:$C$8</c:f>
              <c:numCache>
                <c:formatCode>0.00%</c:formatCode>
                <c:ptCount val="6"/>
                <c:pt idx="0">
                  <c:v>0.80930000000000002</c:v>
                </c:pt>
                <c:pt idx="1">
                  <c:v>0.69300000000000006</c:v>
                </c:pt>
                <c:pt idx="2">
                  <c:v>0.73599999999999999</c:v>
                </c:pt>
                <c:pt idx="3">
                  <c:v>0.60699999999999998</c:v>
                </c:pt>
                <c:pt idx="4">
                  <c:v>0.79</c:v>
                </c:pt>
                <c:pt idx="5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98-44B7-8158-10701C0F709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98381584"/>
        <c:axId val="598383024"/>
      </c:barChart>
      <c:catAx>
        <c:axId val="59838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83024"/>
        <c:crosses val="autoZero"/>
        <c:auto val="1"/>
        <c:lblAlgn val="ctr"/>
        <c:lblOffset val="100"/>
        <c:noMultiLvlLbl val="0"/>
      </c:catAx>
      <c:valAx>
        <c:axId val="598383024"/>
        <c:scaling>
          <c:orientation val="minMax"/>
          <c:max val="0.9"/>
        </c:scaling>
        <c:delete val="1"/>
        <c:axPos val="l"/>
        <c:numFmt formatCode="0.00%" sourceLinked="1"/>
        <c:majorTickMark val="none"/>
        <c:minorTickMark val="none"/>
        <c:tickLblPos val="nextTo"/>
        <c:crossAx val="59838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Sheet1!$A$13:$A$18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Sheet1!$B$13:$B$18</c:f>
              <c:numCache>
                <c:formatCode>0.00%</c:formatCode>
                <c:ptCount val="6"/>
                <c:pt idx="0">
                  <c:v>3.73E-2</c:v>
                </c:pt>
                <c:pt idx="1">
                  <c:v>7.3999999999999996E-2</c:v>
                </c:pt>
                <c:pt idx="2">
                  <c:v>5.8999999999999997E-2</c:v>
                </c:pt>
                <c:pt idx="3">
                  <c:v>1.4999999999999999E-2</c:v>
                </c:pt>
                <c:pt idx="4">
                  <c:v>8.3000000000000004E-2</c:v>
                </c:pt>
                <c:pt idx="5">
                  <c:v>5.7599999999999998E-2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83-418C-A172-27C9F602D870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Sheet1!$A$13:$A$18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Sheet1!$C$13:$C$18</c:f>
              <c:numCache>
                <c:formatCode>0.00%</c:formatCode>
                <c:ptCount val="6"/>
                <c:pt idx="0">
                  <c:v>0.9627</c:v>
                </c:pt>
                <c:pt idx="1">
                  <c:v>0.92600000000000005</c:v>
                </c:pt>
                <c:pt idx="2">
                  <c:v>0.94100000000000006</c:v>
                </c:pt>
                <c:pt idx="3">
                  <c:v>0.98499999999999999</c:v>
                </c:pt>
                <c:pt idx="4">
                  <c:v>0.91700000000000004</c:v>
                </c:pt>
                <c:pt idx="5">
                  <c:v>0.94240000000000002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83-418C-A172-27C9F602D8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87758056"/>
        <c:axId val="787756256"/>
      </c:barChart>
      <c:catAx>
        <c:axId val="787758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756256"/>
        <c:crosses val="autoZero"/>
        <c:auto val="1"/>
        <c:lblAlgn val="ctr"/>
        <c:lblOffset val="100"/>
        <c:noMultiLvlLbl val="0"/>
      </c:catAx>
      <c:valAx>
        <c:axId val="787756256"/>
        <c:scaling>
          <c:orientation val="minMax"/>
          <c:max val="1"/>
        </c:scaling>
        <c:delete val="1"/>
        <c:axPos val="l"/>
        <c:numFmt formatCode="0.00%" sourceLinked="1"/>
        <c:majorTickMark val="none"/>
        <c:minorTickMark val="none"/>
        <c:tickLblPos val="nextTo"/>
        <c:crossAx val="78775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Sheet1!$B$22:$B$23</c:f>
              <c:strCache>
                <c:ptCount val="2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Sheet1!$A$24:$A$28</c:f>
              <c:strCache>
                <c:ptCount val="5"/>
                <c:pt idx="0">
                  <c:v>Sri Lanka</c:v>
                </c:pt>
                <c:pt idx="1">
                  <c:v>Myanmar</c:v>
                </c:pt>
                <c:pt idx="2">
                  <c:v>Timor</c:v>
                </c:pt>
                <c:pt idx="3">
                  <c:v>Bangladesh</c:v>
                </c:pt>
                <c:pt idx="4">
                  <c:v>Nepal</c:v>
                </c:pt>
              </c:strCache>
            </c:strRef>
          </c:cat>
          <c:val>
            <c:numRef>
              <c:f>Sheet1!$B$24:$B$28</c:f>
              <c:numCache>
                <c:formatCode>0.00%</c:formatCode>
                <c:ptCount val="5"/>
                <c:pt idx="0">
                  <c:v>0.23699999999999999</c:v>
                </c:pt>
                <c:pt idx="1">
                  <c:v>0.36699999999999999</c:v>
                </c:pt>
                <c:pt idx="2">
                  <c:v>0.21</c:v>
                </c:pt>
                <c:pt idx="3">
                  <c:v>0.28399999999999997</c:v>
                </c:pt>
                <c:pt idx="4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59-4064-8384-15164EAB1144}"/>
            </c:ext>
          </c:extLst>
        </c:ser>
        <c:ser>
          <c:idx val="1"/>
          <c:order val="1"/>
          <c:tx>
            <c:strRef>
              <c:f>Sheet1!$C$22:$C$23</c:f>
              <c:strCache>
                <c:ptCount val="2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Sheet1!$A$24:$A$28</c:f>
              <c:strCache>
                <c:ptCount val="5"/>
                <c:pt idx="0">
                  <c:v>Sri Lanka</c:v>
                </c:pt>
                <c:pt idx="1">
                  <c:v>Myanmar</c:v>
                </c:pt>
                <c:pt idx="2">
                  <c:v>Timor</c:v>
                </c:pt>
                <c:pt idx="3">
                  <c:v>Bangladesh</c:v>
                </c:pt>
                <c:pt idx="4">
                  <c:v>Nepal</c:v>
                </c:pt>
              </c:strCache>
            </c:strRef>
          </c:cat>
          <c:val>
            <c:numRef>
              <c:f>Sheet1!$C$24:$C$28</c:f>
              <c:numCache>
                <c:formatCode>0.00%</c:formatCode>
                <c:ptCount val="5"/>
                <c:pt idx="0">
                  <c:v>0.76300000000000001</c:v>
                </c:pt>
                <c:pt idx="1">
                  <c:v>0.63300000000000001</c:v>
                </c:pt>
                <c:pt idx="2">
                  <c:v>0.79</c:v>
                </c:pt>
                <c:pt idx="3">
                  <c:v>0.71599999999999997</c:v>
                </c:pt>
                <c:pt idx="4">
                  <c:v>0.8881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59-4064-8384-15164EAB11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6644464"/>
        <c:axId val="586646624"/>
      </c:barChart>
      <c:catAx>
        <c:axId val="58664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646624"/>
        <c:crosses val="autoZero"/>
        <c:auto val="0"/>
        <c:lblAlgn val="ctr"/>
        <c:lblOffset val="100"/>
        <c:noMultiLvlLbl val="0"/>
      </c:catAx>
      <c:valAx>
        <c:axId val="586646624"/>
        <c:scaling>
          <c:orientation val="minMax"/>
          <c:max val="0.9"/>
        </c:scaling>
        <c:delete val="1"/>
        <c:axPos val="l"/>
        <c:numFmt formatCode="0.00%" sourceLinked="1"/>
        <c:majorTickMark val="none"/>
        <c:minorTickMark val="none"/>
        <c:tickLblPos val="nextTo"/>
        <c:crossAx val="58664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B11F-B64E-4191-82EB-8B720BF1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23</Pages>
  <Words>4712</Words>
  <Characters>23891</Characters>
  <Application>Microsoft Office Word</Application>
  <DocSecurity>0</DocSecurity>
  <Lines>7963</Lines>
  <Paragraphs>2860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42</cp:revision>
  <dcterms:created xsi:type="dcterms:W3CDTF">2024-04-19T03:57:00Z</dcterms:created>
  <dcterms:modified xsi:type="dcterms:W3CDTF">2024-05-16T12:04:00Z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52c080e6f0ca38520a6feb26105ac067011857b8a8364680219a6ab2cc2f9b2a</vt:lpwstr>
  </property>
</Properties>
</file>