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5271" w14:textId="525377A8" w:rsidR="004933AC" w:rsidRPr="002732DD" w:rsidRDefault="00025F24" w:rsidP="000033F6">
      <w:pPr>
        <w:rPr>
          <w:rFonts w:ascii="Times New Roman" w:hAnsi="Times New Roman" w:cs="Times New Roman"/>
          <w:color w:val="0F0F0F"/>
          <w:sz w:val="24"/>
          <w:szCs w:val="24"/>
        </w:rPr>
      </w:pPr>
      <w:commentRangeStart w:id="0"/>
      <w:r>
        <w:rPr>
          <w:rFonts w:ascii="Times New Roman" w:hAnsi="Times New Roman" w:cs="Times New Roman"/>
          <w:b/>
          <w:bCs/>
          <w:color w:val="0F0F0F"/>
          <w:sz w:val="24"/>
          <w:szCs w:val="24"/>
        </w:rPr>
        <w:t>Prevalence</w:t>
      </w:r>
      <w:r w:rsidR="000033F6">
        <w:rPr>
          <w:rFonts w:ascii="Times New Roman" w:hAnsi="Times New Roman" w:cs="Times New Roman"/>
          <w:b/>
          <w:bCs/>
          <w:color w:val="0F0F0F"/>
          <w:sz w:val="24"/>
          <w:szCs w:val="24"/>
        </w:rPr>
        <w:t xml:space="preserve"> and Risk Factors</w:t>
      </w:r>
      <w:r>
        <w:rPr>
          <w:rFonts w:ascii="Times New Roman" w:hAnsi="Times New Roman" w:cs="Times New Roman"/>
          <w:b/>
          <w:bCs/>
          <w:color w:val="0F0F0F"/>
          <w:sz w:val="24"/>
          <w:szCs w:val="24"/>
        </w:rPr>
        <w:t xml:space="preserve"> </w:t>
      </w:r>
      <w:r w:rsidR="00615C11">
        <w:rPr>
          <w:rFonts w:ascii="Times New Roman" w:hAnsi="Times New Roman" w:cs="Times New Roman"/>
          <w:b/>
          <w:bCs/>
          <w:color w:val="0F0F0F"/>
          <w:sz w:val="24"/>
          <w:szCs w:val="24"/>
        </w:rPr>
        <w:t>for</w:t>
      </w:r>
      <w:r w:rsidR="00492EB4" w:rsidRPr="002732DD">
        <w:rPr>
          <w:rFonts w:ascii="Times New Roman" w:hAnsi="Times New Roman" w:cs="Times New Roman"/>
          <w:b/>
          <w:bCs/>
          <w:color w:val="0F0F0F"/>
          <w:sz w:val="24"/>
          <w:szCs w:val="24"/>
        </w:rPr>
        <w:t xml:space="preserve"> </w:t>
      </w:r>
      <w:bookmarkStart w:id="1" w:name="_Hlk159716970"/>
      <w:r w:rsidR="00492EB4" w:rsidRPr="002732DD">
        <w:rPr>
          <w:rFonts w:ascii="Times New Roman" w:hAnsi="Times New Roman" w:cs="Times New Roman"/>
          <w:b/>
          <w:bCs/>
          <w:color w:val="0F0F0F"/>
          <w:sz w:val="24"/>
          <w:szCs w:val="24"/>
        </w:rPr>
        <w:t>Hypertension, Diabetes, and Hypercholesterolemia</w:t>
      </w:r>
      <w:bookmarkEnd w:id="1"/>
      <w:r w:rsidR="00492EB4" w:rsidRPr="002732DD">
        <w:rPr>
          <w:rFonts w:ascii="Times New Roman" w:hAnsi="Times New Roman" w:cs="Times New Roman"/>
          <w:b/>
          <w:bCs/>
          <w:color w:val="0F0F0F"/>
          <w:sz w:val="24"/>
          <w:szCs w:val="24"/>
        </w:rPr>
        <w:t xml:space="preserve"> Across </w:t>
      </w:r>
      <w:r w:rsidR="000033F6">
        <w:rPr>
          <w:rFonts w:ascii="Times New Roman" w:hAnsi="Times New Roman" w:cs="Times New Roman"/>
          <w:b/>
          <w:bCs/>
          <w:color w:val="0F0F0F"/>
          <w:sz w:val="24"/>
          <w:szCs w:val="24"/>
        </w:rPr>
        <w:t xml:space="preserve">the </w:t>
      </w:r>
      <w:r w:rsidR="00492EB4" w:rsidRPr="002732DD">
        <w:rPr>
          <w:rFonts w:ascii="Times New Roman" w:hAnsi="Times New Roman" w:cs="Times New Roman"/>
          <w:b/>
          <w:bCs/>
          <w:color w:val="0F0F0F"/>
          <w:sz w:val="24"/>
          <w:szCs w:val="24"/>
        </w:rPr>
        <w:t xml:space="preserve">Six Southeast Asian </w:t>
      </w:r>
      <w:r w:rsidR="00E61126">
        <w:rPr>
          <w:rFonts w:ascii="Times New Roman" w:hAnsi="Times New Roman" w:cs="Times New Roman"/>
          <w:b/>
          <w:bCs/>
          <w:color w:val="0F0F0F"/>
          <w:sz w:val="24"/>
          <w:szCs w:val="24"/>
        </w:rPr>
        <w:t>Regions</w:t>
      </w:r>
      <w:commentRangeEnd w:id="0"/>
      <w:r w:rsidR="002A753F">
        <w:rPr>
          <w:rStyle w:val="CommentReference"/>
        </w:rPr>
        <w:commentReference w:id="0"/>
      </w:r>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33026A10" w:rsidR="00F66744" w:rsidRPr="002732DD" w:rsidRDefault="00FE68DA" w:rsidP="000033F6">
      <w:pPr>
        <w:rPr>
          <w:rFonts w:ascii="Times New Roman" w:hAnsi="Times New Roman" w:cs="Times New Roman"/>
          <w:color w:val="0F0F0F"/>
          <w:sz w:val="24"/>
          <w:szCs w:val="24"/>
        </w:rPr>
      </w:pPr>
      <w:r w:rsidRPr="00FE68DA">
        <w:rPr>
          <w:rFonts w:ascii="Times New Roman" w:hAnsi="Times New Roman" w:cs="Times New Roman"/>
          <w:color w:val="0F0F0F"/>
          <w:sz w:val="24"/>
          <w:szCs w:val="24"/>
        </w:rPr>
        <w:t>Non-communicable diseases (NCDs) are the primary cause of morbidity and mortality globally, posing an increasingly significant health burden</w:t>
      </w:r>
      <w:r w:rsidR="000033F6">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w:t>
      </w:r>
      <w:r w:rsidR="003755F5"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r w:rsidR="000033F6">
        <w:rPr>
          <w:rFonts w:ascii="Times New Roman" w:hAnsi="Times New Roman" w:cs="Times New Roman"/>
          <w:color w:val="0F0F0F"/>
          <w:sz w:val="24"/>
          <w:szCs w:val="24"/>
        </w:rPr>
        <w:t xml:space="preserve">examined </w:t>
      </w:r>
      <w:r w:rsidR="00F66744" w:rsidRPr="002732DD">
        <w:rPr>
          <w:rFonts w:ascii="Times New Roman" w:hAnsi="Times New Roman" w:cs="Times New Roman"/>
          <w:color w:val="0F0F0F"/>
          <w:sz w:val="24"/>
          <w:szCs w:val="24"/>
        </w:rPr>
        <w:t xml:space="preserve">the prevalence </w:t>
      </w:r>
      <w:r w:rsidR="000033F6">
        <w:rPr>
          <w:rFonts w:ascii="Times New Roman" w:hAnsi="Times New Roman" w:cs="Times New Roman"/>
          <w:color w:val="0F0F0F"/>
          <w:sz w:val="24"/>
          <w:szCs w:val="24"/>
        </w:rPr>
        <w:t xml:space="preserve">of </w:t>
      </w:r>
      <w:r w:rsidR="000033F6" w:rsidRPr="002732DD">
        <w:rPr>
          <w:rFonts w:ascii="Times New Roman" w:hAnsi="Times New Roman" w:cs="Times New Roman"/>
          <w:color w:val="0F0F0F"/>
          <w:sz w:val="24"/>
          <w:szCs w:val="24"/>
        </w:rPr>
        <w:t xml:space="preserve">hypertension, diabetes, and hypercholesterolemia across </w:t>
      </w:r>
      <w:r w:rsidR="00E167C7">
        <w:rPr>
          <w:rFonts w:ascii="Times New Roman" w:hAnsi="Times New Roman" w:cs="Times New Roman"/>
          <w:color w:val="0F0F0F"/>
          <w:sz w:val="24"/>
          <w:szCs w:val="24"/>
        </w:rPr>
        <w:t xml:space="preserve">the </w:t>
      </w:r>
      <w:r w:rsidR="000033F6" w:rsidRPr="002732DD">
        <w:rPr>
          <w:rFonts w:ascii="Times New Roman" w:hAnsi="Times New Roman" w:cs="Times New Roman"/>
          <w:color w:val="0F0F0F"/>
          <w:sz w:val="24"/>
          <w:szCs w:val="24"/>
        </w:rPr>
        <w:t xml:space="preserve">Southeast Asian </w:t>
      </w:r>
      <w:r w:rsidR="002B71FA">
        <w:rPr>
          <w:rFonts w:ascii="Times New Roman" w:hAnsi="Times New Roman" w:cs="Times New Roman"/>
          <w:color w:val="0F0F0F"/>
          <w:sz w:val="24"/>
          <w:szCs w:val="24"/>
        </w:rPr>
        <w:t>R</w:t>
      </w:r>
      <w:r w:rsidR="000033F6" w:rsidRPr="002732DD">
        <w:rPr>
          <w:rFonts w:ascii="Times New Roman" w:hAnsi="Times New Roman" w:cs="Times New Roman"/>
          <w:color w:val="0F0F0F"/>
          <w:sz w:val="24"/>
          <w:szCs w:val="24"/>
        </w:rPr>
        <w:t>egions (SEAR</w:t>
      </w:r>
      <w:ins w:id="2" w:author="Mohammad Nayeem Hasan" w:date="2024-07-01T23:36:00Z" w16du:dateUtc="2024-07-01T17:36:00Z">
        <w:r w:rsidR="006D3C87">
          <w:rPr>
            <w:rFonts w:ascii="Times New Roman" w:hAnsi="Times New Roman" w:cs="Times New Roman"/>
            <w:color w:val="0F0F0F"/>
            <w:sz w:val="24"/>
            <w:szCs w:val="24"/>
          </w:rPr>
          <w:t>s</w:t>
        </w:r>
      </w:ins>
      <w:r w:rsidR="000033F6">
        <w:rPr>
          <w:rFonts w:ascii="Times New Roman" w:hAnsi="Times New Roman" w:cs="Times New Roman"/>
          <w:color w:val="0F0F0F"/>
          <w:sz w:val="24"/>
          <w:szCs w:val="24"/>
        </w:rPr>
        <w:t xml:space="preserve">) </w:t>
      </w:r>
      <w:r w:rsidR="00F66744" w:rsidRPr="002732DD">
        <w:rPr>
          <w:rFonts w:ascii="Times New Roman" w:hAnsi="Times New Roman" w:cs="Times New Roman"/>
          <w:color w:val="0F0F0F"/>
          <w:sz w:val="24"/>
          <w:szCs w:val="24"/>
        </w:rPr>
        <w:t xml:space="preserve">and </w:t>
      </w:r>
      <w:r w:rsidRPr="00FE68DA">
        <w:rPr>
          <w:rFonts w:ascii="Times New Roman" w:hAnsi="Times New Roman" w:cs="Times New Roman"/>
          <w:color w:val="0F0F0F"/>
          <w:sz w:val="24"/>
          <w:szCs w:val="24"/>
        </w:rPr>
        <w:t>their associated behavioral and biological risk factors.</w:t>
      </w:r>
      <w:r w:rsidR="00F66744" w:rsidRPr="002732DD">
        <w:rPr>
          <w:rFonts w:ascii="Times New Roman" w:hAnsi="Times New Roman" w:cs="Times New Roman"/>
          <w:color w:val="0F0F0F"/>
          <w:sz w:val="24"/>
          <w:szCs w:val="24"/>
        </w:rPr>
        <w:t xml:space="preserve"> </w:t>
      </w:r>
    </w:p>
    <w:p w14:paraId="6E08E8A9" w14:textId="47E9ED87" w:rsidR="00431B5B" w:rsidRPr="003177F1" w:rsidRDefault="00431B5B">
      <w:pPr>
        <w:rPr>
          <w:rFonts w:ascii="Times New Roman" w:hAnsi="Times New Roman" w:cs="Times New Roman"/>
          <w:b/>
          <w:bCs/>
          <w:color w:val="0F0F0F"/>
          <w:sz w:val="24"/>
          <w:szCs w:val="24"/>
          <w:vertAlign w:val="subscript"/>
        </w:rPr>
      </w:pPr>
      <w:r w:rsidRPr="002732DD">
        <w:rPr>
          <w:rFonts w:ascii="Times New Roman" w:hAnsi="Times New Roman" w:cs="Times New Roman"/>
          <w:b/>
          <w:bCs/>
          <w:color w:val="0F0F0F"/>
          <w:sz w:val="24"/>
          <w:szCs w:val="24"/>
        </w:rPr>
        <w:t xml:space="preserve">Methods </w:t>
      </w:r>
    </w:p>
    <w:p w14:paraId="7DD9D020" w14:textId="38AC9E1E" w:rsidR="00F66744" w:rsidDel="009E74F7" w:rsidRDefault="00F66744" w:rsidP="00515237">
      <w:pPr>
        <w:rPr>
          <w:del w:id="3" w:author="Mohammad Nayeem Hasan" w:date="2024-06-28T14:36:00Z" w16du:dateUtc="2024-06-28T08:36:00Z"/>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r w:rsidR="003755F5" w:rsidRPr="002732DD">
        <w:rPr>
          <w:rFonts w:ascii="Times New Roman" w:hAnsi="Times New Roman" w:cs="Times New Roman"/>
          <w:color w:val="0F0F0F"/>
          <w:sz w:val="24"/>
          <w:szCs w:val="24"/>
        </w:rPr>
        <w:t>analyzed</w:t>
      </w:r>
      <w:r w:rsidRPr="002732DD">
        <w:rPr>
          <w:rFonts w:ascii="Times New Roman" w:hAnsi="Times New Roman" w:cs="Times New Roman"/>
          <w:color w:val="0F0F0F"/>
          <w:sz w:val="24"/>
          <w:szCs w:val="24"/>
        </w:rPr>
        <w:t xml:space="preserve"> the most recent WHO STEP</w:t>
      </w:r>
      <w:r w:rsidR="003177F1">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 xml:space="preserve">wise approach to NCD risk factor surveillance (STEPS) survey </w:t>
      </w:r>
      <w:r w:rsidR="002B71FA">
        <w:rPr>
          <w:rFonts w:ascii="Times New Roman" w:hAnsi="Times New Roman" w:cs="Times New Roman"/>
          <w:color w:val="0F0F0F"/>
          <w:sz w:val="24"/>
          <w:szCs w:val="24"/>
        </w:rPr>
        <w:t xml:space="preserve">data </w:t>
      </w:r>
      <w:r w:rsidRPr="002732DD">
        <w:rPr>
          <w:rFonts w:ascii="Times New Roman" w:hAnsi="Times New Roman" w:cs="Times New Roman"/>
          <w:color w:val="0F0F0F"/>
          <w:sz w:val="24"/>
          <w:szCs w:val="24"/>
        </w:rPr>
        <w:t xml:space="preserve">from </w:t>
      </w:r>
      <w:r w:rsidR="002B71FA">
        <w:rPr>
          <w:rFonts w:ascii="Times New Roman" w:hAnsi="Times New Roman" w:cs="Times New Roman"/>
          <w:color w:val="0F0F0F"/>
          <w:sz w:val="24"/>
          <w:szCs w:val="24"/>
        </w:rPr>
        <w:t xml:space="preserve">the </w:t>
      </w:r>
      <w:r w:rsidRPr="002732DD">
        <w:rPr>
          <w:rFonts w:ascii="Times New Roman" w:hAnsi="Times New Roman" w:cs="Times New Roman"/>
          <w:color w:val="0F0F0F"/>
          <w:sz w:val="24"/>
          <w:szCs w:val="24"/>
        </w:rPr>
        <w:t xml:space="preserve">six SEARs </w:t>
      </w:r>
      <w:r w:rsidR="002B71FA">
        <w:rPr>
          <w:rFonts w:ascii="Times New Roman" w:hAnsi="Times New Roman" w:cs="Times New Roman"/>
          <w:color w:val="0F0F0F"/>
          <w:sz w:val="24"/>
          <w:szCs w:val="24"/>
        </w:rPr>
        <w:t xml:space="preserve">using </w:t>
      </w:r>
      <w:r w:rsidR="00025F24">
        <w:rPr>
          <w:rFonts w:ascii="Times New Roman" w:hAnsi="Times New Roman" w:cs="Times New Roman"/>
          <w:color w:val="0F0F0F"/>
          <w:sz w:val="24"/>
          <w:szCs w:val="24"/>
        </w:rPr>
        <w:t xml:space="preserve">a </w:t>
      </w:r>
      <w:r w:rsidRPr="002732DD">
        <w:rPr>
          <w:rFonts w:ascii="Times New Roman" w:hAnsi="Times New Roman" w:cs="Times New Roman"/>
          <w:color w:val="0F0F0F"/>
          <w:sz w:val="24"/>
          <w:szCs w:val="24"/>
        </w:rPr>
        <w:t>cross-sectional stud</w:t>
      </w:r>
      <w:r w:rsidR="002B71FA">
        <w:rPr>
          <w:rFonts w:ascii="Times New Roman" w:hAnsi="Times New Roman" w:cs="Times New Roman"/>
          <w:color w:val="0F0F0F"/>
          <w:sz w:val="24"/>
          <w:szCs w:val="24"/>
        </w:rPr>
        <w:t>y approach</w:t>
      </w:r>
      <w:r w:rsidRPr="002732DD">
        <w:rPr>
          <w:rFonts w:ascii="Times New Roman" w:hAnsi="Times New Roman" w:cs="Times New Roman"/>
          <w:color w:val="0F0F0F"/>
          <w:sz w:val="24"/>
          <w:szCs w:val="24"/>
        </w:rPr>
        <w:t xml:space="preserve">. </w:t>
      </w:r>
      <w:ins w:id="4" w:author="Mohammad Nayeem Hasan" w:date="2024-06-28T14:44:00Z" w16du:dateUtc="2024-06-28T08:44:00Z">
        <w:r w:rsidR="009E74F7" w:rsidRPr="009E74F7">
          <w:rPr>
            <w:rFonts w:ascii="Times New Roman" w:hAnsi="Times New Roman" w:cs="Times New Roman"/>
            <w:color w:val="0F0F0F"/>
            <w:sz w:val="24"/>
            <w:szCs w:val="24"/>
          </w:rPr>
          <w:t xml:space="preserve">The outcome variables were hypertension, diabetes, and hypercholesterolemia. We employed bivariable analyses and adjusted multivariable logistic regression models to evaluate the status of these </w:t>
        </w:r>
      </w:ins>
      <w:ins w:id="5" w:author="Mohammad Nayeem Hasan" w:date="2024-06-28T14:49:00Z" w16du:dateUtc="2024-06-28T08:49:00Z">
        <w:r w:rsidR="009E74F7">
          <w:rPr>
            <w:rFonts w:ascii="Times New Roman" w:hAnsi="Times New Roman" w:cs="Times New Roman"/>
            <w:color w:val="0F0F0F"/>
            <w:sz w:val="24"/>
            <w:szCs w:val="24"/>
          </w:rPr>
          <w:t>NCDs</w:t>
        </w:r>
      </w:ins>
      <w:ins w:id="6" w:author="Mohammad Nayeem Hasan" w:date="2024-06-28T14:44:00Z" w16du:dateUtc="2024-06-28T08:44:00Z">
        <w:r w:rsidR="009E74F7" w:rsidRPr="009E74F7">
          <w:rPr>
            <w:rFonts w:ascii="Times New Roman" w:hAnsi="Times New Roman" w:cs="Times New Roman"/>
            <w:color w:val="0F0F0F"/>
            <w:sz w:val="24"/>
            <w:szCs w:val="24"/>
          </w:rPr>
          <w:t xml:space="preserve"> and their associated risk factors, which included socio-economic background, dietary intake, and physical activity, both across different countries and within the pooled dataset for this region.</w:t>
        </w:r>
      </w:ins>
      <w:commentRangeStart w:id="7"/>
      <w:del w:id="8" w:author="Mohammad Nayeem Hasan" w:date="2024-06-28T14:36:00Z" w16du:dateUtc="2024-06-28T08:36:00Z">
        <w:r w:rsidR="00A27427" w:rsidDel="003B7EEE">
          <w:rPr>
            <w:rFonts w:ascii="Times New Roman" w:hAnsi="Times New Roman" w:cs="Times New Roman"/>
            <w:color w:val="0F0F0F"/>
            <w:sz w:val="24"/>
            <w:szCs w:val="24"/>
          </w:rPr>
          <w:delText>W</w:delText>
        </w:r>
        <w:r w:rsidRPr="002732DD" w:rsidDel="003B7EEE">
          <w:rPr>
            <w:rFonts w:ascii="Times New Roman" w:hAnsi="Times New Roman" w:cs="Times New Roman"/>
            <w:color w:val="0F0F0F"/>
            <w:sz w:val="24"/>
            <w:szCs w:val="24"/>
          </w:rPr>
          <w:delText>e</w:delText>
        </w:r>
        <w:commentRangeEnd w:id="7"/>
        <w:r w:rsidR="00515237" w:rsidDel="003B7EEE">
          <w:rPr>
            <w:rStyle w:val="CommentReference"/>
          </w:rPr>
          <w:commentReference w:id="7"/>
        </w:r>
        <w:r w:rsidRPr="002732DD" w:rsidDel="003B7EEE">
          <w:rPr>
            <w:rFonts w:ascii="Times New Roman" w:hAnsi="Times New Roman" w:cs="Times New Roman"/>
            <w:color w:val="0F0F0F"/>
            <w:sz w:val="24"/>
            <w:szCs w:val="24"/>
          </w:rPr>
          <w:delText xml:space="preserve"> </w:delText>
        </w:r>
        <w:r w:rsidR="0088590C" w:rsidRPr="002732DD" w:rsidDel="003B7EEE">
          <w:rPr>
            <w:rFonts w:ascii="Times New Roman" w:hAnsi="Times New Roman" w:cs="Times New Roman"/>
            <w:color w:val="0F0F0F"/>
            <w:sz w:val="24"/>
            <w:szCs w:val="24"/>
          </w:rPr>
          <w:delText>used</w:delText>
        </w:r>
        <w:r w:rsidRPr="002732DD" w:rsidDel="003B7EEE">
          <w:rPr>
            <w:rFonts w:ascii="Times New Roman" w:hAnsi="Times New Roman" w:cs="Times New Roman"/>
            <w:color w:val="0F0F0F"/>
            <w:sz w:val="24"/>
            <w:szCs w:val="24"/>
          </w:rPr>
          <w:delText xml:space="preserve"> Chi-square tests </w:delText>
        </w:r>
        <w:r w:rsidR="00522900" w:rsidDel="003B7EEE">
          <w:rPr>
            <w:rFonts w:ascii="Times New Roman" w:hAnsi="Times New Roman" w:cs="Times New Roman"/>
            <w:color w:val="0F0F0F"/>
            <w:sz w:val="24"/>
            <w:szCs w:val="24"/>
          </w:rPr>
          <w:delText xml:space="preserve">and logistic regression models </w:delText>
        </w:r>
        <w:r w:rsidRPr="002732DD" w:rsidDel="003B7EEE">
          <w:rPr>
            <w:rFonts w:ascii="Times New Roman" w:hAnsi="Times New Roman" w:cs="Times New Roman"/>
            <w:color w:val="0F0F0F"/>
            <w:sz w:val="24"/>
            <w:szCs w:val="24"/>
          </w:rPr>
          <w:delText xml:space="preserve">to </w:delText>
        </w:r>
        <w:r w:rsidR="00A27427" w:rsidDel="003B7EEE">
          <w:rPr>
            <w:rFonts w:ascii="Times New Roman" w:hAnsi="Times New Roman" w:cs="Times New Roman"/>
            <w:color w:val="0F0F0F"/>
            <w:sz w:val="24"/>
            <w:szCs w:val="24"/>
          </w:rPr>
          <w:delText>identify the</w:delText>
        </w:r>
        <w:r w:rsidR="00522900" w:rsidDel="003B7EEE">
          <w:rPr>
            <w:rFonts w:ascii="Times New Roman" w:hAnsi="Times New Roman" w:cs="Times New Roman"/>
            <w:color w:val="0F0F0F"/>
            <w:sz w:val="24"/>
            <w:szCs w:val="24"/>
          </w:rPr>
          <w:delText xml:space="preserve"> different risk factors</w:delText>
        </w:r>
        <w:r w:rsidRPr="002732DD" w:rsidDel="003B7EEE">
          <w:rPr>
            <w:rFonts w:ascii="Times New Roman" w:hAnsi="Times New Roman" w:cs="Times New Roman"/>
            <w:color w:val="0F0F0F"/>
            <w:sz w:val="24"/>
            <w:szCs w:val="24"/>
          </w:rPr>
          <w:delText xml:space="preserve"> </w:delText>
        </w:r>
        <w:r w:rsidR="00515237" w:rsidDel="003B7EEE">
          <w:rPr>
            <w:rFonts w:ascii="Times New Roman" w:hAnsi="Times New Roman" w:cs="Times New Roman"/>
            <w:color w:val="0F0F0F"/>
            <w:sz w:val="24"/>
            <w:szCs w:val="24"/>
          </w:rPr>
          <w:delText xml:space="preserve">of NCDs </w:delText>
        </w:r>
        <w:r w:rsidRPr="002732DD" w:rsidDel="003B7EEE">
          <w:rPr>
            <w:rFonts w:ascii="Times New Roman" w:hAnsi="Times New Roman" w:cs="Times New Roman"/>
            <w:color w:val="0F0F0F"/>
            <w:sz w:val="24"/>
            <w:szCs w:val="24"/>
          </w:rPr>
          <w:delText>across various countries</w:delText>
        </w:r>
        <w:r w:rsidR="0088590C" w:rsidRPr="002732DD" w:rsidDel="003B7EEE">
          <w:rPr>
            <w:rFonts w:ascii="Times New Roman" w:hAnsi="Times New Roman" w:cs="Times New Roman"/>
            <w:color w:val="0F0F0F"/>
            <w:sz w:val="24"/>
            <w:szCs w:val="24"/>
          </w:rPr>
          <w:delText xml:space="preserve"> and</w:delText>
        </w:r>
        <w:r w:rsidRPr="002732DD" w:rsidDel="003B7EEE">
          <w:rPr>
            <w:rFonts w:ascii="Times New Roman" w:hAnsi="Times New Roman" w:cs="Times New Roman"/>
            <w:color w:val="0F0F0F"/>
            <w:sz w:val="24"/>
            <w:szCs w:val="24"/>
          </w:rPr>
          <w:delText xml:space="preserve"> </w:delText>
        </w:r>
        <w:r w:rsidR="00DE023D" w:rsidDel="003B7EEE">
          <w:rPr>
            <w:rFonts w:ascii="Times New Roman" w:hAnsi="Times New Roman" w:cs="Times New Roman"/>
            <w:color w:val="0F0F0F"/>
            <w:sz w:val="24"/>
            <w:szCs w:val="24"/>
          </w:rPr>
          <w:delText>with</w:delText>
        </w:r>
        <w:r w:rsidRPr="002732DD" w:rsidDel="003B7EEE">
          <w:rPr>
            <w:rFonts w:ascii="Times New Roman" w:hAnsi="Times New Roman" w:cs="Times New Roman"/>
            <w:color w:val="0F0F0F"/>
            <w:sz w:val="24"/>
            <w:szCs w:val="24"/>
          </w:rPr>
          <w:delText xml:space="preserve"> the pooled dataset</w:delText>
        </w:r>
        <w:r w:rsidR="00DE023D" w:rsidDel="003B7EEE">
          <w:rPr>
            <w:rFonts w:ascii="Times New Roman" w:hAnsi="Times New Roman" w:cs="Times New Roman"/>
            <w:color w:val="0F0F0F"/>
            <w:sz w:val="24"/>
            <w:szCs w:val="24"/>
          </w:rPr>
          <w:delText xml:space="preserve"> of this region</w:delText>
        </w:r>
        <w:r w:rsidRPr="002732DD" w:rsidDel="003B7EEE">
          <w:rPr>
            <w:rFonts w:ascii="Times New Roman" w:hAnsi="Times New Roman" w:cs="Times New Roman"/>
            <w:color w:val="0F0F0F"/>
            <w:sz w:val="24"/>
            <w:szCs w:val="24"/>
          </w:rPr>
          <w:delText>.</w:delText>
        </w:r>
      </w:del>
    </w:p>
    <w:p w14:paraId="1492409F" w14:textId="77777777" w:rsidR="009E74F7" w:rsidRPr="002732DD" w:rsidRDefault="009E74F7">
      <w:pPr>
        <w:rPr>
          <w:ins w:id="9" w:author="Mohammad Nayeem Hasan" w:date="2024-06-28T14:44:00Z" w16du:dateUtc="2024-06-28T08:44:00Z"/>
          <w:rFonts w:ascii="Times New Roman" w:hAnsi="Times New Roman" w:cs="Times New Roman"/>
          <w:color w:val="0F0F0F"/>
          <w:sz w:val="24"/>
          <w:szCs w:val="24"/>
        </w:rPr>
      </w:pPr>
    </w:p>
    <w:p w14:paraId="238A56EE" w14:textId="16A1904C" w:rsidR="00515237" w:rsidRPr="00515237" w:rsidRDefault="00431B5B" w:rsidP="00515237">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338E523A" w14:textId="2811DEE2" w:rsidR="00605C35" w:rsidRDefault="00515237">
      <w:pPr>
        <w:rPr>
          <w:ins w:id="10" w:author="Mohammad Nayeem Hasan" w:date="2024-06-28T20:56:00Z" w16du:dateUtc="2024-06-28T14:56:00Z"/>
          <w:rFonts w:ascii="Times New Roman" w:hAnsi="Times New Roman" w:cs="Times New Roman"/>
          <w:color w:val="0F0F0F"/>
          <w:sz w:val="24"/>
          <w:szCs w:val="24"/>
        </w:rPr>
      </w:pPr>
      <w:r w:rsidRPr="00515237">
        <w:rPr>
          <w:rFonts w:ascii="Times New Roman" w:hAnsi="Times New Roman" w:cs="Times New Roman"/>
          <w:color w:val="0F0F0F"/>
          <w:sz w:val="24"/>
          <w:szCs w:val="24"/>
        </w:rPr>
        <w:t>This study found that the prevalence of hypertension was highest in Timor-Leste (39.70%), diabetes was most prevalent in Bangladesh (8.71%), and hypercholesterolemia was most common in Myanmar (34.40%). Conversely, the lowest rates of these conditions were observed in the Maldives for hypertension (18.01%), Timor-Leste for diabetes (1.15%), and Nepal for hypercholesterolemia (11.13%)</w:t>
      </w:r>
      <w:r w:rsidR="00A123B9" w:rsidRPr="002732DD">
        <w:rPr>
          <w:rFonts w:ascii="Times New Roman" w:hAnsi="Times New Roman" w:cs="Times New Roman"/>
          <w:color w:val="0F0F0F"/>
          <w:sz w:val="24"/>
          <w:szCs w:val="24"/>
        </w:rPr>
        <w:t xml:space="preserve">. </w:t>
      </w:r>
      <w:r w:rsidRPr="00515237">
        <w:rPr>
          <w:rFonts w:ascii="Times New Roman" w:hAnsi="Times New Roman" w:cs="Times New Roman"/>
          <w:color w:val="0F0F0F"/>
          <w:sz w:val="24"/>
          <w:szCs w:val="24"/>
        </w:rPr>
        <w:t xml:space="preserve">The pooled analysis conducted in </w:t>
      </w:r>
      <w:del w:id="11" w:author="Mohammad Nayeem Hasan" w:date="2024-07-02T00:30:00Z" w16du:dateUtc="2024-07-01T18:30:00Z">
        <w:r w:rsidRPr="00515237" w:rsidDel="00AE392F">
          <w:rPr>
            <w:rFonts w:ascii="Times New Roman" w:hAnsi="Times New Roman" w:cs="Times New Roman"/>
            <w:color w:val="0F0F0F"/>
            <w:sz w:val="24"/>
            <w:szCs w:val="24"/>
          </w:rPr>
          <w:delText xml:space="preserve">these </w:delText>
        </w:r>
      </w:del>
      <w:ins w:id="12" w:author="Mohammad Nayeem Hasan" w:date="2024-07-02T00:30:00Z" w16du:dateUtc="2024-07-01T18:30:00Z">
        <w:r w:rsidR="00AE392F">
          <w:rPr>
            <w:rFonts w:ascii="Times New Roman" w:hAnsi="Times New Roman" w:cs="Times New Roman"/>
            <w:color w:val="0F0F0F"/>
            <w:sz w:val="24"/>
            <w:szCs w:val="24"/>
          </w:rPr>
          <w:t>this region</w:t>
        </w:r>
      </w:ins>
      <w:del w:id="13" w:author="Mohammad Nayeem Hasan" w:date="2024-07-02T00:30:00Z" w16du:dateUtc="2024-07-01T18:30:00Z">
        <w:r w:rsidRPr="00515237" w:rsidDel="00AE392F">
          <w:rPr>
            <w:rFonts w:ascii="Times New Roman" w:hAnsi="Times New Roman" w:cs="Times New Roman"/>
            <w:color w:val="0F0F0F"/>
            <w:sz w:val="24"/>
            <w:szCs w:val="24"/>
          </w:rPr>
          <w:delText xml:space="preserve">countries </w:delText>
        </w:r>
      </w:del>
      <w:ins w:id="14" w:author="Mohammad Nayeem Hasan" w:date="2024-07-02T00:30:00Z" w16du:dateUtc="2024-07-01T18:30:00Z">
        <w:r w:rsidR="00AE392F">
          <w:rPr>
            <w:rFonts w:ascii="Times New Roman" w:hAnsi="Times New Roman" w:cs="Times New Roman"/>
            <w:color w:val="0F0F0F"/>
            <w:sz w:val="24"/>
            <w:szCs w:val="24"/>
          </w:rPr>
          <w:t xml:space="preserve"> </w:t>
        </w:r>
      </w:ins>
      <w:r w:rsidRPr="00515237">
        <w:rPr>
          <w:rFonts w:ascii="Times New Roman" w:hAnsi="Times New Roman" w:cs="Times New Roman"/>
          <w:color w:val="0F0F0F"/>
          <w:sz w:val="24"/>
          <w:szCs w:val="24"/>
        </w:rPr>
        <w:t>revealed prevalence rates of 27.39% for hypertension, 5.69% for hyperglycemia, and 31.21% for hypercholesterolemia.</w:t>
      </w:r>
      <w:r>
        <w:rPr>
          <w:rFonts w:ascii="Times New Roman" w:hAnsi="Times New Roman" w:cs="Times New Roman"/>
          <w:color w:val="0F0F0F"/>
          <w:sz w:val="24"/>
          <w:szCs w:val="24"/>
        </w:rPr>
        <w:t xml:space="preserve"> </w:t>
      </w:r>
      <w:bookmarkStart w:id="15" w:name="_Hlk170500416"/>
    </w:p>
    <w:p w14:paraId="790BEDCE" w14:textId="68CCB125" w:rsidR="00605C35" w:rsidRDefault="00605C35">
      <w:pPr>
        <w:rPr>
          <w:ins w:id="16" w:author="Mohammad Nayeem Hasan" w:date="2024-06-28T20:51:00Z" w16du:dateUtc="2024-06-28T14:51:00Z"/>
          <w:rFonts w:ascii="Times New Roman" w:hAnsi="Times New Roman" w:cs="Times New Roman"/>
          <w:color w:val="0F0F0F"/>
          <w:sz w:val="24"/>
          <w:szCs w:val="24"/>
        </w:rPr>
      </w:pPr>
      <w:ins w:id="17" w:author="Mohammad Nayeem Hasan" w:date="2024-06-28T20:55:00Z" w16du:dateUtc="2024-06-28T14:55:00Z">
        <w:r w:rsidRPr="00605C35">
          <w:rPr>
            <w:rFonts w:ascii="Times New Roman" w:hAnsi="Times New Roman" w:cs="Times New Roman"/>
            <w:color w:val="0F0F0F"/>
            <w:sz w:val="24"/>
            <w:szCs w:val="24"/>
          </w:rPr>
          <w:t xml:space="preserve">Age has been identified as a significant risk factor for hypertension and hypercholesterolemia, </w:t>
        </w:r>
      </w:ins>
      <w:ins w:id="18" w:author="Mohammad Nayeem Hasan" w:date="2024-07-02T01:01:00Z" w16du:dateUtc="2024-07-01T19:01:00Z">
        <w:r w:rsidR="008511E5">
          <w:rPr>
            <w:rFonts w:ascii="Times New Roman" w:hAnsi="Times New Roman" w:cs="Times New Roman"/>
            <w:color w:val="0F0F0F"/>
            <w:sz w:val="24"/>
            <w:szCs w:val="24"/>
          </w:rPr>
          <w:t>with a</w:t>
        </w:r>
        <w:r w:rsidR="008511E5" w:rsidRPr="008511E5">
          <w:rPr>
            <w:rFonts w:ascii="Times New Roman" w:hAnsi="Times New Roman" w:cs="Times New Roman"/>
            <w:color w:val="0F0F0F"/>
            <w:sz w:val="24"/>
            <w:szCs w:val="24"/>
          </w:rPr>
          <w:t xml:space="preserve">djusted odds ratios (AORs) </w:t>
        </w:r>
      </w:ins>
      <w:ins w:id="19" w:author="Mohammad Nayeem Hasan" w:date="2024-07-02T01:02:00Z" w16du:dateUtc="2024-07-01T19:02:00Z">
        <w:r w:rsidR="008511E5">
          <w:rPr>
            <w:rFonts w:ascii="Times New Roman" w:hAnsi="Times New Roman" w:cs="Times New Roman"/>
            <w:color w:val="0F0F0F"/>
            <w:sz w:val="24"/>
            <w:szCs w:val="24"/>
          </w:rPr>
          <w:t>indicating</w:t>
        </w:r>
      </w:ins>
      <w:ins w:id="20" w:author="Mohammad Nayeem Hasan" w:date="2024-07-02T01:01:00Z" w16du:dateUtc="2024-07-01T19:01:00Z">
        <w:r w:rsidR="008511E5" w:rsidRPr="008511E5">
          <w:rPr>
            <w:rFonts w:ascii="Times New Roman" w:hAnsi="Times New Roman" w:cs="Times New Roman"/>
            <w:color w:val="0F0F0F"/>
            <w:sz w:val="24"/>
            <w:szCs w:val="24"/>
          </w:rPr>
          <w:t xml:space="preserve"> that participants aged 60 years and above, 45-59 years, and 30-44 years have 5.54, </w:t>
        </w:r>
      </w:ins>
      <w:ins w:id="21" w:author="Mohammad Nayeem Hasan" w:date="2024-07-02T01:03:00Z" w16du:dateUtc="2024-07-01T19:03:00Z">
        <w:r w:rsidR="008511E5" w:rsidRPr="008511E5">
          <w:rPr>
            <w:rFonts w:ascii="Times New Roman" w:hAnsi="Times New Roman" w:cs="Times New Roman"/>
            <w:color w:val="0F0F0F"/>
            <w:sz w:val="24"/>
            <w:szCs w:val="24"/>
          </w:rPr>
          <w:t xml:space="preserve">4.49-, and </w:t>
        </w:r>
        <w:r w:rsidR="008511E5">
          <w:rPr>
            <w:rFonts w:ascii="Times New Roman" w:hAnsi="Times New Roman" w:cs="Times New Roman"/>
            <w:color w:val="0F0F0F"/>
            <w:sz w:val="24"/>
            <w:szCs w:val="24"/>
          </w:rPr>
          <w:t>2.41 times</w:t>
        </w:r>
      </w:ins>
      <w:ins w:id="22" w:author="Mohammad Nayeem Hasan" w:date="2024-07-02T01:01:00Z" w16du:dateUtc="2024-07-01T19:01:00Z">
        <w:r w:rsidR="008511E5" w:rsidRPr="008511E5">
          <w:rPr>
            <w:rFonts w:ascii="Times New Roman" w:hAnsi="Times New Roman" w:cs="Times New Roman"/>
            <w:color w:val="0F0F0F"/>
            <w:sz w:val="24"/>
            <w:szCs w:val="24"/>
          </w:rPr>
          <w:t xml:space="preserve"> higher odds, respectively, of developing hypertension compared to those aged 18-29 years.</w:t>
        </w:r>
      </w:ins>
      <w:ins w:id="23" w:author="Mohammad Nayeem Hasan" w:date="2024-06-28T20:55:00Z" w16du:dateUtc="2024-06-28T14:55:00Z">
        <w:r w:rsidRPr="00605C35">
          <w:rPr>
            <w:rFonts w:ascii="Times New Roman" w:hAnsi="Times New Roman" w:cs="Times New Roman"/>
            <w:color w:val="0F0F0F"/>
            <w:sz w:val="24"/>
            <w:szCs w:val="24"/>
          </w:rPr>
          <w:t xml:space="preserve"> </w:t>
        </w:r>
      </w:ins>
      <w:ins w:id="24" w:author="Mohammad Nayeem Hasan" w:date="2024-07-02T01:04:00Z" w16du:dateUtc="2024-07-01T19:04:00Z">
        <w:r w:rsidR="008511E5" w:rsidRPr="008511E5">
          <w:rPr>
            <w:rFonts w:ascii="Times New Roman" w:hAnsi="Times New Roman" w:cs="Times New Roman"/>
            <w:color w:val="0F0F0F"/>
            <w:sz w:val="24"/>
            <w:szCs w:val="24"/>
          </w:rPr>
          <w:t xml:space="preserve">For hypercholesterolemia, participants aged 60 years and above, 45-59 years, and 30-44 years have 4.17, 3.79-, and </w:t>
        </w:r>
      </w:ins>
      <w:ins w:id="25" w:author="Mohammad Nayeem Hasan" w:date="2024-07-02T01:09:00Z" w16du:dateUtc="2024-07-01T19:09:00Z">
        <w:r w:rsidR="009D0A20">
          <w:rPr>
            <w:rFonts w:ascii="Times New Roman" w:hAnsi="Times New Roman" w:cs="Times New Roman"/>
            <w:color w:val="0F0F0F"/>
            <w:sz w:val="24"/>
            <w:szCs w:val="24"/>
          </w:rPr>
          <w:t>2.11 times</w:t>
        </w:r>
      </w:ins>
      <w:ins w:id="26" w:author="Mohammad Nayeem Hasan" w:date="2024-07-02T01:04:00Z" w16du:dateUtc="2024-07-01T19:04:00Z">
        <w:r w:rsidR="008511E5" w:rsidRPr="008511E5">
          <w:rPr>
            <w:rFonts w:ascii="Times New Roman" w:hAnsi="Times New Roman" w:cs="Times New Roman"/>
            <w:color w:val="0F0F0F"/>
            <w:sz w:val="24"/>
            <w:szCs w:val="24"/>
          </w:rPr>
          <w:t xml:space="preserve"> higher odds, respectively, of developing the condition compared to those aged 18-29 years.</w:t>
        </w:r>
      </w:ins>
      <w:ins w:id="27" w:author="Mohammad Nayeem Hasan" w:date="2024-06-28T20:55:00Z" w16du:dateUtc="2024-06-28T14:55:00Z">
        <w:r w:rsidRPr="00605C35">
          <w:rPr>
            <w:rFonts w:ascii="Times New Roman" w:hAnsi="Times New Roman" w:cs="Times New Roman"/>
            <w:color w:val="0F0F0F"/>
            <w:sz w:val="24"/>
            <w:szCs w:val="24"/>
          </w:rPr>
          <w:t xml:space="preserve"> Gender also influences the risk, with females having 1.3</w:t>
        </w:r>
      </w:ins>
      <w:ins w:id="28" w:author="Mohammad Nayeem Hasan" w:date="2024-07-02T00:44:00Z" w16du:dateUtc="2024-07-01T18:44:00Z">
        <w:r w:rsidR="00A8501D">
          <w:rPr>
            <w:rFonts w:ascii="Times New Roman" w:hAnsi="Times New Roman" w:cs="Times New Roman"/>
            <w:color w:val="0F0F0F"/>
            <w:sz w:val="24"/>
            <w:szCs w:val="24"/>
          </w:rPr>
          <w:t>9</w:t>
        </w:r>
      </w:ins>
      <w:ins w:id="29" w:author="Mohammad Nayeem Hasan" w:date="2024-06-28T20:55:00Z" w16du:dateUtc="2024-06-28T14:55:00Z">
        <w:r w:rsidRPr="00605C35">
          <w:rPr>
            <w:rFonts w:ascii="Times New Roman" w:hAnsi="Times New Roman" w:cs="Times New Roman"/>
            <w:color w:val="0F0F0F"/>
            <w:sz w:val="24"/>
            <w:szCs w:val="24"/>
          </w:rPr>
          <w:t xml:space="preserve"> times higher odds of developing hypercholesterolemia compared to males. Educational attainment is another factor, with individuals having </w:t>
        </w:r>
      </w:ins>
      <w:ins w:id="30" w:author="Mohammad Nayeem Hasan" w:date="2024-07-02T00:46:00Z" w16du:dateUtc="2024-07-01T18:46:00Z">
        <w:r w:rsidR="00A8501D">
          <w:rPr>
            <w:rFonts w:ascii="Times New Roman" w:hAnsi="Times New Roman" w:cs="Times New Roman"/>
            <w:color w:val="0F0F0F"/>
            <w:sz w:val="24"/>
            <w:szCs w:val="24"/>
          </w:rPr>
          <w:t xml:space="preserve">no formal schooling to basic literacy </w:t>
        </w:r>
      </w:ins>
      <w:ins w:id="31" w:author="Mohammad Nayeem Hasan" w:date="2024-06-28T20:55:00Z" w16du:dateUtc="2024-06-28T14:55:00Z">
        <w:r w:rsidRPr="00605C35">
          <w:rPr>
            <w:rFonts w:ascii="Times New Roman" w:hAnsi="Times New Roman" w:cs="Times New Roman"/>
            <w:color w:val="0F0F0F"/>
            <w:sz w:val="24"/>
            <w:szCs w:val="24"/>
          </w:rPr>
          <w:t xml:space="preserve">showing </w:t>
        </w:r>
      </w:ins>
      <w:ins w:id="32" w:author="Mohammad Nayeem Hasan" w:date="2024-07-02T01:05:00Z" w16du:dateUtc="2024-07-01T19:05:00Z">
        <w:r w:rsidR="008511E5">
          <w:rPr>
            <w:rFonts w:ascii="Times New Roman" w:hAnsi="Times New Roman" w:cs="Times New Roman"/>
            <w:color w:val="0F0F0F"/>
            <w:sz w:val="24"/>
            <w:szCs w:val="24"/>
          </w:rPr>
          <w:t>30%</w:t>
        </w:r>
      </w:ins>
      <w:ins w:id="33" w:author="Mohammad Nayeem Hasan" w:date="2024-06-28T20:55:00Z" w16du:dateUtc="2024-06-28T14:55:00Z">
        <w:r w:rsidRPr="00605C35">
          <w:rPr>
            <w:rFonts w:ascii="Times New Roman" w:hAnsi="Times New Roman" w:cs="Times New Roman"/>
            <w:color w:val="0F0F0F"/>
            <w:sz w:val="24"/>
            <w:szCs w:val="24"/>
          </w:rPr>
          <w:t xml:space="preserve"> times </w:t>
        </w:r>
      </w:ins>
      <w:ins w:id="34" w:author="Mohammad Nayeem Hasan" w:date="2024-07-02T01:05:00Z" w16du:dateUtc="2024-07-01T19:05:00Z">
        <w:r w:rsidR="008511E5">
          <w:rPr>
            <w:rFonts w:ascii="Times New Roman" w:hAnsi="Times New Roman" w:cs="Times New Roman"/>
            <w:color w:val="0F0F0F"/>
            <w:sz w:val="24"/>
            <w:szCs w:val="24"/>
          </w:rPr>
          <w:t>lower</w:t>
        </w:r>
      </w:ins>
      <w:ins w:id="35" w:author="Mohammad Nayeem Hasan" w:date="2024-06-28T20:55:00Z" w16du:dateUtc="2024-06-28T14:55:00Z">
        <w:r w:rsidRPr="00605C35">
          <w:rPr>
            <w:rFonts w:ascii="Times New Roman" w:hAnsi="Times New Roman" w:cs="Times New Roman"/>
            <w:color w:val="0F0F0F"/>
            <w:sz w:val="24"/>
            <w:szCs w:val="24"/>
          </w:rPr>
          <w:t xml:space="preserve"> odds, and those with secondary to high school education showing 1.</w:t>
        </w:r>
      </w:ins>
      <w:ins w:id="36" w:author="Mohammad Nayeem Hasan" w:date="2024-07-02T00:46:00Z" w16du:dateUtc="2024-07-01T18:46:00Z">
        <w:r w:rsidR="00A8501D">
          <w:rPr>
            <w:rFonts w:ascii="Times New Roman" w:hAnsi="Times New Roman" w:cs="Times New Roman"/>
            <w:color w:val="0F0F0F"/>
            <w:sz w:val="24"/>
            <w:szCs w:val="24"/>
          </w:rPr>
          <w:t>38</w:t>
        </w:r>
      </w:ins>
      <w:ins w:id="37" w:author="Mohammad Nayeem Hasan" w:date="2024-06-28T20:55:00Z" w16du:dateUtc="2024-06-28T14:55:00Z">
        <w:r w:rsidRPr="00605C35">
          <w:rPr>
            <w:rFonts w:ascii="Times New Roman" w:hAnsi="Times New Roman" w:cs="Times New Roman"/>
            <w:color w:val="0F0F0F"/>
            <w:sz w:val="24"/>
            <w:szCs w:val="24"/>
          </w:rPr>
          <w:t xml:space="preserve"> times higher odds of developing hypercholesterolemia compared to those with college or higher education. </w:t>
        </w:r>
      </w:ins>
      <w:ins w:id="38" w:author="Mohammad Nayeem Hasan" w:date="2024-07-02T00:50:00Z" w16du:dateUtc="2024-07-01T18:50:00Z">
        <w:r w:rsidR="00A8501D" w:rsidRPr="00A8501D">
          <w:rPr>
            <w:rFonts w:ascii="Times New Roman" w:hAnsi="Times New Roman" w:cs="Times New Roman"/>
            <w:color w:val="0F0F0F"/>
            <w:sz w:val="24"/>
            <w:szCs w:val="24"/>
          </w:rPr>
          <w:t>Marital status significantly influences the risk of developing hypertension, with married individuals having 1.14 times higher odds compared to unmarried individuals.</w:t>
        </w:r>
        <w:r w:rsidR="00A8501D">
          <w:rPr>
            <w:rFonts w:ascii="Times New Roman" w:hAnsi="Times New Roman" w:cs="Times New Roman"/>
            <w:color w:val="0F0F0F"/>
            <w:sz w:val="24"/>
            <w:szCs w:val="24"/>
          </w:rPr>
          <w:t xml:space="preserve"> </w:t>
        </w:r>
      </w:ins>
      <w:ins w:id="39" w:author="Mohammad Nayeem Hasan" w:date="2024-07-02T01:08:00Z" w16du:dateUtc="2024-07-01T19:08:00Z">
        <w:r w:rsidR="009D0A20" w:rsidRPr="009D0A20">
          <w:rPr>
            <w:rFonts w:ascii="Times New Roman" w:hAnsi="Times New Roman" w:cs="Times New Roman"/>
            <w:color w:val="0F0F0F"/>
            <w:sz w:val="24"/>
            <w:szCs w:val="24"/>
          </w:rPr>
          <w:t xml:space="preserve">Not engaging in vigorous work activities is associated with 1.63 times higher odds of developing hypercholesterolemia, a lack of moderate activities with a 4.94-fold increase in hyperglycemia odds, and not participating in </w:t>
        </w:r>
        <w:r w:rsidR="009D0A20" w:rsidRPr="009D0A20">
          <w:rPr>
            <w:rFonts w:ascii="Times New Roman" w:hAnsi="Times New Roman" w:cs="Times New Roman"/>
            <w:color w:val="0F0F0F"/>
            <w:sz w:val="24"/>
            <w:szCs w:val="24"/>
          </w:rPr>
          <w:lastRenderedPageBreak/>
          <w:t>active transportation with 1.18 times higher odds of hypertension compared to their counterparts.</w:t>
        </w:r>
      </w:ins>
      <w:ins w:id="40" w:author="Mohammad Nayeem Hasan" w:date="2024-06-28T20:55:00Z" w16du:dateUtc="2024-06-28T14:55:00Z">
        <w:r w:rsidRPr="00605C35">
          <w:rPr>
            <w:rFonts w:ascii="Times New Roman" w:hAnsi="Times New Roman" w:cs="Times New Roman"/>
            <w:color w:val="0F0F0F"/>
            <w:sz w:val="24"/>
            <w:szCs w:val="24"/>
          </w:rPr>
          <w:t xml:space="preserve"> </w:t>
        </w:r>
      </w:ins>
      <w:ins w:id="41" w:author="Mohammad Nayeem Hasan" w:date="2024-07-02T01:00:00Z" w16du:dateUtc="2024-07-01T19:00:00Z">
        <w:r w:rsidR="008511E5" w:rsidRPr="008511E5">
          <w:rPr>
            <w:rFonts w:ascii="Times New Roman" w:hAnsi="Times New Roman" w:cs="Times New Roman"/>
            <w:color w:val="0F0F0F"/>
            <w:sz w:val="24"/>
            <w:szCs w:val="24"/>
          </w:rPr>
          <w:t>Obesity stands out as a significant risk factor, with obese individuals having 3.01, 3.96, and 1.18 times higher odds of developing hypertension, hyperglycemia, and hypercholesterolemia, respectively, compared to their non-obese counterparts.</w:t>
        </w:r>
      </w:ins>
      <w:del w:id="42" w:author="Mohammad Nayeem Hasan" w:date="2024-06-28T19:15:00Z" w16du:dateUtc="2024-06-28T13:15:00Z">
        <w:r w:rsidR="002B51EB" w:rsidRPr="002732DD" w:rsidDel="00CE47F2">
          <w:rPr>
            <w:rFonts w:ascii="Times New Roman" w:hAnsi="Times New Roman" w:cs="Times New Roman"/>
            <w:color w:val="0F0F0F"/>
            <w:sz w:val="24"/>
            <w:szCs w:val="24"/>
          </w:rPr>
          <w:delText xml:space="preserve">Engaging in </w:delText>
        </w:r>
        <w:commentRangeStart w:id="43"/>
        <w:commentRangeStart w:id="44"/>
        <w:r w:rsidR="002B51EB" w:rsidRPr="002732DD" w:rsidDel="00CE47F2">
          <w:rPr>
            <w:rFonts w:ascii="Times New Roman" w:hAnsi="Times New Roman" w:cs="Times New Roman"/>
            <w:color w:val="0F0F0F"/>
            <w:sz w:val="24"/>
            <w:szCs w:val="24"/>
          </w:rPr>
          <w:delText xml:space="preserve">vigorous activities </w:delText>
        </w:r>
        <w:commentRangeEnd w:id="43"/>
        <w:r w:rsidR="004856A5" w:rsidDel="00CE47F2">
          <w:rPr>
            <w:rStyle w:val="CommentReference"/>
          </w:rPr>
          <w:commentReference w:id="43"/>
        </w:r>
        <w:commentRangeEnd w:id="44"/>
        <w:r w:rsidR="00476F2B" w:rsidDel="00CE47F2">
          <w:rPr>
            <w:rStyle w:val="CommentReference"/>
          </w:rPr>
          <w:commentReference w:id="44"/>
        </w:r>
        <w:r w:rsidR="002B51EB" w:rsidRPr="002732DD" w:rsidDel="00CE47F2">
          <w:rPr>
            <w:rFonts w:ascii="Times New Roman" w:hAnsi="Times New Roman" w:cs="Times New Roman"/>
            <w:color w:val="0F0F0F"/>
            <w:sz w:val="24"/>
            <w:szCs w:val="24"/>
          </w:rPr>
          <w:delText xml:space="preserve">during work appears to </w:delText>
        </w:r>
        <w:r w:rsidR="00576B9F" w:rsidRPr="002732DD" w:rsidDel="00CE47F2">
          <w:rPr>
            <w:rFonts w:ascii="Times New Roman" w:hAnsi="Times New Roman" w:cs="Times New Roman"/>
            <w:color w:val="0F0F0F"/>
            <w:sz w:val="24"/>
            <w:szCs w:val="24"/>
          </w:rPr>
          <w:delText xml:space="preserve">be associated </w:delText>
        </w:r>
        <w:r w:rsidR="002B51EB" w:rsidRPr="002732DD" w:rsidDel="00CE47F2">
          <w:rPr>
            <w:rFonts w:ascii="Times New Roman" w:hAnsi="Times New Roman" w:cs="Times New Roman"/>
            <w:color w:val="0F0F0F"/>
            <w:sz w:val="24"/>
            <w:szCs w:val="24"/>
          </w:rPr>
          <w:delText xml:space="preserve">with lower </w:delText>
        </w:r>
      </w:del>
      <w:del w:id="45" w:author="Mohammad Nayeem Hasan" w:date="2024-06-28T15:58:00Z" w16du:dateUtc="2024-06-28T09:58:00Z">
        <w:r w:rsidR="002B51EB" w:rsidRPr="002732DD" w:rsidDel="0077609B">
          <w:rPr>
            <w:rFonts w:ascii="Times New Roman" w:hAnsi="Times New Roman" w:cs="Times New Roman"/>
            <w:color w:val="0F0F0F"/>
            <w:sz w:val="24"/>
            <w:szCs w:val="24"/>
          </w:rPr>
          <w:delText>NCD</w:delText>
        </w:r>
        <w:r w:rsidR="00515237" w:rsidDel="0077609B">
          <w:rPr>
            <w:rFonts w:ascii="Times New Roman" w:hAnsi="Times New Roman" w:cs="Times New Roman"/>
            <w:color w:val="0F0F0F"/>
            <w:sz w:val="24"/>
            <w:szCs w:val="24"/>
          </w:rPr>
          <w:delText>s</w:delText>
        </w:r>
        <w:r w:rsidR="002B51EB" w:rsidRPr="002732DD" w:rsidDel="0077609B">
          <w:rPr>
            <w:rFonts w:ascii="Times New Roman" w:hAnsi="Times New Roman" w:cs="Times New Roman"/>
            <w:color w:val="0F0F0F"/>
            <w:sz w:val="24"/>
            <w:szCs w:val="24"/>
          </w:rPr>
          <w:delText xml:space="preserve"> </w:delText>
        </w:r>
      </w:del>
      <w:del w:id="46" w:author="Mohammad Nayeem Hasan" w:date="2024-06-28T19:15:00Z" w16du:dateUtc="2024-06-28T13:15:00Z">
        <w:r w:rsidR="002B51EB" w:rsidRPr="002732DD" w:rsidDel="00CE47F2">
          <w:rPr>
            <w:rFonts w:ascii="Times New Roman" w:hAnsi="Times New Roman" w:cs="Times New Roman"/>
            <w:color w:val="0F0F0F"/>
            <w:sz w:val="24"/>
            <w:szCs w:val="24"/>
          </w:rPr>
          <w:delText xml:space="preserve">rates in contrast to those who </w:delText>
        </w:r>
        <w:r w:rsidR="00576B9F" w:rsidRPr="002732DD" w:rsidDel="00CE47F2">
          <w:rPr>
            <w:rFonts w:ascii="Times New Roman" w:hAnsi="Times New Roman" w:cs="Times New Roman"/>
            <w:color w:val="0F0F0F"/>
            <w:sz w:val="24"/>
            <w:szCs w:val="24"/>
          </w:rPr>
          <w:delText>have</w:delText>
        </w:r>
        <w:r w:rsidR="002B51EB" w:rsidRPr="002732DD" w:rsidDel="00CE47F2">
          <w:rPr>
            <w:rFonts w:ascii="Times New Roman" w:hAnsi="Times New Roman" w:cs="Times New Roman"/>
            <w:color w:val="0F0F0F"/>
            <w:sz w:val="24"/>
            <w:szCs w:val="24"/>
          </w:rPr>
          <w:delText xml:space="preserve"> not </w:delText>
        </w:r>
        <w:r w:rsidR="00576B9F" w:rsidRPr="002732DD" w:rsidDel="00CE47F2">
          <w:rPr>
            <w:rFonts w:ascii="Times New Roman" w:hAnsi="Times New Roman" w:cs="Times New Roman"/>
            <w:color w:val="0F0F0F"/>
            <w:sz w:val="24"/>
            <w:szCs w:val="24"/>
          </w:rPr>
          <w:delText>participated</w:delText>
        </w:r>
        <w:r w:rsidR="002B51EB" w:rsidRPr="002732DD" w:rsidDel="00CE47F2">
          <w:rPr>
            <w:rFonts w:ascii="Times New Roman" w:hAnsi="Times New Roman" w:cs="Times New Roman"/>
            <w:color w:val="0F0F0F"/>
            <w:sz w:val="24"/>
            <w:szCs w:val="24"/>
          </w:rPr>
          <w:delText xml:space="preserve"> in such activities. </w:delText>
        </w:r>
      </w:del>
      <w:commentRangeStart w:id="47"/>
      <w:commentRangeStart w:id="48"/>
      <w:commentRangeEnd w:id="47"/>
      <w:ins w:id="49" w:author="Mohammad Nayeem Hasan" w:date="2024-06-28T20:36:00Z" w16du:dateUtc="2024-06-28T14:36:00Z">
        <w:r w:rsidR="002D20A0">
          <w:rPr>
            <w:rStyle w:val="CommentReference"/>
          </w:rPr>
          <w:commentReference w:id="47"/>
        </w:r>
        <w:commentRangeEnd w:id="48"/>
        <w:r w:rsidR="002D20A0">
          <w:rPr>
            <w:rStyle w:val="CommentReference"/>
          </w:rPr>
          <w:commentReference w:id="48"/>
        </w:r>
      </w:ins>
      <w:commentRangeStart w:id="50"/>
      <w:commentRangeEnd w:id="50"/>
      <w:ins w:id="51" w:author="Mohammad Nayeem Hasan" w:date="2024-06-28T20:40:00Z" w16du:dateUtc="2024-06-28T14:40:00Z">
        <w:r>
          <w:rPr>
            <w:rStyle w:val="CommentReference"/>
          </w:rPr>
          <w:commentReference w:id="50"/>
        </w:r>
      </w:ins>
      <w:commentRangeStart w:id="52"/>
      <w:del w:id="53" w:author="Mohammad Nayeem Hasan" w:date="2024-06-28T15:49:00Z" w16du:dateUtc="2024-06-28T09:49:00Z">
        <w:r w:rsidR="004856A5" w:rsidRPr="002732DD" w:rsidDel="00BB0C05">
          <w:rPr>
            <w:rFonts w:ascii="Times New Roman" w:hAnsi="Times New Roman" w:cs="Times New Roman"/>
            <w:color w:val="0F0F0F"/>
            <w:sz w:val="24"/>
            <w:szCs w:val="24"/>
          </w:rPr>
          <w:delText>Furthermore</w:delText>
        </w:r>
        <w:r w:rsidR="002B51EB" w:rsidRPr="002732DD" w:rsidDel="00BB0C05">
          <w:rPr>
            <w:rFonts w:ascii="Times New Roman" w:hAnsi="Times New Roman" w:cs="Times New Roman"/>
            <w:color w:val="0F0F0F"/>
            <w:sz w:val="24"/>
            <w:szCs w:val="24"/>
          </w:rPr>
          <w:delText>, obesity appears to be a significant risk factor, with higher rates observed among obese individuals in comparison to their non-obese counterparts.</w:delText>
        </w:r>
        <w:commentRangeEnd w:id="52"/>
        <w:r w:rsidR="004856A5" w:rsidDel="00BB0C05">
          <w:rPr>
            <w:rStyle w:val="CommentReference"/>
          </w:rPr>
          <w:commentReference w:id="52"/>
        </w:r>
        <w:r w:rsidR="002B51EB" w:rsidRPr="002732DD" w:rsidDel="00BB0C05">
          <w:rPr>
            <w:rFonts w:ascii="Times New Roman" w:hAnsi="Times New Roman" w:cs="Times New Roman"/>
            <w:color w:val="0F0F0F"/>
            <w:sz w:val="24"/>
            <w:szCs w:val="24"/>
          </w:rPr>
          <w:delText xml:space="preserve"> </w:delText>
        </w:r>
      </w:del>
      <w:commentRangeStart w:id="54"/>
      <w:del w:id="55"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Additionally, several other factors exhibit significant associations with </w:delText>
        </w:r>
      </w:del>
      <w:del w:id="56" w:author="Mohammad Nayeem Hasan" w:date="2024-06-28T20:50:00Z" w16du:dateUtc="2024-06-28T14:50:00Z">
        <w:r w:rsidR="002B51EB" w:rsidRPr="002732DD" w:rsidDel="00605C35">
          <w:rPr>
            <w:rFonts w:ascii="Times New Roman" w:hAnsi="Times New Roman" w:cs="Times New Roman"/>
            <w:color w:val="0F0F0F"/>
            <w:sz w:val="24"/>
            <w:szCs w:val="24"/>
          </w:rPr>
          <w:delText>NCD</w:delText>
        </w:r>
        <w:r w:rsidR="00515237" w:rsidDel="00605C35">
          <w:rPr>
            <w:rFonts w:ascii="Times New Roman" w:hAnsi="Times New Roman" w:cs="Times New Roman"/>
            <w:color w:val="0F0F0F"/>
            <w:sz w:val="24"/>
            <w:szCs w:val="24"/>
          </w:rPr>
          <w:delText>s</w:delText>
        </w:r>
        <w:r w:rsidR="002B51EB" w:rsidRPr="002732DD" w:rsidDel="00605C35">
          <w:rPr>
            <w:rFonts w:ascii="Times New Roman" w:hAnsi="Times New Roman" w:cs="Times New Roman"/>
            <w:color w:val="0F0F0F"/>
            <w:sz w:val="24"/>
            <w:szCs w:val="24"/>
          </w:rPr>
          <w:delText xml:space="preserve"> </w:delText>
        </w:r>
      </w:del>
      <w:del w:id="57"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prevalence, </w:delText>
        </w:r>
      </w:del>
      <w:del w:id="58" w:author="Mohammad Nayeem Hasan" w:date="2024-06-28T16:52:00Z" w16du:dateUtc="2024-06-28T10:52:00Z">
        <w:r w:rsidR="002B51EB" w:rsidRPr="002732DD" w:rsidDel="004D3FD3">
          <w:rPr>
            <w:rFonts w:ascii="Times New Roman" w:hAnsi="Times New Roman" w:cs="Times New Roman"/>
            <w:color w:val="0F0F0F"/>
            <w:sz w:val="24"/>
            <w:szCs w:val="24"/>
          </w:rPr>
          <w:delText xml:space="preserve">including </w:delText>
        </w:r>
      </w:del>
      <w:del w:id="59" w:author="Mohammad Nayeem Hasan" w:date="2024-06-28T16:27:00Z" w16du:dateUtc="2024-06-28T10:27:00Z">
        <w:r w:rsidR="002B51EB" w:rsidRPr="002732DD" w:rsidDel="0095043E">
          <w:rPr>
            <w:rFonts w:ascii="Times New Roman" w:hAnsi="Times New Roman" w:cs="Times New Roman"/>
            <w:color w:val="0F0F0F"/>
            <w:sz w:val="24"/>
            <w:szCs w:val="24"/>
          </w:rPr>
          <w:delText>gender</w:delText>
        </w:r>
      </w:del>
      <w:del w:id="60" w:author="Mohammad Nayeem Hasan" w:date="2024-06-28T20:32:00Z" w16du:dateUtc="2024-06-28T14:32:00Z">
        <w:r w:rsidR="002B51EB" w:rsidRPr="002732DD" w:rsidDel="002D20A0">
          <w:rPr>
            <w:rFonts w:ascii="Times New Roman" w:hAnsi="Times New Roman" w:cs="Times New Roman"/>
            <w:color w:val="0F0F0F"/>
            <w:sz w:val="24"/>
            <w:szCs w:val="24"/>
          </w:rPr>
          <w:delText xml:space="preserve">, </w:delText>
        </w:r>
      </w:del>
      <w:del w:id="61" w:author="Mohammad Nayeem Hasan" w:date="2024-06-28T16:45:00Z" w16du:dateUtc="2024-06-28T10:45:00Z">
        <w:r w:rsidR="002B51EB" w:rsidRPr="002732DD" w:rsidDel="0079043D">
          <w:rPr>
            <w:rFonts w:ascii="Times New Roman" w:hAnsi="Times New Roman" w:cs="Times New Roman"/>
            <w:color w:val="0F0F0F"/>
            <w:sz w:val="24"/>
            <w:szCs w:val="24"/>
          </w:rPr>
          <w:delText>level of education</w:delText>
        </w:r>
      </w:del>
      <w:del w:id="62"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 </w:delText>
        </w:r>
      </w:del>
      <w:del w:id="63" w:author="Mohammad Nayeem Hasan" w:date="2024-06-28T16:50:00Z" w16du:dateUtc="2024-06-28T10:50:00Z">
        <w:r w:rsidR="002B51EB" w:rsidRPr="002732DD" w:rsidDel="0079043D">
          <w:rPr>
            <w:rFonts w:ascii="Times New Roman" w:hAnsi="Times New Roman" w:cs="Times New Roman"/>
            <w:color w:val="0F0F0F"/>
            <w:sz w:val="24"/>
            <w:szCs w:val="24"/>
          </w:rPr>
          <w:delText xml:space="preserve">marital status, </w:delText>
        </w:r>
      </w:del>
      <w:del w:id="64" w:author="Mohammad Nayeem Hasan" w:date="2024-06-28T16:51:00Z" w16du:dateUtc="2024-06-28T10:51:00Z">
        <w:r w:rsidR="002B51EB" w:rsidRPr="002732DD" w:rsidDel="004D3FD3">
          <w:rPr>
            <w:rFonts w:ascii="Times New Roman" w:hAnsi="Times New Roman" w:cs="Times New Roman"/>
            <w:color w:val="0F0F0F"/>
            <w:sz w:val="24"/>
            <w:szCs w:val="24"/>
          </w:rPr>
          <w:delText>employment status, dietary habits such as excessive salt consumption and frequent use of oil, eating meals outside the home, engagement in moderate physic</w:delText>
        </w:r>
      </w:del>
      <w:del w:id="65" w:author="Mohammad Nayeem Hasan" w:date="2024-06-28T20:51:00Z" w16du:dateUtc="2024-06-28T14:51:00Z">
        <w:r w:rsidR="002B51EB" w:rsidRPr="002732DD" w:rsidDel="00605C35">
          <w:rPr>
            <w:rFonts w:ascii="Times New Roman" w:hAnsi="Times New Roman" w:cs="Times New Roman"/>
            <w:color w:val="0F0F0F"/>
            <w:sz w:val="24"/>
            <w:szCs w:val="24"/>
          </w:rPr>
          <w:delText>al activity at work, active commuting, and participation in vigorous leisure activities.</w:delText>
        </w:r>
      </w:del>
      <w:commentRangeEnd w:id="54"/>
    </w:p>
    <w:bookmarkEnd w:id="15"/>
    <w:p w14:paraId="64BE42B1" w14:textId="78448E17" w:rsidR="00CE47F2" w:rsidRPr="002732DD" w:rsidDel="002D20A0" w:rsidRDefault="004856A5" w:rsidP="00605C35">
      <w:pPr>
        <w:spacing w:line="240" w:lineRule="auto"/>
        <w:rPr>
          <w:del w:id="66" w:author="Mohammad Nayeem Hasan" w:date="2024-06-28T20:36:00Z" w16du:dateUtc="2024-06-28T14:36:00Z"/>
          <w:rFonts w:ascii="Times New Roman" w:hAnsi="Times New Roman" w:cs="Times New Roman"/>
          <w:color w:val="0F0F0F"/>
          <w:sz w:val="24"/>
          <w:szCs w:val="24"/>
        </w:rPr>
      </w:pPr>
      <w:r>
        <w:rPr>
          <w:rStyle w:val="CommentReference"/>
        </w:rPr>
        <w:commentReference w:id="54"/>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7FD524FC" w:rsidR="002703C7" w:rsidRPr="002732DD" w:rsidRDefault="00FD16D5">
      <w:pPr>
        <w:rPr>
          <w:rFonts w:ascii="Times New Roman" w:hAnsi="Times New Roman" w:cs="Times New Roman"/>
          <w:color w:val="0F0F0F"/>
          <w:sz w:val="24"/>
          <w:szCs w:val="24"/>
        </w:rPr>
      </w:pPr>
      <w:bookmarkStart w:id="67" w:name="_Hlk170503762"/>
      <w:ins w:id="68" w:author="Mohammad Nayeem Hasan" w:date="2024-06-28T21:56:00Z" w16du:dateUtc="2024-06-28T15:56:00Z">
        <w:r w:rsidRPr="00FD16D5">
          <w:rPr>
            <w:rFonts w:ascii="Times New Roman" w:hAnsi="Times New Roman" w:cs="Times New Roman"/>
            <w:color w:val="0F0F0F"/>
            <w:sz w:val="24"/>
            <w:szCs w:val="24"/>
          </w:rPr>
          <w:t xml:space="preserve">The study highlighted </w:t>
        </w:r>
      </w:ins>
      <w:ins w:id="69" w:author="Mohammad Nayeem Hasan" w:date="2024-06-28T21:57:00Z" w16du:dateUtc="2024-06-28T15:57:00Z">
        <w:r>
          <w:rPr>
            <w:rFonts w:ascii="Times New Roman" w:hAnsi="Times New Roman" w:cs="Times New Roman"/>
            <w:color w:val="0F0F0F"/>
            <w:sz w:val="24"/>
            <w:szCs w:val="24"/>
          </w:rPr>
          <w:t>an</w:t>
        </w:r>
      </w:ins>
      <w:ins w:id="70" w:author="Mohammad Nayeem Hasan" w:date="2024-06-28T21:56:00Z" w16du:dateUtc="2024-06-28T15:56:00Z">
        <w:r w:rsidRPr="00FD16D5">
          <w:rPr>
            <w:rFonts w:ascii="Times New Roman" w:hAnsi="Times New Roman" w:cs="Times New Roman"/>
            <w:color w:val="0F0F0F"/>
            <w:sz w:val="24"/>
            <w:szCs w:val="24"/>
          </w:rPr>
          <w:t xml:space="preserve"> increase in the prevalence of NCDs and identified several associated risk factors. Higher age, female </w:t>
        </w:r>
      </w:ins>
      <w:ins w:id="71" w:author="Mohammad Nayeem Hasan" w:date="2024-07-02T01:09:00Z" w16du:dateUtc="2024-07-01T19:09:00Z">
        <w:r w:rsidR="009D0A20">
          <w:rPr>
            <w:rFonts w:ascii="Times New Roman" w:hAnsi="Times New Roman" w:cs="Times New Roman"/>
            <w:color w:val="0F0F0F"/>
            <w:sz w:val="24"/>
            <w:szCs w:val="24"/>
          </w:rPr>
          <w:t>populations</w:t>
        </w:r>
      </w:ins>
      <w:ins w:id="72" w:author="Mohammad Nayeem Hasan" w:date="2024-06-28T21:56:00Z" w16du:dateUtc="2024-06-28T15:56:00Z">
        <w:r w:rsidRPr="00FD16D5">
          <w:rPr>
            <w:rFonts w:ascii="Times New Roman" w:hAnsi="Times New Roman" w:cs="Times New Roman"/>
            <w:color w:val="0F0F0F"/>
            <w:sz w:val="24"/>
            <w:szCs w:val="24"/>
          </w:rPr>
          <w:t>, lower educational levels, lack of engagement in vigorous</w:t>
        </w:r>
      </w:ins>
      <w:ins w:id="73" w:author="Mohammad Nayeem Hasan" w:date="2024-07-02T01:10:00Z" w16du:dateUtc="2024-07-01T19:10:00Z">
        <w:r w:rsidR="009D0A20">
          <w:rPr>
            <w:rFonts w:ascii="Times New Roman" w:hAnsi="Times New Roman" w:cs="Times New Roman"/>
            <w:color w:val="0F0F0F"/>
            <w:sz w:val="24"/>
            <w:szCs w:val="24"/>
          </w:rPr>
          <w:t xml:space="preserve"> or moderate</w:t>
        </w:r>
      </w:ins>
      <w:ins w:id="74" w:author="Mohammad Nayeem Hasan" w:date="2024-06-28T21:56:00Z" w16du:dateUtc="2024-06-28T15:56:00Z">
        <w:r w:rsidRPr="00FD16D5">
          <w:rPr>
            <w:rFonts w:ascii="Times New Roman" w:hAnsi="Times New Roman" w:cs="Times New Roman"/>
            <w:color w:val="0F0F0F"/>
            <w:sz w:val="24"/>
            <w:szCs w:val="24"/>
          </w:rPr>
          <w:t xml:space="preserve"> work activities</w:t>
        </w:r>
      </w:ins>
      <w:ins w:id="75" w:author="Mohammad Nayeem Hasan" w:date="2024-07-02T01:10:00Z" w16du:dateUtc="2024-07-01T19:10:00Z">
        <w:r w:rsidR="009D0A20">
          <w:rPr>
            <w:rFonts w:ascii="Times New Roman" w:hAnsi="Times New Roman" w:cs="Times New Roman"/>
            <w:color w:val="0F0F0F"/>
            <w:sz w:val="24"/>
            <w:szCs w:val="24"/>
          </w:rPr>
          <w:t>,</w:t>
        </w:r>
      </w:ins>
      <w:ins w:id="76" w:author="Mohammad Nayeem Hasan" w:date="2024-06-28T21:56:00Z" w16du:dateUtc="2024-06-28T15:56:00Z">
        <w:r w:rsidRPr="00FD16D5">
          <w:rPr>
            <w:rFonts w:ascii="Times New Roman" w:hAnsi="Times New Roman" w:cs="Times New Roman"/>
            <w:color w:val="0F0F0F"/>
            <w:sz w:val="24"/>
            <w:szCs w:val="24"/>
          </w:rPr>
          <w:t xml:space="preserve"> active transportation, and obesity were found to significantly increase the risk of developing various NCDs within certain SEAR</w:t>
        </w:r>
        <w:r>
          <w:rPr>
            <w:rFonts w:ascii="Times New Roman" w:hAnsi="Times New Roman" w:cs="Times New Roman"/>
            <w:color w:val="0F0F0F"/>
            <w:sz w:val="24"/>
            <w:szCs w:val="24"/>
          </w:rPr>
          <w:t>s</w:t>
        </w:r>
        <w:r w:rsidRPr="00FD16D5">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ins>
      <w:commentRangeStart w:id="77"/>
      <w:del w:id="78" w:author="Mohammad Nayeem Hasan" w:date="2024-06-28T22:01:00Z" w16du:dateUtc="2024-06-28T16:01:00Z">
        <w:r w:rsidR="002703C7" w:rsidRPr="002732DD" w:rsidDel="00FD16D5">
          <w:rPr>
            <w:rFonts w:ascii="Times New Roman" w:hAnsi="Times New Roman" w:cs="Times New Roman"/>
            <w:color w:val="0F0F0F"/>
            <w:sz w:val="24"/>
            <w:szCs w:val="24"/>
          </w:rPr>
          <w:delText xml:space="preserve">The study highlighted a concerning </w:delText>
        </w:r>
        <w:r w:rsidR="001466D0" w:rsidRPr="002732DD" w:rsidDel="00FD16D5">
          <w:rPr>
            <w:rFonts w:ascii="Times New Roman" w:hAnsi="Times New Roman" w:cs="Times New Roman"/>
            <w:color w:val="0F0F0F"/>
            <w:sz w:val="24"/>
            <w:szCs w:val="24"/>
          </w:rPr>
          <w:delText>growth</w:delText>
        </w:r>
        <w:r w:rsidR="002703C7" w:rsidRPr="002732DD" w:rsidDel="00FD16D5">
          <w:rPr>
            <w:rFonts w:ascii="Times New Roman" w:hAnsi="Times New Roman" w:cs="Times New Roman"/>
            <w:color w:val="0F0F0F"/>
            <w:sz w:val="24"/>
            <w:szCs w:val="24"/>
          </w:rPr>
          <w:delText xml:space="preserve"> in </w:delText>
        </w:r>
        <w:r w:rsidR="00B67E62" w:rsidRPr="002732DD" w:rsidDel="00FD16D5">
          <w:rPr>
            <w:rFonts w:ascii="Times New Roman" w:hAnsi="Times New Roman" w:cs="Times New Roman"/>
            <w:color w:val="0F0F0F"/>
            <w:sz w:val="24"/>
            <w:szCs w:val="24"/>
          </w:rPr>
          <w:delText>NCDs' prevalence and</w:delText>
        </w:r>
        <w:r w:rsidR="002703C7" w:rsidRPr="002732DD" w:rsidDel="00FD16D5">
          <w:rPr>
            <w:rFonts w:ascii="Times New Roman" w:hAnsi="Times New Roman" w:cs="Times New Roman"/>
            <w:color w:val="0F0F0F"/>
            <w:sz w:val="24"/>
            <w:szCs w:val="24"/>
          </w:rPr>
          <w:delText xml:space="preserve"> </w:delText>
        </w:r>
        <w:r w:rsidR="0040635B" w:rsidDel="00FD16D5">
          <w:rPr>
            <w:rFonts w:ascii="Times New Roman" w:hAnsi="Times New Roman" w:cs="Times New Roman"/>
            <w:color w:val="0F0F0F"/>
            <w:sz w:val="24"/>
            <w:szCs w:val="24"/>
          </w:rPr>
          <w:delText xml:space="preserve">their </w:delText>
        </w:r>
        <w:r w:rsidR="002703C7" w:rsidRPr="002732DD" w:rsidDel="00FD16D5">
          <w:rPr>
            <w:rFonts w:ascii="Times New Roman" w:hAnsi="Times New Roman" w:cs="Times New Roman"/>
            <w:color w:val="0F0F0F"/>
            <w:sz w:val="24"/>
            <w:szCs w:val="24"/>
          </w:rPr>
          <w:delText>associated risk factors within certain SEARs</w:delText>
        </w:r>
      </w:del>
      <w:commentRangeEnd w:id="77"/>
      <w:r w:rsidR="0033183C">
        <w:rPr>
          <w:rStyle w:val="CommentReference"/>
        </w:rPr>
        <w:commentReference w:id="77"/>
      </w:r>
      <w:del w:id="79" w:author="Mohammad Nayeem Hasan" w:date="2024-06-28T22:01:00Z" w16du:dateUtc="2024-06-28T16:01:00Z">
        <w:r w:rsidR="002703C7" w:rsidRPr="002732DD" w:rsidDel="00FD16D5">
          <w:rPr>
            <w:rFonts w:ascii="Times New Roman" w:hAnsi="Times New Roman" w:cs="Times New Roman"/>
            <w:color w:val="0F0F0F"/>
            <w:sz w:val="24"/>
            <w:szCs w:val="24"/>
          </w:rPr>
          <w:delText xml:space="preserve">. </w:delText>
        </w:r>
      </w:del>
      <w:bookmarkEnd w:id="67"/>
      <w:r w:rsidR="002703C7" w:rsidRPr="002732DD">
        <w:rPr>
          <w:rFonts w:ascii="Times New Roman" w:hAnsi="Times New Roman" w:cs="Times New Roman"/>
          <w:color w:val="0F0F0F"/>
          <w:sz w:val="24"/>
          <w:szCs w:val="24"/>
        </w:rPr>
        <w:t>It underscores the imperative for concerted efforts to develop comprehensive national action plans aimed at addressing the 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E147926" w:rsidR="00034BE1" w:rsidRPr="002732DD" w:rsidRDefault="00034BE1" w:rsidP="00034BE1">
      <w:pPr>
        <w:rPr>
          <w:rFonts w:ascii="Times New Roman" w:hAnsi="Times New Roman" w:cs="Times New Roman"/>
          <w:b/>
          <w:bCs/>
          <w:color w:val="0F0F0F"/>
          <w:sz w:val="24"/>
          <w:szCs w:val="24"/>
        </w:rPr>
      </w:pPr>
      <w:r w:rsidRPr="003177F1">
        <w:rPr>
          <w:rFonts w:ascii="Times New Roman" w:hAnsi="Times New Roman" w:cs="Times New Roman"/>
          <w:b/>
          <w:bCs/>
          <w:color w:val="0F0F0F"/>
          <w:sz w:val="24"/>
          <w:szCs w:val="24"/>
          <w:highlight w:val="yellow"/>
        </w:rPr>
        <w:lastRenderedPageBreak/>
        <w:t>Research in context</w:t>
      </w:r>
      <w:r w:rsidR="00F90526">
        <w:rPr>
          <w:rFonts w:ascii="Times New Roman" w:hAnsi="Times New Roman" w:cs="Times New Roman"/>
          <w:b/>
          <w:bCs/>
          <w:color w:val="0F0F0F"/>
          <w:sz w:val="24"/>
          <w:szCs w:val="24"/>
        </w:rPr>
        <w:t xml:space="preserve"> </w:t>
      </w:r>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63AB30A0" w14:textId="56370C15" w:rsidR="00D532C7" w:rsidRDefault="00D532C7" w:rsidP="00990F95">
      <w:pPr>
        <w:rPr>
          <w:rFonts w:ascii="Times New Roman" w:hAnsi="Times New Roman" w:cs="Times New Roman"/>
          <w:bCs/>
          <w:color w:val="0F0F0F"/>
          <w:sz w:val="24"/>
          <w:szCs w:val="24"/>
        </w:rPr>
      </w:pPr>
      <w:r w:rsidRPr="00D532C7">
        <w:rPr>
          <w:rFonts w:ascii="Times New Roman" w:hAnsi="Times New Roman" w:cs="Times New Roman"/>
          <w:bCs/>
          <w:color w:val="0F0F0F"/>
          <w:sz w:val="24"/>
          <w:szCs w:val="24"/>
        </w:rPr>
        <w:t>According to WHO (2020), noncommunicable diseases (NCDs) are a major and increasing burden in the South-East Asia Region</w:t>
      </w:r>
      <w:ins w:id="80" w:author="Mohammad Nayeem Hasan" w:date="2024-07-02T01:11:00Z" w16du:dateUtc="2024-07-01T19:11:00Z">
        <w:r w:rsidR="009D0A20">
          <w:rPr>
            <w:rFonts w:ascii="Times New Roman" w:hAnsi="Times New Roman" w:cs="Times New Roman"/>
            <w:bCs/>
            <w:color w:val="0F0F0F"/>
            <w:sz w:val="24"/>
            <w:szCs w:val="24"/>
          </w:rPr>
          <w:t>s</w:t>
        </w:r>
      </w:ins>
      <w:r w:rsidR="00855EB0">
        <w:rPr>
          <w:rFonts w:ascii="Times New Roman" w:hAnsi="Times New Roman" w:cs="Times New Roman"/>
          <w:bCs/>
          <w:color w:val="0F0F0F"/>
          <w:sz w:val="24"/>
          <w:szCs w:val="24"/>
        </w:rPr>
        <w:t xml:space="preserve"> (SEARs)</w:t>
      </w:r>
      <w:r w:rsidRPr="00D532C7">
        <w:rPr>
          <w:rFonts w:ascii="Times New Roman" w:hAnsi="Times New Roman" w:cs="Times New Roman"/>
          <w:bCs/>
          <w:color w:val="0F0F0F"/>
          <w:sz w:val="24"/>
          <w:szCs w:val="24"/>
        </w:rPr>
        <w:t xml:space="preserve">, </w:t>
      </w:r>
      <w:commentRangeStart w:id="81"/>
      <w:r w:rsidRPr="00D532C7">
        <w:rPr>
          <w:rFonts w:ascii="Times New Roman" w:hAnsi="Times New Roman" w:cs="Times New Roman"/>
          <w:bCs/>
          <w:color w:val="0F0F0F"/>
          <w:sz w:val="24"/>
          <w:szCs w:val="24"/>
        </w:rPr>
        <w:t>causing 62% of all deaths, or 9 million people. Premature mortality from NCDs, occurring before age 70, is particularly concerning</w:t>
      </w:r>
      <w:commentRangeEnd w:id="81"/>
      <w:r w:rsidR="00855EB0">
        <w:rPr>
          <w:rStyle w:val="CommentReference"/>
        </w:rPr>
        <w:commentReference w:id="81"/>
      </w:r>
      <w:r w:rsidRPr="00D532C7">
        <w:rPr>
          <w:rFonts w:ascii="Times New Roman" w:hAnsi="Times New Roman" w:cs="Times New Roman"/>
          <w:bCs/>
          <w:color w:val="0F0F0F"/>
          <w:sz w:val="24"/>
          <w:szCs w:val="24"/>
        </w:rPr>
        <w:t>. In 2021, NCDs accounted for approximately two-thirds of all deaths in WHO SEAR</w:t>
      </w:r>
      <w:r w:rsidR="00855EB0">
        <w:rPr>
          <w:rFonts w:ascii="Times New Roman" w:hAnsi="Times New Roman" w:cs="Times New Roman"/>
          <w:bCs/>
          <w:color w:val="0F0F0F"/>
          <w:sz w:val="24"/>
          <w:szCs w:val="24"/>
        </w:rPr>
        <w:t>s</w:t>
      </w:r>
      <w:r w:rsidRPr="00D532C7">
        <w:rPr>
          <w:rFonts w:ascii="Times New Roman" w:hAnsi="Times New Roman" w:cs="Times New Roman"/>
          <w:bCs/>
          <w:color w:val="0F0F0F"/>
          <w:sz w:val="24"/>
          <w:szCs w:val="24"/>
        </w:rPr>
        <w:t>, with half of these fatalities occurring among individuals aged 30–69 years. By 2021, ten countries in the region had developed comprehensive national action plans for NCDs, aligning with Sustainable Development Goal (SDG) 3.4, which targets a 33.3% reduction in premature NCD mortality by 2030.</w:t>
      </w:r>
    </w:p>
    <w:p w14:paraId="7741626F" w14:textId="4F460A3A" w:rsidR="00034BE1" w:rsidRDefault="00EF19B4" w:rsidP="00EF19B4">
      <w:pPr>
        <w:rPr>
          <w:rFonts w:ascii="Times New Roman" w:hAnsi="Times New Roman" w:cs="Times New Roman"/>
          <w:bCs/>
          <w:color w:val="0F0F0F"/>
          <w:sz w:val="24"/>
          <w:szCs w:val="24"/>
        </w:rPr>
      </w:pPr>
      <w:r w:rsidRPr="00EF19B4">
        <w:rPr>
          <w:rFonts w:ascii="Times New Roman" w:hAnsi="Times New Roman" w:cs="Times New Roman"/>
          <w:bCs/>
          <w:color w:val="0F0F0F"/>
          <w:sz w:val="24"/>
          <w:szCs w:val="24"/>
        </w:rPr>
        <w:t>A PubMed search on December 31, 2023, using terms related to NCDs and Southeast Asia, found studies limited to specific areas and NCDs among the adult population in South and Southeast Asia. However, no study provided both a country-wise comparison and a pooled analysis to represent the regional scenario and associated risk factors. This study aims to examine the epidemiological patterns and determinants of behavioral and biological risk factors for several NCDs, using both country-wise and pooled data in SEAR.</w:t>
      </w:r>
    </w:p>
    <w:p w14:paraId="4D03215F" w14:textId="77777777" w:rsidR="00EF19B4" w:rsidRPr="002732DD" w:rsidRDefault="00EF19B4" w:rsidP="00EF19B4">
      <w:pPr>
        <w:rPr>
          <w:rFonts w:ascii="Times New Roman" w:hAnsi="Times New Roman" w:cs="Times New Roman"/>
          <w:bCs/>
          <w:color w:val="0F0F0F"/>
          <w:sz w:val="24"/>
          <w:szCs w:val="24"/>
        </w:rPr>
      </w:pPr>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6210506D" w14:textId="0843450E" w:rsidR="00163716" w:rsidRDefault="00163716" w:rsidP="00034BE1">
      <w:pPr>
        <w:rPr>
          <w:rFonts w:ascii="Times New Roman" w:hAnsi="Times New Roman" w:cs="Times New Roman"/>
          <w:color w:val="0F0F0F"/>
          <w:sz w:val="24"/>
          <w:szCs w:val="24"/>
        </w:rPr>
      </w:pPr>
      <w:r w:rsidRPr="00163716">
        <w:rPr>
          <w:rFonts w:ascii="Times New Roman" w:hAnsi="Times New Roman" w:cs="Times New Roman"/>
          <w:color w:val="0F0F0F"/>
          <w:sz w:val="24"/>
          <w:szCs w:val="24"/>
        </w:rPr>
        <w:t xml:space="preserve">This </w:t>
      </w:r>
      <w:r>
        <w:rPr>
          <w:rFonts w:ascii="Times New Roman" w:hAnsi="Times New Roman" w:cs="Times New Roman"/>
          <w:color w:val="0F0F0F"/>
          <w:sz w:val="24"/>
          <w:szCs w:val="24"/>
        </w:rPr>
        <w:t>study</w:t>
      </w:r>
      <w:r w:rsidRPr="00163716">
        <w:rPr>
          <w:rFonts w:ascii="Times New Roman" w:hAnsi="Times New Roman" w:cs="Times New Roman"/>
          <w:color w:val="0F0F0F"/>
          <w:sz w:val="24"/>
          <w:szCs w:val="24"/>
        </w:rPr>
        <w:t xml:space="preserve"> is the first in Southeast Asia to use nationwide survey data to estimate differences in NCD prevalence and the related risk factors. Timor-Leste (39.30%), Bangladesh (8.30%), and Myanmar (36.70%) showed higher rates of hypertension, diabetes, and hypercholesterolemia, respectively, while Maldives (19.07%), Timor-Leste (1.50%), and Nepal (11.19%) had lower rates. A combined analysis of these countries indicated prevalence rates of 28.76% for hypertension, 5.76% for hyperglycemia, and 32.15% for hypercholesterolemia. These rates were particularly elevated among individuals aged 60 years or older. Engaging in strenuous activities at work was linked to decreased NCD rates, whereas obesity was identified as a significant risk factor for increased NCD rates. Other factors like gender, level of education, marital status, employment status, dietary patterns, physical exercise, and commuting behaviors also displayed notable connections to NCD prevalence.</w:t>
      </w:r>
    </w:p>
    <w:p w14:paraId="3BE8F9D2" w14:textId="77777777" w:rsidR="00163716" w:rsidRDefault="00163716" w:rsidP="00034BE1">
      <w:pPr>
        <w:rPr>
          <w:rFonts w:ascii="Times New Roman" w:hAnsi="Times New Roman" w:cs="Times New Roman"/>
          <w:color w:val="0F0F0F"/>
          <w:sz w:val="24"/>
          <w:szCs w:val="24"/>
        </w:rPr>
      </w:pPr>
    </w:p>
    <w:p w14:paraId="6BE2E124" w14:textId="31E867F5"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2C557689"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 xml:space="preserve">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t>
      </w:r>
      <w:r w:rsidR="00025180">
        <w:rPr>
          <w:rFonts w:ascii="Times New Roman" w:hAnsi="Times New Roman" w:cs="Times New Roman"/>
          <w:bCs/>
          <w:color w:val="0F0F0F"/>
          <w:sz w:val="24"/>
          <w:szCs w:val="24"/>
        </w:rPr>
        <w:t>female</w:t>
      </w:r>
      <w:r w:rsidRPr="002732DD">
        <w:rPr>
          <w:rFonts w:ascii="Times New Roman" w:hAnsi="Times New Roman" w:cs="Times New Roman"/>
          <w:bCs/>
          <w:color w:val="0F0F0F"/>
          <w:sz w:val="24"/>
          <w:szCs w:val="24"/>
        </w:rPr>
        <w:t xml:space="preserve">, and urban populations, to </w:t>
      </w:r>
      <w:r w:rsidRPr="002732DD">
        <w:rPr>
          <w:rFonts w:ascii="Times New Roman" w:hAnsi="Times New Roman" w:cs="Times New Roman"/>
          <w:bCs/>
          <w:color w:val="0F0F0F"/>
          <w:sz w:val="24"/>
          <w:szCs w:val="24"/>
        </w:rPr>
        <w:lastRenderedPageBreak/>
        <w:t>inform comprehensive national action plans. Population-based primary healthcare approaches are crucial for risk reduction, detection, and treatment. Hospital-based strategies should also address diagnosed cases of hypertension and diabetes. Non-health sectors should participate in preventive efforts, targeting specific demographics and considering urban-rural disparities and socioeconomic status.</w:t>
      </w:r>
    </w:p>
    <w:p w14:paraId="7B582089" w14:textId="77777777" w:rsidR="003177F1" w:rsidRDefault="003177F1">
      <w:pPr>
        <w:rPr>
          <w:rFonts w:ascii="Times New Roman" w:hAnsi="Times New Roman" w:cs="Times New Roman"/>
          <w:b/>
          <w:bCs/>
          <w:color w:val="0F0F0F"/>
          <w:sz w:val="24"/>
          <w:szCs w:val="24"/>
        </w:rPr>
      </w:pPr>
    </w:p>
    <w:p w14:paraId="432C6E43" w14:textId="51A9D4DE"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Introduction</w:t>
      </w:r>
    </w:p>
    <w:p w14:paraId="02437487" w14:textId="03A0D56C"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w:t>
      </w:r>
      <w:sdt>
        <w:sdtPr>
          <w:rPr>
            <w:rFonts w:ascii="Times New Roman" w:hAnsi="Times New Roman" w:cs="Times New Roman"/>
            <w:color w:val="000000"/>
            <w:sz w:val="24"/>
            <w:szCs w:val="24"/>
            <w:vertAlign w:val="superscript"/>
          </w:rPr>
          <w:tag w:val="MENDELEY_CITATION_v3_eyJjaXRhdGlvbklEIjoiTUVOREVMRVlfQ0lUQVRJT05fYjZlZWVkNGQtNTc4Ni00MmQzLWFhMjQtZjRmZGYxNDBjOGU4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r w:rsidR="003F6483" w:rsidRPr="003F6483">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"/>
          <w:id w:val="-1597554251"/>
          <w:placeholder>
            <w:docPart w:val="DefaultPlaceholder_-1854013440"/>
          </w:placeholder>
        </w:sdtPr>
        <w:sdtContent>
          <w:r w:rsidR="003F6483" w:rsidRPr="003F6483">
            <w:rPr>
              <w:rFonts w:ascii="Times New Roman" w:hAnsi="Times New Roman" w:cs="Times New Roman"/>
              <w:color w:val="000000"/>
              <w:sz w:val="24"/>
              <w:szCs w:val="24"/>
              <w:vertAlign w:val="superscript"/>
            </w:rPr>
            <w:t>2,3</w:t>
          </w:r>
        </w:sdtContent>
      </w:sdt>
      <w:del w:id="82" w:author="Mohammad Nayeem Hasan" w:date="2024-09-02T23:10:00Z" w16du:dateUtc="2024-09-02T17:10:00Z">
        <w:r w:rsidR="00D61CE0" w:rsidRPr="002732DD" w:rsidDel="000A570F">
          <w:rPr>
            <w:rFonts w:ascii="Times New Roman" w:hAnsi="Times New Roman" w:cs="Times New Roman"/>
            <w:sz w:val="24"/>
            <w:szCs w:val="24"/>
          </w:rPr>
          <w:delText xml:space="preserve"> </w:delText>
        </w:r>
        <w:r w:rsidR="00CA2BF0" w:rsidRPr="002732DD" w:rsidDel="000A570F">
          <w:rPr>
            <w:rFonts w:ascii="Times New Roman" w:hAnsi="Times New Roman" w:cs="Times New Roman"/>
            <w:sz w:val="24"/>
            <w:szCs w:val="24"/>
          </w:rPr>
          <w:delText>.</w:delText>
        </w:r>
      </w:del>
      <w:r w:rsidR="000A570F">
        <w:rPr>
          <w:rFonts w:ascii="Times New Roman" w:hAnsi="Times New Roman" w:cs="Times New Roman"/>
          <w:sz w:val="24"/>
          <w:szCs w:val="24"/>
        </w:rPr>
        <w:t>.</w:t>
      </w:r>
      <w:r w:rsidR="00E93BC0" w:rsidRPr="002732DD">
        <w:rPr>
          <w:rFonts w:ascii="Times New Roman" w:hAnsi="Times New Roman" w:cs="Times New Roman"/>
          <w:sz w:val="24"/>
          <w:szCs w:val="24"/>
        </w:rPr>
        <w:t xml:space="preserve"> </w:t>
      </w:r>
      <w:r w:rsidR="000A570F">
        <w:rPr>
          <w:rFonts w:ascii="Times New Roman" w:hAnsi="Times New Roman" w:cs="Times New Roman"/>
          <w:sz w:val="24"/>
          <w:szCs w:val="24"/>
        </w:rPr>
        <w:t xml:space="preserve">As </w:t>
      </w:r>
      <w:r w:rsidR="00E93BC0" w:rsidRPr="002732DD">
        <w:rPr>
          <w:rFonts w:ascii="Times New Roman" w:hAnsi="Times New Roman" w:cs="Times New Roman"/>
          <w:sz w:val="24"/>
          <w:szCs w:val="24"/>
        </w:rPr>
        <w:t>per the World Health Organization (WHO) assessments, NCDs account for 71% of total global fatalities. Approximately 85% of premature deaths in LMICs, and within this demographic, 6</w:t>
      </w:r>
      <w:ins w:id="83" w:author="Mohammad Nayeem Hasan" w:date="2024-06-28T23:06:00Z" w16du:dateUtc="2024-06-28T17:06:00Z">
        <w:r w:rsidR="002B593A">
          <w:rPr>
            <w:rFonts w:ascii="Times New Roman" w:hAnsi="Times New Roman" w:cs="Times New Roman"/>
            <w:sz w:val="24"/>
            <w:szCs w:val="24"/>
          </w:rPr>
          <w:t>2</w:t>
        </w:r>
      </w:ins>
      <w:del w:id="84" w:author="Mohammad Nayeem Hasan" w:date="2024-06-28T23:06:00Z" w16du:dateUtc="2024-06-28T17:06:00Z">
        <w:r w:rsidR="00E93BC0" w:rsidRPr="002732DD" w:rsidDel="002B593A">
          <w:rPr>
            <w:rFonts w:ascii="Times New Roman" w:hAnsi="Times New Roman" w:cs="Times New Roman"/>
            <w:sz w:val="24"/>
            <w:szCs w:val="24"/>
          </w:rPr>
          <w:delText>1</w:delText>
        </w:r>
      </w:del>
      <w:r w:rsidR="00E93BC0" w:rsidRPr="002732DD">
        <w:rPr>
          <w:rFonts w:ascii="Times New Roman" w:hAnsi="Times New Roman" w:cs="Times New Roman"/>
          <w:sz w:val="24"/>
          <w:szCs w:val="24"/>
        </w:rPr>
        <w:t>% of the deaths</w:t>
      </w:r>
      <w:ins w:id="85" w:author="Mohammad Nayeem Hasan" w:date="2024-06-28T23:06:00Z" w16du:dateUtc="2024-06-28T17:06:00Z">
        <w:r w:rsidR="002B593A" w:rsidRPr="00D532C7">
          <w:rPr>
            <w:rFonts w:ascii="Times New Roman" w:hAnsi="Times New Roman" w:cs="Times New Roman"/>
            <w:bCs/>
            <w:color w:val="0F0F0F"/>
            <w:sz w:val="24"/>
            <w:szCs w:val="24"/>
          </w:rPr>
          <w:t>, or 9 million people</w:t>
        </w:r>
      </w:ins>
      <w:r w:rsidR="00E93BC0" w:rsidRPr="002732DD">
        <w:rPr>
          <w:rFonts w:ascii="Times New Roman" w:hAnsi="Times New Roman" w:cs="Times New Roman"/>
          <w:sz w:val="24"/>
          <w:szCs w:val="24"/>
        </w:rPr>
        <w:t xml:space="preserve">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0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r w:rsidR="003F6483" w:rsidRPr="003F6483">
            <w:rPr>
              <w:rFonts w:ascii="Times New Roman" w:hAnsi="Times New Roman" w:cs="Times New Roman"/>
              <w:color w:val="000000"/>
              <w:sz w:val="24"/>
              <w:szCs w:val="24"/>
              <w:vertAlign w:val="superscript"/>
            </w:rPr>
            <w:t>4</w:t>
          </w:r>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1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r w:rsidR="003F6483" w:rsidRPr="003F6483">
            <w:rPr>
              <w:rFonts w:ascii="Times New Roman" w:hAnsi="Times New Roman" w:cs="Times New Roman"/>
              <w:color w:val="000000"/>
              <w:sz w:val="24"/>
              <w:szCs w:val="24"/>
              <w:vertAlign w:val="superscript"/>
            </w:rPr>
            <w:t>5</w:t>
          </w:r>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responsible for 13% of global fatalities</w:t>
      </w:r>
      <w:ins w:id="86" w:author="Mohammad Nayeem Hasan" w:date="2024-09-02T23:13:00Z" w16du:dateUtc="2024-09-02T17:13:00Z">
        <w:r w:rsidR="000A570F" w:rsidRPr="000A570F">
          <w:rPr>
            <w:rFonts w:ascii="Times New Roman" w:hAnsi="Times New Roman" w:cs="Times New Roman"/>
            <w:color w:val="000000"/>
            <w:sz w:val="24"/>
            <w:szCs w:val="24"/>
            <w:vertAlign w:val="superscript"/>
          </w:rPr>
          <w:t xml:space="preserve"> </w:t>
        </w:r>
      </w:ins>
      <w:customXmlInsRangeStart w:id="87" w:author="Mohammad Nayeem Hasan" w:date="2024-09-02T23:13:00Z"/>
      <w:sdt>
        <w:sdtPr>
          <w:rPr>
            <w:rFonts w:ascii="Times New Roman" w:hAnsi="Times New Roman" w:cs="Times New Roman"/>
            <w:color w:val="000000"/>
            <w:sz w:val="24"/>
            <w:szCs w:val="24"/>
            <w:vertAlign w:val="superscript"/>
          </w:rPr>
          <w:tag w:val="MENDELEY_CITATION_v3_eyJjaXRhdGlvbklEIjoiTUVOREVMRVlfQ0lUQVRJT05fYTM5NTgzMTMtMDBiOS00ZGQzLTg1YTgtOTZiODc1ODJlM2Jm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56984297"/>
          <w:placeholder>
            <w:docPart w:val="6BB011217CF44852A583AD6A9BB3DE64"/>
          </w:placeholder>
        </w:sdtPr>
        <w:sdtContent>
          <w:customXmlInsRangeEnd w:id="87"/>
          <w:r w:rsidR="003F6483" w:rsidRPr="003F6483">
            <w:rPr>
              <w:rFonts w:ascii="Times New Roman" w:hAnsi="Times New Roman" w:cs="Times New Roman"/>
              <w:color w:val="000000"/>
              <w:sz w:val="24"/>
              <w:szCs w:val="24"/>
              <w:vertAlign w:val="superscript"/>
            </w:rPr>
            <w:t>1</w:t>
          </w:r>
          <w:customXmlInsRangeStart w:id="88" w:author="Mohammad Nayeem Hasan" w:date="2024-09-02T23:13:00Z"/>
        </w:sdtContent>
      </w:sdt>
      <w:customXmlInsRangeEnd w:id="88"/>
      <w:del w:id="89" w:author="Mohammad Nayeem Hasan" w:date="2024-06-28T23:42:00Z" w16du:dateUtc="2024-06-28T17:42:00Z">
        <w:r w:rsidR="00DA3028" w:rsidRPr="002732DD" w:rsidDel="00865F52">
          <w:rPr>
            <w:rFonts w:ascii="Times New Roman" w:hAnsi="Times New Roman" w:cs="Times New Roman"/>
            <w:color w:val="000000"/>
            <w:sz w:val="24"/>
            <w:szCs w:val="24"/>
          </w:rPr>
          <w:delText xml:space="preserve">. </w:delText>
        </w:r>
      </w:del>
      <w:ins w:id="90" w:author="Mohammad Nayeem Hasan" w:date="2024-06-28T23:42:00Z" w16du:dateUtc="2024-06-28T17:42:00Z">
        <w:r w:rsidR="00865F52" w:rsidRPr="00865F52">
          <w:rPr>
            <w:rFonts w:ascii="Times New Roman" w:hAnsi="Times New Roman" w:cs="Times New Roman"/>
            <w:color w:val="000000"/>
            <w:sz w:val="24"/>
            <w:szCs w:val="24"/>
          </w:rPr>
          <w:t>. Other significant risk factors include tobacco use (9%), physical inactivity (6%), elevated blood glucose levels (6%), and being overweight or obese (5%)</w:t>
        </w:r>
      </w:ins>
      <w:ins w:id="91" w:author="Mohammad Nayeem Hasan" w:date="2024-06-28T23:43:00Z" w16du:dateUtc="2024-06-28T17:43:00Z">
        <w:r w:rsidR="00865F52">
          <w:rPr>
            <w:rFonts w:ascii="Times New Roman" w:hAnsi="Times New Roman" w:cs="Times New Roman"/>
            <w:color w:val="000000"/>
            <w:sz w:val="24"/>
            <w:szCs w:val="24"/>
          </w:rPr>
          <w:t xml:space="preserve"> </w:t>
        </w:r>
      </w:ins>
      <w:customXmlInsRangeStart w:id="92" w:author="Mohammad Nayeem Hasan" w:date="2024-06-28T23:43:00Z"/>
      <w:sdt>
        <w:sdtPr>
          <w:rPr>
            <w:rFonts w:ascii="Times New Roman" w:hAnsi="Times New Roman" w:cs="Times New Roman"/>
            <w:color w:val="000000"/>
            <w:sz w:val="24"/>
            <w:szCs w:val="24"/>
            <w:vertAlign w:val="superscript"/>
          </w:rPr>
          <w:tag w:val="MENDELEY_CITATION_v3_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"/>
          <w:id w:val="-1853639963"/>
          <w:placeholder>
            <w:docPart w:val="DefaultPlaceholder_-1854013440"/>
          </w:placeholder>
        </w:sdtPr>
        <w:sdtContent>
          <w:customXmlInsRangeEnd w:id="92"/>
          <w:r w:rsidR="003F6483" w:rsidRPr="003F6483">
            <w:rPr>
              <w:rFonts w:ascii="Times New Roman" w:hAnsi="Times New Roman" w:cs="Times New Roman"/>
              <w:color w:val="000000"/>
              <w:sz w:val="24"/>
              <w:szCs w:val="24"/>
              <w:vertAlign w:val="superscript"/>
            </w:rPr>
            <w:t>6</w:t>
          </w:r>
          <w:customXmlInsRangeStart w:id="93" w:author="Mohammad Nayeem Hasan" w:date="2024-06-28T23:43:00Z"/>
        </w:sdtContent>
      </w:sdt>
      <w:customXmlInsRangeEnd w:id="93"/>
      <w:ins w:id="94" w:author="Mohammad Nayeem Hasan" w:date="2024-06-28T23:42:00Z" w16du:dateUtc="2024-06-28T17:42:00Z">
        <w:r w:rsidR="00865F52" w:rsidRPr="00865F52">
          <w:rPr>
            <w:rFonts w:ascii="Times New Roman" w:hAnsi="Times New Roman" w:cs="Times New Roman"/>
            <w:color w:val="000000"/>
            <w:sz w:val="24"/>
            <w:szCs w:val="24"/>
          </w:rPr>
          <w:t xml:space="preserve">. </w:t>
        </w:r>
      </w:ins>
      <w:del w:id="95" w:author="Mohammad Nayeem Hasan" w:date="2024-06-28T23:42:00Z" w16du:dateUtc="2024-06-28T17:42:00Z">
        <w:r w:rsidR="00DA3028" w:rsidRPr="002732DD" w:rsidDel="00865F52">
          <w:rPr>
            <w:rFonts w:ascii="Times New Roman" w:hAnsi="Times New Roman" w:cs="Times New Roman"/>
            <w:color w:val="000000"/>
            <w:sz w:val="24"/>
            <w:szCs w:val="24"/>
          </w:rPr>
          <w:delText xml:space="preserve">Tobacco use (9%), </w:delText>
        </w:r>
        <w:r w:rsidR="00A52998" w:rsidDel="00865F52">
          <w:rPr>
            <w:rFonts w:ascii="Times New Roman" w:hAnsi="Times New Roman" w:cs="Times New Roman"/>
            <w:color w:val="000000"/>
            <w:sz w:val="24"/>
            <w:szCs w:val="24"/>
          </w:rPr>
          <w:delText>diabetes</w:delText>
        </w:r>
        <w:r w:rsidR="00DA3028" w:rsidRPr="002732DD" w:rsidDel="00865F52">
          <w:rPr>
            <w:rFonts w:ascii="Times New Roman" w:hAnsi="Times New Roman" w:cs="Times New Roman"/>
            <w:color w:val="000000"/>
            <w:sz w:val="24"/>
            <w:szCs w:val="24"/>
          </w:rPr>
          <w:delText xml:space="preserve"> (6%), physical inactivity (6%), and overweight/obesity (5%) are notable risk </w:delText>
        </w:r>
        <w:commentRangeStart w:id="96"/>
        <w:r w:rsidR="00DA3028" w:rsidRPr="002732DD" w:rsidDel="00865F52">
          <w:rPr>
            <w:rFonts w:ascii="Times New Roman" w:hAnsi="Times New Roman" w:cs="Times New Roman"/>
            <w:color w:val="000000"/>
            <w:sz w:val="24"/>
            <w:szCs w:val="24"/>
          </w:rPr>
          <w:delText>factors</w:delText>
        </w:r>
      </w:del>
      <w:commentRangeEnd w:id="96"/>
      <w:r w:rsidR="00855EB0">
        <w:rPr>
          <w:rStyle w:val="CommentReference"/>
        </w:rPr>
        <w:commentReference w:id="96"/>
      </w:r>
      <w:del w:id="97" w:author="Mohammad Nayeem Hasan" w:date="2024-06-28T23:42:00Z" w16du:dateUtc="2024-06-28T17:42:00Z">
        <w:r w:rsidR="00DA3028" w:rsidRPr="002732DD" w:rsidDel="00865F52">
          <w:rPr>
            <w:rFonts w:ascii="Times New Roman" w:hAnsi="Times New Roman" w:cs="Times New Roman"/>
            <w:color w:val="000000"/>
            <w:sz w:val="24"/>
            <w:szCs w:val="24"/>
          </w:rPr>
          <w:delText>.</w:delText>
        </w:r>
      </w:del>
    </w:p>
    <w:p w14:paraId="79FEA390" w14:textId="09855F15"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r w:rsidR="003F6483" w:rsidRPr="003F6483">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w:t>
      </w:r>
      <w:sdt>
        <w:sdtPr>
          <w:rPr>
            <w:rFonts w:ascii="Times New Roman" w:hAnsi="Times New Roman" w:cs="Times New Roman"/>
            <w:color w:val="000000"/>
            <w:sz w:val="24"/>
            <w:szCs w:val="24"/>
            <w:vertAlign w:val="superscript"/>
          </w:rPr>
          <w:tag w:val="MENDELEY_CITATION_v3_eyJjaXRhdGlvbklEIjoiTUVOREVMRVlfQ0lUQVRJT05fOGZlMmUwOTMtMzI4MS00YmEyLTkyZTgtZjA2NmNlODE3OTBjIiwicHJvcGVydGllcyI6eyJub3RlSW5kZXgiOjB9LCJpc0VkaXRlZCI6ZmFsc2UsIm1hbnVhbE92ZXJyaWRlIjp7ImlzTWFudWFsbHlPdmVycmlkZGVuIjpmYWxzZSwiY2l0ZXByb2NUZXh0IjoiPHN1cD43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
          <w:id w:val="-902748489"/>
          <w:placeholder>
            <w:docPart w:val="DefaultPlaceholder_-1854013440"/>
          </w:placeholder>
        </w:sdtPr>
        <w:sdtContent>
          <w:r w:rsidR="003F6483" w:rsidRPr="003F6483">
            <w:rPr>
              <w:rFonts w:ascii="Times New Roman" w:hAnsi="Times New Roman" w:cs="Times New Roman"/>
              <w:color w:val="000000"/>
              <w:sz w:val="24"/>
              <w:szCs w:val="24"/>
              <w:vertAlign w:val="superscript"/>
            </w:rPr>
            <w:t>7</w:t>
          </w:r>
        </w:sdtContent>
      </w:sdt>
      <w:r w:rsidR="000A570F">
        <w:rPr>
          <w:rFonts w:ascii="Times New Roman" w:hAnsi="Times New Roman" w:cs="Times New Roman"/>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"/>
          <w:id w:val="814762306"/>
          <w:placeholder>
            <w:docPart w:val="DefaultPlaceholder_-1854013440"/>
          </w:placeholder>
        </w:sdtPr>
        <w:sdtContent>
          <w:r w:rsidR="003F6483" w:rsidRPr="003F6483">
            <w:rPr>
              <w:rFonts w:ascii="Times New Roman" w:hAnsi="Times New Roman" w:cs="Times New Roman"/>
              <w:color w:val="000000"/>
              <w:sz w:val="24"/>
              <w:szCs w:val="24"/>
              <w:vertAlign w:val="superscript"/>
            </w:rPr>
            <w:t>8</w:t>
          </w:r>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The World Health Report 2002 emphasized the importance of concentrating on risks and risk factors for </w:t>
      </w:r>
      <w:del w:id="98" w:author="Mohammad Nayeem Hasan" w:date="2024-06-30T00:24:00Z" w16du:dateUtc="2024-06-29T18:24:00Z">
        <w:r w:rsidRPr="002732DD" w:rsidDel="004A54EA">
          <w:rPr>
            <w:rFonts w:ascii="Times New Roman" w:hAnsi="Times New Roman" w:cs="Times New Roman"/>
            <w:color w:val="000000"/>
            <w:sz w:val="24"/>
            <w:szCs w:val="24"/>
          </w:rPr>
          <w:delText>both assessment and interventions</w:delText>
        </w:r>
      </w:del>
      <w:ins w:id="99" w:author="Mohammad Nayeem Hasan" w:date="2024-06-30T00:24:00Z" w16du:dateUtc="2024-06-29T18:24:00Z">
        <w:r w:rsidR="004A54EA">
          <w:rPr>
            <w:rFonts w:ascii="Times New Roman" w:hAnsi="Times New Roman" w:cs="Times New Roman"/>
            <w:color w:val="000000"/>
            <w:sz w:val="24"/>
            <w:szCs w:val="24"/>
          </w:rPr>
          <w:t>assessment and intervention</w:t>
        </w:r>
      </w:ins>
      <w:r w:rsidRPr="002732DD">
        <w:rPr>
          <w:rFonts w:ascii="Times New Roman" w:hAnsi="Times New Roman" w:cs="Times New Roman"/>
          <w:color w:val="000000"/>
          <w:sz w:val="24"/>
          <w:szCs w:val="24"/>
        </w:rPr>
        <w:t>.</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w:t>
      </w:r>
      <w:r w:rsidR="008D667C">
        <w:rPr>
          <w:rFonts w:ascii="Times New Roman" w:hAnsi="Times New Roman" w:cs="Times New Roman"/>
          <w:color w:val="000000"/>
          <w:sz w:val="24"/>
          <w:szCs w:val="24"/>
        </w:rPr>
        <w:t>s</w:t>
      </w:r>
      <w:r w:rsidR="007F22E7" w:rsidRPr="002732DD">
        <w:rPr>
          <w:rFonts w:ascii="Times New Roman" w:hAnsi="Times New Roman" w:cs="Times New Roman"/>
          <w:color w:val="000000"/>
          <w:sz w:val="24"/>
          <w:szCs w:val="24"/>
        </w:rPr>
        <w:t xml:space="preserve"> (SAR</w:t>
      </w:r>
      <w:r w:rsidR="008D667C">
        <w:rPr>
          <w:rFonts w:ascii="Times New Roman" w:hAnsi="Times New Roman" w:cs="Times New Roman"/>
          <w:color w:val="000000"/>
          <w:sz w:val="24"/>
          <w:szCs w:val="24"/>
        </w:rPr>
        <w:t>s</w:t>
      </w:r>
      <w:r w:rsidR="007F22E7"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008D667C">
        <w:rPr>
          <w:rFonts w:ascii="Times New Roman" w:hAnsi="Times New Roman" w:cs="Times New Roman"/>
          <w:color w:val="000000"/>
          <w:sz w:val="24"/>
          <w:szCs w:val="24"/>
        </w:rPr>
        <w:t>s</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"/>
          <w:id w:val="1331094129"/>
          <w:placeholder>
            <w:docPart w:val="DefaultPlaceholder_-1854013440"/>
          </w:placeholder>
        </w:sdtPr>
        <w:sdtContent>
          <w:r w:rsidR="003F6483" w:rsidRPr="003F6483">
            <w:rPr>
              <w:rFonts w:ascii="Times New Roman" w:hAnsi="Times New Roman" w:cs="Times New Roman"/>
              <w:color w:val="000000"/>
              <w:sz w:val="24"/>
              <w:szCs w:val="24"/>
              <w:vertAlign w:val="superscript"/>
            </w:rPr>
            <w:t>9</w:t>
          </w:r>
        </w:sdtContent>
      </w:sdt>
      <w:r w:rsidR="00697E94" w:rsidRPr="002732DD">
        <w:rPr>
          <w:rFonts w:ascii="Times New Roman" w:hAnsi="Times New Roman" w:cs="Times New Roman"/>
          <w:color w:val="000000"/>
          <w:sz w:val="24"/>
          <w:szCs w:val="24"/>
        </w:rPr>
        <w:t xml:space="preserve">. </w:t>
      </w:r>
      <w:ins w:id="100" w:author="Mohammad Nayeem Hasan" w:date="2024-06-30T00:08:00Z" w16du:dateUtc="2024-06-29T18:08:00Z">
        <w:r w:rsidR="0033546C" w:rsidRPr="0033546C">
          <w:rPr>
            <w:rFonts w:ascii="Times New Roman" w:hAnsi="Times New Roman" w:cs="Times New Roman"/>
            <w:color w:val="000000"/>
            <w:sz w:val="24"/>
            <w:szCs w:val="24"/>
          </w:rPr>
          <w:t>In Bangladesh, Bhutan, Myanmar, Nepal, and Cambodia, hypertension and central obesity are predominant risk factors. For the urban population of Southeast Asia, the overall pooled prevalence of hypertension was 33.82%. Specifically, hypertension prevalence was 33.98% in community settings and 32.45% among adolescents in schools</w:t>
        </w:r>
      </w:ins>
      <w:ins w:id="101" w:author="Mohammad Nayeem Hasan" w:date="2024-06-30T00:10:00Z" w16du:dateUtc="2024-06-29T18:10:00Z">
        <w:r w:rsidR="0033546C">
          <w:rPr>
            <w:rFonts w:ascii="Times New Roman" w:hAnsi="Times New Roman" w:cs="Times New Roman"/>
            <w:color w:val="000000"/>
            <w:sz w:val="24"/>
            <w:szCs w:val="24"/>
          </w:rPr>
          <w:t xml:space="preserve"> </w:t>
        </w:r>
      </w:ins>
      <w:customXmlInsRangeStart w:id="102" w:author="Mohammad Nayeem Hasan" w:date="2024-06-30T00:10:00Z"/>
      <w:sdt>
        <w:sdtPr>
          <w:rPr>
            <w:rFonts w:ascii="Times New Roman" w:hAnsi="Times New Roman" w:cs="Times New Roman"/>
            <w:color w:val="000000"/>
            <w:sz w:val="24"/>
            <w:szCs w:val="24"/>
            <w:vertAlign w:val="superscript"/>
          </w:rPr>
          <w:tag w:val="MENDELEY_CITATION_v3_eyJjaXRhdGlvbklEIjoiTUVOREVMRVlfQ0lUQVRJT05fZWMyYzIzMWUtNTQ2MS00M2NiLWI2NzItOTM3NzdkNTY1ODIxIiwicHJvcGVydGllcyI6eyJub3RlSW5kZXgiOjB9LCJpc0VkaXRlZCI6ZmFsc2UsIm1hbnVhbE92ZXJyaWRlIjp7ImlzTWFudWFsbHlPdmVycmlkZGVuIjpmYWxzZSwiY2l0ZXByb2NUZXh0IjoiPHN1cD4xMDwvc3VwPiIsIm1hbnVhbE92ZXJyaWRlVGV4dCI6IiJ9LCJjaXRhdGlvbkl0ZW1zIjpb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
          <w:id w:val="-1920861659"/>
          <w:placeholder>
            <w:docPart w:val="DefaultPlaceholder_-1854013440"/>
          </w:placeholder>
        </w:sdtPr>
        <w:sdtContent>
          <w:customXmlInsRangeEnd w:id="102"/>
          <w:r w:rsidR="003F6483" w:rsidRPr="003F6483">
            <w:rPr>
              <w:rFonts w:ascii="Times New Roman" w:hAnsi="Times New Roman" w:cs="Times New Roman"/>
              <w:color w:val="000000"/>
              <w:sz w:val="24"/>
              <w:szCs w:val="24"/>
              <w:vertAlign w:val="superscript"/>
            </w:rPr>
            <w:t>10</w:t>
          </w:r>
          <w:customXmlInsRangeStart w:id="103" w:author="Mohammad Nayeem Hasan" w:date="2024-06-30T00:10:00Z"/>
        </w:sdtContent>
      </w:sdt>
      <w:customXmlInsRangeEnd w:id="103"/>
      <w:ins w:id="104" w:author="Mohammad Nayeem Hasan" w:date="2024-06-30T00:08:00Z" w16du:dateUtc="2024-06-29T18:08:00Z">
        <w:r w:rsidR="0033546C" w:rsidRPr="0033546C">
          <w:rPr>
            <w:rFonts w:ascii="Times New Roman" w:hAnsi="Times New Roman" w:cs="Times New Roman"/>
            <w:color w:val="000000"/>
            <w:sz w:val="24"/>
            <w:szCs w:val="24"/>
          </w:rPr>
          <w:t>.</w:t>
        </w:r>
        <w:r w:rsidR="0033546C">
          <w:rPr>
            <w:rFonts w:ascii="Times New Roman" w:hAnsi="Times New Roman" w:cs="Times New Roman"/>
            <w:color w:val="000000"/>
            <w:sz w:val="24"/>
            <w:szCs w:val="24"/>
          </w:rPr>
          <w:t xml:space="preserve"> </w:t>
        </w:r>
      </w:ins>
      <w:ins w:id="105" w:author="Mohammad Nayeem Hasan" w:date="2024-06-30T00:12:00Z" w16du:dateUtc="2024-06-29T18:12:00Z">
        <w:r w:rsidR="0033546C" w:rsidRPr="0033546C">
          <w:rPr>
            <w:rFonts w:ascii="Times New Roman" w:hAnsi="Times New Roman" w:cs="Times New Roman"/>
            <w:color w:val="000000"/>
            <w:sz w:val="24"/>
            <w:szCs w:val="24"/>
          </w:rPr>
          <w:t>The most recent studies report the prevalence of hypertension as follows: Bangladesh at 17.9%, Bhutan at 23.9%, India at 31.4%, Maldives at 31.5%, Nepal at 33.8%, Pakistan at 25%, and Sri Lanka at 20.9%</w:t>
        </w:r>
        <w:r w:rsidR="0033546C">
          <w:rPr>
            <w:rFonts w:ascii="Times New Roman" w:hAnsi="Times New Roman" w:cs="Times New Roman"/>
            <w:color w:val="000000"/>
            <w:sz w:val="24"/>
            <w:szCs w:val="24"/>
          </w:rPr>
          <w:t xml:space="preserve"> </w:t>
        </w:r>
      </w:ins>
      <w:customXmlInsRangeStart w:id="106" w:author="Mohammad Nayeem Hasan" w:date="2024-06-30T00:13:00Z"/>
      <w:sdt>
        <w:sdtPr>
          <w:rPr>
            <w:rFonts w:ascii="Times New Roman" w:hAnsi="Times New Roman" w:cs="Times New Roman"/>
            <w:color w:val="000000"/>
            <w:sz w:val="24"/>
            <w:szCs w:val="24"/>
            <w:vertAlign w:val="superscript"/>
          </w:rPr>
          <w:tag w:val="MENDELEY_CITATION_v3_eyJjaXRhdGlvbklEIjoiTUVOREVMRVlfQ0lUQVRJT05fMzQ0ZDJmZDMtYzg2MS00N2EyLTg3ZDEtZDFjOGZkMGM2MGU5IiwicHJvcGVydGllcyI6eyJub3RlSW5kZXgiOjB9LCJpc0VkaXRlZCI6ZmFsc2UsIm1hbnVhbE92ZXJyaWRlIjp7ImlzTWFudWFsbHlPdmVycmlkZGVuIjpmYWxzZSwiY2l0ZXByb2NUZXh0IjoiPHN1cD4xMTwvc3VwPiIsIm1hbnVhbE92ZXJyaWRlVGV4dCI6IiJ9LCJjaXRhdGlvbkl0ZW1zIjpb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1dfQ=="/>
          <w:id w:val="-1441145662"/>
          <w:placeholder>
            <w:docPart w:val="DefaultPlaceholder_-1854013440"/>
          </w:placeholder>
        </w:sdtPr>
        <w:sdtContent>
          <w:customXmlInsRangeEnd w:id="106"/>
          <w:r w:rsidR="003F6483" w:rsidRPr="003F6483">
            <w:rPr>
              <w:rFonts w:ascii="Times New Roman" w:hAnsi="Times New Roman" w:cs="Times New Roman"/>
              <w:color w:val="000000"/>
              <w:sz w:val="24"/>
              <w:szCs w:val="24"/>
              <w:vertAlign w:val="superscript"/>
            </w:rPr>
            <w:t>11</w:t>
          </w:r>
          <w:customXmlInsRangeStart w:id="107" w:author="Mohammad Nayeem Hasan" w:date="2024-06-30T00:13:00Z"/>
        </w:sdtContent>
      </w:sdt>
      <w:customXmlInsRangeEnd w:id="107"/>
      <w:ins w:id="108" w:author="Mohammad Nayeem Hasan" w:date="2024-06-30T00:12:00Z" w16du:dateUtc="2024-06-29T18:12:00Z">
        <w:r w:rsidR="0033546C" w:rsidRPr="0033546C">
          <w:rPr>
            <w:rFonts w:ascii="Times New Roman" w:hAnsi="Times New Roman" w:cs="Times New Roman"/>
            <w:color w:val="000000"/>
            <w:sz w:val="24"/>
            <w:szCs w:val="24"/>
          </w:rPr>
          <w:t>.</w:t>
        </w:r>
        <w:r w:rsidR="0033546C">
          <w:rPr>
            <w:rFonts w:ascii="Times New Roman" w:hAnsi="Times New Roman" w:cs="Times New Roman"/>
            <w:color w:val="000000"/>
            <w:sz w:val="24"/>
            <w:szCs w:val="24"/>
          </w:rPr>
          <w:t xml:space="preserve"> </w:t>
        </w:r>
      </w:ins>
      <w:del w:id="109" w:author="Mohammad Nayeem Hasan" w:date="2024-06-30T00:09:00Z" w16du:dateUtc="2024-06-29T18:09:00Z">
        <w:r w:rsidR="006D13BA" w:rsidRPr="002732DD" w:rsidDel="0033546C">
          <w:rPr>
            <w:rFonts w:ascii="Times New Roman" w:hAnsi="Times New Roman" w:cs="Times New Roman"/>
            <w:color w:val="000000"/>
            <w:sz w:val="24"/>
            <w:szCs w:val="24"/>
          </w:rPr>
          <w:delText xml:space="preserve">In Bangladesh, Bhutan, Myanmar, Nepal, and Cambodia, hypertension and central obesity prevail as major risk factors. </w:delText>
        </w:r>
      </w:del>
      <w:r w:rsidR="006D13BA" w:rsidRPr="002732DD">
        <w:rPr>
          <w:rFonts w:ascii="Times New Roman" w:hAnsi="Times New Roman" w:cs="Times New Roman"/>
          <w:color w:val="000000"/>
          <w:sz w:val="24"/>
          <w:szCs w:val="24"/>
        </w:rPr>
        <w:t>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w:t>
      </w:r>
      <w:ins w:id="110" w:author="Mohammad Nayeem Hasan" w:date="2024-09-02T23:20:00Z" w16du:dateUtc="2024-09-02T17:20:00Z">
        <w:r w:rsidR="000D0470">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2QwYWM3MTctZTliMS00MGM0LWI4ZGItZjVkMTdjMzRjOTk4IiwicHJvcGVydGllcyI6eyJub3RlSW5kZXgiOjB9LCJpc0VkaXRlZCI6ZmFsc2UsIm1hbnVhbE92ZXJyaWRlIjp7ImlzTWFudWFsbHlPdmVycmlkZGVuIjpmYWxzZSwiY2l0ZXByb2NUZXh0IjoiPHN1cD4xMj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1645534810"/>
          <w:placeholder>
            <w:docPart w:val="DefaultPlaceholder_-1854013440"/>
          </w:placeholder>
        </w:sdtPr>
        <w:sdtContent>
          <w:r w:rsidR="003F6483" w:rsidRPr="003F6483">
            <w:rPr>
              <w:rFonts w:eastAsia="Times New Roman"/>
              <w:color w:val="000000"/>
              <w:sz w:val="24"/>
              <w:vertAlign w:val="superscript"/>
            </w:rPr>
            <w:t>12</w:t>
          </w:r>
        </w:sdtContent>
      </w:sdt>
      <w:ins w:id="111" w:author="Mohammad Nayeem Hasan" w:date="2024-06-30T00:23:00Z" w16du:dateUtc="2024-06-29T18:23:00Z">
        <w:r w:rsidR="004A54EA">
          <w:rPr>
            <w:rFonts w:ascii="Times New Roman" w:hAnsi="Times New Roman" w:cs="Times New Roman"/>
            <w:color w:val="000000"/>
            <w:sz w:val="24"/>
            <w:szCs w:val="24"/>
          </w:rPr>
          <w:t>.</w:t>
        </w:r>
      </w:ins>
      <w:ins w:id="112" w:author="Mohammad Nayeem Hasan" w:date="2024-09-02T23:19:00Z" w16du:dateUtc="2024-09-02T17:19:00Z">
        <w:r w:rsidR="000A570F">
          <w:rPr>
            <w:rFonts w:ascii="Times New Roman" w:hAnsi="Times New Roman" w:cs="Times New Roman"/>
            <w:color w:val="000000"/>
            <w:sz w:val="24"/>
            <w:szCs w:val="24"/>
          </w:rPr>
          <w:t xml:space="preserve"> I</w:t>
        </w:r>
      </w:ins>
      <w:ins w:id="113" w:author="Mohammad Nayeem Hasan" w:date="2024-06-29T23:08:00Z" w16du:dateUtc="2024-06-29T17:08:00Z">
        <w:r w:rsidR="00ED0A72" w:rsidRPr="00ED0A72">
          <w:rPr>
            <w:rFonts w:ascii="Times New Roman" w:hAnsi="Times New Roman" w:cs="Times New Roman"/>
            <w:color w:val="000000"/>
            <w:sz w:val="24"/>
            <w:szCs w:val="24"/>
          </w:rPr>
          <w:t xml:space="preserve">n this region, 32.00% of individuals had one </w:t>
        </w:r>
        <w:r w:rsidR="00ED0A72" w:rsidRPr="00ED0A72">
          <w:rPr>
            <w:rFonts w:ascii="Times New Roman" w:hAnsi="Times New Roman" w:cs="Times New Roman"/>
            <w:color w:val="000000"/>
            <w:sz w:val="24"/>
            <w:szCs w:val="24"/>
          </w:rPr>
          <w:lastRenderedPageBreak/>
          <w:t>metabolic risk factor, 22.10% had two, and 12.38% had three or more. For behavioral risk factors, 24.00% of individuals had one, 49.00% had two, and 22.00% had three or more. The likelihood of having three or more metabolic risk factors was higher among women, older individuals, and those with higher education levels</w:t>
        </w:r>
      </w:ins>
      <w:ins w:id="114" w:author="Mohammad Nayeem Hasan" w:date="2024-06-30T00:22:00Z" w16du:dateUtc="2024-06-29T18:22:00Z">
        <w:r w:rsidR="004A54EA">
          <w:rPr>
            <w:rFonts w:ascii="Times New Roman" w:hAnsi="Times New Roman" w:cs="Times New Roman"/>
            <w:color w:val="000000"/>
            <w:sz w:val="24"/>
            <w:szCs w:val="24"/>
          </w:rPr>
          <w:t xml:space="preserve"> </w:t>
        </w:r>
      </w:ins>
      <w:customXmlInsRangeStart w:id="115" w:author="Mohammad Nayeem Hasan" w:date="2024-06-30T00:22:00Z"/>
      <w:sdt>
        <w:sdtPr>
          <w:rPr>
            <w:rFonts w:ascii="Times New Roman" w:hAnsi="Times New Roman" w:cs="Times New Roman"/>
            <w:color w:val="000000"/>
            <w:sz w:val="24"/>
            <w:szCs w:val="24"/>
            <w:vertAlign w:val="superscript"/>
          </w:rPr>
          <w:tag w:val="MENDELEY_CITATION_v3_eyJjaXRhdGlvbklEIjoiTUVOREVMRVlfQ0lUQVRJT05fZDY1NWRkMWUtMzg2Yi00NGRmLTllMjUtMjMwMDFhYWE0MjA2IiwicHJvcGVydGllcyI6eyJub3RlSW5kZXgiOjB9LCJpc0VkaXRlZCI6ZmFsc2UsIm1hbnVhbE92ZXJyaWRlIjp7ImlzTWFudWFsbHlPdmVycmlkZGVuIjpmYWxzZSwiY2l0ZXByb2NUZXh0IjoiPHN1cD4xMz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968787949"/>
          <w:placeholder>
            <w:docPart w:val="D49D558F6ADF49E696EB7FEF9842428D"/>
          </w:placeholder>
        </w:sdtPr>
        <w:sdtContent>
          <w:customXmlInsRangeEnd w:id="115"/>
          <w:r w:rsidR="003F6483" w:rsidRPr="003F6483">
            <w:rPr>
              <w:rFonts w:ascii="Times New Roman" w:hAnsi="Times New Roman" w:cs="Times New Roman"/>
              <w:color w:val="000000"/>
              <w:sz w:val="24"/>
              <w:szCs w:val="24"/>
              <w:vertAlign w:val="superscript"/>
            </w:rPr>
            <w:t>13</w:t>
          </w:r>
          <w:customXmlInsRangeStart w:id="116" w:author="Mohammad Nayeem Hasan" w:date="2024-06-30T00:22:00Z"/>
        </w:sdtContent>
      </w:sdt>
      <w:customXmlInsRangeEnd w:id="116"/>
      <w:ins w:id="117" w:author="Mohammad Nayeem Hasan" w:date="2024-06-29T22:40:00Z" w16du:dateUtc="2024-06-29T16:40:00Z">
        <w:r w:rsidR="002765A9" w:rsidRPr="002765A9">
          <w:rPr>
            <w:rFonts w:ascii="Times New Roman" w:hAnsi="Times New Roman" w:cs="Times New Roman"/>
            <w:color w:val="000000"/>
            <w:sz w:val="24"/>
            <w:szCs w:val="24"/>
          </w:rPr>
          <w:t>.</w:t>
        </w:r>
      </w:ins>
    </w:p>
    <w:p w14:paraId="4A65E6F5" w14:textId="6BFAAEAB"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w:t>
      </w:r>
      <w:r w:rsidR="00F44555" w:rsidRPr="002732DD">
        <w:rPr>
          <w:rFonts w:ascii="Times New Roman" w:hAnsi="Times New Roman" w:cs="Times New Roman"/>
          <w:color w:val="000000"/>
          <w:sz w:val="24"/>
          <w:szCs w:val="24"/>
        </w:rPr>
        <w:t>SEAR</w:t>
      </w:r>
      <w:r w:rsidR="002B04B2"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w:t>
      </w:r>
      <w:r w:rsidR="000D0470">
        <w:rPr>
          <w:rFonts w:ascii="Times New Roman" w:hAnsi="Times New Roman" w:cs="Times New Roman"/>
          <w:color w:val="000000"/>
          <w:sz w:val="24"/>
          <w:szCs w:val="24"/>
        </w:rPr>
        <w:t xml:space="preserve">. </w:t>
      </w:r>
      <w:del w:id="118" w:author="Mohammad Nayeem Hasan" w:date="2024-09-02T23:26:00Z" w16du:dateUtc="2024-09-02T17:26:00Z">
        <w:r w:rsidR="009D649B" w:rsidRPr="002732DD" w:rsidDel="000D0470">
          <w:rPr>
            <w:rFonts w:ascii="Times New Roman" w:hAnsi="Times New Roman" w:cs="Times New Roman"/>
            <w:color w:val="000000"/>
            <w:sz w:val="24"/>
            <w:szCs w:val="24"/>
          </w:rPr>
          <w:delText xml:space="preserve">. </w:delText>
        </w:r>
      </w:del>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with half of these fatalities occurring among individuals aged 30–69 years</w:t>
      </w:r>
      <w:r w:rsidR="000D0470" w:rsidRPr="000D0470">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OTUyMjMzMmYtMWNlOC00Y2NhLWEzZDktMDhhMjFmNzZjMWRiIiwicHJvcGVydGllcyI6eyJub3RlSW5kZXgiOjB9LCJpc0VkaXRlZCI6ZmFsc2UsIm1hbnVhbE92ZXJyaWRlIjp7ImlzTWFudWFsbHlPdmVycmlkZGVuIjpmYWxzZSwiY2l0ZXByb2NUZXh0IjoiPHN1cD4xMj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56909751"/>
          <w:placeholder>
            <w:docPart w:val="6950D4A108884F57AC54D29A284EFD6E"/>
          </w:placeholder>
        </w:sdtPr>
        <w:sdtContent>
          <w:r w:rsidR="003F6483" w:rsidRPr="003F6483">
            <w:rPr>
              <w:rFonts w:eastAsia="Times New Roman"/>
              <w:color w:val="000000"/>
              <w:sz w:val="24"/>
              <w:vertAlign w:val="superscript"/>
            </w:rPr>
            <w:t>12</w:t>
          </w:r>
        </w:sdtContent>
      </w:sdt>
      <w:del w:id="119" w:author="Mohammad Nayeem Hasan" w:date="2024-09-02T23:25:00Z" w16du:dateUtc="2024-09-02T17:25:00Z">
        <w:r w:rsidRPr="002732DD" w:rsidDel="000D0470">
          <w:rPr>
            <w:rFonts w:ascii="Times New Roman" w:hAnsi="Times New Roman" w:cs="Times New Roman"/>
            <w:color w:val="000000"/>
            <w:sz w:val="24"/>
            <w:szCs w:val="24"/>
          </w:rPr>
          <w:delText>P</w:delText>
        </w:r>
      </w:del>
      <w:ins w:id="120" w:author="Mohammad Nayeem Hasan" w:date="2024-09-02T23:25:00Z" w16du:dateUtc="2024-09-02T17:25:00Z">
        <w:r w:rsidR="000D0470">
          <w:rPr>
            <w:rFonts w:ascii="Times New Roman" w:hAnsi="Times New Roman" w:cs="Times New Roman"/>
            <w:color w:val="000000"/>
            <w:sz w:val="24"/>
            <w:szCs w:val="24"/>
          </w:rPr>
          <w:t>. P</w:t>
        </w:r>
      </w:ins>
      <w:r w:rsidRPr="002732DD">
        <w:rPr>
          <w:rFonts w:ascii="Times New Roman" w:hAnsi="Times New Roman" w:cs="Times New Roman"/>
          <w:color w:val="000000"/>
          <w:sz w:val="24"/>
          <w:szCs w:val="24"/>
        </w:rPr>
        <w:t>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are the region's impoverished populations, predisposed to bearing the brunt of NCDs, thereby exacerbating health and socioeconomic disparities. This escalating trend is chiefly propelled by factors including urbanization, economic advancement, and globalization, precipitating the adoption of unhealthy lifestyle practices among the populace. These practices include 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ND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r w:rsidR="003F6483" w:rsidRPr="003F6483">
            <w:rPr>
              <w:rFonts w:eastAsia="Times New Roman"/>
              <w:color w:val="000000"/>
              <w:sz w:val="24"/>
              <w:vertAlign w:val="superscript"/>
            </w:rPr>
            <w:t>14</w:t>
          </w:r>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2E13EEAF"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The confluence of communicable diseases and NCDs presents a formidable obstacle for the already fragile healthcare systems and constrained health budgets prevalent in Southeast Asia</w:t>
      </w:r>
      <w:sdt>
        <w:sdtPr>
          <w:rPr>
            <w:rFonts w:ascii="Times New Roman" w:hAnsi="Times New Roman" w:cs="Times New Roman"/>
            <w:color w:val="000000"/>
            <w:sz w:val="24"/>
            <w:szCs w:val="24"/>
            <w:vertAlign w:val="superscript"/>
          </w:rPr>
          <w:tag w:val="MENDELEY_CITATION_v3_eyJjaXRhdGlvbklEIjoiTUVOREVMRVlfQ0lUQVRJT05fNTk0ZWZiNjItOWQ1ZS00YzY2LTgzM2ItN2UzZmQwMTRiMDIzIiwicHJvcGVydGllcyI6eyJub3RlSW5kZXgiOjB9LCJpc0VkaXRlZCI6ZmFsc2UsIm1hbnVhbE92ZXJyaWRlIjp7ImlzTWFudWFsbHlPdmVycmlkZGVuIjpmYWxzZSwiY2l0ZXByb2NUZXh0IjoiPHN1cD4xN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XX0="/>
          <w:id w:val="727656385"/>
          <w:placeholder>
            <w:docPart w:val="DefaultPlaceholder_-1854013440"/>
          </w:placeholder>
        </w:sdtPr>
        <w:sdtContent>
          <w:r w:rsidR="003F6483" w:rsidRPr="003F6483">
            <w:rPr>
              <w:rFonts w:ascii="Times New Roman" w:hAnsi="Times New Roman" w:cs="Times New Roman"/>
              <w:color w:val="000000"/>
              <w:sz w:val="24"/>
              <w:szCs w:val="24"/>
              <w:vertAlign w:val="superscript"/>
            </w:rPr>
            <w:t>15</w:t>
          </w:r>
        </w:sdtContent>
      </w:sdt>
      <w:del w:id="121" w:author="Mohammad Nayeem Hasan" w:date="2024-09-02T23:28:00Z" w16du:dateUtc="2024-09-02T17:28:00Z">
        <w:r w:rsidRPr="002732DD" w:rsidDel="000D0470">
          <w:rPr>
            <w:rFonts w:ascii="Times New Roman" w:hAnsi="Times New Roman" w:cs="Times New Roman"/>
            <w:color w:val="000000"/>
            <w:sz w:val="24"/>
            <w:szCs w:val="24"/>
          </w:rPr>
          <w:delText xml:space="preserve"> </w:delText>
        </w:r>
        <w:r w:rsidR="005B1668" w:rsidRPr="002732DD" w:rsidDel="000D0470">
          <w:rPr>
            <w:rFonts w:ascii="Times New Roman" w:hAnsi="Times New Roman" w:cs="Times New Roman"/>
            <w:color w:val="000000"/>
            <w:sz w:val="24"/>
            <w:szCs w:val="24"/>
          </w:rPr>
          <w:delText xml:space="preserve">. </w:delText>
        </w:r>
      </w:del>
      <w:r w:rsidR="000D0470">
        <w:rPr>
          <w:rFonts w:ascii="Times New Roman" w:hAnsi="Times New Roman" w:cs="Times New Roman"/>
          <w:color w:val="000000"/>
          <w:sz w:val="24"/>
          <w:szCs w:val="24"/>
        </w:rPr>
        <w:t xml:space="preserve">. </w:t>
      </w:r>
      <w:ins w:id="122" w:author="Mohammad Nayeem Hasan" w:date="2024-09-02T23:29:00Z" w16du:dateUtc="2024-09-02T17:29:00Z">
        <w:r w:rsidR="000D0470">
          <w:rPr>
            <w:rFonts w:ascii="Times New Roman" w:hAnsi="Times New Roman" w:cs="Times New Roman"/>
            <w:color w:val="000000"/>
            <w:sz w:val="24"/>
            <w:szCs w:val="24"/>
          </w:rPr>
          <w:t>C</w:t>
        </w:r>
      </w:ins>
      <w:r w:rsidRPr="002732DD">
        <w:rPr>
          <w:rFonts w:ascii="Times New Roman" w:hAnsi="Times New Roman" w:cs="Times New Roman"/>
          <w:color w:val="000000"/>
          <w:sz w:val="24"/>
          <w:szCs w:val="24"/>
        </w:rPr>
        <w:t xml:space="preserve">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xNSwxNj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r w:rsidR="003F6483" w:rsidRPr="003F6483">
            <w:rPr>
              <w:rFonts w:ascii="Times New Roman" w:hAnsi="Times New Roman" w:cs="Times New Roman"/>
              <w:color w:val="000000"/>
              <w:sz w:val="24"/>
              <w:szCs w:val="24"/>
              <w:vertAlign w:val="superscript"/>
            </w:rPr>
            <w:t>15,16</w:t>
          </w:r>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xNz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r w:rsidR="003F6483" w:rsidRPr="003F6483">
            <w:rPr>
              <w:rFonts w:eastAsia="Times New Roman"/>
              <w:color w:val="000000"/>
              <w:sz w:val="24"/>
              <w:vertAlign w:val="superscript"/>
            </w:rPr>
            <w:t>17</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xOD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r w:rsidR="003F6483" w:rsidRPr="003F6483">
            <w:rPr>
              <w:rFonts w:ascii="Times New Roman" w:hAnsi="Times New Roman" w:cs="Times New Roman"/>
              <w:color w:val="000000"/>
              <w:sz w:val="24"/>
              <w:szCs w:val="24"/>
              <w:vertAlign w:val="superscript"/>
            </w:rPr>
            <w:t>18</w:t>
          </w:r>
        </w:sdtContent>
      </w:sdt>
      <w:r w:rsidR="00073BA3" w:rsidRPr="002732DD">
        <w:rPr>
          <w:rFonts w:ascii="Times New Roman" w:hAnsi="Times New Roman" w:cs="Times New Roman"/>
          <w:color w:val="000000"/>
          <w:sz w:val="24"/>
          <w:szCs w:val="24"/>
        </w:rPr>
        <w:t>.</w:t>
      </w:r>
    </w:p>
    <w:p w14:paraId="53F8F113" w14:textId="3EF2316E"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In response, the WHO STEP</w:t>
      </w:r>
      <w:r w:rsidR="008D667C">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wise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r w:rsidR="003F6483" w:rsidRPr="003F6483">
            <w:rPr>
              <w:rFonts w:ascii="Times New Roman" w:hAnsi="Times New Roman" w:cs="Times New Roman"/>
              <w:color w:val="000000"/>
              <w:sz w:val="24"/>
              <w:szCs w:val="24"/>
              <w:vertAlign w:val="superscript"/>
            </w:rPr>
            <w:t>19</w:t>
          </w:r>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MD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r w:rsidR="003F6483" w:rsidRPr="003F6483">
            <w:rPr>
              <w:rFonts w:eastAsia="Times New Roman"/>
              <w:color w:val="000000"/>
              <w:sz w:val="24"/>
              <w:vertAlign w:val="superscript"/>
            </w:rPr>
            <w:t>20</w:t>
          </w:r>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123" w:name="_Hlk161170966"/>
      <w:r w:rsidR="0025045A" w:rsidRPr="002732DD">
        <w:rPr>
          <w:rFonts w:ascii="Times New Roman" w:hAnsi="Times New Roman" w:cs="Times New Roman"/>
          <w:color w:val="000000"/>
          <w:sz w:val="24"/>
          <w:szCs w:val="24"/>
        </w:rPr>
        <w:lastRenderedPageBreak/>
        <w:t xml:space="preserve">anthropometric risk factors through physical measurements (STEP 2), and identification of biochemical risk factors </w:t>
      </w:r>
      <w:bookmarkEnd w:id="123"/>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r w:rsidR="003F6483" w:rsidRPr="003F6483">
            <w:rPr>
              <w:rFonts w:ascii="Times New Roman" w:hAnsi="Times New Roman" w:cs="Times New Roman"/>
              <w:color w:val="000000"/>
              <w:sz w:val="24"/>
              <w:szCs w:val="24"/>
              <w:vertAlign w:val="superscript"/>
            </w:rPr>
            <w:t>19</w:t>
          </w:r>
        </w:sdtContent>
      </w:sdt>
      <w:r w:rsidR="0025045A" w:rsidRPr="002732DD">
        <w:rPr>
          <w:rFonts w:ascii="Times New Roman" w:hAnsi="Times New Roman" w:cs="Times New Roman"/>
          <w:color w:val="000000"/>
          <w:sz w:val="24"/>
          <w:szCs w:val="24"/>
        </w:rPr>
        <w:t>.</w:t>
      </w:r>
    </w:p>
    <w:p w14:paraId="1B59D8D6" w14:textId="16D2AF25" w:rsidR="00F90968" w:rsidRPr="002732DD" w:rsidDel="00610541" w:rsidRDefault="007371D6" w:rsidP="003177F1">
      <w:pPr>
        <w:ind w:firstLine="720"/>
        <w:rPr>
          <w:del w:id="124" w:author="Mohammad Nayeem Hasan" w:date="2024-06-30T00:56:00Z" w16du:dateUtc="2024-06-29T18:56:00Z"/>
          <w:rFonts w:ascii="Times New Roman" w:hAnsi="Times New Roman" w:cs="Times New Roman"/>
          <w:b/>
          <w:bCs/>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xml:space="preserve">. Previous community-based studies in this area have been constrained to specific regions, providing a limited and potentially skewed representation of the overall </w:t>
      </w:r>
      <w:r w:rsidR="00DE023D">
        <w:rPr>
          <w:rFonts w:ascii="Times New Roman" w:hAnsi="Times New Roman" w:cs="Times New Roman"/>
          <w:color w:val="000000"/>
          <w:sz w:val="24"/>
          <w:szCs w:val="24"/>
        </w:rPr>
        <w:t>NCD</w:t>
      </w:r>
      <w:r w:rsidR="00DE023D"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"/>
          <w:id w:val="-540361712"/>
          <w:placeholder>
            <w:docPart w:val="DefaultPlaceholder_-1854013440"/>
          </w:placeholder>
        </w:sdtPr>
        <w:sdtContent>
          <w:r w:rsidR="003F6483" w:rsidRPr="003F6483">
            <w:rPr>
              <w:rFonts w:ascii="Times New Roman" w:hAnsi="Times New Roman" w:cs="Times New Roman"/>
              <w:color w:val="000000"/>
              <w:sz w:val="24"/>
              <w:szCs w:val="24"/>
              <w:vertAlign w:val="superscript"/>
            </w:rPr>
            <w:t>2,3,7,8,13,21–24</w:t>
          </w:r>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w:t>
      </w:r>
      <w:r w:rsidR="00E93039">
        <w:rPr>
          <w:rFonts w:ascii="Times New Roman" w:hAnsi="Times New Roman" w:cs="Times New Roman"/>
          <w:color w:val="000000"/>
          <w:sz w:val="24"/>
          <w:szCs w:val="24"/>
        </w:rPr>
        <w:t>ed</w:t>
      </w:r>
      <w:r w:rsidR="001C6CBA" w:rsidRPr="002732DD">
        <w:rPr>
          <w:rFonts w:ascii="Times New Roman" w:hAnsi="Times New Roman" w:cs="Times New Roman"/>
          <w:color w:val="000000"/>
          <w:sz w:val="24"/>
          <w:szCs w:val="24"/>
        </w:rPr>
        <w:t xml:space="preserve">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6C9D29A1" w14:textId="77777777" w:rsidR="00610541" w:rsidRDefault="00744871" w:rsidP="00610541">
      <w:pPr>
        <w:ind w:firstLine="720"/>
        <w:rPr>
          <w:ins w:id="125" w:author="Mohammad Nayeem Hasan" w:date="2024-06-30T00:56:00Z" w16du:dateUtc="2024-06-29T18:56:00Z"/>
          <w:rFonts w:ascii="Times New Roman" w:hAnsi="Times New Roman" w:cs="Times New Roman"/>
          <w:b/>
          <w:bCs/>
          <w:color w:val="000000"/>
          <w:sz w:val="24"/>
          <w:szCs w:val="24"/>
        </w:rPr>
      </w:pPr>
      <w:del w:id="126" w:author="Mohammad Nayeem Hasan" w:date="2024-06-30T00:56:00Z" w16du:dateUtc="2024-06-29T18:56:00Z">
        <w:r w:rsidRPr="002732DD" w:rsidDel="00610541">
          <w:rPr>
            <w:rFonts w:ascii="Times New Roman" w:hAnsi="Times New Roman" w:cs="Times New Roman"/>
            <w:b/>
            <w:bCs/>
            <w:color w:val="000000"/>
            <w:sz w:val="24"/>
            <w:szCs w:val="24"/>
          </w:rPr>
          <w:br w:type="page"/>
        </w:r>
      </w:del>
    </w:p>
    <w:p w14:paraId="0B3C329C" w14:textId="77777777" w:rsidR="00610541" w:rsidRDefault="00610541" w:rsidP="00610541">
      <w:pPr>
        <w:rPr>
          <w:ins w:id="127" w:author="Mohammad Nayeem Hasan" w:date="2024-06-30T00:56:00Z" w16du:dateUtc="2024-06-29T18:56:00Z"/>
          <w:rFonts w:ascii="Times New Roman" w:hAnsi="Times New Roman" w:cs="Times New Roman"/>
          <w:b/>
          <w:bCs/>
          <w:color w:val="000000"/>
          <w:sz w:val="24"/>
          <w:szCs w:val="24"/>
        </w:rPr>
      </w:pPr>
    </w:p>
    <w:p w14:paraId="498F1577" w14:textId="01008007" w:rsidR="00D012B5" w:rsidRPr="002732DD" w:rsidRDefault="00EB7C47" w:rsidP="0061054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2F120662"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ins w:id="128" w:author="Mohammad Nayeem Hasan" w:date="2024-07-02T01:22:00Z" w16du:dateUtc="2024-07-01T19:22:00Z">
        <w:r w:rsidR="001B4367">
          <w:rPr>
            <w:rFonts w:ascii="Times New Roman" w:hAnsi="Times New Roman" w:cs="Times New Roman"/>
            <w:color w:val="000000"/>
            <w:sz w:val="24"/>
            <w:szCs w:val="24"/>
          </w:rPr>
          <w:t>s</w:t>
        </w:r>
      </w:ins>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AR</w:t>
      </w:r>
      <w:del w:id="129" w:author="Mohammad Nayeem Hasan" w:date="2024-07-02T01:22:00Z" w16du:dateUtc="2024-07-01T19:22:00Z">
        <w:r w:rsidRPr="002732DD" w:rsidDel="001B4367">
          <w:rPr>
            <w:rFonts w:ascii="Times New Roman" w:hAnsi="Times New Roman" w:cs="Times New Roman"/>
            <w:color w:val="000000"/>
            <w:sz w:val="24"/>
            <w:szCs w:val="24"/>
          </w:rPr>
          <w:delText xml:space="preserve"> countrie</w:delText>
        </w:r>
      </w:del>
      <w:r w:rsidRPr="002732DD">
        <w:rPr>
          <w:rFonts w:ascii="Times New Roman" w:hAnsi="Times New Roman" w:cs="Times New Roman"/>
          <w:color w:val="000000"/>
          <w:sz w:val="24"/>
          <w:szCs w:val="24"/>
        </w:rPr>
        <w:t xml:space="preserve">s, employing a consistent protocol. The survey's scope encompasses all </w:t>
      </w:r>
      <w:r w:rsidR="00025180">
        <w:rPr>
          <w:rFonts w:ascii="Times New Roman" w:hAnsi="Times New Roman" w:cs="Times New Roman"/>
          <w:color w:val="000000"/>
          <w:sz w:val="24"/>
          <w:szCs w:val="24"/>
        </w:rPr>
        <w:t>males</w:t>
      </w:r>
      <w:r w:rsidRPr="002732DD">
        <w:rPr>
          <w:rFonts w:ascii="Times New Roman" w:hAnsi="Times New Roman" w:cs="Times New Roman"/>
          <w:color w:val="000000"/>
          <w:sz w:val="24"/>
          <w:szCs w:val="24"/>
        </w:rPr>
        <w:t xml:space="preserve"> and </w:t>
      </w:r>
      <w:r w:rsidR="00025180">
        <w:rPr>
          <w:rFonts w:ascii="Times New Roman" w:hAnsi="Times New Roman" w:cs="Times New Roman"/>
          <w:color w:val="000000"/>
          <w:sz w:val="24"/>
          <w:szCs w:val="24"/>
        </w:rPr>
        <w:t>females</w:t>
      </w:r>
      <w:r w:rsidRPr="002732DD">
        <w:rPr>
          <w:rFonts w:ascii="Times New Roman" w:hAnsi="Times New Roman" w:cs="Times New Roman"/>
          <w:color w:val="000000"/>
          <w:sz w:val="24"/>
          <w:szCs w:val="24"/>
        </w:rPr>
        <w:t xml:space="preserve">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0E2A1232"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130"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r w:rsidR="003F6483" w:rsidRPr="003F6483">
            <w:rPr>
              <w:rFonts w:ascii="Times New Roman" w:hAnsi="Times New Roman" w:cs="Times New Roman"/>
              <w:color w:val="000000"/>
              <w:sz w:val="24"/>
              <w:szCs w:val="24"/>
              <w:vertAlign w:val="superscript"/>
            </w:rPr>
            <w:t>19</w:t>
          </w:r>
        </w:sdtContent>
      </w:sdt>
      <w:bookmarkEnd w:id="130"/>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ranged from Maldives 16</w:t>
      </w:r>
      <w:r w:rsidR="00A05739">
        <w:rPr>
          <w:rFonts w:ascii="Times New Roman" w:hAnsi="Times New Roman" w:cs="Times New Roman"/>
          <w:sz w:val="24"/>
          <w:szCs w:val="24"/>
        </w:rPr>
        <w:t>27</w:t>
      </w:r>
      <w:r w:rsidR="00E923F5" w:rsidRPr="002732DD">
        <w:rPr>
          <w:rFonts w:ascii="Times New Roman" w:hAnsi="Times New Roman" w:cs="Times New Roman"/>
          <w:sz w:val="24"/>
          <w:szCs w:val="24"/>
        </w:rPr>
        <w:t xml:space="preserve"> to </w:t>
      </w:r>
      <w:r w:rsidR="00A05739">
        <w:rPr>
          <w:rFonts w:ascii="Times New Roman" w:hAnsi="Times New Roman" w:cs="Times New Roman"/>
          <w:sz w:val="24"/>
          <w:szCs w:val="24"/>
        </w:rPr>
        <w:t>8182</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 xml:space="preserve">.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the weighted sample size ranged from Maldives 16</w:t>
      </w:r>
      <w:r w:rsidR="00A05739">
        <w:rPr>
          <w:rFonts w:ascii="Times New Roman" w:hAnsi="Times New Roman" w:cs="Times New Roman"/>
          <w:sz w:val="24"/>
          <w:szCs w:val="24"/>
        </w:rPr>
        <w:t>35</w:t>
      </w:r>
      <w:r w:rsidR="00E923F5" w:rsidRPr="002732DD">
        <w:rPr>
          <w:rFonts w:ascii="Times New Roman" w:hAnsi="Times New Roman" w:cs="Times New Roman"/>
          <w:sz w:val="24"/>
          <w:szCs w:val="24"/>
        </w:rPr>
        <w:t xml:space="preserve"> to 8</w:t>
      </w:r>
      <w:r w:rsidR="00A05739">
        <w:rPr>
          <w:rFonts w:ascii="Times New Roman" w:hAnsi="Times New Roman" w:cs="Times New Roman"/>
          <w:sz w:val="24"/>
          <w:szCs w:val="24"/>
        </w:rPr>
        <w:t>185</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 xml:space="preserve">,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r w:rsidR="00A05739">
        <w:rPr>
          <w:rFonts w:ascii="Times New Roman" w:hAnsi="Times New Roman" w:cs="Times New Roman"/>
          <w:sz w:val="24"/>
          <w:szCs w:val="24"/>
        </w:rPr>
        <w:t>2489</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Timor-Leste</w:t>
      </w:r>
      <w:r w:rsidR="00A05739"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and 8</w:t>
      </w:r>
      <w:r w:rsidR="00A05739">
        <w:rPr>
          <w:rFonts w:ascii="Times New Roman" w:hAnsi="Times New Roman" w:cs="Times New Roman"/>
          <w:sz w:val="24"/>
          <w:szCs w:val="24"/>
        </w:rPr>
        <w:t>185</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3A3B18A8"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—Bangladesh, Maldives, Myanmar, Nepal, Sri Lanka, and Timor-Lest</w:t>
      </w:r>
      <w:del w:id="131" w:author="Mohammad Nayeem Hasan" w:date="2024-07-02T01:24:00Z" w16du:dateUtc="2024-07-01T19:24:00Z">
        <w:r w:rsidRPr="002732DD" w:rsidDel="001B4367">
          <w:rPr>
            <w:rFonts w:ascii="Times New Roman" w:hAnsi="Times New Roman" w:cs="Times New Roman"/>
            <w:color w:val="000000"/>
            <w:sz w:val="24"/>
            <w:szCs w:val="24"/>
          </w:rPr>
          <w:delText>e—from</w:delText>
        </w:r>
      </w:del>
      <w:ins w:id="132" w:author="Mohammad Nayeem Hasan" w:date="2024-06-30T00:57:00Z" w16du:dateUtc="2024-06-29T18:57:00Z">
        <w:r w:rsidR="00610541">
          <w:rPr>
            <w:rFonts w:ascii="Times New Roman" w:hAnsi="Times New Roman" w:cs="Times New Roman"/>
            <w:color w:val="000000"/>
            <w:sz w:val="24"/>
            <w:szCs w:val="24"/>
          </w:rPr>
          <w:t xml:space="preserve"> </w:t>
        </w:r>
      </w:ins>
      <w:customXmlInsRangeStart w:id="133" w:author="Mohammad Nayeem Hasan" w:date="2024-06-30T00:58:00Z"/>
      <w:sdt>
        <w:sdtPr>
          <w:rPr>
            <w:rFonts w:ascii="Times New Roman" w:hAnsi="Times New Roman" w:cs="Times New Roman"/>
            <w:color w:val="000000"/>
            <w:sz w:val="24"/>
            <w:szCs w:val="24"/>
            <w:vertAlign w:val="superscript"/>
          </w:rPr>
          <w:tag w:val="MENDELEY_CITATION_v3_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"/>
          <w:id w:val="1045874982"/>
          <w:placeholder>
            <w:docPart w:val="DefaultPlaceholder_-1854013440"/>
          </w:placeholder>
        </w:sdtPr>
        <w:sdtContent>
          <w:customXmlInsRangeEnd w:id="133"/>
          <w:r w:rsidR="003F6483" w:rsidRPr="003F6483">
            <w:rPr>
              <w:rFonts w:eastAsia="Times New Roman"/>
              <w:color w:val="000000"/>
              <w:sz w:val="24"/>
              <w:vertAlign w:val="superscript"/>
            </w:rPr>
            <w:t>25</w:t>
          </w:r>
          <w:customXmlInsRangeStart w:id="134" w:author="Mohammad Nayeem Hasan" w:date="2024-06-30T00:58:00Z"/>
        </w:sdtContent>
      </w:sdt>
      <w:customXmlInsRangeEnd w:id="134"/>
      <w:del w:id="135" w:author="Mohammad Nayeem Hasan" w:date="2024-06-30T00:57:00Z" w16du:dateUtc="2024-06-29T18:57:00Z">
        <w:r w:rsidRPr="002732DD" w:rsidDel="00610541">
          <w:rPr>
            <w:rFonts w:ascii="Times New Roman" w:hAnsi="Times New Roman" w:cs="Times New Roman"/>
            <w:color w:val="000000"/>
            <w:sz w:val="24"/>
            <w:szCs w:val="24"/>
          </w:rPr>
          <w:delText xml:space="preserve"> </w:delText>
        </w:r>
        <w:commentRangeStart w:id="136"/>
        <w:r w:rsidRPr="002732DD" w:rsidDel="00610541">
          <w:rPr>
            <w:rFonts w:ascii="Times New Roman" w:hAnsi="Times New Roman" w:cs="Times New Roman"/>
            <w:color w:val="000000"/>
            <w:sz w:val="24"/>
            <w:szCs w:val="24"/>
          </w:rPr>
          <w:delText>https://extranet.who.int/ncdsmicrodata/index.php/catalog</w:delText>
        </w:r>
      </w:del>
      <w:commentRangeEnd w:id="136"/>
      <w:r w:rsidR="00E93039">
        <w:rPr>
          <w:rStyle w:val="CommentReference"/>
        </w:rPr>
        <w:commentReference w:id="136"/>
      </w:r>
      <w:del w:id="137" w:author="Mohammad Nayeem Hasan" w:date="2024-06-30T00:57:00Z" w16du:dateUtc="2024-06-29T18:57:00Z">
        <w:r w:rsidRPr="002732DD" w:rsidDel="00610541">
          <w:rPr>
            <w:rFonts w:ascii="Times New Roman" w:hAnsi="Times New Roman" w:cs="Times New Roman"/>
            <w:color w:val="000000"/>
            <w:sz w:val="24"/>
            <w:szCs w:val="24"/>
          </w:rPr>
          <w:delText>/</w:delText>
        </w:r>
      </w:del>
      <w:r w:rsidRPr="002732DD">
        <w:rPr>
          <w:rFonts w:ascii="Times New Roman" w:hAnsi="Times New Roman" w:cs="Times New Roman"/>
          <w:color w:val="000000"/>
          <w:sz w:val="24"/>
          <w:szCs w:val="24"/>
        </w:rPr>
        <w:t xml:space="preserve">. Out of 12 potential countries, we focused on these six for our study. </w:t>
      </w:r>
      <w:r w:rsidR="008042F6" w:rsidRPr="002732DD">
        <w:rPr>
          <w:rFonts w:ascii="Times New Roman" w:hAnsi="Times New Roman" w:cs="Times New Roman"/>
          <w:color w:val="000000"/>
          <w:sz w:val="24"/>
          <w:szCs w:val="24"/>
        </w:rPr>
        <w:t xml:space="preserve">These countries were selected based on meeting our inclusion criteria and having current standard STEPS data. Some countries were excluded either because WHO did not </w:t>
      </w:r>
      <w:r w:rsidR="008042F6" w:rsidRPr="002732DD">
        <w:rPr>
          <w:rFonts w:ascii="Times New Roman" w:hAnsi="Times New Roman" w:cs="Times New Roman"/>
          <w:color w:val="000000"/>
          <w:sz w:val="24"/>
          <w:szCs w:val="24"/>
        </w:rPr>
        <w:lastRenderedPageBreak/>
        <w:t>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w:t>
      </w:r>
      <w:del w:id="138" w:author="Mohammad Nayeem Hasan" w:date="2024-07-02T01:25:00Z" w16du:dateUtc="2024-07-01T19:25:00Z">
        <w:r w:rsidR="008042F6" w:rsidRPr="002732DD" w:rsidDel="001B4367">
          <w:rPr>
            <w:rFonts w:ascii="Times New Roman" w:hAnsi="Times New Roman" w:cs="Times New Roman"/>
            <w:color w:val="000000"/>
            <w:sz w:val="24"/>
            <w:szCs w:val="24"/>
          </w:rPr>
          <w:delText xml:space="preserve"> Additionally, some survey reports were either not publicly accessible or not in English.</w:delText>
        </w:r>
        <w:r w:rsidR="0018172A" w:rsidRPr="002732DD" w:rsidDel="001B4367">
          <w:rPr>
            <w:rFonts w:ascii="Times New Roman" w:hAnsi="Times New Roman" w:cs="Times New Roman"/>
            <w:color w:val="000000"/>
            <w:sz w:val="24"/>
            <w:szCs w:val="24"/>
          </w:rPr>
          <w:delText xml:space="preserve"> </w:delText>
        </w:r>
      </w:del>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3918F84B"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ins w:id="139" w:author="Mohammad Nayeem Hasan" w:date="2024-07-02T01:26:00Z" w16du:dateUtc="2024-07-01T19:26:00Z">
        <w:r w:rsidR="001B4367">
          <w:rPr>
            <w:rFonts w:ascii="Times New Roman" w:hAnsi="Times New Roman" w:cs="Times New Roman"/>
            <w:color w:val="000000"/>
            <w:sz w:val="24"/>
            <w:szCs w:val="24"/>
          </w:rPr>
          <w:t xml:space="preserve">hyperglycemia or </w:t>
        </w:r>
      </w:ins>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 xml:space="preserve">raised </w:t>
      </w:r>
      <w:r w:rsidR="00025180">
        <w:rPr>
          <w:rFonts w:ascii="Times New Roman" w:hAnsi="Times New Roman" w:cs="Times New Roman"/>
          <w:color w:val="000000"/>
          <w:sz w:val="24"/>
          <w:szCs w:val="24"/>
        </w:rPr>
        <w:t xml:space="preserve">total </w:t>
      </w:r>
      <w:r w:rsidR="00EC334B" w:rsidRPr="002732DD">
        <w:rPr>
          <w:rFonts w:ascii="Times New Roman" w:hAnsi="Times New Roman" w:cs="Times New Roman"/>
          <w:color w:val="000000"/>
          <w:sz w:val="24"/>
          <w:szCs w:val="24"/>
        </w:rPr>
        <w:t>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6464830A"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Nj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r w:rsidR="003F6483" w:rsidRPr="003F6483">
            <w:rPr>
              <w:rFonts w:ascii="Times New Roman" w:hAnsi="Times New Roman" w:cs="Times New Roman"/>
              <w:color w:val="000000"/>
              <w:sz w:val="24"/>
              <w:szCs w:val="24"/>
              <w:vertAlign w:val="superscript"/>
            </w:rPr>
            <w:t>26</w:t>
          </w:r>
        </w:sdtContent>
      </w:sdt>
      <w:r w:rsidRPr="002732DD">
        <w:rPr>
          <w:rFonts w:ascii="Times New Roman" w:hAnsi="Times New Roman" w:cs="Times New Roman"/>
          <w:color w:val="000000"/>
          <w:sz w:val="24"/>
          <w:szCs w:val="24"/>
        </w:rPr>
        <w:t xml:space="preserve">. Blood pressure measurements utilized a digital monitor, with participants resting for 15 minutes. Three readings were taken, and the mean of the </w:t>
      </w:r>
      <w:ins w:id="140" w:author="Mohammad Nayeem Hasan" w:date="2024-07-02T01:33:00Z" w16du:dateUtc="2024-07-01T19:33:00Z">
        <w:r w:rsidR="00B37C60">
          <w:rPr>
            <w:rFonts w:ascii="Times New Roman" w:hAnsi="Times New Roman" w:cs="Times New Roman"/>
            <w:color w:val="000000"/>
            <w:sz w:val="24"/>
            <w:szCs w:val="24"/>
          </w:rPr>
          <w:t>three</w:t>
        </w:r>
      </w:ins>
      <w:del w:id="141" w:author="Mohammad Nayeem Hasan" w:date="2024-07-02T01:33:00Z" w16du:dateUtc="2024-07-01T19:33:00Z">
        <w:r w:rsidRPr="002732DD" w:rsidDel="00B37C60">
          <w:rPr>
            <w:rFonts w:ascii="Times New Roman" w:hAnsi="Times New Roman" w:cs="Times New Roman"/>
            <w:color w:val="000000"/>
            <w:sz w:val="24"/>
            <w:szCs w:val="24"/>
          </w:rPr>
          <w:delText>second and third</w:delText>
        </w:r>
      </w:del>
      <w:r w:rsidRPr="002732DD">
        <w:rPr>
          <w:rFonts w:ascii="Times New Roman" w:hAnsi="Times New Roman" w:cs="Times New Roman"/>
          <w:color w:val="000000"/>
          <w:sz w:val="24"/>
          <w:szCs w:val="24"/>
        </w:rPr>
        <w:t xml:space="preserve"> readings was calculated. Observations outside the valid range were excluded</w:t>
      </w:r>
      <w:del w:id="142" w:author="Mohammad Nayeem Hasan" w:date="2024-07-02T01:34:00Z" w16du:dateUtc="2024-07-01T19:34:00Z">
        <w:r w:rsidRPr="002732DD" w:rsidDel="00B37C60">
          <w:rPr>
            <w:rFonts w:ascii="Times New Roman" w:hAnsi="Times New Roman" w:cs="Times New Roman"/>
            <w:color w:val="000000"/>
            <w:sz w:val="24"/>
            <w:szCs w:val="24"/>
          </w:rPr>
          <w:delText xml:space="preserve">. If the third reading was invalid, the average of the first two was considered  </w:delText>
        </w:r>
      </w:del>
      <w:ins w:id="143" w:author="Mohammad Nayeem Hasan" w:date="2024-07-02T01:34:00Z" w16du:dateUtc="2024-07-01T19:34:00Z">
        <w:r w:rsidR="00B37C60">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r w:rsidR="003F6483" w:rsidRPr="003F6483">
            <w:rPr>
              <w:rFonts w:ascii="Times New Roman" w:hAnsi="Times New Roman" w:cs="Times New Roman"/>
              <w:color w:val="000000"/>
              <w:sz w:val="24"/>
              <w:szCs w:val="24"/>
              <w:vertAlign w:val="superscript"/>
            </w:rPr>
            <w:t>19</w:t>
          </w:r>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yNz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r w:rsidR="003F6483" w:rsidRPr="003F6483">
            <w:rPr>
              <w:rFonts w:ascii="Times New Roman" w:hAnsi="Times New Roman" w:cs="Times New Roman"/>
              <w:color w:val="000000"/>
              <w:sz w:val="24"/>
              <w:szCs w:val="24"/>
              <w:vertAlign w:val="superscript"/>
            </w:rPr>
            <w:t>27</w:t>
          </w:r>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r w:rsidR="003F6483" w:rsidRPr="003F6483">
            <w:rPr>
              <w:rFonts w:ascii="Times New Roman" w:hAnsi="Times New Roman" w:cs="Times New Roman"/>
              <w:color w:val="000000"/>
              <w:sz w:val="24"/>
              <w:szCs w:val="24"/>
              <w:vertAlign w:val="superscript"/>
            </w:rPr>
            <w:t>19</w:t>
          </w:r>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blood cholesterol, defined as a lipid profile ≥190 mg/dL or currently on medication, poses heart disease and stroke risks. Approximately one-third of global ischemic heart disease cases are attributed to high cholesterol</w:t>
      </w:r>
      <w:sdt>
        <w:sdtPr>
          <w:rPr>
            <w:rFonts w:ascii="Times New Roman" w:hAnsi="Times New Roman" w:cs="Times New Roman"/>
            <w:color w:val="000000"/>
            <w:sz w:val="24"/>
            <w:szCs w:val="24"/>
            <w:vertAlign w:val="superscript"/>
          </w:rPr>
          <w:tag w:val="MENDELEY_CITATION_v3_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"/>
          <w:id w:val="1944878893"/>
          <w:placeholder>
            <w:docPart w:val="DefaultPlaceholder_-1854013440"/>
          </w:placeholder>
        </w:sdtPr>
        <w:sdtContent>
          <w:r w:rsidR="003F6483" w:rsidRPr="003F6483">
            <w:rPr>
              <w:rFonts w:eastAsia="Times New Roman"/>
              <w:color w:val="000000"/>
              <w:sz w:val="24"/>
              <w:vertAlign w:val="superscript"/>
            </w:rPr>
            <w:t>28</w:t>
          </w:r>
        </w:sdtContent>
      </w:sdt>
      <w:r w:rsidRPr="002732DD">
        <w:rPr>
          <w:rFonts w:ascii="Times New Roman" w:hAnsi="Times New Roman" w:cs="Times New Roman"/>
          <w:color w:val="000000"/>
          <w:sz w:val="24"/>
          <w:szCs w:val="24"/>
        </w:rPr>
        <w:t xml:space="preserve">. Early detection through regular screening is a key public health strategy. Observations outside the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 xml:space="preserve">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r w:rsidR="003F6483" w:rsidRPr="003F6483">
            <w:rPr>
              <w:rFonts w:ascii="Times New Roman" w:hAnsi="Times New Roman" w:cs="Times New Roman"/>
              <w:color w:val="000000"/>
              <w:sz w:val="24"/>
              <w:szCs w:val="24"/>
              <w:vertAlign w:val="superscript"/>
            </w:rPr>
            <w:t>19</w:t>
          </w:r>
        </w:sdtContent>
      </w:sdt>
      <w:ins w:id="144" w:author="Mohammad Nayeem Hasan" w:date="2024-09-02T23:52:00Z" w16du:dateUtc="2024-09-02T17:52:00Z">
        <w:r w:rsidR="00D4359F">
          <w:rPr>
            <w:rFonts w:ascii="Times New Roman" w:hAnsi="Times New Roman" w:cs="Times New Roman"/>
            <w:color w:val="000000"/>
            <w:sz w:val="24"/>
            <w:szCs w:val="24"/>
            <w:vertAlign w:val="superscript"/>
          </w:rPr>
          <w:t xml:space="preserve"> </w:t>
        </w:r>
        <w:r w:rsidR="00D4359F" w:rsidRPr="002732DD">
          <w:rPr>
            <w:rFonts w:ascii="Times New Roman" w:hAnsi="Times New Roman" w:cs="Times New Roman"/>
            <w:color w:val="000000"/>
            <w:sz w:val="24"/>
            <w:szCs w:val="24"/>
          </w:rPr>
          <w:t xml:space="preserve"> </w:t>
        </w:r>
        <w:r w:rsidR="00D4359F" w:rsidRPr="002732DD">
          <w:rPr>
            <w:rFonts w:ascii="Times New Roman" w:hAnsi="Times New Roman" w:cs="Times New Roman"/>
            <w:b/>
            <w:color w:val="000000"/>
            <w:sz w:val="24"/>
            <w:szCs w:val="24"/>
          </w:rPr>
          <w:t xml:space="preserve">(Table </w:t>
        </w:r>
        <w:r w:rsidR="00D4359F">
          <w:rPr>
            <w:rFonts w:ascii="Times New Roman" w:hAnsi="Times New Roman" w:cs="Times New Roman"/>
            <w:b/>
            <w:color w:val="000000"/>
            <w:sz w:val="24"/>
            <w:szCs w:val="24"/>
          </w:rPr>
          <w:t>1</w:t>
        </w:r>
        <w:r w:rsidR="00D4359F" w:rsidRPr="002732DD">
          <w:rPr>
            <w:rFonts w:ascii="Times New Roman" w:hAnsi="Times New Roman" w:cs="Times New Roman"/>
            <w:b/>
            <w:color w:val="000000"/>
            <w:sz w:val="24"/>
            <w:szCs w:val="24"/>
          </w:rPr>
          <w:t>)</w:t>
        </w:r>
      </w:ins>
      <w:r w:rsidRPr="002732DD">
        <w:rPr>
          <w:rFonts w:ascii="Times New Roman" w:hAnsi="Times New Roman" w:cs="Times New Roman"/>
          <w:color w:val="000000"/>
          <w:sz w:val="24"/>
          <w:szCs w:val="24"/>
        </w:rPr>
        <w:t>.</w:t>
      </w:r>
    </w:p>
    <w:p w14:paraId="24840397" w14:textId="537B9E94"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 xml:space="preserve">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7EAF60F0"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r w:rsidR="003F6483" w:rsidRPr="003F6483">
            <w:rPr>
              <w:rFonts w:ascii="Times New Roman" w:hAnsi="Times New Roman" w:cs="Times New Roman"/>
              <w:color w:val="000000"/>
              <w:sz w:val="24"/>
              <w:szCs w:val="24"/>
              <w:vertAlign w:val="superscript"/>
            </w:rPr>
            <w:t>19</w:t>
          </w:r>
        </w:sdtContent>
      </w:sdt>
      <w:bookmarkStart w:id="145" w:name="_Hlk176213556"/>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bookmarkEnd w:id="145"/>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lastRenderedPageBreak/>
        <w:t>Statistical Analysis</w:t>
      </w:r>
    </w:p>
    <w:p w14:paraId="3435373D" w14:textId="5A4807AD" w:rsidR="00D57C1B" w:rsidRDefault="0001737E" w:rsidP="006E1E6A">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O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r w:rsidR="003F6483" w:rsidRPr="003F6483">
            <w:rPr>
              <w:rFonts w:ascii="Times New Roman" w:hAnsi="Times New Roman" w:cs="Times New Roman"/>
              <w:color w:val="000000"/>
              <w:sz w:val="24"/>
              <w:szCs w:val="24"/>
              <w:vertAlign w:val="superscript"/>
            </w:rPr>
            <w:t>29</w:t>
          </w:r>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w:t>
      </w:r>
      <w:commentRangeStart w:id="146"/>
      <w:r w:rsidR="000E07CE" w:rsidRPr="002732DD">
        <w:rPr>
          <w:rFonts w:ascii="Times New Roman" w:hAnsi="Times New Roman" w:cs="Times New Roman"/>
          <w:sz w:val="24"/>
          <w:szCs w:val="24"/>
        </w:rPr>
        <w:t xml:space="preserve">Informed consent and adherence to ethical guidelines, including the revised declarations of Helsinki, were </w:t>
      </w:r>
      <w:r w:rsidR="000E07CE" w:rsidRPr="00610541">
        <w:rPr>
          <w:rFonts w:ascii="Times New Roman" w:hAnsi="Times New Roman" w:cs="Times New Roman"/>
          <w:sz w:val="24"/>
          <w:szCs w:val="24"/>
        </w:rPr>
        <w:t xml:space="preserve">ensured. </w:t>
      </w:r>
      <w:commentRangeEnd w:id="146"/>
      <w:r w:rsidR="00E93039" w:rsidRPr="00610541">
        <w:rPr>
          <w:rStyle w:val="CommentReference"/>
          <w:rFonts w:ascii="Times New Roman" w:hAnsi="Times New Roman" w:cs="Times New Roman"/>
          <w:sz w:val="24"/>
          <w:szCs w:val="24"/>
          <w:rPrChange w:id="147" w:author="Mohammad Nayeem Hasan" w:date="2024-06-30T01:02:00Z" w16du:dateUtc="2024-06-29T19:02:00Z">
            <w:rPr>
              <w:rStyle w:val="CommentReference"/>
            </w:rPr>
          </w:rPrChange>
        </w:rPr>
        <w:commentReference w:id="146"/>
      </w:r>
      <w:ins w:id="148" w:author="Mohammad Nayeem Hasan" w:date="2024-06-30T01:00:00Z" w16du:dateUtc="2024-06-29T19:00:00Z">
        <w:r w:rsidR="00610541" w:rsidRPr="00610541">
          <w:rPr>
            <w:rFonts w:ascii="Times New Roman" w:hAnsi="Times New Roman" w:cs="Times New Roman"/>
            <w:sz w:val="24"/>
            <w:szCs w:val="24"/>
            <w:rPrChange w:id="149" w:author="Mohammad Nayeem Hasan" w:date="2024-06-30T01:02:00Z" w16du:dateUtc="2024-06-29T19:02:00Z">
              <w:rPr/>
            </w:rPrChange>
          </w:rPr>
          <w:t xml:space="preserve"> </w:t>
        </w:r>
      </w:ins>
      <w:ins w:id="150" w:author="Mohammad Nayeem Hasan" w:date="2024-06-30T01:01:00Z" w16du:dateUtc="2024-06-29T19:01:00Z">
        <w:r w:rsidR="00610541" w:rsidRPr="00610541">
          <w:rPr>
            <w:rFonts w:ascii="Times New Roman" w:hAnsi="Times New Roman" w:cs="Times New Roman"/>
            <w:sz w:val="24"/>
            <w:szCs w:val="24"/>
            <w:rPrChange w:id="151" w:author="Mohammad Nayeem Hasan" w:date="2024-06-30T01:02:00Z" w16du:dateUtc="2024-06-29T19:02:00Z">
              <w:rPr/>
            </w:rPrChange>
          </w:rPr>
          <w:t xml:space="preserve">This study utilized secondary and publicly available </w:t>
        </w:r>
      </w:ins>
      <w:ins w:id="152" w:author="Mohammad Nayeem Hasan" w:date="2024-06-30T01:02:00Z" w16du:dateUtc="2024-06-29T19:02:00Z">
        <w:r w:rsidR="00610541" w:rsidRPr="00610541">
          <w:rPr>
            <w:rFonts w:ascii="Times New Roman" w:hAnsi="Times New Roman" w:cs="Times New Roman"/>
            <w:sz w:val="24"/>
            <w:szCs w:val="24"/>
          </w:rPr>
          <w:t>data;</w:t>
        </w:r>
      </w:ins>
      <w:ins w:id="153" w:author="Mohammad Nayeem Hasan" w:date="2024-06-30T01:01:00Z" w16du:dateUtc="2024-06-29T19:01:00Z">
        <w:r w:rsidR="00610541" w:rsidRPr="00610541">
          <w:rPr>
            <w:rFonts w:ascii="Times New Roman" w:hAnsi="Times New Roman" w:cs="Times New Roman"/>
            <w:sz w:val="24"/>
            <w:szCs w:val="24"/>
            <w:rPrChange w:id="154" w:author="Mohammad Nayeem Hasan" w:date="2024-06-30T01:02:00Z" w16du:dateUtc="2024-06-29T19:02:00Z">
              <w:rPr/>
            </w:rPrChange>
          </w:rPr>
          <w:t xml:space="preserve"> </w:t>
        </w:r>
      </w:ins>
      <w:ins w:id="155" w:author="Mohammad Nayeem Hasan" w:date="2024-06-30T01:24:00Z" w16du:dateUtc="2024-06-29T19:24:00Z">
        <w:r w:rsidR="00F03BEB" w:rsidRPr="00F03BEB">
          <w:rPr>
            <w:rFonts w:ascii="Times New Roman" w:hAnsi="Times New Roman" w:cs="Times New Roman"/>
            <w:sz w:val="24"/>
            <w:szCs w:val="24"/>
          </w:rPr>
          <w:t>thus,</w:t>
        </w:r>
      </w:ins>
      <w:ins w:id="156" w:author="Mohammad Nayeem Hasan" w:date="2024-06-30T01:01:00Z" w16du:dateUtc="2024-06-29T19:01:00Z">
        <w:r w:rsidR="00610541" w:rsidRPr="00610541">
          <w:rPr>
            <w:rFonts w:ascii="Times New Roman" w:hAnsi="Times New Roman" w:cs="Times New Roman"/>
            <w:sz w:val="24"/>
            <w:szCs w:val="24"/>
            <w:rPrChange w:id="157" w:author="Mohammad Nayeem Hasan" w:date="2024-06-30T01:02:00Z" w16du:dateUtc="2024-06-29T19:02:00Z">
              <w:rPr/>
            </w:rPrChange>
          </w:rPr>
          <w:t xml:space="preserve"> ethical approval was not required.</w:t>
        </w:r>
      </w:ins>
    </w:p>
    <w:p w14:paraId="2258AAB7" w14:textId="10BA3C4F" w:rsidR="00FA6BD2" w:rsidRPr="00835F44" w:rsidRDefault="00FA6BD2" w:rsidP="003177F1">
      <w:pPr>
        <w:ind w:firstLine="720"/>
        <w:rPr>
          <w:rFonts w:ascii="Times New Roman" w:hAnsi="Times New Roman" w:cs="Times New Roman"/>
          <w:sz w:val="24"/>
          <w:szCs w:val="24"/>
        </w:rPr>
      </w:pPr>
      <w:r>
        <w:rPr>
          <w:rFonts w:ascii="Times New Roman" w:hAnsi="Times New Roman" w:cs="Times New Roman"/>
          <w:sz w:val="24"/>
          <w:szCs w:val="24"/>
        </w:rPr>
        <w:t>M</w:t>
      </w:r>
      <w:r w:rsidRPr="00FA6BD2">
        <w:rPr>
          <w:rFonts w:ascii="Times New Roman" w:hAnsi="Times New Roman" w:cs="Times New Roman"/>
          <w:sz w:val="24"/>
          <w:szCs w:val="24"/>
        </w:rPr>
        <w:t xml:space="preserve">ultivariable (adjusted) logistic regression analyses were then conducted to </w:t>
      </w:r>
      <w:r w:rsidR="00850661">
        <w:rPr>
          <w:rFonts w:ascii="Times New Roman" w:hAnsi="Times New Roman" w:cs="Times New Roman"/>
          <w:sz w:val="24"/>
          <w:szCs w:val="24"/>
        </w:rPr>
        <w:t xml:space="preserve">identify </w:t>
      </w:r>
      <w:r w:rsidRPr="00FA6BD2">
        <w:rPr>
          <w:rFonts w:ascii="Times New Roman" w:hAnsi="Times New Roman" w:cs="Times New Roman"/>
          <w:sz w:val="24"/>
          <w:szCs w:val="24"/>
        </w:rPr>
        <w:t>associated risk factors</w:t>
      </w:r>
      <w:r w:rsidR="005814B5">
        <w:rPr>
          <w:rFonts w:ascii="Times New Roman" w:hAnsi="Times New Roman" w:cs="Times New Roman"/>
          <w:sz w:val="24"/>
          <w:szCs w:val="24"/>
        </w:rPr>
        <w:t xml:space="preserve"> for pooled data</w:t>
      </w:r>
      <w:r w:rsidRPr="00FA6BD2">
        <w:rPr>
          <w:rFonts w:ascii="Times New Roman" w:hAnsi="Times New Roman" w:cs="Times New Roman"/>
          <w:sz w:val="24"/>
          <w:szCs w:val="24"/>
        </w:rPr>
        <w:t>.</w:t>
      </w:r>
      <w:r w:rsidR="005814B5">
        <w:rPr>
          <w:rFonts w:ascii="Times New Roman" w:hAnsi="Times New Roman" w:cs="Times New Roman"/>
          <w:sz w:val="24"/>
          <w:szCs w:val="24"/>
        </w:rPr>
        <w:t xml:space="preserve"> </w:t>
      </w:r>
      <w:r w:rsidRPr="00FA6BD2">
        <w:rPr>
          <w:rFonts w:ascii="Times New Roman" w:hAnsi="Times New Roman" w:cs="Times New Roman"/>
          <w:sz w:val="24"/>
          <w:szCs w:val="24"/>
        </w:rPr>
        <w:t xml:space="preserve">Results were reported as adjusted odds ratios (AOR) with their respective 95% confidence intervals and 5% level of significance. </w:t>
      </w:r>
      <w:r w:rsidRPr="00835F44">
        <w:rPr>
          <w:rFonts w:ascii="Times New Roman" w:hAnsi="Times New Roman" w:cs="Times New Roman"/>
          <w:sz w:val="24"/>
          <w:szCs w:val="24"/>
        </w:rPr>
        <w:t xml:space="preserve">Initially, bivariable analysis (chi-square test) was performed individually for each independent variable. A significance threshold of </w:t>
      </w:r>
      <w:commentRangeStart w:id="158"/>
      <w:r w:rsidRPr="00835F44">
        <w:rPr>
          <w:rFonts w:ascii="Times New Roman" w:hAnsi="Times New Roman" w:cs="Times New Roman"/>
          <w:sz w:val="24"/>
          <w:szCs w:val="24"/>
        </w:rPr>
        <w:t>p-value ≤ 0.</w:t>
      </w:r>
      <w:ins w:id="159" w:author="Mohammad Nayeem Hasan" w:date="2024-06-30T01:18:00Z" w16du:dateUtc="2024-06-29T19:18:00Z">
        <w:r w:rsidR="007553AF">
          <w:rPr>
            <w:rFonts w:ascii="Times New Roman" w:hAnsi="Times New Roman" w:cs="Times New Roman"/>
            <w:sz w:val="24"/>
            <w:szCs w:val="24"/>
          </w:rPr>
          <w:t>20</w:t>
        </w:r>
      </w:ins>
      <w:del w:id="160" w:author="Mohammad Nayeem Hasan" w:date="2024-06-30T01:18:00Z" w16du:dateUtc="2024-06-29T19:18:00Z">
        <w:r w:rsidR="005814B5" w:rsidDel="007553AF">
          <w:rPr>
            <w:rFonts w:ascii="Times New Roman" w:hAnsi="Times New Roman" w:cs="Times New Roman"/>
            <w:sz w:val="24"/>
            <w:szCs w:val="24"/>
          </w:rPr>
          <w:delText>05</w:delText>
        </w:r>
      </w:del>
      <w:r w:rsidRPr="00835F44">
        <w:rPr>
          <w:rFonts w:ascii="Times New Roman" w:hAnsi="Times New Roman" w:cs="Times New Roman"/>
          <w:sz w:val="24"/>
          <w:szCs w:val="24"/>
        </w:rPr>
        <w:t xml:space="preserve"> </w:t>
      </w:r>
      <w:commentRangeEnd w:id="158"/>
      <w:r w:rsidR="00850661">
        <w:rPr>
          <w:rStyle w:val="CommentReference"/>
        </w:rPr>
        <w:commentReference w:id="158"/>
      </w:r>
      <w:r w:rsidRPr="00835F44">
        <w:rPr>
          <w:rFonts w:ascii="Times New Roman" w:hAnsi="Times New Roman" w:cs="Times New Roman"/>
          <w:sz w:val="24"/>
          <w:szCs w:val="24"/>
        </w:rPr>
        <w:t>was applied arbitrarily to determine the inclusion of covariates in the multivariable models</w:t>
      </w:r>
      <w:ins w:id="161" w:author="Mohammad Nayeem Hasan" w:date="2024-07-01T23:19:00Z" w16du:dateUtc="2024-07-01T17:19:00Z">
        <w:r w:rsidR="009F5E40">
          <w:rPr>
            <w:rFonts w:ascii="Times New Roman" w:hAnsi="Times New Roman" w:cs="Times New Roman"/>
            <w:sz w:val="24"/>
            <w:szCs w:val="24"/>
          </w:rPr>
          <w:t xml:space="preserve"> </w:t>
        </w:r>
      </w:ins>
      <w:customXmlInsRangeStart w:id="162" w:author="Mohammad Nayeem Hasan" w:date="2024-07-01T23:30:00Z"/>
      <w:sdt>
        <w:sdtPr>
          <w:rPr>
            <w:rFonts w:ascii="Times New Roman" w:hAnsi="Times New Roman" w:cs="Times New Roman"/>
            <w:color w:val="000000"/>
            <w:sz w:val="24"/>
            <w:szCs w:val="24"/>
            <w:vertAlign w:val="superscript"/>
          </w:rPr>
          <w:tag w:val="MENDELEY_CITATION_v3_eyJjaXRhdGlvbklEIjoiTUVOREVMRVlfQ0lUQVRJT05fOWUwMWEyZTUtMzUxMi00ZTBiLWJmODQtMzNiY2VmZWQ4OThiIiwicHJvcGVydGllcyI6eyJub3RlSW5kZXgiOjB9LCJpc0VkaXRlZCI6ZmFsc2UsIm1hbnVhbE92ZXJyaWRlIjp7ImlzTWFudWFsbHlPdmVycmlkZGVuIjpmYWxzZSwiY2l0ZXByb2NUZXh0IjoiPHN1cD4zMDwvc3VwPi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1655800033"/>
          <w:placeholder>
            <w:docPart w:val="DefaultPlaceholder_-1854013440"/>
          </w:placeholder>
        </w:sdtPr>
        <w:sdtContent>
          <w:customXmlInsRangeEnd w:id="162"/>
          <w:r w:rsidR="003F6483" w:rsidRPr="003F6483">
            <w:rPr>
              <w:rFonts w:ascii="Times New Roman" w:hAnsi="Times New Roman" w:cs="Times New Roman"/>
              <w:color w:val="000000"/>
              <w:sz w:val="24"/>
              <w:szCs w:val="24"/>
              <w:vertAlign w:val="superscript"/>
            </w:rPr>
            <w:t>30</w:t>
          </w:r>
          <w:customXmlInsRangeStart w:id="163" w:author="Mohammad Nayeem Hasan" w:date="2024-07-01T23:30:00Z"/>
        </w:sdtContent>
      </w:sdt>
      <w:customXmlInsRangeEnd w:id="163"/>
      <w:r w:rsidRPr="00835F44">
        <w:rPr>
          <w:rFonts w:ascii="Times New Roman" w:hAnsi="Times New Roman" w:cs="Times New Roman"/>
          <w:sz w:val="24"/>
          <w:szCs w:val="24"/>
        </w:rPr>
        <w:t xml:space="preserve">. Additionally, we assessed multicollinearity in the final model using a cut-off value of 4.00 for the variance inflation factor (VIF) analysis </w:t>
      </w:r>
      <w:sdt>
        <w:sdtPr>
          <w:rPr>
            <w:rFonts w:ascii="Times New Roman" w:hAnsi="Times New Roman" w:cs="Times New Roman"/>
            <w:color w:val="000000"/>
            <w:sz w:val="24"/>
            <w:szCs w:val="24"/>
            <w:vertAlign w:val="superscript"/>
          </w:rPr>
          <w:tag w:val="MENDELEY_CITATION_v3_eyJjaXRhdGlvbklEIjoiTUVOREVMRVlfQ0lUQVRJT05fNTZhODdjODMtZWUzZC00MTY5LThkOGQtMzRhYzgzNTZiNjg2IiwicHJvcGVydGllcyI6eyJub3RlSW5kZXgiOjB9LCJpc0VkaXRlZCI6ZmFsc2UsIm1hbnVhbE92ZXJyaWRlIjp7ImlzTWFudWFsbHlPdmVycmlkZGVuIjpmYWxzZSwiY2l0ZXByb2NUZXh0IjoiPHN1cD4zMT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E43587B7715C4B979DC2CC26F1BF5D97"/>
          </w:placeholder>
        </w:sdtPr>
        <w:sdtContent>
          <w:r w:rsidR="003F6483" w:rsidRPr="003F6483">
            <w:rPr>
              <w:rFonts w:ascii="Times New Roman" w:hAnsi="Times New Roman" w:cs="Times New Roman"/>
              <w:color w:val="000000"/>
              <w:sz w:val="24"/>
              <w:szCs w:val="24"/>
              <w:vertAlign w:val="superscript"/>
            </w:rPr>
            <w:t>31</w:t>
          </w:r>
        </w:sdtContent>
      </w:sdt>
      <w:r w:rsidRPr="00835F44">
        <w:rPr>
          <w:rFonts w:ascii="Times New Roman" w:hAnsi="Times New Roman" w:cs="Times New Roman"/>
          <w:sz w:val="24"/>
          <w:szCs w:val="24"/>
        </w:rPr>
        <w:t>. At this stage, all variables were incorporated into the model since the VIF values for each variable were below 4.00.</w:t>
      </w:r>
    </w:p>
    <w:p w14:paraId="4383B8BD" w14:textId="6BB81C6C" w:rsidR="00C04A49" w:rsidRPr="002732DD" w:rsidRDefault="00FA6BD2">
      <w:pPr>
        <w:spacing w:line="240" w:lineRule="auto"/>
        <w:ind w:firstLine="720"/>
        <w:jc w:val="both"/>
        <w:rPr>
          <w:rFonts w:ascii="Times New Roman" w:hAnsi="Times New Roman" w:cs="Times New Roman"/>
          <w:sz w:val="24"/>
          <w:szCs w:val="24"/>
        </w:rPr>
        <w:pPrChange w:id="164" w:author="Mohammad Nayeem Hasan" w:date="2024-09-02T23:54:00Z" w16du:dateUtc="2024-09-02T17:54:00Z">
          <w:pPr>
            <w:spacing w:line="240" w:lineRule="auto"/>
            <w:jc w:val="both"/>
          </w:pPr>
        </w:pPrChange>
      </w:pPr>
      <w:r w:rsidRPr="00835F44">
        <w:rPr>
          <w:rFonts w:ascii="Times New Roman" w:hAnsi="Times New Roman" w:cs="Times New Roman"/>
          <w:sz w:val="24"/>
          <w:szCs w:val="24"/>
        </w:rPr>
        <w:t xml:space="preserve">We utilized the Area under the </w:t>
      </w:r>
      <w:r w:rsidR="005814B5" w:rsidRPr="005814B5">
        <w:rPr>
          <w:rFonts w:ascii="Times New Roman" w:hAnsi="Times New Roman" w:cs="Times New Roman"/>
          <w:sz w:val="24"/>
          <w:szCs w:val="24"/>
        </w:rPr>
        <w:t>Akaike Information Criterion</w:t>
      </w:r>
      <w:r w:rsidR="005814B5">
        <w:rPr>
          <w:rFonts w:ascii="Times New Roman" w:hAnsi="Times New Roman" w:cs="Times New Roman"/>
          <w:sz w:val="24"/>
          <w:szCs w:val="24"/>
        </w:rPr>
        <w:t xml:space="preserve"> (AIC), </w:t>
      </w:r>
      <w:r w:rsidR="005814B5" w:rsidRPr="005814B5">
        <w:rPr>
          <w:rFonts w:ascii="Times New Roman" w:hAnsi="Times New Roman" w:cs="Times New Roman"/>
          <w:sz w:val="24"/>
          <w:szCs w:val="24"/>
        </w:rPr>
        <w:t xml:space="preserve">Bayesian </w:t>
      </w:r>
      <w:r w:rsidR="005814B5">
        <w:rPr>
          <w:rFonts w:ascii="Times New Roman" w:hAnsi="Times New Roman" w:cs="Times New Roman"/>
          <w:sz w:val="24"/>
          <w:szCs w:val="24"/>
        </w:rPr>
        <w:t>I</w:t>
      </w:r>
      <w:r w:rsidR="005814B5" w:rsidRPr="005814B5">
        <w:rPr>
          <w:rFonts w:ascii="Times New Roman" w:hAnsi="Times New Roman" w:cs="Times New Roman"/>
          <w:sz w:val="24"/>
          <w:szCs w:val="24"/>
        </w:rPr>
        <w:t xml:space="preserve">nformation </w:t>
      </w:r>
      <w:r w:rsidR="005814B5">
        <w:rPr>
          <w:rFonts w:ascii="Times New Roman" w:hAnsi="Times New Roman" w:cs="Times New Roman"/>
          <w:sz w:val="24"/>
          <w:szCs w:val="24"/>
        </w:rPr>
        <w:t>C</w:t>
      </w:r>
      <w:r w:rsidR="005814B5" w:rsidRPr="005814B5">
        <w:rPr>
          <w:rFonts w:ascii="Times New Roman" w:hAnsi="Times New Roman" w:cs="Times New Roman"/>
          <w:sz w:val="24"/>
          <w:szCs w:val="24"/>
        </w:rPr>
        <w:t>riterion</w:t>
      </w:r>
      <w:r w:rsidR="005814B5">
        <w:rPr>
          <w:rFonts w:ascii="Times New Roman" w:hAnsi="Times New Roman" w:cs="Times New Roman"/>
          <w:sz w:val="24"/>
          <w:szCs w:val="24"/>
        </w:rPr>
        <w:t xml:space="preserve"> (BIC), and </w:t>
      </w:r>
      <w:r w:rsidRPr="00835F44">
        <w:rPr>
          <w:rFonts w:ascii="Times New Roman" w:hAnsi="Times New Roman" w:cs="Times New Roman"/>
          <w:sz w:val="24"/>
          <w:szCs w:val="24"/>
        </w:rPr>
        <w:t xml:space="preserve">Receiver Operating Characteristic (AUROC) curve, sensitivity, </w:t>
      </w:r>
      <w:r w:rsidR="00E36960">
        <w:rPr>
          <w:rFonts w:ascii="Times New Roman" w:hAnsi="Times New Roman" w:cs="Times New Roman"/>
          <w:sz w:val="24"/>
          <w:szCs w:val="24"/>
        </w:rPr>
        <w:t xml:space="preserve">and </w:t>
      </w:r>
      <w:r w:rsidRPr="00835F44">
        <w:rPr>
          <w:rFonts w:ascii="Times New Roman" w:hAnsi="Times New Roman" w:cs="Times New Roman"/>
          <w:sz w:val="24"/>
          <w:szCs w:val="24"/>
        </w:rPr>
        <w:t>specificity</w:t>
      </w:r>
      <w:r w:rsidR="005814B5">
        <w:rPr>
          <w:rFonts w:ascii="Times New Roman" w:hAnsi="Times New Roman" w:cs="Times New Roman"/>
          <w:sz w:val="24"/>
          <w:szCs w:val="24"/>
        </w:rPr>
        <w:t xml:space="preserve"> </w:t>
      </w:r>
      <w:r w:rsidRPr="00835F44">
        <w:rPr>
          <w:rFonts w:ascii="Times New Roman" w:hAnsi="Times New Roman" w:cs="Times New Roman"/>
          <w:sz w:val="24"/>
          <w:szCs w:val="24"/>
        </w:rPr>
        <w:t xml:space="preserve">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vertAlign w:val="superscript"/>
          </w:rPr>
          <w:tag w:val="MENDELEY_CITATION_v3_eyJjaXRhdGlvbklEIjoiTUVOREVMRVlfQ0lUQVRJT05fM2JjMjI4ZTktNDY2My00ZmY3LTljOWMtMTM5YzIzZTcxM2ExIiwicHJvcGVydGllcyI6eyJub3RlSW5kZXgiOjB9LCJpc0VkaXRlZCI6ZmFsc2UsIm1hbnVhbE92ZXJyaWRlIjp7ImlzTWFudWFsbHlPdmVycmlkZGVuIjpmYWxzZSwiY2l0ZXByb2NUZXh0IjoiPHN1cD4zMj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E43587B7715C4B979DC2CC26F1BF5D97"/>
          </w:placeholder>
        </w:sdtPr>
        <w:sdtContent>
          <w:r w:rsidR="003F6483" w:rsidRPr="003F6483">
            <w:rPr>
              <w:rFonts w:ascii="Times New Roman" w:hAnsi="Times New Roman" w:cs="Times New Roman"/>
              <w:color w:val="000000"/>
              <w:sz w:val="24"/>
              <w:szCs w:val="24"/>
              <w:vertAlign w:val="superscript"/>
            </w:rPr>
            <w:t>32</w:t>
          </w:r>
        </w:sdtContent>
      </w:sdt>
      <w:r w:rsidRPr="00835F44">
        <w:rPr>
          <w:rFonts w:ascii="Times New Roman" w:hAnsi="Times New Roman" w:cs="Times New Roman"/>
          <w:sz w:val="24"/>
          <w:szCs w:val="24"/>
        </w:rPr>
        <w:t>.</w:t>
      </w:r>
      <w:r w:rsidR="005814B5">
        <w:rPr>
          <w:rFonts w:ascii="Times New Roman" w:hAnsi="Times New Roman" w:cs="Times New Roman"/>
          <w:sz w:val="24"/>
          <w:szCs w:val="24"/>
        </w:rPr>
        <w:t xml:space="preserve"> </w:t>
      </w:r>
      <w:r w:rsidR="000E07CE" w:rsidRPr="002732DD">
        <w:rPr>
          <w:rFonts w:ascii="Times New Roman" w:hAnsi="Times New Roman" w:cs="Times New Roman"/>
          <w:sz w:val="24"/>
          <w:szCs w:val="24"/>
        </w:rPr>
        <w:t xml:space="preserve">Weighted estimates were used for national accuracy, and the </w:t>
      </w:r>
      <w:ins w:id="165" w:author="Mohammad Nayeem Hasan" w:date="2024-07-01T23:34:00Z" w16du:dateUtc="2024-07-01T17:34:00Z">
        <w:r w:rsidR="006D3C87" w:rsidRPr="006D3C87">
          <w:rPr>
            <w:rFonts w:ascii="Times New Roman" w:hAnsi="Times New Roman" w:cs="Times New Roman"/>
            <w:sz w:val="24"/>
            <w:szCs w:val="24"/>
          </w:rPr>
          <w:t xml:space="preserve">Strengthening the Reporting of Observational Studies in Epidemiology </w:t>
        </w:r>
        <w:r w:rsidR="006D3C87">
          <w:rPr>
            <w:rFonts w:ascii="Times New Roman" w:hAnsi="Times New Roman" w:cs="Times New Roman"/>
            <w:sz w:val="24"/>
            <w:szCs w:val="24"/>
          </w:rPr>
          <w:t>(</w:t>
        </w:r>
      </w:ins>
      <w:commentRangeStart w:id="166"/>
      <w:r w:rsidR="000E07CE" w:rsidRPr="002732DD">
        <w:rPr>
          <w:rFonts w:ascii="Times New Roman" w:hAnsi="Times New Roman" w:cs="Times New Roman"/>
          <w:sz w:val="24"/>
          <w:szCs w:val="24"/>
        </w:rPr>
        <w:t>STROBE</w:t>
      </w:r>
      <w:ins w:id="167" w:author="Mohammad Nayeem Hasan" w:date="2024-07-01T23:34:00Z" w16du:dateUtc="2024-07-01T17:34:00Z">
        <w:r w:rsidR="006D3C87">
          <w:rPr>
            <w:rFonts w:ascii="Times New Roman" w:hAnsi="Times New Roman" w:cs="Times New Roman"/>
            <w:sz w:val="24"/>
            <w:szCs w:val="24"/>
          </w:rPr>
          <w:t>)</w:t>
        </w:r>
      </w:ins>
      <w:r w:rsidR="000E07CE" w:rsidRPr="002732DD">
        <w:rPr>
          <w:rFonts w:ascii="Times New Roman" w:hAnsi="Times New Roman" w:cs="Times New Roman"/>
          <w:sz w:val="24"/>
          <w:szCs w:val="24"/>
        </w:rPr>
        <w:t xml:space="preserve"> </w:t>
      </w:r>
      <w:commentRangeEnd w:id="166"/>
      <w:r w:rsidR="00850661">
        <w:rPr>
          <w:rStyle w:val="CommentReference"/>
        </w:rPr>
        <w:commentReference w:id="166"/>
      </w:r>
      <w:r w:rsidR="000E07CE" w:rsidRPr="002732DD">
        <w:rPr>
          <w:rFonts w:ascii="Times New Roman" w:hAnsi="Times New Roman" w:cs="Times New Roman"/>
          <w:sz w:val="24"/>
          <w:szCs w:val="24"/>
        </w:rPr>
        <w:t xml:space="preserve">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748E524A" w14:textId="77777777" w:rsidR="00186A3E" w:rsidRDefault="00186A3E">
      <w:pPr>
        <w:rPr>
          <w:ins w:id="168" w:author="Mohammad Nayeem Hasan" w:date="2024-09-02T23:55:00Z" w16du:dateUtc="2024-09-02T17:55:00Z"/>
          <w:rFonts w:ascii="Times New Roman" w:hAnsi="Times New Roman" w:cs="Times New Roman"/>
          <w:b/>
          <w:bCs/>
          <w:sz w:val="24"/>
          <w:szCs w:val="24"/>
        </w:rPr>
      </w:pPr>
      <w:ins w:id="169" w:author="Mohammad Nayeem Hasan" w:date="2024-09-02T23:55:00Z" w16du:dateUtc="2024-09-02T17:55:00Z">
        <w:r>
          <w:rPr>
            <w:rFonts w:ascii="Times New Roman" w:hAnsi="Times New Roman" w:cs="Times New Roman"/>
            <w:b/>
            <w:bCs/>
            <w:sz w:val="24"/>
            <w:szCs w:val="24"/>
          </w:rPr>
          <w:br w:type="page"/>
        </w:r>
      </w:ins>
    </w:p>
    <w:p w14:paraId="15823724" w14:textId="2A32A91C"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lastRenderedPageBreak/>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719CD0D7"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w:t>
      </w:r>
      <w:r w:rsidR="00E36960">
        <w:rPr>
          <w:rFonts w:ascii="Times New Roman" w:hAnsi="Times New Roman" w:cs="Times New Roman"/>
          <w:sz w:val="24"/>
          <w:szCs w:val="24"/>
        </w:rPr>
        <w:t xml:space="preserve">Timor-Leste </w:t>
      </w:r>
      <w:r w:rsidRPr="002732DD">
        <w:rPr>
          <w:rFonts w:ascii="Times New Roman" w:hAnsi="Times New Roman" w:cs="Times New Roman"/>
          <w:sz w:val="24"/>
          <w:szCs w:val="24"/>
        </w:rPr>
        <w:t xml:space="preserve">at </w:t>
      </w:r>
      <w:r w:rsidR="00E36960">
        <w:rPr>
          <w:rFonts w:ascii="Times New Roman" w:hAnsi="Times New Roman" w:cs="Times New Roman"/>
          <w:sz w:val="24"/>
          <w:szCs w:val="24"/>
        </w:rPr>
        <w:t>129.85</w:t>
      </w:r>
      <w:r w:rsidRPr="002732DD">
        <w:rPr>
          <w:rFonts w:ascii="Times New Roman" w:hAnsi="Times New Roman" w:cs="Times New Roman"/>
          <w:sz w:val="24"/>
          <w:szCs w:val="24"/>
        </w:rPr>
        <w:t xml:space="preserve"> mmHg (95% CI: 12</w:t>
      </w:r>
      <w:r w:rsidR="00E36960">
        <w:rPr>
          <w:rFonts w:ascii="Times New Roman" w:hAnsi="Times New Roman" w:cs="Times New Roman"/>
          <w:sz w:val="24"/>
          <w:szCs w:val="24"/>
        </w:rPr>
        <w:t>4</w:t>
      </w:r>
      <w:r w:rsidRPr="002732DD">
        <w:rPr>
          <w:rFonts w:ascii="Times New Roman" w:hAnsi="Times New Roman" w:cs="Times New Roman"/>
          <w:sz w:val="24"/>
          <w:szCs w:val="24"/>
        </w:rPr>
        <w:t>.</w:t>
      </w:r>
      <w:r w:rsidR="00E36960">
        <w:rPr>
          <w:rFonts w:ascii="Times New Roman" w:hAnsi="Times New Roman" w:cs="Times New Roman"/>
          <w:sz w:val="24"/>
          <w:szCs w:val="24"/>
        </w:rPr>
        <w:t>68</w:t>
      </w:r>
      <w:r w:rsidRPr="002732DD">
        <w:rPr>
          <w:rFonts w:ascii="Times New Roman" w:hAnsi="Times New Roman" w:cs="Times New Roman"/>
          <w:sz w:val="24"/>
          <w:szCs w:val="24"/>
        </w:rPr>
        <w:t>-1</w:t>
      </w:r>
      <w:r w:rsidR="00E36960">
        <w:rPr>
          <w:rFonts w:ascii="Times New Roman" w:hAnsi="Times New Roman" w:cs="Times New Roman"/>
          <w:sz w:val="24"/>
          <w:szCs w:val="24"/>
        </w:rPr>
        <w:t>35</w:t>
      </w:r>
      <w:r w:rsidRPr="002732DD">
        <w:rPr>
          <w:rFonts w:ascii="Times New Roman" w:hAnsi="Times New Roman" w:cs="Times New Roman"/>
          <w:sz w:val="24"/>
          <w:szCs w:val="24"/>
        </w:rPr>
        <w:t>.</w:t>
      </w:r>
      <w:r w:rsidR="00E36960">
        <w:rPr>
          <w:rFonts w:ascii="Times New Roman" w:hAnsi="Times New Roman" w:cs="Times New Roman"/>
          <w:sz w:val="24"/>
          <w:szCs w:val="24"/>
        </w:rPr>
        <w:t>02</w:t>
      </w:r>
      <w:r w:rsidRPr="002732DD">
        <w:rPr>
          <w:rFonts w:ascii="Times New Roman" w:hAnsi="Times New Roman" w:cs="Times New Roman"/>
          <w:sz w:val="24"/>
          <w:szCs w:val="24"/>
        </w:rPr>
        <w:t xml:space="preserve">) and the lowest in </w:t>
      </w:r>
      <w:r w:rsidR="00E36960">
        <w:rPr>
          <w:rFonts w:ascii="Times New Roman" w:hAnsi="Times New Roman" w:cs="Times New Roman"/>
          <w:sz w:val="24"/>
          <w:szCs w:val="24"/>
        </w:rPr>
        <w:t>Maldives</w:t>
      </w:r>
      <w:r w:rsidR="00E36960" w:rsidRPr="002732DD">
        <w:rPr>
          <w:rFonts w:ascii="Times New Roman" w:hAnsi="Times New Roman" w:cs="Times New Roman"/>
          <w:sz w:val="24"/>
          <w:szCs w:val="24"/>
        </w:rPr>
        <w:t xml:space="preserve"> </w:t>
      </w:r>
      <w:r w:rsidRPr="002732DD">
        <w:rPr>
          <w:rFonts w:ascii="Times New Roman" w:hAnsi="Times New Roman" w:cs="Times New Roman"/>
          <w:sz w:val="24"/>
          <w:szCs w:val="24"/>
        </w:rPr>
        <w:t>at 121.</w:t>
      </w:r>
      <w:r w:rsidR="00E36960">
        <w:rPr>
          <w:rFonts w:ascii="Times New Roman" w:hAnsi="Times New Roman" w:cs="Times New Roman"/>
          <w:sz w:val="24"/>
          <w:szCs w:val="24"/>
        </w:rPr>
        <w:t>38</w:t>
      </w:r>
      <w:r w:rsidRPr="002732DD">
        <w:rPr>
          <w:rFonts w:ascii="Times New Roman" w:hAnsi="Times New Roman" w:cs="Times New Roman"/>
          <w:sz w:val="24"/>
          <w:szCs w:val="24"/>
        </w:rPr>
        <w:t xml:space="preserve"> mmHg (95% CI: 120.</w:t>
      </w:r>
      <w:r w:rsidR="00E36960">
        <w:rPr>
          <w:rFonts w:ascii="Times New Roman" w:hAnsi="Times New Roman" w:cs="Times New Roman"/>
          <w:sz w:val="24"/>
          <w:szCs w:val="24"/>
        </w:rPr>
        <w:t>48</w:t>
      </w:r>
      <w:r w:rsidRPr="002732DD">
        <w:rPr>
          <w:rFonts w:ascii="Times New Roman" w:hAnsi="Times New Roman" w:cs="Times New Roman"/>
          <w:sz w:val="24"/>
          <w:szCs w:val="24"/>
        </w:rPr>
        <w:t>-122.2</w:t>
      </w:r>
      <w:r w:rsidR="00E36960">
        <w:rPr>
          <w:rFonts w:ascii="Times New Roman" w:hAnsi="Times New Roman" w:cs="Times New Roman"/>
          <w:sz w:val="24"/>
          <w:szCs w:val="24"/>
        </w:rPr>
        <w:t>8</w:t>
      </w:r>
      <w:r w:rsidRPr="002732DD">
        <w:rPr>
          <w:rFonts w:ascii="Times New Roman" w:hAnsi="Times New Roman" w:cs="Times New Roman"/>
          <w:sz w:val="24"/>
          <w:szCs w:val="24"/>
        </w:rPr>
        <w:t xml:space="preserve">).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w:t>
      </w:r>
      <w:r w:rsidR="00E36960">
        <w:rPr>
          <w:rFonts w:ascii="Times New Roman" w:hAnsi="Times New Roman" w:cs="Times New Roman"/>
          <w:sz w:val="24"/>
          <w:szCs w:val="24"/>
        </w:rPr>
        <w:t>6</w:t>
      </w:r>
      <w:r w:rsidRPr="002732DD">
        <w:rPr>
          <w:rFonts w:ascii="Times New Roman" w:hAnsi="Times New Roman" w:cs="Times New Roman"/>
          <w:sz w:val="24"/>
          <w:szCs w:val="24"/>
        </w:rPr>
        <w:t>.</w:t>
      </w:r>
      <w:r w:rsidR="00E36960">
        <w:rPr>
          <w:rFonts w:ascii="Times New Roman" w:hAnsi="Times New Roman" w:cs="Times New Roman"/>
          <w:sz w:val="24"/>
          <w:szCs w:val="24"/>
        </w:rPr>
        <w:t>82</w:t>
      </w:r>
      <w:r w:rsidRPr="002732DD">
        <w:rPr>
          <w:rFonts w:ascii="Times New Roman" w:hAnsi="Times New Roman" w:cs="Times New Roman"/>
          <w:sz w:val="24"/>
          <w:szCs w:val="24"/>
        </w:rPr>
        <w:t xml:space="preserve"> mmHg (95% CI: 12</w:t>
      </w:r>
      <w:r w:rsidR="00E36960">
        <w:rPr>
          <w:rFonts w:ascii="Times New Roman" w:hAnsi="Times New Roman" w:cs="Times New Roman"/>
          <w:sz w:val="24"/>
          <w:szCs w:val="24"/>
        </w:rPr>
        <w:t>4.81</w:t>
      </w:r>
      <w:r w:rsidRPr="002732DD">
        <w:rPr>
          <w:rFonts w:ascii="Times New Roman" w:hAnsi="Times New Roman" w:cs="Times New Roman"/>
          <w:sz w:val="24"/>
          <w:szCs w:val="24"/>
        </w:rPr>
        <w:t>-12</w:t>
      </w:r>
      <w:r w:rsidR="00E36960">
        <w:rPr>
          <w:rFonts w:ascii="Times New Roman" w:hAnsi="Times New Roman" w:cs="Times New Roman"/>
          <w:sz w:val="24"/>
          <w:szCs w:val="24"/>
        </w:rPr>
        <w:t>8.82</w:t>
      </w:r>
      <w:r w:rsidRPr="002732DD">
        <w:rPr>
          <w:rFonts w:ascii="Times New Roman" w:hAnsi="Times New Roman" w:cs="Times New Roman"/>
          <w:sz w:val="24"/>
          <w:szCs w:val="24"/>
        </w:rPr>
        <w:t xml:space="preserve">). Similarly, the mean diastolic blood pressure was recorded as highest in the </w:t>
      </w:r>
      <w:r w:rsidR="0082647F">
        <w:rPr>
          <w:rFonts w:ascii="Times New Roman" w:hAnsi="Times New Roman" w:cs="Times New Roman"/>
          <w:sz w:val="24"/>
          <w:szCs w:val="24"/>
        </w:rPr>
        <w:t>Sri Lanka</w:t>
      </w:r>
      <w:r w:rsidR="0082647F"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and lowest in </w:t>
      </w:r>
      <w:r w:rsidR="0082647F">
        <w:rPr>
          <w:rFonts w:ascii="Times New Roman" w:hAnsi="Times New Roman" w:cs="Times New Roman"/>
          <w:sz w:val="24"/>
          <w:szCs w:val="24"/>
        </w:rPr>
        <w:t>Maldives</w:t>
      </w:r>
      <w:r w:rsidRPr="002732DD">
        <w:rPr>
          <w:rFonts w:ascii="Times New Roman" w:hAnsi="Times New Roman" w:cs="Times New Roman"/>
          <w:sz w:val="24"/>
          <w:szCs w:val="24"/>
        </w:rPr>
        <w:t xml:space="preserve">, with values of </w:t>
      </w:r>
      <w:r w:rsidR="0082647F">
        <w:rPr>
          <w:rFonts w:ascii="Times New Roman" w:hAnsi="Times New Roman" w:cs="Times New Roman"/>
          <w:sz w:val="24"/>
          <w:szCs w:val="24"/>
        </w:rPr>
        <w:t>84.46</w:t>
      </w:r>
      <w:r w:rsidRPr="002732DD">
        <w:rPr>
          <w:rFonts w:ascii="Times New Roman" w:hAnsi="Times New Roman" w:cs="Times New Roman"/>
          <w:sz w:val="24"/>
          <w:szCs w:val="24"/>
        </w:rPr>
        <w:t xml:space="preserve"> mmHg (95% CI: </w:t>
      </w:r>
      <w:r w:rsidR="0082647F">
        <w:rPr>
          <w:rFonts w:ascii="Times New Roman" w:hAnsi="Times New Roman" w:cs="Times New Roman"/>
          <w:sz w:val="24"/>
          <w:szCs w:val="24"/>
        </w:rPr>
        <w:t>81.51</w:t>
      </w:r>
      <w:r w:rsidRPr="002732DD">
        <w:rPr>
          <w:rFonts w:ascii="Times New Roman" w:hAnsi="Times New Roman" w:cs="Times New Roman"/>
          <w:sz w:val="24"/>
          <w:szCs w:val="24"/>
        </w:rPr>
        <w:t>-</w:t>
      </w:r>
      <w:r w:rsidR="0082647F">
        <w:rPr>
          <w:rFonts w:ascii="Times New Roman" w:hAnsi="Times New Roman" w:cs="Times New Roman"/>
          <w:sz w:val="24"/>
          <w:szCs w:val="24"/>
        </w:rPr>
        <w:t>87.42</w:t>
      </w:r>
      <w:r w:rsidRPr="002732DD">
        <w:rPr>
          <w:rFonts w:ascii="Times New Roman" w:hAnsi="Times New Roman" w:cs="Times New Roman"/>
          <w:sz w:val="24"/>
          <w:szCs w:val="24"/>
        </w:rPr>
        <w:t>) and 7</w:t>
      </w:r>
      <w:r w:rsidR="0082647F">
        <w:rPr>
          <w:rFonts w:ascii="Times New Roman" w:hAnsi="Times New Roman" w:cs="Times New Roman"/>
          <w:sz w:val="24"/>
          <w:szCs w:val="24"/>
        </w:rPr>
        <w:t>6.64</w:t>
      </w:r>
      <w:r w:rsidRPr="002732DD">
        <w:rPr>
          <w:rFonts w:ascii="Times New Roman" w:hAnsi="Times New Roman" w:cs="Times New Roman"/>
          <w:sz w:val="24"/>
          <w:szCs w:val="24"/>
        </w:rPr>
        <w:t xml:space="preserve"> mmHg (95% CI: 7</w:t>
      </w:r>
      <w:r w:rsidR="0082647F">
        <w:rPr>
          <w:rFonts w:ascii="Times New Roman" w:hAnsi="Times New Roman" w:cs="Times New Roman"/>
          <w:sz w:val="24"/>
          <w:szCs w:val="24"/>
        </w:rPr>
        <w:t>6.00</w:t>
      </w:r>
      <w:r w:rsidRPr="002732DD">
        <w:rPr>
          <w:rFonts w:ascii="Times New Roman" w:hAnsi="Times New Roman" w:cs="Times New Roman"/>
          <w:sz w:val="24"/>
          <w:szCs w:val="24"/>
        </w:rPr>
        <w:t>-7</w:t>
      </w:r>
      <w:r w:rsidR="0082647F">
        <w:rPr>
          <w:rFonts w:ascii="Times New Roman" w:hAnsi="Times New Roman" w:cs="Times New Roman"/>
          <w:sz w:val="24"/>
          <w:szCs w:val="24"/>
        </w:rPr>
        <w:t>7</w:t>
      </w:r>
      <w:r w:rsidRPr="002732DD">
        <w:rPr>
          <w:rFonts w:ascii="Times New Roman" w:hAnsi="Times New Roman" w:cs="Times New Roman"/>
          <w:sz w:val="24"/>
          <w:szCs w:val="24"/>
        </w:rPr>
        <w:t>.</w:t>
      </w:r>
      <w:r w:rsidR="0082647F">
        <w:rPr>
          <w:rFonts w:ascii="Times New Roman" w:hAnsi="Times New Roman" w:cs="Times New Roman"/>
          <w:sz w:val="24"/>
          <w:szCs w:val="24"/>
        </w:rPr>
        <w:t>2</w:t>
      </w:r>
      <w:r w:rsidRPr="002732DD">
        <w:rPr>
          <w:rFonts w:ascii="Times New Roman" w:hAnsi="Times New Roman" w:cs="Times New Roman"/>
          <w:sz w:val="24"/>
          <w:szCs w:val="24"/>
        </w:rPr>
        <w:t xml:space="preserve">7),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w:t>
      </w:r>
      <w:r w:rsidR="00AD5B90">
        <w:rPr>
          <w:rFonts w:ascii="Times New Roman" w:hAnsi="Times New Roman" w:cs="Times New Roman"/>
          <w:sz w:val="24"/>
          <w:szCs w:val="24"/>
        </w:rPr>
        <w:t>04</w:t>
      </w:r>
      <w:r w:rsidRPr="002732DD">
        <w:rPr>
          <w:rFonts w:ascii="Times New Roman" w:hAnsi="Times New Roman" w:cs="Times New Roman"/>
          <w:sz w:val="24"/>
          <w:szCs w:val="24"/>
        </w:rPr>
        <w:t xml:space="preserve"> mmHg (95% CI: 8</w:t>
      </w:r>
      <w:r w:rsidR="00AD5B90">
        <w:rPr>
          <w:rFonts w:ascii="Times New Roman" w:hAnsi="Times New Roman" w:cs="Times New Roman"/>
          <w:sz w:val="24"/>
          <w:szCs w:val="24"/>
        </w:rPr>
        <w:t>0.84</w:t>
      </w:r>
      <w:r w:rsidRPr="002732DD">
        <w:rPr>
          <w:rFonts w:ascii="Times New Roman" w:hAnsi="Times New Roman" w:cs="Times New Roman"/>
          <w:sz w:val="24"/>
          <w:szCs w:val="24"/>
        </w:rPr>
        <w:t>-83.</w:t>
      </w:r>
      <w:r w:rsidR="00AD5B90">
        <w:rPr>
          <w:rFonts w:ascii="Times New Roman" w:hAnsi="Times New Roman" w:cs="Times New Roman"/>
          <w:sz w:val="24"/>
          <w:szCs w:val="24"/>
        </w:rPr>
        <w:t>23</w:t>
      </w:r>
      <w:r w:rsidRPr="002732DD">
        <w:rPr>
          <w:rFonts w:ascii="Times New Roman" w:hAnsi="Times New Roman" w:cs="Times New Roman"/>
          <w:sz w:val="24"/>
          <w:szCs w:val="24"/>
        </w:rPr>
        <w:t xml:space="preserve">). Moreover, the mean blood glucose and mean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blood cholesterol levels </w:t>
      </w:r>
      <w:r w:rsidR="00AD5B90">
        <w:rPr>
          <w:rFonts w:ascii="Times New Roman" w:hAnsi="Times New Roman" w:cs="Times New Roman"/>
          <w:sz w:val="24"/>
          <w:szCs w:val="24"/>
        </w:rPr>
        <w:t xml:space="preserve">both </w:t>
      </w:r>
      <w:r w:rsidRPr="002732DD">
        <w:rPr>
          <w:rFonts w:ascii="Times New Roman" w:hAnsi="Times New Roman" w:cs="Times New Roman"/>
          <w:sz w:val="24"/>
          <w:szCs w:val="24"/>
        </w:rPr>
        <w:t>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w:t>
      </w:r>
      <w:r w:rsidR="00AD5B90">
        <w:rPr>
          <w:rFonts w:ascii="Times New Roman" w:hAnsi="Times New Roman" w:cs="Times New Roman"/>
          <w:sz w:val="24"/>
          <w:szCs w:val="24"/>
        </w:rPr>
        <w:t>and</w:t>
      </w:r>
      <w:r w:rsidRPr="002732DD">
        <w:rPr>
          <w:rFonts w:ascii="Times New Roman" w:hAnsi="Times New Roman" w:cs="Times New Roman"/>
          <w:sz w:val="24"/>
          <w:szCs w:val="24"/>
        </w:rPr>
        <w:t xml:space="preserve"> (1</w:t>
      </w:r>
      <w:r w:rsidR="00AD5B90">
        <w:rPr>
          <w:rFonts w:ascii="Times New Roman" w:hAnsi="Times New Roman" w:cs="Times New Roman"/>
          <w:sz w:val="24"/>
          <w:szCs w:val="24"/>
        </w:rPr>
        <w:t>67</w:t>
      </w:r>
      <w:r w:rsidRPr="002732DD">
        <w:rPr>
          <w:rFonts w:ascii="Times New Roman" w:hAnsi="Times New Roman" w:cs="Times New Roman"/>
          <w:sz w:val="24"/>
          <w:szCs w:val="24"/>
        </w:rPr>
        <w:t>.</w:t>
      </w:r>
      <w:r w:rsidR="00AD5B90">
        <w:rPr>
          <w:rFonts w:ascii="Times New Roman" w:hAnsi="Times New Roman" w:cs="Times New Roman"/>
          <w:sz w:val="24"/>
          <w:szCs w:val="24"/>
        </w:rPr>
        <w:t>64</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 while lowest in Timor-Leste (</w:t>
      </w:r>
      <w:r w:rsidR="00AD5B90">
        <w:rPr>
          <w:rFonts w:ascii="Times New Roman" w:hAnsi="Times New Roman" w:cs="Times New Roman"/>
          <w:sz w:val="24"/>
          <w:szCs w:val="24"/>
        </w:rPr>
        <w:t>77.59</w:t>
      </w:r>
      <w:r w:rsidRPr="002732DD">
        <w:rPr>
          <w:rFonts w:ascii="Times New Roman" w:hAnsi="Times New Roman" w:cs="Times New Roman"/>
          <w:sz w:val="24"/>
          <w:szCs w:val="24"/>
        </w:rPr>
        <w:t xml:space="preserve">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w:t>
      </w:r>
      <w:r w:rsidR="00AD5B90">
        <w:rPr>
          <w:rFonts w:ascii="Times New Roman" w:hAnsi="Times New Roman" w:cs="Times New Roman"/>
          <w:sz w:val="24"/>
          <w:szCs w:val="24"/>
        </w:rPr>
        <w:t>42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w:t>
      </w:r>
      <w:r w:rsidR="00AD5B90">
        <w:rPr>
          <w:rFonts w:ascii="Times New Roman" w:hAnsi="Times New Roman" w:cs="Times New Roman"/>
          <w:sz w:val="24"/>
          <w:szCs w:val="24"/>
        </w:rPr>
        <w:t>71.66</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6BF05CBC" w14:textId="6E20404F" w:rsidR="00D01B7C" w:rsidRDefault="0067468A" w:rsidP="00D01B7C">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w:t>
      </w:r>
      <w:r w:rsidR="00AD5B90">
        <w:rPr>
          <w:rFonts w:ascii="Times New Roman" w:hAnsi="Times New Roman" w:cs="Times New Roman"/>
          <w:sz w:val="24"/>
          <w:szCs w:val="24"/>
        </w:rPr>
        <w:t>70</w:t>
      </w:r>
      <w:r w:rsidRPr="002732DD">
        <w:rPr>
          <w:rFonts w:ascii="Times New Roman" w:hAnsi="Times New Roman" w:cs="Times New Roman"/>
          <w:sz w:val="24"/>
          <w:szCs w:val="24"/>
        </w:rPr>
        <w:t>%) and lowest in Maldives (1</w:t>
      </w:r>
      <w:r w:rsidR="00AD5B90">
        <w:rPr>
          <w:rFonts w:ascii="Times New Roman" w:hAnsi="Times New Roman" w:cs="Times New Roman"/>
          <w:sz w:val="24"/>
          <w:szCs w:val="24"/>
        </w:rPr>
        <w:t>8</w:t>
      </w:r>
      <w:r w:rsidRPr="002732DD">
        <w:rPr>
          <w:rFonts w:ascii="Times New Roman" w:hAnsi="Times New Roman" w:cs="Times New Roman"/>
          <w:sz w:val="24"/>
          <w:szCs w:val="24"/>
        </w:rPr>
        <w:t>.0</w:t>
      </w:r>
      <w:r w:rsidR="00AD5B90">
        <w:rPr>
          <w:rFonts w:ascii="Times New Roman" w:hAnsi="Times New Roman" w:cs="Times New Roman"/>
          <w:sz w:val="24"/>
          <w:szCs w:val="24"/>
        </w:rPr>
        <w:t>1</w:t>
      </w:r>
      <w:r w:rsidRPr="002732DD">
        <w:rPr>
          <w:rFonts w:ascii="Times New Roman" w:hAnsi="Times New Roman" w:cs="Times New Roman"/>
          <w:sz w:val="24"/>
          <w:szCs w:val="24"/>
        </w:rPr>
        <w:t xml:space="preserve">%). </w:t>
      </w:r>
      <w:r w:rsidR="00C66112" w:rsidRPr="002732DD">
        <w:rPr>
          <w:rFonts w:ascii="Times New Roman" w:hAnsi="Times New Roman" w:cs="Times New Roman"/>
          <w:b/>
          <w:kern w:val="0"/>
          <w:sz w:val="24"/>
          <w:szCs w:val="24"/>
        </w:rPr>
        <w:t xml:space="preserve">Table </w:t>
      </w:r>
      <w:r w:rsidR="00AD5B90">
        <w:rPr>
          <w:rFonts w:ascii="Times New Roman" w:hAnsi="Times New Roman" w:cs="Times New Roman"/>
          <w:b/>
          <w:kern w:val="0"/>
          <w:sz w:val="24"/>
          <w:szCs w:val="24"/>
        </w:rPr>
        <w:t>7</w:t>
      </w:r>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r w:rsidR="00AD5B90">
        <w:rPr>
          <w:rFonts w:ascii="Times New Roman" w:hAnsi="Times New Roman" w:cs="Times New Roman"/>
          <w:kern w:val="0"/>
          <w:sz w:val="24"/>
          <w:szCs w:val="24"/>
        </w:rPr>
        <w:t>7</w:t>
      </w:r>
      <w:r w:rsidR="00E03A97" w:rsidRPr="002732DD">
        <w:rPr>
          <w:rFonts w:ascii="Times New Roman" w:hAnsi="Times New Roman" w:cs="Times New Roman"/>
          <w:kern w:val="0"/>
          <w:sz w:val="24"/>
          <w:szCs w:val="24"/>
        </w:rPr>
        <w:t>.</w:t>
      </w:r>
      <w:r w:rsidR="00AD5B90">
        <w:rPr>
          <w:rFonts w:ascii="Times New Roman" w:hAnsi="Times New Roman" w:cs="Times New Roman"/>
          <w:kern w:val="0"/>
          <w:sz w:val="24"/>
          <w:szCs w:val="24"/>
        </w:rPr>
        <w:t>95</w:t>
      </w:r>
      <w:r w:rsidR="00C66112" w:rsidRPr="002732DD">
        <w:rPr>
          <w:rFonts w:ascii="Times New Roman" w:hAnsi="Times New Roman" w:cs="Times New Roman"/>
          <w:kern w:val="0"/>
          <w:sz w:val="24"/>
          <w:szCs w:val="24"/>
        </w:rPr>
        <w:t>%), Sri Lanka (</w:t>
      </w:r>
      <w:r w:rsidR="00045179">
        <w:rPr>
          <w:rFonts w:ascii="Times New Roman" w:hAnsi="Times New Roman" w:cs="Times New Roman"/>
          <w:kern w:val="0"/>
          <w:sz w:val="24"/>
          <w:szCs w:val="24"/>
        </w:rPr>
        <w:t>9.06</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r w:rsidR="00045179">
        <w:rPr>
          <w:rFonts w:ascii="Times New Roman" w:hAnsi="Times New Roman" w:cs="Times New Roman"/>
          <w:kern w:val="0"/>
          <w:sz w:val="24"/>
          <w:szCs w:val="24"/>
        </w:rPr>
        <w:t>8.84</w:t>
      </w:r>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w:t>
      </w:r>
      <w:r w:rsidR="00045179">
        <w:rPr>
          <w:rFonts w:ascii="Times New Roman" w:hAnsi="Times New Roman" w:cs="Times New Roman"/>
          <w:kern w:val="0"/>
          <w:sz w:val="24"/>
          <w:szCs w:val="24"/>
        </w:rPr>
        <w:t>0</w:t>
      </w:r>
      <w:r w:rsidR="00C66112"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88</w:t>
      </w:r>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5</w:t>
      </w:r>
      <w:r w:rsidR="00045179">
        <w:rPr>
          <w:rFonts w:ascii="Times New Roman" w:hAnsi="Times New Roman" w:cs="Times New Roman"/>
          <w:kern w:val="0"/>
          <w:sz w:val="24"/>
          <w:szCs w:val="24"/>
        </w:rPr>
        <w:t>0.63</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n (2</w:t>
      </w:r>
      <w:r w:rsidR="00045179">
        <w:rPr>
          <w:rFonts w:ascii="Times New Roman" w:hAnsi="Times New Roman" w:cs="Times New Roman"/>
          <w:kern w:val="0"/>
          <w:sz w:val="24"/>
          <w:szCs w:val="24"/>
        </w:rPr>
        <w:t>3.30</w:t>
      </w:r>
      <w:r w:rsidR="0084421C"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 Myanmar (27.14%)</w:t>
      </w:r>
      <w:r w:rsidR="0084421C" w:rsidRPr="002732DD">
        <w:rPr>
          <w:rFonts w:ascii="Times New Roman" w:hAnsi="Times New Roman" w:cs="Times New Roman"/>
          <w:kern w:val="0"/>
          <w:sz w:val="24"/>
          <w:szCs w:val="24"/>
        </w:rPr>
        <w:t xml:space="preserve">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w:t>
      </w:r>
      <w:r w:rsidR="00045179">
        <w:rPr>
          <w:rFonts w:ascii="Times New Roman" w:hAnsi="Times New Roman" w:cs="Times New Roman"/>
          <w:kern w:val="0"/>
          <w:sz w:val="24"/>
          <w:szCs w:val="24"/>
        </w:rPr>
        <w:t>82</w:t>
      </w:r>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m</w:t>
      </w:r>
      <w:r w:rsidR="00025180">
        <w:rPr>
          <w:rFonts w:ascii="Times New Roman" w:hAnsi="Times New Roman" w:cs="Times New Roman"/>
          <w:kern w:val="0"/>
          <w:sz w:val="24"/>
          <w:szCs w:val="24"/>
        </w:rPr>
        <w:t>ale</w:t>
      </w:r>
      <w:r w:rsidR="00C66112" w:rsidRPr="002732DD">
        <w:rPr>
          <w:rFonts w:ascii="Times New Roman" w:hAnsi="Times New Roman" w:cs="Times New Roman"/>
          <w:kern w:val="0"/>
          <w:sz w:val="24"/>
          <w:szCs w:val="24"/>
        </w:rPr>
        <w:t xml:space="preserve">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xml:space="preserve">, while </w:t>
      </w:r>
      <w:r w:rsidR="00D01B7C">
        <w:rPr>
          <w:rFonts w:ascii="Times New Roman" w:hAnsi="Times New Roman" w:cs="Times New Roman"/>
          <w:kern w:val="0"/>
          <w:sz w:val="24"/>
          <w:szCs w:val="24"/>
        </w:rPr>
        <w:t>females</w:t>
      </w:r>
      <w:r w:rsidR="00C66112" w:rsidRPr="002732DD">
        <w:rPr>
          <w:rFonts w:ascii="Times New Roman" w:hAnsi="Times New Roman" w:cs="Times New Roman"/>
          <w:kern w:val="0"/>
          <w:sz w:val="24"/>
          <w:szCs w:val="24"/>
        </w:rPr>
        <w:t xml:space="preserve"> have the </w:t>
      </w:r>
      <w:r w:rsidR="00045179">
        <w:rPr>
          <w:rFonts w:ascii="Times New Roman" w:hAnsi="Times New Roman" w:cs="Times New Roman"/>
          <w:kern w:val="0"/>
          <w:sz w:val="24"/>
          <w:szCs w:val="24"/>
        </w:rPr>
        <w:t>lowest</w:t>
      </w:r>
      <w:r w:rsidR="00C66112" w:rsidRPr="002732DD">
        <w:rPr>
          <w:rFonts w:ascii="Times New Roman" w:hAnsi="Times New Roman" w:cs="Times New Roman"/>
          <w:kern w:val="0"/>
          <w:sz w:val="24"/>
          <w:szCs w:val="24"/>
        </w:rPr>
        <w:t xml:space="preserve"> percentage</w:t>
      </w:r>
      <w:r w:rsidR="00045179">
        <w:rPr>
          <w:rFonts w:ascii="Times New Roman" w:hAnsi="Times New Roman" w:cs="Times New Roman"/>
          <w:kern w:val="0"/>
          <w:sz w:val="24"/>
          <w:szCs w:val="24"/>
        </w:rPr>
        <w:t xml:space="preserve"> in Maldives</w:t>
      </w:r>
      <w:r w:rsidR="0084421C" w:rsidRPr="002732DD">
        <w:rPr>
          <w:rFonts w:ascii="Times New Roman" w:hAnsi="Times New Roman" w:cs="Times New Roman"/>
          <w:kern w:val="0"/>
          <w:sz w:val="24"/>
          <w:szCs w:val="24"/>
        </w:rPr>
        <w:t xml:space="preserve"> </w:t>
      </w:r>
      <w:r w:rsidR="00045179">
        <w:rPr>
          <w:rFonts w:ascii="Times New Roman" w:hAnsi="Times New Roman" w:cs="Times New Roman"/>
          <w:kern w:val="0"/>
          <w:sz w:val="24"/>
          <w:szCs w:val="24"/>
        </w:rPr>
        <w:t>(15.69</w:t>
      </w:r>
      <w:r w:rsidR="0084421C"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w:t>
      </w:r>
      <w:r w:rsidR="0084421C" w:rsidRPr="002732DD">
        <w:rPr>
          <w:rFonts w:ascii="Times New Roman" w:hAnsi="Times New Roman" w:cs="Times New Roman"/>
          <w:kern w:val="0"/>
          <w:sz w:val="24"/>
          <w:szCs w:val="24"/>
        </w:rPr>
        <w:t xml:space="preserve">, </w:t>
      </w:r>
      <w:r w:rsidR="00045179">
        <w:rPr>
          <w:rFonts w:ascii="Times New Roman" w:hAnsi="Times New Roman" w:cs="Times New Roman"/>
          <w:kern w:val="0"/>
          <w:sz w:val="24"/>
          <w:szCs w:val="24"/>
        </w:rPr>
        <w:t xml:space="preserve">Timor-Leste (28.03%) </w:t>
      </w:r>
      <w:r w:rsidR="0084421C" w:rsidRPr="002732DD">
        <w:rPr>
          <w:rFonts w:ascii="Times New Roman" w:hAnsi="Times New Roman" w:cs="Times New Roman"/>
          <w:kern w:val="0"/>
          <w:sz w:val="24"/>
          <w:szCs w:val="24"/>
        </w:rPr>
        <w:t xml:space="preserve">and </w:t>
      </w:r>
      <w:r w:rsidR="00045179">
        <w:rPr>
          <w:rFonts w:ascii="Times New Roman" w:hAnsi="Times New Roman" w:cs="Times New Roman"/>
          <w:kern w:val="0"/>
          <w:sz w:val="24"/>
          <w:szCs w:val="24"/>
        </w:rPr>
        <w:t>Nepal (20.66%)</w:t>
      </w:r>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w:t>
      </w:r>
      <w:r w:rsidR="000208CC">
        <w:rPr>
          <w:rFonts w:ascii="Times New Roman" w:hAnsi="Times New Roman" w:cs="Times New Roman"/>
          <w:kern w:val="0"/>
          <w:sz w:val="24"/>
          <w:szCs w:val="24"/>
        </w:rPr>
        <w:t>to</w:t>
      </w:r>
      <w:r w:rsidR="00C66112" w:rsidRPr="002732DD">
        <w:rPr>
          <w:rFonts w:ascii="Times New Roman" w:hAnsi="Times New Roman" w:cs="Times New Roman"/>
          <w:kern w:val="0"/>
          <w:sz w:val="24"/>
          <w:szCs w:val="24"/>
        </w:rPr>
        <w:t xml:space="preserve">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170"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170"/>
    <w:p w14:paraId="2901ED95" w14:textId="75FAD65A"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The percentage of participants who have diabetes was highest in Bangladesh, at 8.</w:t>
      </w:r>
      <w:r w:rsidR="00D01B7C">
        <w:rPr>
          <w:rFonts w:ascii="Times New Roman" w:hAnsi="Times New Roman" w:cs="Times New Roman"/>
          <w:sz w:val="24"/>
          <w:szCs w:val="24"/>
        </w:rPr>
        <w:t>71</w:t>
      </w:r>
      <w:r w:rsidRPr="002732DD">
        <w:rPr>
          <w:rFonts w:ascii="Times New Roman" w:hAnsi="Times New Roman" w:cs="Times New Roman"/>
          <w:sz w:val="24"/>
          <w:szCs w:val="24"/>
        </w:rPr>
        <w:t xml:space="preserve">%,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w:t>
      </w:r>
      <w:r w:rsidR="00D01B7C">
        <w:rPr>
          <w:rFonts w:ascii="Times New Roman" w:hAnsi="Times New Roman" w:cs="Times New Roman"/>
          <w:sz w:val="24"/>
          <w:szCs w:val="24"/>
        </w:rPr>
        <w:t>15</w:t>
      </w:r>
      <w:r w:rsidRPr="002732DD">
        <w:rPr>
          <w:rFonts w:ascii="Times New Roman" w:hAnsi="Times New Roman" w:cs="Times New Roman"/>
          <w:sz w:val="24"/>
          <w:szCs w:val="24"/>
        </w:rPr>
        <w:t>%</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r w:rsidR="00D01B7C">
        <w:rPr>
          <w:rFonts w:ascii="Times New Roman" w:hAnsi="Times New Roman" w:cs="Times New Roman"/>
          <w:kern w:val="0"/>
          <w:sz w:val="24"/>
          <w:szCs w:val="24"/>
        </w:rPr>
        <w:t>1.89</w:t>
      </w:r>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D01B7C">
        <w:rPr>
          <w:rFonts w:ascii="Times New Roman" w:hAnsi="Times New Roman" w:cs="Times New Roman"/>
          <w:kern w:val="0"/>
          <w:sz w:val="24"/>
          <w:szCs w:val="24"/>
        </w:rPr>
        <w:t>0.66</w:t>
      </w:r>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xml:space="preserve">%). In contrast, the 60 years or above age group exhibits higher percentages in the same </w:t>
      </w:r>
      <w:r w:rsidR="0028781E" w:rsidRPr="002732DD">
        <w:rPr>
          <w:rFonts w:ascii="Times New Roman" w:hAnsi="Times New Roman" w:cs="Times New Roman"/>
          <w:kern w:val="0"/>
          <w:sz w:val="24"/>
          <w:szCs w:val="24"/>
        </w:rPr>
        <w:lastRenderedPageBreak/>
        <w:t>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w:t>
      </w:r>
      <w:r w:rsidR="00D01B7C">
        <w:rPr>
          <w:rFonts w:ascii="Times New Roman" w:hAnsi="Times New Roman" w:cs="Times New Roman"/>
          <w:kern w:val="0"/>
          <w:sz w:val="24"/>
          <w:szCs w:val="24"/>
        </w:rPr>
        <w:t>77</w:t>
      </w:r>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w:t>
      </w:r>
      <w:r w:rsidR="00D01B7C">
        <w:rPr>
          <w:rFonts w:ascii="Times New Roman" w:hAnsi="Times New Roman" w:cs="Times New Roman"/>
          <w:kern w:val="0"/>
          <w:sz w:val="24"/>
          <w:szCs w:val="24"/>
        </w:rPr>
        <w:t>37</w:t>
      </w:r>
      <w:r w:rsidR="0028781E" w:rsidRPr="002732DD">
        <w:rPr>
          <w:rFonts w:ascii="Times New Roman" w:hAnsi="Times New Roman" w:cs="Times New Roman"/>
          <w:kern w:val="0"/>
          <w:sz w:val="24"/>
          <w:szCs w:val="24"/>
        </w:rPr>
        <w:t>%), 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r w:rsidR="00025180">
        <w:rPr>
          <w:rFonts w:ascii="Times New Roman" w:hAnsi="Times New Roman" w:cs="Times New Roman"/>
          <w:kern w:val="0"/>
          <w:sz w:val="24"/>
          <w:szCs w:val="24"/>
        </w:rPr>
        <w:t>males</w:t>
      </w:r>
      <w:r w:rsidR="0028781E" w:rsidRPr="002732DD">
        <w:rPr>
          <w:rFonts w:ascii="Times New Roman" w:hAnsi="Times New Roman" w:cs="Times New Roman"/>
          <w:kern w:val="0"/>
          <w:sz w:val="24"/>
          <w:szCs w:val="24"/>
        </w:rPr>
        <w:t xml:space="preserve">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t>
      </w:r>
      <w:r w:rsidR="00025180">
        <w:rPr>
          <w:rFonts w:ascii="Times New Roman" w:hAnsi="Times New Roman" w:cs="Times New Roman"/>
          <w:kern w:val="0"/>
          <w:sz w:val="24"/>
          <w:szCs w:val="24"/>
        </w:rPr>
        <w:t>females</w:t>
      </w:r>
      <w:r w:rsidR="0028781E" w:rsidRPr="002732DD">
        <w:rPr>
          <w:rFonts w:ascii="Times New Roman" w:hAnsi="Times New Roman" w:cs="Times New Roman"/>
          <w:kern w:val="0"/>
          <w:sz w:val="24"/>
          <w:szCs w:val="24"/>
        </w:rPr>
        <w:t xml:space="preserve">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r w:rsidR="00025180">
        <w:rPr>
          <w:rFonts w:ascii="Times New Roman" w:hAnsi="Times New Roman" w:cs="Times New Roman"/>
          <w:kern w:val="0"/>
          <w:sz w:val="24"/>
          <w:szCs w:val="24"/>
        </w:rPr>
        <w:t>males</w:t>
      </w:r>
      <w:r w:rsidR="006E50FF" w:rsidRPr="002732DD">
        <w:rPr>
          <w:rFonts w:ascii="Times New Roman" w:hAnsi="Times New Roman" w:cs="Times New Roman"/>
          <w:kern w:val="0"/>
          <w:sz w:val="24"/>
          <w:szCs w:val="24"/>
        </w:rPr>
        <w:t xml:space="preserve"> and lowest in </w:t>
      </w:r>
      <w:r w:rsidR="00025180">
        <w:rPr>
          <w:rFonts w:ascii="Times New Roman" w:hAnsi="Times New Roman" w:cs="Times New Roman"/>
          <w:kern w:val="0"/>
          <w:sz w:val="24"/>
          <w:szCs w:val="24"/>
        </w:rPr>
        <w:t>females</w:t>
      </w:r>
      <w:r w:rsidR="006E50FF" w:rsidRPr="002732DD">
        <w:rPr>
          <w:rFonts w:ascii="Times New Roman" w:hAnsi="Times New Roman" w:cs="Times New Roman"/>
          <w:kern w:val="0"/>
          <w:sz w:val="24"/>
          <w:szCs w:val="24"/>
        </w:rPr>
        <w:t xml:space="preserve">.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 xml:space="preserve">individuals with no formal education </w:t>
      </w:r>
      <w:r w:rsidR="000208CC">
        <w:rPr>
          <w:rFonts w:ascii="Times New Roman" w:hAnsi="Times New Roman" w:cs="Times New Roman"/>
          <w:kern w:val="0"/>
          <w:sz w:val="24"/>
          <w:szCs w:val="24"/>
        </w:rPr>
        <w:t>to</w:t>
      </w:r>
      <w:r w:rsidR="0028781E" w:rsidRPr="002732DD">
        <w:rPr>
          <w:rFonts w:ascii="Times New Roman" w:hAnsi="Times New Roman" w:cs="Times New Roman"/>
          <w:kern w:val="0"/>
          <w:sz w:val="24"/>
          <w:szCs w:val="24"/>
        </w:rPr>
        <w:t xml:space="preserve">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r w:rsidR="00D01B7C">
        <w:rPr>
          <w:rFonts w:ascii="Times New Roman" w:hAnsi="Times New Roman" w:cs="Times New Roman"/>
          <w:kern w:val="0"/>
          <w:sz w:val="24"/>
          <w:szCs w:val="24"/>
        </w:rPr>
        <w:t xml:space="preserve"> </w:t>
      </w:r>
      <w:r w:rsidRPr="002C06D3">
        <w:rPr>
          <w:rFonts w:ascii="Times New Roman" w:hAnsi="Times New Roman" w:cs="Times New Roman"/>
          <w:b/>
          <w:kern w:val="0"/>
          <w:sz w:val="24"/>
          <w:szCs w:val="24"/>
        </w:rPr>
        <w:t xml:space="preserve">(Table </w:t>
      </w:r>
      <w:r w:rsidR="00D01B7C">
        <w:rPr>
          <w:rFonts w:ascii="Times New Roman" w:hAnsi="Times New Roman" w:cs="Times New Roman"/>
          <w:b/>
          <w:kern w:val="0"/>
          <w:sz w:val="24"/>
          <w:szCs w:val="24"/>
        </w:rPr>
        <w:t>8</w:t>
      </w:r>
      <w:r w:rsidRPr="002C06D3">
        <w:rPr>
          <w:rFonts w:ascii="Times New Roman" w:hAnsi="Times New Roman" w:cs="Times New Roman"/>
          <w:b/>
          <w:kern w:val="0"/>
          <w:sz w:val="24"/>
          <w:szCs w:val="24"/>
        </w:rPr>
        <w:t>)</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6F683404"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w:t>
      </w:r>
      <w:r w:rsidR="00D01B7C">
        <w:rPr>
          <w:rFonts w:ascii="Times New Roman" w:hAnsi="Times New Roman" w:cs="Times New Roman"/>
          <w:sz w:val="24"/>
          <w:szCs w:val="24"/>
        </w:rPr>
        <w:t>4.40</w:t>
      </w:r>
      <w:r w:rsidRPr="002732DD">
        <w:rPr>
          <w:rFonts w:ascii="Times New Roman" w:hAnsi="Times New Roman" w:cs="Times New Roman"/>
          <w:sz w:val="24"/>
          <w:szCs w:val="24"/>
        </w:rPr>
        <w:t>%, and lowest in Nepal, at 11.1</w:t>
      </w:r>
      <w:r w:rsidR="00E36F22">
        <w:rPr>
          <w:rFonts w:ascii="Times New Roman" w:hAnsi="Times New Roman" w:cs="Times New Roman"/>
          <w:sz w:val="24"/>
          <w:szCs w:val="24"/>
        </w:rPr>
        <w:t>3</w:t>
      </w:r>
      <w:r w:rsidRPr="002732DD">
        <w:rPr>
          <w:rFonts w:ascii="Times New Roman" w:hAnsi="Times New Roman" w:cs="Times New Roman"/>
          <w:sz w:val="24"/>
          <w:szCs w:val="24"/>
        </w:rPr>
        <w:t>%.</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r w:rsidR="00025180">
        <w:rPr>
          <w:rFonts w:ascii="Times New Roman" w:hAnsi="Times New Roman" w:cs="Times New Roman"/>
          <w:sz w:val="24"/>
          <w:szCs w:val="24"/>
        </w:rPr>
        <w:t xml:space="preserve">total blood </w:t>
      </w:r>
      <w:r w:rsidR="00FD0615" w:rsidRPr="002732DD">
        <w:rPr>
          <w:rFonts w:ascii="Times New Roman" w:hAnsi="Times New Roman" w:cs="Times New Roman"/>
          <w:sz w:val="24"/>
          <w:szCs w:val="24"/>
        </w:rPr>
        <w:t>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r w:rsidR="0035135C">
        <w:rPr>
          <w:rFonts w:ascii="Times New Roman" w:hAnsi="Times New Roman" w:cs="Times New Roman"/>
          <w:sz w:val="24"/>
          <w:szCs w:val="24"/>
        </w:rPr>
        <w:t>03</w:t>
      </w:r>
      <w:r w:rsidR="00FD0615" w:rsidRPr="002732DD">
        <w:rPr>
          <w:rFonts w:ascii="Times New Roman" w:hAnsi="Times New Roman" w:cs="Times New Roman"/>
          <w:sz w:val="24"/>
          <w:szCs w:val="24"/>
        </w:rPr>
        <w:t>%), Myanmar (</w:t>
      </w:r>
      <w:r w:rsidR="0035135C">
        <w:rPr>
          <w:rFonts w:ascii="Times New Roman" w:hAnsi="Times New Roman" w:cs="Times New Roman"/>
          <w:sz w:val="24"/>
          <w:szCs w:val="24"/>
        </w:rPr>
        <w:t>18.45</w:t>
      </w:r>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r w:rsidR="0035135C">
        <w:rPr>
          <w:rFonts w:ascii="Times New Roman" w:hAnsi="Times New Roman" w:cs="Times New Roman"/>
          <w:sz w:val="24"/>
          <w:szCs w:val="24"/>
        </w:rPr>
        <w:t>7.50</w:t>
      </w:r>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r w:rsidR="000208CC">
        <w:rPr>
          <w:rFonts w:ascii="Times New Roman" w:hAnsi="Times New Roman" w:cs="Times New Roman"/>
          <w:sz w:val="24"/>
          <w:szCs w:val="24"/>
        </w:rPr>
        <w:t>27.21</w:t>
      </w:r>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w:t>
      </w:r>
      <w:r w:rsidR="000208CC">
        <w:rPr>
          <w:rFonts w:ascii="Times New Roman" w:hAnsi="Times New Roman" w:cs="Times New Roman"/>
          <w:sz w:val="24"/>
          <w:szCs w:val="24"/>
        </w:rPr>
        <w:t>8.91</w:t>
      </w:r>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Timor-Leste (1</w:t>
      </w:r>
      <w:r w:rsidR="000208CC">
        <w:rPr>
          <w:rFonts w:ascii="Times New Roman" w:hAnsi="Times New Roman" w:cs="Times New Roman"/>
          <w:sz w:val="24"/>
          <w:szCs w:val="24"/>
        </w:rPr>
        <w:t>7.46</w:t>
      </w:r>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r w:rsidR="000208CC">
        <w:rPr>
          <w:rFonts w:ascii="Times New Roman" w:hAnsi="Times New Roman" w:cs="Times New Roman"/>
          <w:sz w:val="24"/>
          <w:szCs w:val="24"/>
        </w:rPr>
        <w:t xml:space="preserve">All countries exhibit </w:t>
      </w:r>
      <w:r w:rsidR="00FD0615" w:rsidRPr="002732DD">
        <w:rPr>
          <w:rFonts w:ascii="Times New Roman" w:hAnsi="Times New Roman" w:cs="Times New Roman"/>
          <w:sz w:val="24"/>
          <w:szCs w:val="24"/>
        </w:rPr>
        <w:t xml:space="preserve">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171" w:name="_Hlk161155397"/>
      <w:r w:rsidR="003D1CA4" w:rsidRPr="002732DD">
        <w:rPr>
          <w:rFonts w:ascii="Times New Roman" w:hAnsi="Times New Roman" w:cs="Times New Roman"/>
          <w:color w:val="000000"/>
          <w:sz w:val="24"/>
          <w:szCs w:val="24"/>
        </w:rPr>
        <w:t>hypercholesterolemi</w:t>
      </w:r>
      <w:bookmarkEnd w:id="171"/>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w:t>
      </w:r>
      <w:r w:rsidR="000208CC">
        <w:rPr>
          <w:rFonts w:ascii="Times New Roman" w:hAnsi="Times New Roman" w:cs="Times New Roman"/>
          <w:sz w:val="24"/>
          <w:szCs w:val="24"/>
        </w:rPr>
        <w:t xml:space="preserve">in females </w:t>
      </w:r>
      <w:r w:rsidR="002842DA" w:rsidRPr="002732DD">
        <w:rPr>
          <w:rFonts w:ascii="Times New Roman" w:hAnsi="Times New Roman" w:cs="Times New Roman"/>
          <w:sz w:val="24"/>
          <w:szCs w:val="24"/>
        </w:rPr>
        <w:t xml:space="preserve">than </w:t>
      </w:r>
      <w:r w:rsidR="000208CC">
        <w:rPr>
          <w:rFonts w:ascii="Times New Roman" w:hAnsi="Times New Roman" w:cs="Times New Roman"/>
          <w:sz w:val="24"/>
          <w:szCs w:val="24"/>
        </w:rPr>
        <w:t>males</w:t>
      </w:r>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w:t>
      </w:r>
      <w:r w:rsidR="000208CC">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among individuals with no formal education </w:t>
      </w:r>
      <w:r w:rsidR="000208CC">
        <w:rPr>
          <w:rFonts w:ascii="Times New Roman" w:hAnsi="Times New Roman" w:cs="Times New Roman"/>
          <w:sz w:val="24"/>
          <w:szCs w:val="24"/>
        </w:rPr>
        <w:t>to</w:t>
      </w:r>
      <w:r w:rsidR="00FD0615" w:rsidRPr="002732DD">
        <w:rPr>
          <w:rFonts w:ascii="Times New Roman" w:hAnsi="Times New Roman" w:cs="Times New Roman"/>
          <w:sz w:val="24"/>
          <w:szCs w:val="24"/>
        </w:rPr>
        <w:t xml:space="preserve"> basic literacy</w:t>
      </w:r>
      <w:r w:rsidR="000208CC">
        <w:rPr>
          <w:rFonts w:ascii="Times New Roman" w:hAnsi="Times New Roman" w:cs="Times New Roman"/>
          <w:sz w:val="24"/>
          <w:szCs w:val="24"/>
        </w:rPr>
        <w:t xml:space="preserve"> in other countries (</w:t>
      </w:r>
      <w:r w:rsidRPr="002C06D3">
        <w:rPr>
          <w:rFonts w:ascii="Times New Roman" w:hAnsi="Times New Roman" w:cs="Times New Roman"/>
          <w:b/>
          <w:sz w:val="24"/>
          <w:szCs w:val="24"/>
        </w:rPr>
        <w:t xml:space="preserve">Table </w:t>
      </w:r>
      <w:r w:rsidR="00E36F22">
        <w:rPr>
          <w:rFonts w:ascii="Times New Roman" w:hAnsi="Times New Roman" w:cs="Times New Roman"/>
          <w:b/>
          <w:sz w:val="24"/>
          <w:szCs w:val="24"/>
        </w:rPr>
        <w:t>9</w:t>
      </w:r>
      <w:r w:rsidRPr="002C06D3">
        <w:rPr>
          <w:rFonts w:ascii="Times New Roman" w:hAnsi="Times New Roman" w:cs="Times New Roman"/>
          <w:b/>
          <w:sz w:val="24"/>
          <w:szCs w:val="24"/>
        </w:rPr>
        <w:t>)</w:t>
      </w:r>
      <w:r w:rsidR="00FD0615" w:rsidRPr="002732DD">
        <w:rPr>
          <w:rFonts w:ascii="Times New Roman" w:hAnsi="Times New Roman" w:cs="Times New Roman"/>
          <w:sz w:val="24"/>
          <w:szCs w:val="24"/>
        </w:rPr>
        <w:t>.</w:t>
      </w:r>
      <w:del w:id="172" w:author="Mohammad Nayeem Hasan" w:date="2024-09-03T00:13:00Z" w16du:dateUtc="2024-09-02T18:13:00Z">
        <w:r w:rsidR="00FD0615" w:rsidRPr="002732DD" w:rsidDel="00427B4A">
          <w:rPr>
            <w:rFonts w:ascii="Times New Roman" w:hAnsi="Times New Roman" w:cs="Times New Roman"/>
            <w:sz w:val="24"/>
            <w:szCs w:val="24"/>
          </w:rPr>
          <w:delText xml:space="preserve"> </w:delText>
        </w:r>
      </w:del>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702FBF7F"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r w:rsidR="001C3244">
        <w:rPr>
          <w:rFonts w:ascii="Times New Roman" w:hAnsi="Times New Roman" w:cs="Times New Roman"/>
          <w:b/>
          <w:sz w:val="24"/>
          <w:szCs w:val="24"/>
        </w:rPr>
        <w:t>10</w:t>
      </w:r>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w:t>
      </w:r>
      <w:r w:rsidR="001C3244">
        <w:rPr>
          <w:rFonts w:ascii="Times New Roman" w:hAnsi="Times New Roman" w:cs="Times New Roman"/>
          <w:sz w:val="24"/>
          <w:szCs w:val="24"/>
        </w:rPr>
        <w:t>7.39</w:t>
      </w:r>
      <w:r w:rsidRPr="002732DD">
        <w:rPr>
          <w:rFonts w:ascii="Times New Roman" w:hAnsi="Times New Roman" w:cs="Times New Roman"/>
          <w:sz w:val="24"/>
          <w:szCs w:val="24"/>
        </w:rPr>
        <w:t>%, 5.</w:t>
      </w:r>
      <w:r w:rsidR="001C3244">
        <w:rPr>
          <w:rFonts w:ascii="Times New Roman" w:hAnsi="Times New Roman" w:cs="Times New Roman"/>
          <w:sz w:val="24"/>
          <w:szCs w:val="24"/>
        </w:rPr>
        <w:t>69</w:t>
      </w:r>
      <w:r w:rsidRPr="002732DD">
        <w:rPr>
          <w:rFonts w:ascii="Times New Roman" w:hAnsi="Times New Roman" w:cs="Times New Roman"/>
          <w:sz w:val="24"/>
          <w:szCs w:val="24"/>
        </w:rPr>
        <w:t>%, and 3</w:t>
      </w:r>
      <w:r w:rsidR="001C3244">
        <w:rPr>
          <w:rFonts w:ascii="Times New Roman" w:hAnsi="Times New Roman" w:cs="Times New Roman"/>
          <w:sz w:val="24"/>
          <w:szCs w:val="24"/>
        </w:rPr>
        <w:t>1</w:t>
      </w:r>
      <w:r w:rsidRPr="002732DD">
        <w:rPr>
          <w:rFonts w:ascii="Times New Roman" w:hAnsi="Times New Roman" w:cs="Times New Roman"/>
          <w:sz w:val="24"/>
          <w:szCs w:val="24"/>
        </w:rPr>
        <w:t>.</w:t>
      </w:r>
      <w:r w:rsidR="001C3244">
        <w:rPr>
          <w:rFonts w:ascii="Times New Roman" w:hAnsi="Times New Roman" w:cs="Times New Roman"/>
          <w:sz w:val="24"/>
          <w:szCs w:val="24"/>
        </w:rPr>
        <w:t>21</w:t>
      </w:r>
      <w:r w:rsidRPr="002732DD">
        <w:rPr>
          <w:rFonts w:ascii="Times New Roman" w:hAnsi="Times New Roman" w:cs="Times New Roman"/>
          <w:sz w:val="24"/>
          <w:szCs w:val="24"/>
        </w:rPr>
        <w:t>%, respectively. Among younger individuals (aged 18-29), these rates are notably lower at 1</w:t>
      </w:r>
      <w:r w:rsidR="001C3244">
        <w:rPr>
          <w:rFonts w:ascii="Times New Roman" w:hAnsi="Times New Roman" w:cs="Times New Roman"/>
          <w:sz w:val="24"/>
          <w:szCs w:val="24"/>
        </w:rPr>
        <w:t>0.97</w:t>
      </w:r>
      <w:r w:rsidRPr="002732DD">
        <w:rPr>
          <w:rFonts w:ascii="Times New Roman" w:hAnsi="Times New Roman" w:cs="Times New Roman"/>
          <w:sz w:val="24"/>
          <w:szCs w:val="24"/>
        </w:rPr>
        <w:t>%, 1.</w:t>
      </w:r>
      <w:r w:rsidR="001C3244">
        <w:rPr>
          <w:rFonts w:ascii="Times New Roman" w:hAnsi="Times New Roman" w:cs="Times New Roman"/>
          <w:sz w:val="24"/>
          <w:szCs w:val="24"/>
        </w:rPr>
        <w:t>35</w:t>
      </w:r>
      <w:r w:rsidRPr="002732DD">
        <w:rPr>
          <w:rFonts w:ascii="Times New Roman" w:hAnsi="Times New Roman" w:cs="Times New Roman"/>
          <w:sz w:val="24"/>
          <w:szCs w:val="24"/>
        </w:rPr>
        <w:t>%, and 1</w:t>
      </w:r>
      <w:r w:rsidR="00423C62">
        <w:rPr>
          <w:rFonts w:ascii="Times New Roman" w:hAnsi="Times New Roman" w:cs="Times New Roman"/>
          <w:sz w:val="24"/>
          <w:szCs w:val="24"/>
        </w:rPr>
        <w:t>6.17</w:t>
      </w:r>
      <w:r w:rsidRPr="002732DD">
        <w:rPr>
          <w:rFonts w:ascii="Times New Roman" w:hAnsi="Times New Roman" w:cs="Times New Roman"/>
          <w:sz w:val="24"/>
          <w:szCs w:val="24"/>
        </w:rPr>
        <w:t>%, respectively, while in the older age group (60 years and above), they peak at 4</w:t>
      </w:r>
      <w:r w:rsidR="002000ED">
        <w:rPr>
          <w:rFonts w:ascii="Times New Roman" w:hAnsi="Times New Roman" w:cs="Times New Roman"/>
          <w:sz w:val="24"/>
          <w:szCs w:val="24"/>
        </w:rPr>
        <w:t>6.75</w:t>
      </w:r>
      <w:r w:rsidRPr="002732DD">
        <w:rPr>
          <w:rFonts w:ascii="Times New Roman" w:hAnsi="Times New Roman" w:cs="Times New Roman"/>
          <w:sz w:val="24"/>
          <w:szCs w:val="24"/>
        </w:rPr>
        <w:t>%, 11.3</w:t>
      </w:r>
      <w:r w:rsidR="002000ED">
        <w:rPr>
          <w:rFonts w:ascii="Times New Roman" w:hAnsi="Times New Roman" w:cs="Times New Roman"/>
          <w:sz w:val="24"/>
          <w:szCs w:val="24"/>
        </w:rPr>
        <w:t>5</w:t>
      </w:r>
      <w:r w:rsidRPr="002732DD">
        <w:rPr>
          <w:rFonts w:ascii="Times New Roman" w:hAnsi="Times New Roman" w:cs="Times New Roman"/>
          <w:sz w:val="24"/>
          <w:szCs w:val="24"/>
        </w:rPr>
        <w:t>%, and 42.</w:t>
      </w:r>
      <w:r w:rsidR="002000ED">
        <w:rPr>
          <w:rFonts w:ascii="Times New Roman" w:hAnsi="Times New Roman" w:cs="Times New Roman"/>
          <w:sz w:val="24"/>
          <w:szCs w:val="24"/>
        </w:rPr>
        <w:t>41</w:t>
      </w:r>
      <w:r w:rsidRPr="002732DD">
        <w:rPr>
          <w:rFonts w:ascii="Times New Roman" w:hAnsi="Times New Roman" w:cs="Times New Roman"/>
          <w:sz w:val="24"/>
          <w:szCs w:val="24"/>
        </w:rPr>
        <w:t>%, respectively.</w:t>
      </w:r>
    </w:p>
    <w:p w14:paraId="2D8FACA7" w14:textId="572513DA" w:rsidR="00C41BEF" w:rsidRPr="002732DD" w:rsidRDefault="00281982" w:rsidP="00124E32">
      <w:pPr>
        <w:ind w:firstLine="720"/>
        <w:rPr>
          <w:rFonts w:ascii="Times New Roman" w:hAnsi="Times New Roman" w:cs="Times New Roman"/>
          <w:sz w:val="24"/>
          <w:szCs w:val="24"/>
        </w:rPr>
      </w:pPr>
      <w:r>
        <w:rPr>
          <w:rFonts w:ascii="Times New Roman" w:hAnsi="Times New Roman" w:cs="Times New Roman"/>
          <w:sz w:val="24"/>
          <w:szCs w:val="24"/>
        </w:rPr>
        <w:t>Females</w:t>
      </w:r>
      <w:r w:rsidR="00C41BEF" w:rsidRPr="002732DD">
        <w:rPr>
          <w:rFonts w:ascii="Times New Roman" w:hAnsi="Times New Roman" w:cs="Times New Roman"/>
          <w:sz w:val="24"/>
          <w:szCs w:val="24"/>
        </w:rPr>
        <w:t xml:space="preserve"> exhibit higher prevalence rates of hypertension (2</w:t>
      </w:r>
      <w:r w:rsidR="00944BB9">
        <w:rPr>
          <w:rFonts w:ascii="Times New Roman" w:hAnsi="Times New Roman" w:cs="Times New Roman"/>
          <w:sz w:val="24"/>
          <w:szCs w:val="24"/>
        </w:rPr>
        <w:t>7.96</w:t>
      </w:r>
      <w:r w:rsidR="00C41BEF" w:rsidRPr="002732DD">
        <w:rPr>
          <w:rFonts w:ascii="Times New Roman" w:hAnsi="Times New Roman" w:cs="Times New Roman"/>
          <w:sz w:val="24"/>
          <w:szCs w:val="24"/>
        </w:rPr>
        <w:t>%), hyperglycemia (6.6</w:t>
      </w:r>
      <w:r w:rsidR="00944BB9">
        <w:rPr>
          <w:rFonts w:ascii="Times New Roman" w:hAnsi="Times New Roman" w:cs="Times New Roman"/>
          <w:sz w:val="24"/>
          <w:szCs w:val="24"/>
        </w:rPr>
        <w:t>1</w:t>
      </w:r>
      <w:r w:rsidR="00C41BEF" w:rsidRPr="002732DD">
        <w:rPr>
          <w:rFonts w:ascii="Times New Roman" w:hAnsi="Times New Roman" w:cs="Times New Roman"/>
          <w:sz w:val="24"/>
          <w:szCs w:val="24"/>
        </w:rPr>
        <w:t>%), and hypercholesterolemia (35.</w:t>
      </w:r>
      <w:r w:rsidR="00944BB9">
        <w:rPr>
          <w:rFonts w:ascii="Times New Roman" w:hAnsi="Times New Roman" w:cs="Times New Roman"/>
          <w:sz w:val="24"/>
          <w:szCs w:val="24"/>
        </w:rPr>
        <w:t>65</w:t>
      </w:r>
      <w:r w:rsidR="00C41BEF" w:rsidRPr="002732DD">
        <w:rPr>
          <w:rFonts w:ascii="Times New Roman" w:hAnsi="Times New Roman" w:cs="Times New Roman"/>
          <w:sz w:val="24"/>
          <w:szCs w:val="24"/>
        </w:rPr>
        <w:t xml:space="preserve">%) compared to </w:t>
      </w:r>
      <w:r>
        <w:rPr>
          <w:rFonts w:ascii="Times New Roman" w:hAnsi="Times New Roman" w:cs="Times New Roman"/>
          <w:sz w:val="24"/>
          <w:szCs w:val="24"/>
        </w:rPr>
        <w:t>males</w:t>
      </w:r>
      <w:r w:rsidR="00C41BEF" w:rsidRPr="002732DD">
        <w:rPr>
          <w:rFonts w:ascii="Times New Roman" w:hAnsi="Times New Roman" w:cs="Times New Roman"/>
          <w:sz w:val="24"/>
          <w:szCs w:val="24"/>
        </w:rPr>
        <w:t xml:space="preserve"> (2</w:t>
      </w:r>
      <w:r w:rsidR="00944BB9">
        <w:rPr>
          <w:rFonts w:ascii="Times New Roman" w:hAnsi="Times New Roman" w:cs="Times New Roman"/>
          <w:sz w:val="24"/>
          <w:szCs w:val="24"/>
        </w:rPr>
        <w:t>6.84</w:t>
      </w:r>
      <w:r w:rsidR="00C41BEF" w:rsidRPr="002732DD">
        <w:rPr>
          <w:rFonts w:ascii="Times New Roman" w:hAnsi="Times New Roman" w:cs="Times New Roman"/>
          <w:sz w:val="24"/>
          <w:szCs w:val="24"/>
        </w:rPr>
        <w:t>%, 4.</w:t>
      </w:r>
      <w:r w:rsidR="00944BB9">
        <w:rPr>
          <w:rFonts w:ascii="Times New Roman" w:hAnsi="Times New Roman" w:cs="Times New Roman"/>
          <w:sz w:val="24"/>
          <w:szCs w:val="24"/>
        </w:rPr>
        <w:t>78</w:t>
      </w:r>
      <w:r w:rsidR="00C41BEF" w:rsidRPr="002732DD">
        <w:rPr>
          <w:rFonts w:ascii="Times New Roman" w:hAnsi="Times New Roman" w:cs="Times New Roman"/>
          <w:sz w:val="24"/>
          <w:szCs w:val="24"/>
        </w:rPr>
        <w:t>%, and 2</w:t>
      </w:r>
      <w:r w:rsidR="00944BB9">
        <w:rPr>
          <w:rFonts w:ascii="Times New Roman" w:hAnsi="Times New Roman" w:cs="Times New Roman"/>
          <w:sz w:val="24"/>
          <w:szCs w:val="24"/>
        </w:rPr>
        <w:t>6.81</w:t>
      </w:r>
      <w:r w:rsidR="00C41BEF" w:rsidRPr="002732DD">
        <w:rPr>
          <w:rFonts w:ascii="Times New Roman" w:hAnsi="Times New Roman" w:cs="Times New Roman"/>
          <w:sz w:val="24"/>
          <w:szCs w:val="24"/>
        </w:rPr>
        <w:t>%, respectively). Currently</w:t>
      </w:r>
      <w:r w:rsidR="003612F7" w:rsidRPr="002732DD">
        <w:rPr>
          <w:rFonts w:ascii="Times New Roman" w:hAnsi="Times New Roman" w:cs="Times New Roman"/>
          <w:sz w:val="24"/>
          <w:szCs w:val="24"/>
        </w:rPr>
        <w:t>,</w:t>
      </w:r>
      <w:r w:rsidR="00C41BEF"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w:t>
      </w:r>
      <w:r w:rsidR="00944BB9">
        <w:rPr>
          <w:rFonts w:ascii="Times New Roman" w:hAnsi="Times New Roman" w:cs="Times New Roman"/>
          <w:sz w:val="24"/>
          <w:szCs w:val="24"/>
        </w:rPr>
        <w:t>3</w:t>
      </w:r>
      <w:r w:rsidR="00C41BEF" w:rsidRPr="002732DD">
        <w:rPr>
          <w:rFonts w:ascii="Times New Roman" w:hAnsi="Times New Roman" w:cs="Times New Roman"/>
          <w:sz w:val="24"/>
          <w:szCs w:val="24"/>
        </w:rPr>
        <w:t>%, 5.86%, and 3</w:t>
      </w:r>
      <w:r w:rsidR="00944BB9">
        <w:rPr>
          <w:rFonts w:ascii="Times New Roman" w:hAnsi="Times New Roman" w:cs="Times New Roman"/>
          <w:sz w:val="24"/>
          <w:szCs w:val="24"/>
        </w:rPr>
        <w:t>4.14</w:t>
      </w:r>
      <w:r w:rsidR="00C41BEF" w:rsidRPr="002732DD">
        <w:rPr>
          <w:rFonts w:ascii="Times New Roman" w:hAnsi="Times New Roman" w:cs="Times New Roman"/>
          <w:sz w:val="24"/>
          <w:szCs w:val="24"/>
        </w:rPr>
        <w:t>% among married participants, whereas among unmarried individuals, they are lower at 24.</w:t>
      </w:r>
      <w:r w:rsidR="00944BB9">
        <w:rPr>
          <w:rFonts w:ascii="Times New Roman" w:hAnsi="Times New Roman" w:cs="Times New Roman"/>
          <w:sz w:val="24"/>
          <w:szCs w:val="24"/>
        </w:rPr>
        <w:t>88</w:t>
      </w:r>
      <w:r w:rsidR="00C41BEF" w:rsidRPr="002732DD">
        <w:rPr>
          <w:rFonts w:ascii="Times New Roman" w:hAnsi="Times New Roman" w:cs="Times New Roman"/>
          <w:sz w:val="24"/>
          <w:szCs w:val="24"/>
        </w:rPr>
        <w:t>%, 4.</w:t>
      </w:r>
      <w:r w:rsidR="00944BB9">
        <w:rPr>
          <w:rFonts w:ascii="Times New Roman" w:hAnsi="Times New Roman" w:cs="Times New Roman"/>
          <w:sz w:val="24"/>
          <w:szCs w:val="24"/>
        </w:rPr>
        <w:t>30</w:t>
      </w:r>
      <w:r w:rsidR="00C41BEF" w:rsidRPr="002732DD">
        <w:rPr>
          <w:rFonts w:ascii="Times New Roman" w:hAnsi="Times New Roman" w:cs="Times New Roman"/>
          <w:sz w:val="24"/>
          <w:szCs w:val="24"/>
        </w:rPr>
        <w:t>%, and 3</w:t>
      </w:r>
      <w:r w:rsidR="00944BB9">
        <w:rPr>
          <w:rFonts w:ascii="Times New Roman" w:hAnsi="Times New Roman" w:cs="Times New Roman"/>
          <w:sz w:val="24"/>
          <w:szCs w:val="24"/>
        </w:rPr>
        <w:t>3.61</w:t>
      </w:r>
      <w:r w:rsidR="00C41BEF" w:rsidRPr="002732DD">
        <w:rPr>
          <w:rFonts w:ascii="Times New Roman" w:hAnsi="Times New Roman" w:cs="Times New Roman"/>
          <w:sz w:val="24"/>
          <w:szCs w:val="24"/>
        </w:rPr>
        <w:t>%, respectively.</w:t>
      </w:r>
      <w:r w:rsidR="00124E32" w:rsidRPr="002732DD">
        <w:rPr>
          <w:rFonts w:ascii="Times New Roman" w:hAnsi="Times New Roman" w:cs="Times New Roman"/>
          <w:sz w:val="24"/>
          <w:szCs w:val="24"/>
        </w:rPr>
        <w:t xml:space="preserve"> </w:t>
      </w:r>
      <w:r w:rsidR="00C41BEF" w:rsidRPr="002732DD">
        <w:rPr>
          <w:rFonts w:ascii="Times New Roman" w:hAnsi="Times New Roman" w:cs="Times New Roman"/>
          <w:sz w:val="24"/>
          <w:szCs w:val="24"/>
        </w:rPr>
        <w:t>Regarding employment status, hypertension is more prevalent among unemployed participants (</w:t>
      </w:r>
      <w:r w:rsidR="00944BB9">
        <w:rPr>
          <w:rFonts w:ascii="Times New Roman" w:hAnsi="Times New Roman" w:cs="Times New Roman"/>
          <w:sz w:val="24"/>
          <w:szCs w:val="24"/>
        </w:rPr>
        <w:t>27.42</w:t>
      </w:r>
      <w:r w:rsidR="00C41BEF" w:rsidRPr="002732DD">
        <w:rPr>
          <w:rFonts w:ascii="Times New Roman" w:hAnsi="Times New Roman" w:cs="Times New Roman"/>
          <w:sz w:val="24"/>
          <w:szCs w:val="24"/>
        </w:rPr>
        <w:t>%) than among employed individuals, homemakers, or voluntary workers</w:t>
      </w:r>
      <w:r w:rsidR="00944BB9">
        <w:rPr>
          <w:rFonts w:ascii="Times New Roman" w:hAnsi="Times New Roman" w:cs="Times New Roman"/>
          <w:sz w:val="24"/>
          <w:szCs w:val="24"/>
        </w:rPr>
        <w:t xml:space="preserve"> (28.47%)</w:t>
      </w:r>
      <w:r w:rsidR="00C41BEF" w:rsidRPr="002732DD">
        <w:rPr>
          <w:rFonts w:ascii="Times New Roman" w:hAnsi="Times New Roman" w:cs="Times New Roman"/>
          <w:sz w:val="24"/>
          <w:szCs w:val="24"/>
        </w:rPr>
        <w:t>. Similarly, hyperglycemia is more common among the unemployed, homemakers, or voluntary workers (5</w:t>
      </w:r>
      <w:r w:rsidR="00944BB9">
        <w:rPr>
          <w:rFonts w:ascii="Times New Roman" w:hAnsi="Times New Roman" w:cs="Times New Roman"/>
          <w:sz w:val="24"/>
          <w:szCs w:val="24"/>
        </w:rPr>
        <w:t>.84</w:t>
      </w:r>
      <w:r w:rsidR="00C41BEF" w:rsidRPr="002732DD">
        <w:rPr>
          <w:rFonts w:ascii="Times New Roman" w:hAnsi="Times New Roman" w:cs="Times New Roman"/>
          <w:sz w:val="24"/>
          <w:szCs w:val="24"/>
        </w:rPr>
        <w:t>%) compared to the employed (</w:t>
      </w:r>
      <w:r w:rsidR="00944BB9">
        <w:rPr>
          <w:rFonts w:ascii="Times New Roman" w:hAnsi="Times New Roman" w:cs="Times New Roman"/>
          <w:sz w:val="24"/>
          <w:szCs w:val="24"/>
        </w:rPr>
        <w:t>4.86</w:t>
      </w:r>
      <w:r w:rsidR="00C41BEF" w:rsidRPr="002732DD">
        <w:rPr>
          <w:rFonts w:ascii="Times New Roman" w:hAnsi="Times New Roman" w:cs="Times New Roman"/>
          <w:sz w:val="24"/>
          <w:szCs w:val="24"/>
        </w:rPr>
        <w:t>%)</w:t>
      </w:r>
      <w:r w:rsidR="00944BB9">
        <w:rPr>
          <w:rFonts w:ascii="Times New Roman" w:hAnsi="Times New Roman" w:cs="Times New Roman"/>
          <w:sz w:val="24"/>
          <w:szCs w:val="24"/>
        </w:rPr>
        <w:t xml:space="preserve"> and unemployed (5.81%)</w:t>
      </w:r>
      <w:r w:rsidR="00C41BEF" w:rsidRPr="002732DD">
        <w:rPr>
          <w:rFonts w:ascii="Times New Roman" w:hAnsi="Times New Roman" w:cs="Times New Roman"/>
          <w:sz w:val="24"/>
          <w:szCs w:val="24"/>
        </w:rPr>
        <w:t xml:space="preserve">. Additionally, hypercholesterolemia rates are higher among homemakers or voluntary workers </w:t>
      </w:r>
      <w:r w:rsidR="00944BB9">
        <w:rPr>
          <w:rFonts w:ascii="Times New Roman" w:hAnsi="Times New Roman" w:cs="Times New Roman"/>
          <w:sz w:val="24"/>
          <w:szCs w:val="24"/>
        </w:rPr>
        <w:t xml:space="preserve">(32.36%) </w:t>
      </w:r>
      <w:r w:rsidR="00C41BEF" w:rsidRPr="002732DD">
        <w:rPr>
          <w:rFonts w:ascii="Times New Roman" w:hAnsi="Times New Roman" w:cs="Times New Roman"/>
          <w:sz w:val="24"/>
          <w:szCs w:val="24"/>
        </w:rPr>
        <w:t xml:space="preserve">compared to the employed </w:t>
      </w:r>
      <w:r w:rsidR="00944BB9">
        <w:rPr>
          <w:rFonts w:ascii="Times New Roman" w:hAnsi="Times New Roman" w:cs="Times New Roman"/>
          <w:sz w:val="24"/>
          <w:szCs w:val="24"/>
        </w:rPr>
        <w:t xml:space="preserve">(27.90%) </w:t>
      </w:r>
      <w:r w:rsidR="00C41BEF" w:rsidRPr="002732DD">
        <w:rPr>
          <w:rFonts w:ascii="Times New Roman" w:hAnsi="Times New Roman" w:cs="Times New Roman"/>
          <w:sz w:val="24"/>
          <w:szCs w:val="24"/>
        </w:rPr>
        <w:t>or unemployed</w:t>
      </w:r>
      <w:r w:rsidR="00944BB9">
        <w:rPr>
          <w:rFonts w:ascii="Times New Roman" w:hAnsi="Times New Roman" w:cs="Times New Roman"/>
          <w:sz w:val="24"/>
          <w:szCs w:val="24"/>
        </w:rPr>
        <w:t xml:space="preserve"> (28.12%)</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00C41BEF" w:rsidRPr="002732DD">
        <w:rPr>
          <w:rFonts w:ascii="Times New Roman" w:hAnsi="Times New Roman" w:cs="Times New Roman"/>
          <w:sz w:val="24"/>
          <w:szCs w:val="24"/>
        </w:rPr>
        <w:t>.</w:t>
      </w:r>
    </w:p>
    <w:p w14:paraId="43657378" w14:textId="6968CE47"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prevalence of NCDs is lowest among daily or regular smokers and highest among non-smokers or irregular smokers, although this difference is not statistically significant. Similarly, the frequency of fruit consumption per week shows no statistical significance. </w:t>
      </w:r>
      <w:r w:rsidRPr="002732DD">
        <w:rPr>
          <w:rFonts w:ascii="Times New Roman" w:hAnsi="Times New Roman" w:cs="Times New Roman"/>
          <w:sz w:val="24"/>
          <w:szCs w:val="24"/>
        </w:rPr>
        <w:lastRenderedPageBreak/>
        <w:t>However, hypertension and hyperglycemia rates are highest among those who do not consume fruits weekly, while hypercholesterolemia rates are highest among weekly fruit consumers. Conversely, with vegetable consumption, the highest rates of hypertension and hyperglycemia occur among weekly consumers, while hypercholesterolemia rates are lowest among this group</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Pr="002732DD">
        <w:rPr>
          <w:rFonts w:ascii="Times New Roman" w:hAnsi="Times New Roman" w:cs="Times New Roman"/>
          <w:sz w:val="24"/>
          <w:szCs w:val="24"/>
        </w:rPr>
        <w:t>.</w:t>
      </w:r>
    </w:p>
    <w:p w14:paraId="73D6B77D" w14:textId="559A9576" w:rsidR="00C41BEF"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t xml:space="preserve">Regarding salt intake, hypertension prevalence is highest (43.41%) among those who sometimes or rarely add salt to their meals. Conversely, hyperglycemia and hypercholesterolemia rates are </w:t>
      </w:r>
      <w:r w:rsidR="00281982">
        <w:rPr>
          <w:rFonts w:ascii="Times New Roman" w:hAnsi="Times New Roman" w:cs="Times New Roman"/>
          <w:sz w:val="24"/>
          <w:szCs w:val="24"/>
        </w:rPr>
        <w:t>lowest at 2.97</w:t>
      </w:r>
      <w:r w:rsidRPr="002732DD">
        <w:rPr>
          <w:rFonts w:ascii="Times New Roman" w:hAnsi="Times New Roman" w:cs="Times New Roman"/>
          <w:sz w:val="24"/>
          <w:szCs w:val="24"/>
        </w:rPr>
        <w:t>% and 17.</w:t>
      </w:r>
      <w:r w:rsidR="00281982">
        <w:rPr>
          <w:rFonts w:ascii="Times New Roman" w:hAnsi="Times New Roman" w:cs="Times New Roman"/>
          <w:sz w:val="24"/>
          <w:szCs w:val="24"/>
        </w:rPr>
        <w:t>32</w:t>
      </w:r>
      <w:r w:rsidRPr="002732DD">
        <w:rPr>
          <w:rFonts w:ascii="Times New Roman" w:hAnsi="Times New Roman" w:cs="Times New Roman"/>
          <w:sz w:val="24"/>
          <w:szCs w:val="24"/>
        </w:rPr>
        <w:t>%,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terms of physical activity, those engaged in vigorous or moderate activity show the lowest prevalence of NCDs, with rates of 2</w:t>
      </w:r>
      <w:r w:rsidR="00281982">
        <w:rPr>
          <w:rFonts w:ascii="Times New Roman" w:hAnsi="Times New Roman" w:cs="Times New Roman"/>
          <w:sz w:val="24"/>
          <w:szCs w:val="24"/>
        </w:rPr>
        <w:t>0.42</w:t>
      </w:r>
      <w:r w:rsidRPr="002732DD">
        <w:rPr>
          <w:rFonts w:ascii="Times New Roman" w:hAnsi="Times New Roman" w:cs="Times New Roman"/>
          <w:sz w:val="24"/>
          <w:szCs w:val="24"/>
        </w:rPr>
        <w:t>%, 2.</w:t>
      </w:r>
      <w:r w:rsidR="00281982">
        <w:rPr>
          <w:rFonts w:ascii="Times New Roman" w:hAnsi="Times New Roman" w:cs="Times New Roman"/>
          <w:sz w:val="24"/>
          <w:szCs w:val="24"/>
        </w:rPr>
        <w:t>53</w:t>
      </w:r>
      <w:r w:rsidRPr="002732DD">
        <w:rPr>
          <w:rFonts w:ascii="Times New Roman" w:hAnsi="Times New Roman" w:cs="Times New Roman"/>
          <w:sz w:val="24"/>
          <w:szCs w:val="24"/>
        </w:rPr>
        <w:t>%, and 2</w:t>
      </w:r>
      <w:r w:rsidR="00281982">
        <w:rPr>
          <w:rFonts w:ascii="Times New Roman" w:hAnsi="Times New Roman" w:cs="Times New Roman"/>
          <w:sz w:val="24"/>
          <w:szCs w:val="24"/>
        </w:rPr>
        <w:t>0.70</w:t>
      </w:r>
      <w:r w:rsidRPr="002732DD">
        <w:rPr>
          <w:rFonts w:ascii="Times New Roman" w:hAnsi="Times New Roman" w:cs="Times New Roman"/>
          <w:sz w:val="24"/>
          <w:szCs w:val="24"/>
        </w:rPr>
        <w:t xml:space="preserve">%, respectively. Obese individuals demonstrate higher NCD prevalence compared to non-obese individuals, with rates of </w:t>
      </w:r>
      <w:r w:rsidR="006D14EF">
        <w:rPr>
          <w:rFonts w:ascii="Times New Roman" w:hAnsi="Times New Roman" w:cs="Times New Roman"/>
          <w:sz w:val="24"/>
          <w:szCs w:val="24"/>
        </w:rPr>
        <w:t>56.39</w:t>
      </w:r>
      <w:r w:rsidRPr="002732DD">
        <w:rPr>
          <w:rFonts w:ascii="Times New Roman" w:hAnsi="Times New Roman" w:cs="Times New Roman"/>
          <w:sz w:val="24"/>
          <w:szCs w:val="24"/>
        </w:rPr>
        <w:t>%, 11.</w:t>
      </w:r>
      <w:r w:rsidR="006D14EF">
        <w:rPr>
          <w:rFonts w:ascii="Times New Roman" w:hAnsi="Times New Roman" w:cs="Times New Roman"/>
          <w:sz w:val="24"/>
          <w:szCs w:val="24"/>
        </w:rPr>
        <w:t>65</w:t>
      </w:r>
      <w:r w:rsidRPr="002732DD">
        <w:rPr>
          <w:rFonts w:ascii="Times New Roman" w:hAnsi="Times New Roman" w:cs="Times New Roman"/>
          <w:sz w:val="24"/>
          <w:szCs w:val="24"/>
        </w:rPr>
        <w:t>%, and 40.4</w:t>
      </w:r>
      <w:r w:rsidR="006D14EF">
        <w:rPr>
          <w:rFonts w:ascii="Times New Roman" w:hAnsi="Times New Roman" w:cs="Times New Roman"/>
          <w:sz w:val="24"/>
          <w:szCs w:val="24"/>
        </w:rPr>
        <w:t>5</w:t>
      </w:r>
      <w:r w:rsidRPr="002732DD">
        <w:rPr>
          <w:rFonts w:ascii="Times New Roman" w:hAnsi="Times New Roman" w:cs="Times New Roman"/>
          <w:sz w:val="24"/>
          <w:szCs w:val="24"/>
        </w:rPr>
        <w:t>% compared to 2</w:t>
      </w:r>
      <w:r w:rsidR="006D14EF">
        <w:rPr>
          <w:rFonts w:ascii="Times New Roman" w:hAnsi="Times New Roman" w:cs="Times New Roman"/>
          <w:sz w:val="24"/>
          <w:szCs w:val="24"/>
        </w:rPr>
        <w:t>5.96</w:t>
      </w:r>
      <w:r w:rsidRPr="002732DD">
        <w:rPr>
          <w:rFonts w:ascii="Times New Roman" w:hAnsi="Times New Roman" w:cs="Times New Roman"/>
          <w:sz w:val="24"/>
          <w:szCs w:val="24"/>
        </w:rPr>
        <w:t>%, 5.</w:t>
      </w:r>
      <w:r w:rsidR="006D14EF">
        <w:rPr>
          <w:rFonts w:ascii="Times New Roman" w:hAnsi="Times New Roman" w:cs="Times New Roman"/>
          <w:sz w:val="24"/>
          <w:szCs w:val="24"/>
        </w:rPr>
        <w:t>33</w:t>
      </w:r>
      <w:r w:rsidRPr="002732DD">
        <w:rPr>
          <w:rFonts w:ascii="Times New Roman" w:hAnsi="Times New Roman" w:cs="Times New Roman"/>
          <w:sz w:val="24"/>
          <w:szCs w:val="24"/>
        </w:rPr>
        <w:t>%, and 3</w:t>
      </w:r>
      <w:r w:rsidR="006D14EF">
        <w:rPr>
          <w:rFonts w:ascii="Times New Roman" w:hAnsi="Times New Roman" w:cs="Times New Roman"/>
          <w:sz w:val="24"/>
          <w:szCs w:val="24"/>
        </w:rPr>
        <w:t>0</w:t>
      </w:r>
      <w:r w:rsidRPr="002732DD">
        <w:rPr>
          <w:rFonts w:ascii="Times New Roman" w:hAnsi="Times New Roman" w:cs="Times New Roman"/>
          <w:sz w:val="24"/>
          <w:szCs w:val="24"/>
        </w:rPr>
        <w:t>.3</w:t>
      </w:r>
      <w:r w:rsidR="006D14EF">
        <w:rPr>
          <w:rFonts w:ascii="Times New Roman" w:hAnsi="Times New Roman" w:cs="Times New Roman"/>
          <w:sz w:val="24"/>
          <w:szCs w:val="24"/>
        </w:rPr>
        <w:t>8</w:t>
      </w:r>
      <w:r w:rsidRPr="002732DD">
        <w:rPr>
          <w:rFonts w:ascii="Times New Roman" w:hAnsi="Times New Roman" w:cs="Times New Roman"/>
          <w:sz w:val="24"/>
          <w:szCs w:val="24"/>
        </w:rPr>
        <w:t>%, respectively</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Pr="002732DD">
        <w:rPr>
          <w:rFonts w:ascii="Times New Roman" w:hAnsi="Times New Roman" w:cs="Times New Roman"/>
          <w:sz w:val="24"/>
          <w:szCs w:val="24"/>
        </w:rPr>
        <w:t>.</w:t>
      </w:r>
    </w:p>
    <w:p w14:paraId="49E3A4FC" w14:textId="32785158" w:rsidR="003D76A4" w:rsidRPr="003D76A4" w:rsidRDefault="009C6C34" w:rsidP="003D76A4">
      <w:pPr>
        <w:ind w:firstLine="720"/>
        <w:rPr>
          <w:rFonts w:ascii="Times New Roman" w:hAnsi="Times New Roman" w:cs="Times New Roman"/>
          <w:sz w:val="24"/>
          <w:szCs w:val="24"/>
        </w:rPr>
      </w:pPr>
      <w:ins w:id="173" w:author="Mohammad Nayeem Hasan" w:date="2024-07-02T01:46:00Z" w16du:dateUtc="2024-07-01T19:46:00Z">
        <w:r w:rsidRPr="009C6C34">
          <w:rPr>
            <w:rFonts w:ascii="Times New Roman" w:hAnsi="Times New Roman" w:cs="Times New Roman"/>
            <w:sz w:val="24"/>
            <w:szCs w:val="24"/>
          </w:rPr>
          <w:t>In the adjusted model (Model 1), age, marital status, active transport, and obesity were significantly associated with hypertension at the 5% significance level (p &lt; 0.05)</w:t>
        </w:r>
      </w:ins>
      <w:del w:id="174" w:author="Mohammad Nayeem Hasan" w:date="2024-07-02T01:46:00Z" w16du:dateUtc="2024-07-01T19:46:00Z">
        <w:r w:rsidR="003D76A4" w:rsidRPr="003D76A4" w:rsidDel="009C6C34">
          <w:rPr>
            <w:rFonts w:ascii="Times New Roman" w:hAnsi="Times New Roman" w:cs="Times New Roman"/>
            <w:sz w:val="24"/>
            <w:szCs w:val="24"/>
          </w:rPr>
          <w:delText>In the adjusted model (Model 1), several factors were significantly associated with hypertension, including age, active transport, and obesity</w:delText>
        </w:r>
      </w:del>
      <w:r w:rsidR="003D76A4" w:rsidRPr="003D76A4">
        <w:rPr>
          <w:rFonts w:ascii="Times New Roman" w:hAnsi="Times New Roman" w:cs="Times New Roman"/>
          <w:sz w:val="24"/>
          <w:szCs w:val="24"/>
        </w:rPr>
        <w:t xml:space="preserve">. Specifically, participants aged </w:t>
      </w:r>
      <w:ins w:id="175" w:author="Mohammad Nayeem Hasan" w:date="2024-07-02T23:54:00Z" w16du:dateUtc="2024-07-02T17:54:00Z">
        <w:r w:rsidR="00FC4D78" w:rsidRPr="008511E5">
          <w:rPr>
            <w:rFonts w:ascii="Times New Roman" w:hAnsi="Times New Roman" w:cs="Times New Roman"/>
            <w:color w:val="0F0F0F"/>
            <w:sz w:val="24"/>
            <w:szCs w:val="24"/>
          </w:rPr>
          <w:t xml:space="preserve">60 years and above, 45-59 years, and 30-44 years </w:t>
        </w:r>
      </w:ins>
      <w:del w:id="176" w:author="Mohammad Nayeem Hasan" w:date="2024-07-02T23:54:00Z" w16du:dateUtc="2024-07-02T17:54:00Z">
        <w:r w:rsidR="003D76A4" w:rsidRPr="003D76A4" w:rsidDel="00FC4D78">
          <w:rPr>
            <w:rFonts w:ascii="Times New Roman" w:hAnsi="Times New Roman" w:cs="Times New Roman"/>
            <w:sz w:val="24"/>
            <w:szCs w:val="24"/>
          </w:rPr>
          <w:delText xml:space="preserve">18-29, 30-44, and 45-59 </w:delText>
        </w:r>
      </w:del>
      <w:r w:rsidR="003D76A4" w:rsidRPr="003D76A4">
        <w:rPr>
          <w:rFonts w:ascii="Times New Roman" w:hAnsi="Times New Roman" w:cs="Times New Roman"/>
          <w:sz w:val="24"/>
          <w:szCs w:val="24"/>
        </w:rPr>
        <w:t xml:space="preserve">had a </w:t>
      </w:r>
      <w:ins w:id="177" w:author="Mohammad Nayeem Hasan" w:date="2024-07-02T23:54:00Z" w16du:dateUtc="2024-07-02T17:54:00Z">
        <w:r w:rsidR="00FC4D78">
          <w:rPr>
            <w:rFonts w:ascii="Times New Roman" w:hAnsi="Times New Roman" w:cs="Times New Roman"/>
            <w:sz w:val="24"/>
            <w:szCs w:val="24"/>
          </w:rPr>
          <w:t xml:space="preserve">higher </w:t>
        </w:r>
      </w:ins>
      <w:del w:id="178" w:author="Mohammad Nayeem Hasan" w:date="2024-07-02T23:54:00Z" w16du:dateUtc="2024-07-02T17:54:00Z">
        <w:r w:rsidR="003D76A4" w:rsidRPr="003D76A4" w:rsidDel="00FC4D78">
          <w:rPr>
            <w:rFonts w:ascii="Times New Roman" w:hAnsi="Times New Roman" w:cs="Times New Roman"/>
            <w:sz w:val="24"/>
            <w:szCs w:val="24"/>
          </w:rPr>
          <w:delText xml:space="preserve">lower </w:delText>
        </w:r>
      </w:del>
      <w:r w:rsidR="003D76A4" w:rsidRPr="003D76A4">
        <w:rPr>
          <w:rFonts w:ascii="Times New Roman" w:hAnsi="Times New Roman" w:cs="Times New Roman"/>
          <w:sz w:val="24"/>
          <w:szCs w:val="24"/>
        </w:rPr>
        <w:t xml:space="preserve">risk of hypertension compared to those aged </w:t>
      </w:r>
      <w:ins w:id="179" w:author="Mohammad Nayeem Hasan" w:date="2024-07-02T23:54:00Z" w16du:dateUtc="2024-07-02T17:54:00Z">
        <w:r w:rsidR="00FC4D78">
          <w:rPr>
            <w:rFonts w:ascii="Times New Roman" w:hAnsi="Times New Roman" w:cs="Times New Roman"/>
            <w:sz w:val="24"/>
            <w:szCs w:val="24"/>
          </w:rPr>
          <w:t>18-29 year</w:t>
        </w:r>
      </w:ins>
      <w:ins w:id="180" w:author="Mohammad Nayeem Hasan" w:date="2024-07-02T23:55:00Z" w16du:dateUtc="2024-07-02T17:55:00Z">
        <w:r w:rsidR="00FC4D78">
          <w:rPr>
            <w:rFonts w:ascii="Times New Roman" w:hAnsi="Times New Roman" w:cs="Times New Roman"/>
            <w:sz w:val="24"/>
            <w:szCs w:val="24"/>
          </w:rPr>
          <w:t>s</w:t>
        </w:r>
      </w:ins>
      <w:del w:id="181" w:author="Mohammad Nayeem Hasan" w:date="2024-07-02T23:55:00Z" w16du:dateUtc="2024-07-02T17:55:00Z">
        <w:r w:rsidR="003D76A4" w:rsidRPr="003D76A4" w:rsidDel="00FC4D78">
          <w:rPr>
            <w:rFonts w:ascii="Times New Roman" w:hAnsi="Times New Roman" w:cs="Times New Roman"/>
            <w:sz w:val="24"/>
            <w:szCs w:val="24"/>
          </w:rPr>
          <w:delText>60 or above</w:delText>
        </w:r>
      </w:del>
      <w:r w:rsidR="003D76A4" w:rsidRPr="003D76A4">
        <w:rPr>
          <w:rFonts w:ascii="Times New Roman" w:hAnsi="Times New Roman" w:cs="Times New Roman"/>
          <w:sz w:val="24"/>
          <w:szCs w:val="24"/>
        </w:rPr>
        <w:t xml:space="preserve">, with adjusted odds ratios (AORs) of </w:t>
      </w:r>
      <w:del w:id="182" w:author="Mohammad Nayeem Hasan" w:date="2024-07-02T23:55:00Z" w16du:dateUtc="2024-07-02T17:55:00Z">
        <w:r w:rsidR="003D76A4" w:rsidRPr="003D76A4" w:rsidDel="00FC4D78">
          <w:rPr>
            <w:rFonts w:ascii="Times New Roman" w:hAnsi="Times New Roman" w:cs="Times New Roman"/>
            <w:sz w:val="24"/>
            <w:szCs w:val="24"/>
          </w:rPr>
          <w:delText>0.21</w:delText>
        </w:r>
      </w:del>
      <w:ins w:id="183" w:author="Mohammad Nayeem Hasan" w:date="2024-07-02T23:55:00Z" w16du:dateUtc="2024-07-02T17:55:00Z">
        <w:r w:rsidR="00FC4D78">
          <w:rPr>
            <w:rFonts w:ascii="Times New Roman" w:hAnsi="Times New Roman" w:cs="Times New Roman"/>
            <w:sz w:val="24"/>
            <w:szCs w:val="24"/>
          </w:rPr>
          <w:t>5.54</w:t>
        </w:r>
      </w:ins>
      <w:r w:rsidR="003D76A4" w:rsidRPr="003D76A4">
        <w:rPr>
          <w:rFonts w:ascii="Times New Roman" w:hAnsi="Times New Roman" w:cs="Times New Roman"/>
          <w:sz w:val="24"/>
          <w:szCs w:val="24"/>
        </w:rPr>
        <w:t xml:space="preserve"> (95% CI: </w:t>
      </w:r>
      <w:ins w:id="184" w:author="Mohammad Nayeem Hasan" w:date="2024-07-02T23:55:00Z" w16du:dateUtc="2024-07-02T17:55:00Z">
        <w:r w:rsidR="00FC4D78">
          <w:rPr>
            <w:rFonts w:ascii="Times New Roman" w:hAnsi="Times New Roman" w:cs="Times New Roman"/>
            <w:sz w:val="24"/>
            <w:szCs w:val="24"/>
          </w:rPr>
          <w:t>3.92</w:t>
        </w:r>
      </w:ins>
      <w:del w:id="185" w:author="Mohammad Nayeem Hasan" w:date="2024-07-02T23:55:00Z" w16du:dateUtc="2024-07-02T17:55:00Z">
        <w:r w:rsidR="003D76A4" w:rsidRPr="003D76A4" w:rsidDel="00FC4D78">
          <w:rPr>
            <w:rFonts w:ascii="Times New Roman" w:hAnsi="Times New Roman" w:cs="Times New Roman"/>
            <w:sz w:val="24"/>
            <w:szCs w:val="24"/>
          </w:rPr>
          <w:delText>0.13</w:delText>
        </w:r>
      </w:del>
      <w:r w:rsidR="003D76A4" w:rsidRPr="003D76A4">
        <w:rPr>
          <w:rFonts w:ascii="Times New Roman" w:hAnsi="Times New Roman" w:cs="Times New Roman"/>
          <w:sz w:val="24"/>
          <w:szCs w:val="24"/>
        </w:rPr>
        <w:t>-</w:t>
      </w:r>
      <w:ins w:id="186" w:author="Mohammad Nayeem Hasan" w:date="2024-07-02T23:55:00Z" w16du:dateUtc="2024-07-02T17:55:00Z">
        <w:r w:rsidR="00FC4D78">
          <w:rPr>
            <w:rFonts w:ascii="Times New Roman" w:hAnsi="Times New Roman" w:cs="Times New Roman"/>
            <w:sz w:val="24"/>
            <w:szCs w:val="24"/>
          </w:rPr>
          <w:t>7.85</w:t>
        </w:r>
      </w:ins>
      <w:del w:id="187" w:author="Mohammad Nayeem Hasan" w:date="2024-07-02T23:55:00Z" w16du:dateUtc="2024-07-02T17:55:00Z">
        <w:r w:rsidR="003D76A4" w:rsidRPr="003D76A4" w:rsidDel="00FC4D78">
          <w:rPr>
            <w:rFonts w:ascii="Times New Roman" w:hAnsi="Times New Roman" w:cs="Times New Roman"/>
            <w:sz w:val="24"/>
            <w:szCs w:val="24"/>
          </w:rPr>
          <w:delText>0.31</w:delText>
        </w:r>
      </w:del>
      <w:r w:rsidR="003D76A4" w:rsidRPr="003D76A4">
        <w:rPr>
          <w:rFonts w:ascii="Times New Roman" w:hAnsi="Times New Roman" w:cs="Times New Roman"/>
          <w:sz w:val="24"/>
          <w:szCs w:val="24"/>
        </w:rPr>
        <w:t xml:space="preserve">, </w:t>
      </w:r>
      <w:ins w:id="188" w:author="Mohammad Nayeem Hasan" w:date="2024-07-02T23:55:00Z" w16du:dateUtc="2024-07-02T17:55:00Z">
        <w:r w:rsidR="00FC4D78">
          <w:rPr>
            <w:rFonts w:ascii="Times New Roman" w:hAnsi="Times New Roman" w:cs="Times New Roman"/>
            <w:sz w:val="24"/>
            <w:szCs w:val="24"/>
          </w:rPr>
          <w:t>p</w:t>
        </w:r>
      </w:ins>
      <w:del w:id="189" w:author="Mohammad Nayeem Hasan" w:date="2024-07-02T23:55:00Z" w16du:dateUtc="2024-07-02T17:55: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w:t>
      </w:r>
      <w:ins w:id="190" w:author="Mohammad Nayeem Hasan" w:date="2024-07-02T23:55:00Z" w16du:dateUtc="2024-07-02T17:55:00Z">
        <w:r w:rsidR="00FC4D78">
          <w:rPr>
            <w:rFonts w:ascii="Times New Roman" w:hAnsi="Times New Roman" w:cs="Times New Roman"/>
            <w:sz w:val="24"/>
            <w:szCs w:val="24"/>
          </w:rPr>
          <w:t>4.49</w:t>
        </w:r>
      </w:ins>
      <w:del w:id="191" w:author="Mohammad Nayeem Hasan" w:date="2024-07-02T23:55:00Z" w16du:dateUtc="2024-07-02T17:55:00Z">
        <w:r w:rsidR="003D76A4" w:rsidRPr="003D76A4" w:rsidDel="00FC4D78">
          <w:rPr>
            <w:rFonts w:ascii="Times New Roman" w:hAnsi="Times New Roman" w:cs="Times New Roman"/>
            <w:sz w:val="24"/>
            <w:szCs w:val="24"/>
          </w:rPr>
          <w:delText>0.43</w:delText>
        </w:r>
      </w:del>
      <w:r w:rsidR="003D76A4" w:rsidRPr="003D76A4">
        <w:rPr>
          <w:rFonts w:ascii="Times New Roman" w:hAnsi="Times New Roman" w:cs="Times New Roman"/>
          <w:sz w:val="24"/>
          <w:szCs w:val="24"/>
        </w:rPr>
        <w:t xml:space="preserve"> (95% CI: </w:t>
      </w:r>
      <w:ins w:id="192" w:author="Mohammad Nayeem Hasan" w:date="2024-07-02T23:55:00Z" w16du:dateUtc="2024-07-02T17:55:00Z">
        <w:r w:rsidR="00FC4D78">
          <w:rPr>
            <w:rFonts w:ascii="Times New Roman" w:hAnsi="Times New Roman" w:cs="Times New Roman"/>
            <w:sz w:val="24"/>
            <w:szCs w:val="24"/>
          </w:rPr>
          <w:t>3.11</w:t>
        </w:r>
      </w:ins>
      <w:del w:id="193" w:author="Mohammad Nayeem Hasan" w:date="2024-07-02T23:55:00Z" w16du:dateUtc="2024-07-02T17:55:00Z">
        <w:r w:rsidR="003D76A4" w:rsidRPr="003D76A4" w:rsidDel="00FC4D78">
          <w:rPr>
            <w:rFonts w:ascii="Times New Roman" w:hAnsi="Times New Roman" w:cs="Times New Roman"/>
            <w:sz w:val="24"/>
            <w:szCs w:val="24"/>
          </w:rPr>
          <w:delText>0.34</w:delText>
        </w:r>
      </w:del>
      <w:r w:rsidR="003D76A4" w:rsidRPr="003D76A4">
        <w:rPr>
          <w:rFonts w:ascii="Times New Roman" w:hAnsi="Times New Roman" w:cs="Times New Roman"/>
          <w:sz w:val="24"/>
          <w:szCs w:val="24"/>
        </w:rPr>
        <w:t>-</w:t>
      </w:r>
      <w:ins w:id="194" w:author="Mohammad Nayeem Hasan" w:date="2024-07-02T23:55:00Z" w16du:dateUtc="2024-07-02T17:55:00Z">
        <w:r w:rsidR="00FC4D78">
          <w:rPr>
            <w:rFonts w:ascii="Times New Roman" w:hAnsi="Times New Roman" w:cs="Times New Roman"/>
            <w:sz w:val="24"/>
            <w:szCs w:val="24"/>
          </w:rPr>
          <w:t>6.48</w:t>
        </w:r>
      </w:ins>
      <w:del w:id="195" w:author="Mohammad Nayeem Hasan" w:date="2024-07-02T23:55:00Z" w16du:dateUtc="2024-07-02T17:55:00Z">
        <w:r w:rsidR="003D76A4" w:rsidRPr="003D76A4" w:rsidDel="00FC4D78">
          <w:rPr>
            <w:rFonts w:ascii="Times New Roman" w:hAnsi="Times New Roman" w:cs="Times New Roman"/>
            <w:sz w:val="24"/>
            <w:szCs w:val="24"/>
          </w:rPr>
          <w:delText>0.54</w:delText>
        </w:r>
      </w:del>
      <w:r w:rsidR="003D76A4" w:rsidRPr="003D76A4">
        <w:rPr>
          <w:rFonts w:ascii="Times New Roman" w:hAnsi="Times New Roman" w:cs="Times New Roman"/>
          <w:sz w:val="24"/>
          <w:szCs w:val="24"/>
        </w:rPr>
        <w:t xml:space="preserve">, </w:t>
      </w:r>
      <w:ins w:id="196" w:author="Mohammad Nayeem Hasan" w:date="2024-07-02T23:56:00Z" w16du:dateUtc="2024-07-02T17:56:00Z">
        <w:r w:rsidR="00FC4D78">
          <w:rPr>
            <w:rFonts w:ascii="Times New Roman" w:hAnsi="Times New Roman" w:cs="Times New Roman"/>
            <w:sz w:val="24"/>
            <w:szCs w:val="24"/>
          </w:rPr>
          <w:t>p</w:t>
        </w:r>
      </w:ins>
      <w:del w:id="197" w:author="Mohammad Nayeem Hasan" w:date="2024-07-02T23:55:00Z" w16du:dateUtc="2024-07-02T17:55: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and </w:t>
      </w:r>
      <w:ins w:id="198" w:author="Mohammad Nayeem Hasan" w:date="2024-07-02T23:56:00Z" w16du:dateUtc="2024-07-02T17:56:00Z">
        <w:r w:rsidR="00FC4D78">
          <w:rPr>
            <w:rFonts w:ascii="Times New Roman" w:hAnsi="Times New Roman" w:cs="Times New Roman"/>
            <w:sz w:val="24"/>
            <w:szCs w:val="24"/>
          </w:rPr>
          <w:t>2.41</w:t>
        </w:r>
      </w:ins>
      <w:del w:id="199" w:author="Mohammad Nayeem Hasan" w:date="2024-07-02T23:56:00Z" w16du:dateUtc="2024-07-02T17:56:00Z">
        <w:r w:rsidR="003D76A4" w:rsidRPr="003D76A4" w:rsidDel="00FC4D78">
          <w:rPr>
            <w:rFonts w:ascii="Times New Roman" w:hAnsi="Times New Roman" w:cs="Times New Roman"/>
            <w:sz w:val="24"/>
            <w:szCs w:val="24"/>
          </w:rPr>
          <w:delText>0.78</w:delText>
        </w:r>
      </w:del>
      <w:r w:rsidR="003D76A4" w:rsidRPr="003D76A4">
        <w:rPr>
          <w:rFonts w:ascii="Times New Roman" w:hAnsi="Times New Roman" w:cs="Times New Roman"/>
          <w:sz w:val="24"/>
          <w:szCs w:val="24"/>
        </w:rPr>
        <w:t xml:space="preserve"> (95% CI: </w:t>
      </w:r>
      <w:ins w:id="200" w:author="Mohammad Nayeem Hasan" w:date="2024-07-02T23:56:00Z" w16du:dateUtc="2024-07-02T17:56:00Z">
        <w:r w:rsidR="00FC4D78">
          <w:rPr>
            <w:rFonts w:ascii="Times New Roman" w:hAnsi="Times New Roman" w:cs="Times New Roman"/>
            <w:sz w:val="24"/>
            <w:szCs w:val="24"/>
          </w:rPr>
          <w:t>1.77</w:t>
        </w:r>
      </w:ins>
      <w:del w:id="201" w:author="Mohammad Nayeem Hasan" w:date="2024-07-02T23:56:00Z" w16du:dateUtc="2024-07-02T17:56:00Z">
        <w:r w:rsidR="003D76A4" w:rsidRPr="003D76A4" w:rsidDel="00FC4D78">
          <w:rPr>
            <w:rFonts w:ascii="Times New Roman" w:hAnsi="Times New Roman" w:cs="Times New Roman"/>
            <w:sz w:val="24"/>
            <w:szCs w:val="24"/>
          </w:rPr>
          <w:delText>0.65</w:delText>
        </w:r>
      </w:del>
      <w:r w:rsidR="003D76A4" w:rsidRPr="003D76A4">
        <w:rPr>
          <w:rFonts w:ascii="Times New Roman" w:hAnsi="Times New Roman" w:cs="Times New Roman"/>
          <w:sz w:val="24"/>
          <w:szCs w:val="24"/>
        </w:rPr>
        <w:t>-</w:t>
      </w:r>
      <w:ins w:id="202" w:author="Mohammad Nayeem Hasan" w:date="2024-07-02T23:56:00Z" w16du:dateUtc="2024-07-02T17:56:00Z">
        <w:r w:rsidR="00FC4D78">
          <w:rPr>
            <w:rFonts w:ascii="Times New Roman" w:hAnsi="Times New Roman" w:cs="Times New Roman"/>
            <w:sz w:val="24"/>
            <w:szCs w:val="24"/>
          </w:rPr>
          <w:t>3.27</w:t>
        </w:r>
      </w:ins>
      <w:del w:id="203" w:author="Mohammad Nayeem Hasan" w:date="2024-07-02T23:56:00Z" w16du:dateUtc="2024-07-02T17:56:00Z">
        <w:r w:rsidR="003D76A4" w:rsidRPr="003D76A4" w:rsidDel="00FC4D78">
          <w:rPr>
            <w:rFonts w:ascii="Times New Roman" w:hAnsi="Times New Roman" w:cs="Times New Roman"/>
            <w:sz w:val="24"/>
            <w:szCs w:val="24"/>
          </w:rPr>
          <w:delText>0.94</w:delText>
        </w:r>
      </w:del>
      <w:r w:rsidR="003D76A4" w:rsidRPr="003D76A4">
        <w:rPr>
          <w:rFonts w:ascii="Times New Roman" w:hAnsi="Times New Roman" w:cs="Times New Roman"/>
          <w:sz w:val="24"/>
          <w:szCs w:val="24"/>
        </w:rPr>
        <w:t xml:space="preserve">, </w:t>
      </w:r>
      <w:ins w:id="204" w:author="Mohammad Nayeem Hasan" w:date="2024-07-02T23:56:00Z" w16du:dateUtc="2024-07-02T17:56:00Z">
        <w:r w:rsidR="00FC4D78">
          <w:rPr>
            <w:rFonts w:ascii="Times New Roman" w:hAnsi="Times New Roman" w:cs="Times New Roman"/>
            <w:sz w:val="24"/>
            <w:szCs w:val="24"/>
          </w:rPr>
          <w:t>p</w:t>
        </w:r>
      </w:ins>
      <w:del w:id="205" w:author="Mohammad Nayeem Hasan" w:date="2024-07-02T23:56:00Z" w16du:dateUtc="2024-07-02T17:56: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respectively.</w:t>
      </w:r>
      <w:ins w:id="206" w:author="Mohammad Nayeem Hasan" w:date="2024-07-03T00:29:00Z" w16du:dateUtc="2024-07-02T18:29:00Z">
        <w:r w:rsidR="009960C0">
          <w:rPr>
            <w:rFonts w:ascii="Times New Roman" w:hAnsi="Times New Roman" w:cs="Times New Roman"/>
            <w:sz w:val="24"/>
            <w:szCs w:val="24"/>
          </w:rPr>
          <w:t xml:space="preserve"> </w:t>
        </w:r>
        <w:r w:rsidR="009960C0" w:rsidRPr="00A8501D">
          <w:rPr>
            <w:rFonts w:ascii="Times New Roman" w:hAnsi="Times New Roman" w:cs="Times New Roman"/>
            <w:color w:val="0F0F0F"/>
            <w:sz w:val="24"/>
            <w:szCs w:val="24"/>
          </w:rPr>
          <w:t>Mar</w:t>
        </w:r>
      </w:ins>
      <w:ins w:id="207" w:author="Mohammad Nayeem Hasan" w:date="2024-07-03T00:30:00Z" w16du:dateUtc="2024-07-02T18:30:00Z">
        <w:r w:rsidR="009960C0">
          <w:rPr>
            <w:rFonts w:ascii="Times New Roman" w:hAnsi="Times New Roman" w:cs="Times New Roman"/>
            <w:color w:val="0F0F0F"/>
            <w:sz w:val="24"/>
            <w:szCs w:val="24"/>
          </w:rPr>
          <w:t>ried individuals</w:t>
        </w:r>
      </w:ins>
      <w:ins w:id="208" w:author="Mohammad Nayeem Hasan" w:date="2024-07-03T00:29:00Z" w16du:dateUtc="2024-07-02T18:29:00Z">
        <w:r w:rsidR="009960C0" w:rsidRPr="00A8501D">
          <w:rPr>
            <w:rFonts w:ascii="Times New Roman" w:hAnsi="Times New Roman" w:cs="Times New Roman"/>
            <w:color w:val="0F0F0F"/>
            <w:sz w:val="24"/>
            <w:szCs w:val="24"/>
          </w:rPr>
          <w:t xml:space="preserve"> </w:t>
        </w:r>
      </w:ins>
      <w:ins w:id="209" w:author="Mohammad Nayeem Hasan" w:date="2024-07-03T00:30:00Z" w16du:dateUtc="2024-07-02T18:30:00Z">
        <w:r w:rsidR="009960C0">
          <w:rPr>
            <w:rFonts w:ascii="Times New Roman" w:hAnsi="Times New Roman" w:cs="Times New Roman"/>
            <w:color w:val="0F0F0F"/>
            <w:sz w:val="24"/>
            <w:szCs w:val="24"/>
          </w:rPr>
          <w:t>had</w:t>
        </w:r>
      </w:ins>
      <w:ins w:id="210" w:author="Mohammad Nayeem Hasan" w:date="2024-07-03T00:29:00Z" w16du:dateUtc="2024-07-02T18:29:00Z">
        <w:r w:rsidR="009960C0" w:rsidRPr="00A8501D">
          <w:rPr>
            <w:rFonts w:ascii="Times New Roman" w:hAnsi="Times New Roman" w:cs="Times New Roman"/>
            <w:color w:val="0F0F0F"/>
            <w:sz w:val="24"/>
            <w:szCs w:val="24"/>
          </w:rPr>
          <w:t xml:space="preserve"> </w:t>
        </w:r>
      </w:ins>
      <w:ins w:id="211" w:author="Mohammad Nayeem Hasan" w:date="2024-07-03T00:31:00Z" w16du:dateUtc="2024-07-02T18:31:00Z">
        <w:r w:rsidR="009960C0">
          <w:rPr>
            <w:rFonts w:ascii="Times New Roman" w:hAnsi="Times New Roman" w:cs="Times New Roman"/>
            <w:color w:val="0F0F0F"/>
            <w:sz w:val="24"/>
            <w:szCs w:val="24"/>
          </w:rPr>
          <w:t>1</w:t>
        </w:r>
        <w:r w:rsidR="009960C0" w:rsidRPr="00A8501D">
          <w:rPr>
            <w:rFonts w:ascii="Times New Roman" w:hAnsi="Times New Roman" w:cs="Times New Roman"/>
            <w:color w:val="0F0F0F"/>
            <w:sz w:val="24"/>
            <w:szCs w:val="24"/>
          </w:rPr>
          <w:t xml:space="preserve">.14 times higher odds </w:t>
        </w:r>
      </w:ins>
      <w:ins w:id="212" w:author="Mohammad Nayeem Hasan" w:date="2024-07-03T00:32:00Z" w16du:dateUtc="2024-07-02T18:32:00Z">
        <w:r w:rsidR="009960C0">
          <w:rPr>
            <w:rFonts w:ascii="Times New Roman" w:hAnsi="Times New Roman" w:cs="Times New Roman"/>
            <w:color w:val="0F0F0F"/>
            <w:sz w:val="24"/>
            <w:szCs w:val="24"/>
          </w:rPr>
          <w:t xml:space="preserve">of </w:t>
        </w:r>
      </w:ins>
      <w:ins w:id="213" w:author="Mohammad Nayeem Hasan" w:date="2024-07-03T00:29:00Z" w16du:dateUtc="2024-07-02T18:29:00Z">
        <w:r w:rsidR="009960C0" w:rsidRPr="00A8501D">
          <w:rPr>
            <w:rFonts w:ascii="Times New Roman" w:hAnsi="Times New Roman" w:cs="Times New Roman"/>
            <w:color w:val="0F0F0F"/>
            <w:sz w:val="24"/>
            <w:szCs w:val="24"/>
          </w:rPr>
          <w:t>developing hypertension, compared to unmarried individuals.</w:t>
        </w:r>
      </w:ins>
      <w:r w:rsidR="003D76A4" w:rsidRPr="003D76A4">
        <w:rPr>
          <w:rFonts w:ascii="Times New Roman" w:hAnsi="Times New Roman" w:cs="Times New Roman"/>
          <w:sz w:val="24"/>
          <w:szCs w:val="24"/>
        </w:rPr>
        <w:t xml:space="preserve"> Participants not engaged in active transport had 1.</w:t>
      </w:r>
      <w:ins w:id="214" w:author="Mohammad Nayeem Hasan" w:date="2024-07-03T00:33:00Z" w16du:dateUtc="2024-07-02T18:33:00Z">
        <w:r w:rsidR="009960C0">
          <w:rPr>
            <w:rFonts w:ascii="Times New Roman" w:hAnsi="Times New Roman" w:cs="Times New Roman"/>
            <w:sz w:val="24"/>
            <w:szCs w:val="24"/>
          </w:rPr>
          <w:t>18</w:t>
        </w:r>
      </w:ins>
      <w:del w:id="215" w:author="Mohammad Nayeem Hasan" w:date="2024-07-03T00:33:00Z" w16du:dateUtc="2024-07-02T18:33:00Z">
        <w:r w:rsidR="003D76A4" w:rsidRPr="003D76A4" w:rsidDel="009960C0">
          <w:rPr>
            <w:rFonts w:ascii="Times New Roman" w:hAnsi="Times New Roman" w:cs="Times New Roman"/>
            <w:sz w:val="24"/>
            <w:szCs w:val="24"/>
          </w:rPr>
          <w:delText>26</w:delText>
        </w:r>
      </w:del>
      <w:r w:rsidR="003D76A4" w:rsidRPr="003D76A4">
        <w:rPr>
          <w:rFonts w:ascii="Times New Roman" w:hAnsi="Times New Roman" w:cs="Times New Roman"/>
          <w:sz w:val="24"/>
          <w:szCs w:val="24"/>
        </w:rPr>
        <w:t xml:space="preserve"> times higher odds of hypertension (AOR: 1.</w:t>
      </w:r>
      <w:ins w:id="216" w:author="Mohammad Nayeem Hasan" w:date="2024-07-03T00:33:00Z" w16du:dateUtc="2024-07-02T18:33:00Z">
        <w:r w:rsidR="009960C0">
          <w:rPr>
            <w:rFonts w:ascii="Times New Roman" w:hAnsi="Times New Roman" w:cs="Times New Roman"/>
            <w:sz w:val="24"/>
            <w:szCs w:val="24"/>
          </w:rPr>
          <w:t>18</w:t>
        </w:r>
      </w:ins>
      <w:del w:id="217" w:author="Mohammad Nayeem Hasan" w:date="2024-07-03T00:33:00Z" w16du:dateUtc="2024-07-02T18:33:00Z">
        <w:r w:rsidR="003D76A4" w:rsidRPr="003D76A4" w:rsidDel="009960C0">
          <w:rPr>
            <w:rFonts w:ascii="Times New Roman" w:hAnsi="Times New Roman" w:cs="Times New Roman"/>
            <w:sz w:val="24"/>
            <w:szCs w:val="24"/>
          </w:rPr>
          <w:delText>26</w:delText>
        </w:r>
      </w:del>
      <w:r w:rsidR="003D76A4" w:rsidRPr="003D76A4">
        <w:rPr>
          <w:rFonts w:ascii="Times New Roman" w:hAnsi="Times New Roman" w:cs="Times New Roman"/>
          <w:sz w:val="24"/>
          <w:szCs w:val="24"/>
        </w:rPr>
        <w:t>, 95% CI: 1.0</w:t>
      </w:r>
      <w:ins w:id="218" w:author="Mohammad Nayeem Hasan" w:date="2024-07-03T00:33:00Z" w16du:dateUtc="2024-07-02T18:33:00Z">
        <w:r w:rsidR="009960C0">
          <w:rPr>
            <w:rFonts w:ascii="Times New Roman" w:hAnsi="Times New Roman" w:cs="Times New Roman"/>
            <w:sz w:val="24"/>
            <w:szCs w:val="24"/>
          </w:rPr>
          <w:t>4</w:t>
        </w:r>
      </w:ins>
      <w:del w:id="219" w:author="Mohammad Nayeem Hasan" w:date="2024-07-03T00:33:00Z" w16du:dateUtc="2024-07-02T18:33:00Z">
        <w:r w:rsidR="003D76A4" w:rsidRPr="003D76A4" w:rsidDel="009960C0">
          <w:rPr>
            <w:rFonts w:ascii="Times New Roman" w:hAnsi="Times New Roman" w:cs="Times New Roman"/>
            <w:sz w:val="24"/>
            <w:szCs w:val="24"/>
          </w:rPr>
          <w:delText>8</w:delText>
        </w:r>
      </w:del>
      <w:r w:rsidR="003D76A4" w:rsidRPr="003D76A4">
        <w:rPr>
          <w:rFonts w:ascii="Times New Roman" w:hAnsi="Times New Roman" w:cs="Times New Roman"/>
          <w:sz w:val="24"/>
          <w:szCs w:val="24"/>
        </w:rPr>
        <w:t>-1.</w:t>
      </w:r>
      <w:ins w:id="220" w:author="Mohammad Nayeem Hasan" w:date="2024-07-03T00:33:00Z" w16du:dateUtc="2024-07-02T18:33:00Z">
        <w:r w:rsidR="009960C0">
          <w:rPr>
            <w:rFonts w:ascii="Times New Roman" w:hAnsi="Times New Roman" w:cs="Times New Roman"/>
            <w:sz w:val="24"/>
            <w:szCs w:val="24"/>
          </w:rPr>
          <w:t>35</w:t>
        </w:r>
      </w:ins>
      <w:del w:id="221" w:author="Mohammad Nayeem Hasan" w:date="2024-07-03T00:33:00Z" w16du:dateUtc="2024-07-02T18:33:00Z">
        <w:r w:rsidR="003D76A4" w:rsidRPr="003D76A4" w:rsidDel="009960C0">
          <w:rPr>
            <w:rFonts w:ascii="Times New Roman" w:hAnsi="Times New Roman" w:cs="Times New Roman"/>
            <w:sz w:val="24"/>
            <w:szCs w:val="24"/>
          </w:rPr>
          <w:delText>47</w:delText>
        </w:r>
      </w:del>
      <w:r w:rsidR="003D76A4" w:rsidRPr="003D76A4">
        <w:rPr>
          <w:rFonts w:ascii="Times New Roman" w:hAnsi="Times New Roman" w:cs="Times New Roman"/>
          <w:sz w:val="24"/>
          <w:szCs w:val="24"/>
        </w:rPr>
        <w:t xml:space="preserve">, </w:t>
      </w:r>
      <w:ins w:id="222" w:author="Mohammad Nayeem Hasan" w:date="2024-07-03T00:33:00Z" w16du:dateUtc="2024-07-02T18:33:00Z">
        <w:r w:rsidR="009960C0">
          <w:rPr>
            <w:rFonts w:ascii="Times New Roman" w:hAnsi="Times New Roman" w:cs="Times New Roman"/>
            <w:sz w:val="24"/>
            <w:szCs w:val="24"/>
          </w:rPr>
          <w:t>p</w:t>
        </w:r>
      </w:ins>
      <w:del w:id="223" w:author="Mohammad Nayeem Hasan" w:date="2024-07-03T00:33:00Z" w16du:dateUtc="2024-07-02T18:33:00Z">
        <w:r w:rsidR="003D76A4" w:rsidRPr="003D76A4" w:rsidDel="009960C0">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 0.0</w:t>
      </w:r>
      <w:ins w:id="224" w:author="Mohammad Nayeem Hasan" w:date="2024-07-03T00:33:00Z" w16du:dateUtc="2024-07-02T18:33:00Z">
        <w:r w:rsidR="009960C0">
          <w:rPr>
            <w:rFonts w:ascii="Times New Roman" w:hAnsi="Times New Roman" w:cs="Times New Roman"/>
            <w:sz w:val="24"/>
            <w:szCs w:val="24"/>
          </w:rPr>
          <w:t>11</w:t>
        </w:r>
      </w:ins>
      <w:del w:id="225" w:author="Mohammad Nayeem Hasan" w:date="2024-07-03T00:33:00Z" w16du:dateUtc="2024-07-02T18:33:00Z">
        <w:r w:rsidR="003D76A4" w:rsidRPr="003D76A4" w:rsidDel="009960C0">
          <w:rPr>
            <w:rFonts w:ascii="Times New Roman" w:hAnsi="Times New Roman" w:cs="Times New Roman"/>
            <w:sz w:val="24"/>
            <w:szCs w:val="24"/>
          </w:rPr>
          <w:delText>03</w:delText>
        </w:r>
      </w:del>
      <w:r w:rsidR="003D76A4" w:rsidRPr="003D76A4">
        <w:rPr>
          <w:rFonts w:ascii="Times New Roman" w:hAnsi="Times New Roman" w:cs="Times New Roman"/>
          <w:sz w:val="24"/>
          <w:szCs w:val="24"/>
        </w:rPr>
        <w:t xml:space="preserve">) compared to those who were actively commuting. High-obesity participants had </w:t>
      </w:r>
      <w:r w:rsidR="002733C9">
        <w:rPr>
          <w:rFonts w:ascii="Times New Roman" w:hAnsi="Times New Roman" w:cs="Times New Roman"/>
          <w:sz w:val="24"/>
          <w:szCs w:val="24"/>
        </w:rPr>
        <w:t xml:space="preserve">a </w:t>
      </w:r>
      <w:r w:rsidR="003D76A4" w:rsidRPr="003D76A4">
        <w:rPr>
          <w:rFonts w:ascii="Times New Roman" w:hAnsi="Times New Roman" w:cs="Times New Roman"/>
          <w:sz w:val="24"/>
          <w:szCs w:val="24"/>
        </w:rPr>
        <w:t>3.0</w:t>
      </w:r>
      <w:ins w:id="226" w:author="Mohammad Nayeem Hasan" w:date="2024-07-03T00:35:00Z" w16du:dateUtc="2024-07-02T18:35:00Z">
        <w:r w:rsidR="009960C0">
          <w:rPr>
            <w:rFonts w:ascii="Times New Roman" w:hAnsi="Times New Roman" w:cs="Times New Roman"/>
            <w:sz w:val="24"/>
            <w:szCs w:val="24"/>
          </w:rPr>
          <w:t>1</w:t>
        </w:r>
      </w:ins>
      <w:del w:id="227" w:author="Mohammad Nayeem Hasan" w:date="2024-07-03T00:35:00Z" w16du:dateUtc="2024-07-02T18:35:00Z">
        <w:r w:rsidR="003D76A4" w:rsidRPr="003D76A4" w:rsidDel="009960C0">
          <w:rPr>
            <w:rFonts w:ascii="Times New Roman" w:hAnsi="Times New Roman" w:cs="Times New Roman"/>
            <w:sz w:val="24"/>
            <w:szCs w:val="24"/>
          </w:rPr>
          <w:delText>5</w:delText>
        </w:r>
      </w:del>
      <w:r w:rsidR="003D76A4" w:rsidRPr="003D76A4">
        <w:rPr>
          <w:rFonts w:ascii="Times New Roman" w:hAnsi="Times New Roman" w:cs="Times New Roman"/>
          <w:sz w:val="24"/>
          <w:szCs w:val="24"/>
        </w:rPr>
        <w:t xml:space="preserve"> times higher risk of hypertension (AOR: 3.0</w:t>
      </w:r>
      <w:ins w:id="228" w:author="Mohammad Nayeem Hasan" w:date="2024-07-03T00:35:00Z" w16du:dateUtc="2024-07-02T18:35:00Z">
        <w:r w:rsidR="009960C0">
          <w:rPr>
            <w:rFonts w:ascii="Times New Roman" w:hAnsi="Times New Roman" w:cs="Times New Roman"/>
            <w:sz w:val="24"/>
            <w:szCs w:val="24"/>
          </w:rPr>
          <w:t>1</w:t>
        </w:r>
      </w:ins>
      <w:del w:id="229" w:author="Mohammad Nayeem Hasan" w:date="2024-07-03T00:35:00Z" w16du:dateUtc="2024-07-02T18:35:00Z">
        <w:r w:rsidR="003D76A4" w:rsidRPr="003D76A4" w:rsidDel="009960C0">
          <w:rPr>
            <w:rFonts w:ascii="Times New Roman" w:hAnsi="Times New Roman" w:cs="Times New Roman"/>
            <w:sz w:val="24"/>
            <w:szCs w:val="24"/>
          </w:rPr>
          <w:delText>5</w:delText>
        </w:r>
      </w:del>
      <w:r w:rsidR="003D76A4" w:rsidRPr="003D76A4">
        <w:rPr>
          <w:rFonts w:ascii="Times New Roman" w:hAnsi="Times New Roman" w:cs="Times New Roman"/>
          <w:sz w:val="24"/>
          <w:szCs w:val="24"/>
        </w:rPr>
        <w:t>, 95% CI: 2.0</w:t>
      </w:r>
      <w:ins w:id="230" w:author="Mohammad Nayeem Hasan" w:date="2024-07-03T00:35:00Z" w16du:dateUtc="2024-07-02T18:35:00Z">
        <w:r w:rsidR="009960C0">
          <w:rPr>
            <w:rFonts w:ascii="Times New Roman" w:hAnsi="Times New Roman" w:cs="Times New Roman"/>
            <w:sz w:val="24"/>
            <w:szCs w:val="24"/>
          </w:rPr>
          <w:t>6</w:t>
        </w:r>
      </w:ins>
      <w:del w:id="231" w:author="Mohammad Nayeem Hasan" w:date="2024-07-03T00:35:00Z" w16du:dateUtc="2024-07-02T18:35:00Z">
        <w:r w:rsidR="003D76A4" w:rsidRPr="003D76A4" w:rsidDel="009960C0">
          <w:rPr>
            <w:rFonts w:ascii="Times New Roman" w:hAnsi="Times New Roman" w:cs="Times New Roman"/>
            <w:sz w:val="24"/>
            <w:szCs w:val="24"/>
          </w:rPr>
          <w:delText>8</w:delText>
        </w:r>
      </w:del>
      <w:r w:rsidR="003D76A4" w:rsidRPr="003D76A4">
        <w:rPr>
          <w:rFonts w:ascii="Times New Roman" w:hAnsi="Times New Roman" w:cs="Times New Roman"/>
          <w:sz w:val="24"/>
          <w:szCs w:val="24"/>
        </w:rPr>
        <w:t>-4.</w:t>
      </w:r>
      <w:ins w:id="232" w:author="Mohammad Nayeem Hasan" w:date="2024-07-03T00:35:00Z" w16du:dateUtc="2024-07-02T18:35:00Z">
        <w:r w:rsidR="009960C0">
          <w:rPr>
            <w:rFonts w:ascii="Times New Roman" w:hAnsi="Times New Roman" w:cs="Times New Roman"/>
            <w:sz w:val="24"/>
            <w:szCs w:val="24"/>
          </w:rPr>
          <w:t>40</w:t>
        </w:r>
      </w:ins>
      <w:del w:id="233" w:author="Mohammad Nayeem Hasan" w:date="2024-07-03T00:35:00Z" w16du:dateUtc="2024-07-02T18:35:00Z">
        <w:r w:rsidR="003D76A4" w:rsidRPr="003D76A4" w:rsidDel="009960C0">
          <w:rPr>
            <w:rFonts w:ascii="Times New Roman" w:hAnsi="Times New Roman" w:cs="Times New Roman"/>
            <w:sz w:val="24"/>
            <w:szCs w:val="24"/>
          </w:rPr>
          <w:delText>47</w:delText>
        </w:r>
      </w:del>
      <w:r w:rsidR="003D76A4" w:rsidRPr="003D76A4">
        <w:rPr>
          <w:rFonts w:ascii="Times New Roman" w:hAnsi="Times New Roman" w:cs="Times New Roman"/>
          <w:sz w:val="24"/>
          <w:szCs w:val="24"/>
        </w:rPr>
        <w:t xml:space="preserve">, </w:t>
      </w:r>
      <w:ins w:id="234" w:author="Mohammad Nayeem Hasan" w:date="2024-07-03T00:35:00Z" w16du:dateUtc="2024-07-02T18:35:00Z">
        <w:r w:rsidR="009960C0">
          <w:rPr>
            <w:rFonts w:ascii="Times New Roman" w:hAnsi="Times New Roman" w:cs="Times New Roman"/>
            <w:sz w:val="24"/>
            <w:szCs w:val="24"/>
          </w:rPr>
          <w:t>p</w:t>
        </w:r>
      </w:ins>
      <w:del w:id="235" w:author="Mohammad Nayeem Hasan" w:date="2024-07-03T00:35:00Z" w16du:dateUtc="2024-07-02T18:35:00Z">
        <w:r w:rsidR="003D76A4" w:rsidRPr="003D76A4" w:rsidDel="009960C0">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than non-obese participants</w:t>
      </w:r>
      <w:r w:rsidR="003D76A4">
        <w:rPr>
          <w:rFonts w:ascii="Times New Roman" w:hAnsi="Times New Roman" w:cs="Times New Roman"/>
          <w:sz w:val="24"/>
          <w:szCs w:val="24"/>
        </w:rPr>
        <w:t xml:space="preserve"> </w:t>
      </w:r>
      <w:r w:rsidR="003D76A4" w:rsidRPr="003177F1">
        <w:rPr>
          <w:rFonts w:ascii="Times New Roman" w:hAnsi="Times New Roman" w:cs="Times New Roman"/>
          <w:b/>
          <w:sz w:val="24"/>
          <w:szCs w:val="24"/>
        </w:rPr>
        <w:t>(Table 11).</w:t>
      </w:r>
    </w:p>
    <w:p w14:paraId="709F28FF" w14:textId="4956470A" w:rsidR="003D76A4" w:rsidRPr="003D76A4" w:rsidRDefault="003D76A4" w:rsidP="003D76A4">
      <w:pPr>
        <w:ind w:firstLine="720"/>
        <w:rPr>
          <w:rFonts w:ascii="Times New Roman" w:hAnsi="Times New Roman" w:cs="Times New Roman"/>
          <w:sz w:val="24"/>
          <w:szCs w:val="24"/>
        </w:rPr>
      </w:pPr>
      <w:r w:rsidRPr="003D76A4">
        <w:rPr>
          <w:rFonts w:ascii="Times New Roman" w:hAnsi="Times New Roman" w:cs="Times New Roman"/>
          <w:sz w:val="24"/>
          <w:szCs w:val="24"/>
        </w:rPr>
        <w:t>In Model 2, moderate activity</w:t>
      </w:r>
      <w:ins w:id="236" w:author="Mohammad Nayeem Hasan" w:date="2024-07-03T00:36:00Z" w16du:dateUtc="2024-07-02T18:36:00Z">
        <w:r w:rsidR="000C61ED">
          <w:rPr>
            <w:rFonts w:ascii="Times New Roman" w:hAnsi="Times New Roman" w:cs="Times New Roman"/>
            <w:sz w:val="24"/>
            <w:szCs w:val="24"/>
          </w:rPr>
          <w:t xml:space="preserve"> at work</w:t>
        </w:r>
      </w:ins>
      <w:r w:rsidRPr="003D76A4">
        <w:rPr>
          <w:rFonts w:ascii="Times New Roman" w:hAnsi="Times New Roman" w:cs="Times New Roman"/>
          <w:sz w:val="24"/>
          <w:szCs w:val="24"/>
        </w:rPr>
        <w:t xml:space="preserve"> and obesity were significantly associated with hyperglycemia. Participants not participating in moderate activity had a 4.9</w:t>
      </w:r>
      <w:ins w:id="237" w:author="Mohammad Nayeem Hasan" w:date="2024-07-03T00:38:00Z" w16du:dateUtc="2024-07-02T18:38:00Z">
        <w:r w:rsidR="000C61ED">
          <w:rPr>
            <w:rFonts w:ascii="Times New Roman" w:hAnsi="Times New Roman" w:cs="Times New Roman"/>
            <w:sz w:val="24"/>
            <w:szCs w:val="24"/>
          </w:rPr>
          <w:t>4</w:t>
        </w:r>
      </w:ins>
      <w:del w:id="238" w:author="Mohammad Nayeem Hasan" w:date="2024-07-03T00:38:00Z" w16du:dateUtc="2024-07-02T18:38: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 xml:space="preserve"> times higher risk of hyperglycemia (AOR: 4.9</w:t>
      </w:r>
      <w:ins w:id="239" w:author="Mohammad Nayeem Hasan" w:date="2024-07-03T00:38:00Z" w16du:dateUtc="2024-07-02T18:38:00Z">
        <w:r w:rsidR="000C61ED">
          <w:rPr>
            <w:rFonts w:ascii="Times New Roman" w:hAnsi="Times New Roman" w:cs="Times New Roman"/>
            <w:sz w:val="24"/>
            <w:szCs w:val="24"/>
          </w:rPr>
          <w:t>4</w:t>
        </w:r>
      </w:ins>
      <w:del w:id="240" w:author="Mohammad Nayeem Hasan" w:date="2024-07-03T00:38:00Z" w16du:dateUtc="2024-07-02T18:38: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 95% CI: 1.5</w:t>
      </w:r>
      <w:ins w:id="241" w:author="Mohammad Nayeem Hasan" w:date="2024-07-03T00:38:00Z" w16du:dateUtc="2024-07-02T18:38:00Z">
        <w:r w:rsidR="000C61ED">
          <w:rPr>
            <w:rFonts w:ascii="Times New Roman" w:hAnsi="Times New Roman" w:cs="Times New Roman"/>
            <w:sz w:val="24"/>
            <w:szCs w:val="24"/>
          </w:rPr>
          <w:t>2</w:t>
        </w:r>
      </w:ins>
      <w:del w:id="242" w:author="Mohammad Nayeem Hasan" w:date="2024-07-03T00:38:00Z" w16du:dateUtc="2024-07-02T18:38:00Z">
        <w:r w:rsidRPr="003D76A4" w:rsidDel="000C61ED">
          <w:rPr>
            <w:rFonts w:ascii="Times New Roman" w:hAnsi="Times New Roman" w:cs="Times New Roman"/>
            <w:sz w:val="24"/>
            <w:szCs w:val="24"/>
          </w:rPr>
          <w:delText>3</w:delText>
        </w:r>
      </w:del>
      <w:r w:rsidRPr="003D76A4">
        <w:rPr>
          <w:rFonts w:ascii="Times New Roman" w:hAnsi="Times New Roman" w:cs="Times New Roman"/>
          <w:sz w:val="24"/>
          <w:szCs w:val="24"/>
        </w:rPr>
        <w:t>-</w:t>
      </w:r>
      <w:ins w:id="243" w:author="Mohammad Nayeem Hasan" w:date="2024-07-03T00:38:00Z" w16du:dateUtc="2024-07-02T18:38:00Z">
        <w:r w:rsidR="000C61ED">
          <w:rPr>
            <w:rFonts w:ascii="Times New Roman" w:hAnsi="Times New Roman" w:cs="Times New Roman"/>
            <w:sz w:val="24"/>
            <w:szCs w:val="24"/>
          </w:rPr>
          <w:t>5.99</w:t>
        </w:r>
      </w:ins>
      <w:del w:id="244" w:author="Mohammad Nayeem Hasan" w:date="2024-07-03T00:38:00Z" w16du:dateUtc="2024-07-02T18:38:00Z">
        <w:r w:rsidRPr="003D76A4" w:rsidDel="000C61ED">
          <w:rPr>
            <w:rFonts w:ascii="Times New Roman" w:hAnsi="Times New Roman" w:cs="Times New Roman"/>
            <w:sz w:val="24"/>
            <w:szCs w:val="24"/>
          </w:rPr>
          <w:delText>6.11</w:delText>
        </w:r>
      </w:del>
      <w:r w:rsidRPr="003D76A4">
        <w:rPr>
          <w:rFonts w:ascii="Times New Roman" w:hAnsi="Times New Roman" w:cs="Times New Roman"/>
          <w:sz w:val="24"/>
          <w:szCs w:val="24"/>
        </w:rPr>
        <w:t xml:space="preserve">, </w:t>
      </w:r>
      <w:ins w:id="245" w:author="Mohammad Nayeem Hasan" w:date="2024-07-03T00:38:00Z" w16du:dateUtc="2024-07-02T18:38:00Z">
        <w:r w:rsidR="000C61ED">
          <w:rPr>
            <w:rFonts w:ascii="Times New Roman" w:hAnsi="Times New Roman" w:cs="Times New Roman"/>
            <w:sz w:val="24"/>
            <w:szCs w:val="24"/>
          </w:rPr>
          <w:t>p</w:t>
        </w:r>
      </w:ins>
      <w:del w:id="246" w:author="Mohammad Nayeem Hasan" w:date="2024-07-03T00:38:00Z" w16du:dateUtc="2024-07-02T18:38:00Z">
        <w:r w:rsidRPr="003D76A4" w:rsidDel="000C61ED">
          <w:rPr>
            <w:rFonts w:ascii="Times New Roman" w:hAnsi="Times New Roman" w:cs="Times New Roman"/>
            <w:sz w:val="24"/>
            <w:szCs w:val="24"/>
          </w:rPr>
          <w:delText>P</w:delText>
        </w:r>
      </w:del>
      <w:r w:rsidRPr="003D76A4">
        <w:rPr>
          <w:rFonts w:ascii="Times New Roman" w:hAnsi="Times New Roman" w:cs="Times New Roman"/>
          <w:sz w:val="24"/>
          <w:szCs w:val="24"/>
        </w:rPr>
        <w:t xml:space="preserve"> = 0.008) compared to those who did. High-obesity participants had a 3.89 times higher risk of hyperglycemia (AOR: 3.</w:t>
      </w:r>
      <w:ins w:id="247" w:author="Mohammad Nayeem Hasan" w:date="2024-07-03T00:41:00Z" w16du:dateUtc="2024-07-02T18:41:00Z">
        <w:r w:rsidR="000C61ED">
          <w:rPr>
            <w:rFonts w:ascii="Times New Roman" w:hAnsi="Times New Roman" w:cs="Times New Roman"/>
            <w:sz w:val="24"/>
            <w:szCs w:val="24"/>
          </w:rPr>
          <w:t>96</w:t>
        </w:r>
      </w:ins>
      <w:del w:id="248" w:author="Mohammad Nayeem Hasan" w:date="2024-07-03T00:41:00Z" w16du:dateUtc="2024-07-02T18:41:00Z">
        <w:r w:rsidRPr="003D76A4" w:rsidDel="000C61ED">
          <w:rPr>
            <w:rFonts w:ascii="Times New Roman" w:hAnsi="Times New Roman" w:cs="Times New Roman"/>
            <w:sz w:val="24"/>
            <w:szCs w:val="24"/>
          </w:rPr>
          <w:delText>89</w:delText>
        </w:r>
      </w:del>
      <w:r w:rsidRPr="003D76A4">
        <w:rPr>
          <w:rFonts w:ascii="Times New Roman" w:hAnsi="Times New Roman" w:cs="Times New Roman"/>
          <w:sz w:val="24"/>
          <w:szCs w:val="24"/>
        </w:rPr>
        <w:t>, 95% CI: 1.1</w:t>
      </w:r>
      <w:ins w:id="249" w:author="Mohammad Nayeem Hasan" w:date="2024-07-03T00:41:00Z" w16du:dateUtc="2024-07-02T18:41:00Z">
        <w:r w:rsidR="000C61ED">
          <w:rPr>
            <w:rFonts w:ascii="Times New Roman" w:hAnsi="Times New Roman" w:cs="Times New Roman"/>
            <w:sz w:val="24"/>
            <w:szCs w:val="24"/>
          </w:rPr>
          <w:t>7</w:t>
        </w:r>
      </w:ins>
      <w:del w:id="250" w:author="Mohammad Nayeem Hasan" w:date="2024-07-03T00:41:00Z" w16du:dateUtc="2024-07-02T18:41: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w:t>
      </w:r>
      <w:ins w:id="251" w:author="Mohammad Nayeem Hasan" w:date="2024-07-03T00:41:00Z" w16du:dateUtc="2024-07-02T18:41:00Z">
        <w:r w:rsidR="000C61ED">
          <w:rPr>
            <w:rFonts w:ascii="Times New Roman" w:hAnsi="Times New Roman" w:cs="Times New Roman"/>
            <w:sz w:val="24"/>
            <w:szCs w:val="24"/>
          </w:rPr>
          <w:t>5.39</w:t>
        </w:r>
      </w:ins>
      <w:del w:id="252" w:author="Mohammad Nayeem Hasan" w:date="2024-07-03T00:41:00Z" w16du:dateUtc="2024-07-02T18:41:00Z">
        <w:r w:rsidRPr="003D76A4" w:rsidDel="000C61ED">
          <w:rPr>
            <w:rFonts w:ascii="Times New Roman" w:hAnsi="Times New Roman" w:cs="Times New Roman"/>
            <w:sz w:val="24"/>
            <w:szCs w:val="24"/>
          </w:rPr>
          <w:delText>8.10</w:delText>
        </w:r>
      </w:del>
      <w:r w:rsidRPr="003D76A4">
        <w:rPr>
          <w:rFonts w:ascii="Times New Roman" w:hAnsi="Times New Roman" w:cs="Times New Roman"/>
          <w:sz w:val="24"/>
          <w:szCs w:val="24"/>
        </w:rPr>
        <w:t xml:space="preserve">, </w:t>
      </w:r>
      <w:ins w:id="253" w:author="Mohammad Nayeem Hasan" w:date="2024-07-03T00:41:00Z" w16du:dateUtc="2024-07-02T18:41:00Z">
        <w:r w:rsidR="000C61ED">
          <w:rPr>
            <w:rFonts w:ascii="Times New Roman" w:hAnsi="Times New Roman" w:cs="Times New Roman"/>
            <w:sz w:val="24"/>
            <w:szCs w:val="24"/>
          </w:rPr>
          <w:t>p</w:t>
        </w:r>
      </w:ins>
      <w:del w:id="254" w:author="Mohammad Nayeem Hasan" w:date="2024-07-03T00:41:00Z" w16du:dateUtc="2024-07-02T18:41:00Z">
        <w:r w:rsidRPr="003D76A4" w:rsidDel="000C61ED">
          <w:rPr>
            <w:rFonts w:ascii="Times New Roman" w:hAnsi="Times New Roman" w:cs="Times New Roman"/>
            <w:sz w:val="24"/>
            <w:szCs w:val="24"/>
          </w:rPr>
          <w:delText>P</w:delText>
        </w:r>
      </w:del>
      <w:r w:rsidRPr="003D76A4">
        <w:rPr>
          <w:rFonts w:ascii="Times New Roman" w:hAnsi="Times New Roman" w:cs="Times New Roman"/>
          <w:sz w:val="24"/>
          <w:szCs w:val="24"/>
        </w:rPr>
        <w:t xml:space="preserve"> = 0.02</w:t>
      </w:r>
      <w:ins w:id="255" w:author="Mohammad Nayeem Hasan" w:date="2024-07-03T00:41:00Z" w16du:dateUtc="2024-07-02T18:41:00Z">
        <w:r w:rsidR="000C61ED">
          <w:rPr>
            <w:rFonts w:ascii="Times New Roman" w:hAnsi="Times New Roman" w:cs="Times New Roman"/>
            <w:sz w:val="24"/>
            <w:szCs w:val="24"/>
          </w:rPr>
          <w:t>7</w:t>
        </w:r>
      </w:ins>
      <w:del w:id="256" w:author="Mohammad Nayeem Hasan" w:date="2024-07-03T00:41:00Z" w16du:dateUtc="2024-07-02T18:41:00Z">
        <w:r w:rsidRPr="003D76A4" w:rsidDel="000C61ED">
          <w:rPr>
            <w:rFonts w:ascii="Times New Roman" w:hAnsi="Times New Roman" w:cs="Times New Roman"/>
            <w:sz w:val="24"/>
            <w:szCs w:val="24"/>
          </w:rPr>
          <w:delText>8</w:delText>
        </w:r>
      </w:del>
      <w:r w:rsidRPr="003D76A4">
        <w:rPr>
          <w:rFonts w:ascii="Times New Roman" w:hAnsi="Times New Roman" w:cs="Times New Roman"/>
          <w:sz w:val="24"/>
          <w:szCs w:val="24"/>
        </w:rPr>
        <w:t>) than those who were not obese</w:t>
      </w:r>
      <w:r>
        <w:rPr>
          <w:rFonts w:ascii="Times New Roman" w:hAnsi="Times New Roman" w:cs="Times New Roman"/>
          <w:sz w:val="24"/>
          <w:szCs w:val="24"/>
        </w:rPr>
        <w:t xml:space="preserve"> </w:t>
      </w:r>
      <w:r w:rsidR="00CE25A2" w:rsidRPr="00977817">
        <w:rPr>
          <w:rFonts w:ascii="Times New Roman" w:hAnsi="Times New Roman" w:cs="Times New Roman"/>
          <w:b/>
          <w:sz w:val="24"/>
          <w:szCs w:val="24"/>
        </w:rPr>
        <w:t>(Table 11).</w:t>
      </w:r>
    </w:p>
    <w:p w14:paraId="5861BCDB" w14:textId="72E6F24B" w:rsidR="003D76A4" w:rsidRPr="003D76A4" w:rsidDel="00E336B4" w:rsidRDefault="003D76A4">
      <w:pPr>
        <w:ind w:firstLine="720"/>
        <w:rPr>
          <w:del w:id="257" w:author="Mohammad Nayeem Hasan" w:date="2024-07-03T01:15:00Z" w16du:dateUtc="2024-07-02T19:15:00Z"/>
          <w:rFonts w:ascii="Times New Roman" w:hAnsi="Times New Roman" w:cs="Times New Roman"/>
          <w:sz w:val="24"/>
          <w:szCs w:val="24"/>
        </w:rPr>
      </w:pPr>
      <w:r w:rsidRPr="003D76A4">
        <w:rPr>
          <w:rFonts w:ascii="Times New Roman" w:hAnsi="Times New Roman" w:cs="Times New Roman"/>
          <w:sz w:val="24"/>
          <w:szCs w:val="24"/>
        </w:rPr>
        <w:t xml:space="preserve">In Model 3, age, sex, education level, </w:t>
      </w:r>
      <w:ins w:id="258" w:author="Mohammad Nayeem Hasan" w:date="2024-07-03T01:13:00Z" w16du:dateUtc="2024-07-02T19:13:00Z">
        <w:r w:rsidR="0004073B">
          <w:rPr>
            <w:rFonts w:ascii="Times New Roman" w:hAnsi="Times New Roman" w:cs="Times New Roman"/>
            <w:sz w:val="24"/>
            <w:szCs w:val="24"/>
          </w:rPr>
          <w:t xml:space="preserve">and </w:t>
        </w:r>
      </w:ins>
      <w:del w:id="259" w:author="Mohammad Nayeem Hasan" w:date="2024-07-03T00:44:00Z" w16du:dateUtc="2024-07-02T18:44:00Z">
        <w:r w:rsidRPr="003D76A4" w:rsidDel="00A47534">
          <w:rPr>
            <w:rFonts w:ascii="Times New Roman" w:hAnsi="Times New Roman" w:cs="Times New Roman"/>
            <w:sz w:val="24"/>
            <w:szCs w:val="24"/>
          </w:rPr>
          <w:delText xml:space="preserve">and </w:delText>
        </w:r>
      </w:del>
      <w:r w:rsidRPr="003D76A4">
        <w:rPr>
          <w:rFonts w:ascii="Times New Roman" w:hAnsi="Times New Roman" w:cs="Times New Roman"/>
          <w:sz w:val="24"/>
          <w:szCs w:val="24"/>
        </w:rPr>
        <w:t>vigorous activity</w:t>
      </w:r>
      <w:ins w:id="260" w:author="Mohammad Nayeem Hasan" w:date="2024-07-03T00:44:00Z" w16du:dateUtc="2024-07-02T18:44:00Z">
        <w:r w:rsidR="00A47534">
          <w:rPr>
            <w:rFonts w:ascii="Times New Roman" w:hAnsi="Times New Roman" w:cs="Times New Roman"/>
            <w:sz w:val="24"/>
            <w:szCs w:val="24"/>
          </w:rPr>
          <w:t xml:space="preserve"> at work</w:t>
        </w:r>
      </w:ins>
      <w:r w:rsidRPr="003D76A4">
        <w:rPr>
          <w:rFonts w:ascii="Times New Roman" w:hAnsi="Times New Roman" w:cs="Times New Roman"/>
          <w:sz w:val="24"/>
          <w:szCs w:val="24"/>
        </w:rPr>
        <w:t xml:space="preserve"> were significantly associated with hypercholesterolemia. Participants aged </w:t>
      </w:r>
      <w:del w:id="261" w:author="Mohammad Nayeem Hasan" w:date="2024-07-03T00:45:00Z" w16du:dateUtc="2024-07-02T18:45:00Z">
        <w:r w:rsidRPr="003D76A4" w:rsidDel="00A47534">
          <w:rPr>
            <w:rFonts w:ascii="Times New Roman" w:hAnsi="Times New Roman" w:cs="Times New Roman"/>
            <w:sz w:val="24"/>
            <w:szCs w:val="24"/>
          </w:rPr>
          <w:delText>1</w:delText>
        </w:r>
      </w:del>
      <w:del w:id="262" w:author="Mohammad Nayeem Hasan" w:date="2024-07-03T00:46:00Z" w16du:dateUtc="2024-07-02T18:46:00Z">
        <w:r w:rsidRPr="003D76A4" w:rsidDel="00A47534">
          <w:rPr>
            <w:rFonts w:ascii="Times New Roman" w:hAnsi="Times New Roman" w:cs="Times New Roman"/>
            <w:sz w:val="24"/>
            <w:szCs w:val="24"/>
          </w:rPr>
          <w:delText>8-29, 30-44, and 45-59</w:delText>
        </w:r>
      </w:del>
      <w:ins w:id="263" w:author="Mohammad Nayeem Hasan" w:date="2024-07-03T00:46:00Z" w16du:dateUtc="2024-07-02T18:46:00Z">
        <w:r w:rsidR="00A47534" w:rsidRPr="008511E5">
          <w:rPr>
            <w:rFonts w:ascii="Times New Roman" w:hAnsi="Times New Roman" w:cs="Times New Roman"/>
            <w:color w:val="0F0F0F"/>
            <w:sz w:val="24"/>
            <w:szCs w:val="24"/>
          </w:rPr>
          <w:t>60 years and above, 45-59 years, and 30-44</w:t>
        </w:r>
      </w:ins>
      <w:r w:rsidRPr="003D76A4">
        <w:rPr>
          <w:rFonts w:ascii="Times New Roman" w:hAnsi="Times New Roman" w:cs="Times New Roman"/>
          <w:sz w:val="24"/>
          <w:szCs w:val="24"/>
        </w:rPr>
        <w:t xml:space="preserve"> had a </w:t>
      </w:r>
      <w:ins w:id="264" w:author="Mohammad Nayeem Hasan" w:date="2024-07-03T00:46:00Z" w16du:dateUtc="2024-07-02T18:46:00Z">
        <w:r w:rsidR="00A47534">
          <w:rPr>
            <w:rFonts w:ascii="Times New Roman" w:hAnsi="Times New Roman" w:cs="Times New Roman"/>
            <w:sz w:val="24"/>
            <w:szCs w:val="24"/>
          </w:rPr>
          <w:t>higher</w:t>
        </w:r>
      </w:ins>
      <w:del w:id="265" w:author="Mohammad Nayeem Hasan" w:date="2024-07-03T00:46:00Z" w16du:dateUtc="2024-07-02T18:46:00Z">
        <w:r w:rsidRPr="003D76A4" w:rsidDel="00A47534">
          <w:rPr>
            <w:rFonts w:ascii="Times New Roman" w:hAnsi="Times New Roman" w:cs="Times New Roman"/>
            <w:sz w:val="24"/>
            <w:szCs w:val="24"/>
          </w:rPr>
          <w:delText>lower</w:delText>
        </w:r>
      </w:del>
      <w:r w:rsidRPr="003D76A4">
        <w:rPr>
          <w:rFonts w:ascii="Times New Roman" w:hAnsi="Times New Roman" w:cs="Times New Roman"/>
          <w:sz w:val="24"/>
          <w:szCs w:val="24"/>
        </w:rPr>
        <w:t xml:space="preserve"> risk of hypercholesterolemia compared to those aged </w:t>
      </w:r>
      <w:del w:id="266" w:author="Mohammad Nayeem Hasan" w:date="2024-07-03T00:46:00Z" w16du:dateUtc="2024-07-02T18:46:00Z">
        <w:r w:rsidRPr="003D76A4" w:rsidDel="00A47534">
          <w:rPr>
            <w:rFonts w:ascii="Times New Roman" w:hAnsi="Times New Roman" w:cs="Times New Roman"/>
            <w:sz w:val="24"/>
            <w:szCs w:val="24"/>
          </w:rPr>
          <w:delText>60 or above</w:delText>
        </w:r>
      </w:del>
      <w:ins w:id="267" w:author="Mohammad Nayeem Hasan" w:date="2024-07-03T00:46:00Z" w16du:dateUtc="2024-07-02T18:46:00Z">
        <w:r w:rsidR="00A47534">
          <w:rPr>
            <w:rFonts w:ascii="Times New Roman" w:hAnsi="Times New Roman" w:cs="Times New Roman"/>
            <w:sz w:val="24"/>
            <w:szCs w:val="24"/>
          </w:rPr>
          <w:t>18-29 years</w:t>
        </w:r>
      </w:ins>
      <w:r w:rsidRPr="003D76A4">
        <w:rPr>
          <w:rFonts w:ascii="Times New Roman" w:hAnsi="Times New Roman" w:cs="Times New Roman"/>
          <w:sz w:val="24"/>
          <w:szCs w:val="24"/>
        </w:rPr>
        <w:t xml:space="preserve">, with AORs of </w:t>
      </w:r>
      <w:ins w:id="268" w:author="Mohammad Nayeem Hasan" w:date="2024-07-03T00:47:00Z" w16du:dateUtc="2024-07-02T18:47:00Z">
        <w:r w:rsidR="00A47534">
          <w:rPr>
            <w:rFonts w:ascii="Times New Roman" w:hAnsi="Times New Roman" w:cs="Times New Roman"/>
            <w:sz w:val="24"/>
            <w:szCs w:val="24"/>
          </w:rPr>
          <w:t>4.17</w:t>
        </w:r>
      </w:ins>
      <w:del w:id="269" w:author="Mohammad Nayeem Hasan" w:date="2024-07-03T00:47:00Z" w16du:dateUtc="2024-07-02T18:47:00Z">
        <w:r w:rsidRPr="003D76A4" w:rsidDel="00A47534">
          <w:rPr>
            <w:rFonts w:ascii="Times New Roman" w:hAnsi="Times New Roman" w:cs="Times New Roman"/>
            <w:sz w:val="24"/>
            <w:szCs w:val="24"/>
          </w:rPr>
          <w:delText>0.25</w:delText>
        </w:r>
      </w:del>
      <w:r w:rsidRPr="003D76A4">
        <w:rPr>
          <w:rFonts w:ascii="Times New Roman" w:hAnsi="Times New Roman" w:cs="Times New Roman"/>
          <w:sz w:val="24"/>
          <w:szCs w:val="24"/>
        </w:rPr>
        <w:t xml:space="preserve"> (95% CI: </w:t>
      </w:r>
      <w:ins w:id="270" w:author="Mohammad Nayeem Hasan" w:date="2024-07-03T00:47:00Z" w16du:dateUtc="2024-07-02T18:47:00Z">
        <w:r w:rsidR="00A47534">
          <w:rPr>
            <w:rFonts w:ascii="Times New Roman" w:hAnsi="Times New Roman" w:cs="Times New Roman"/>
            <w:sz w:val="24"/>
            <w:szCs w:val="24"/>
          </w:rPr>
          <w:t>3.28</w:t>
        </w:r>
      </w:ins>
      <w:del w:id="271" w:author="Mohammad Nayeem Hasan" w:date="2024-07-03T00:47:00Z" w16du:dateUtc="2024-07-02T18:47:00Z">
        <w:r w:rsidRPr="003D76A4" w:rsidDel="00A47534">
          <w:rPr>
            <w:rFonts w:ascii="Times New Roman" w:hAnsi="Times New Roman" w:cs="Times New Roman"/>
            <w:sz w:val="24"/>
            <w:szCs w:val="24"/>
          </w:rPr>
          <w:delText>0.19</w:delText>
        </w:r>
      </w:del>
      <w:r w:rsidRPr="003D76A4">
        <w:rPr>
          <w:rFonts w:ascii="Times New Roman" w:hAnsi="Times New Roman" w:cs="Times New Roman"/>
          <w:sz w:val="24"/>
          <w:szCs w:val="24"/>
        </w:rPr>
        <w:t>-</w:t>
      </w:r>
      <w:ins w:id="272" w:author="Mohammad Nayeem Hasan" w:date="2024-07-03T00:47:00Z" w16du:dateUtc="2024-07-02T18:47:00Z">
        <w:r w:rsidR="00A47534">
          <w:rPr>
            <w:rFonts w:ascii="Times New Roman" w:hAnsi="Times New Roman" w:cs="Times New Roman"/>
            <w:sz w:val="24"/>
            <w:szCs w:val="24"/>
          </w:rPr>
          <w:t>5.30</w:t>
        </w:r>
      </w:ins>
      <w:del w:id="273" w:author="Mohammad Nayeem Hasan" w:date="2024-07-03T00:47:00Z" w16du:dateUtc="2024-07-02T18:47:00Z">
        <w:r w:rsidRPr="003D76A4" w:rsidDel="00A47534">
          <w:rPr>
            <w:rFonts w:ascii="Times New Roman" w:hAnsi="Times New Roman" w:cs="Times New Roman"/>
            <w:sz w:val="24"/>
            <w:szCs w:val="24"/>
          </w:rPr>
          <w:delText>0.32</w:delText>
        </w:r>
      </w:del>
      <w:r w:rsidRPr="003D76A4">
        <w:rPr>
          <w:rFonts w:ascii="Times New Roman" w:hAnsi="Times New Roman" w:cs="Times New Roman"/>
          <w:sz w:val="24"/>
          <w:szCs w:val="24"/>
        </w:rPr>
        <w:t xml:space="preserve">, </w:t>
      </w:r>
      <w:ins w:id="274" w:author="Mohammad Nayeem Hasan" w:date="2024-07-03T00:48:00Z" w16du:dateUtc="2024-07-02T18:48:00Z">
        <w:r w:rsidR="00A47534">
          <w:rPr>
            <w:rFonts w:ascii="Times New Roman" w:hAnsi="Times New Roman" w:cs="Times New Roman"/>
            <w:sz w:val="24"/>
            <w:szCs w:val="24"/>
          </w:rPr>
          <w:t>p</w:t>
        </w:r>
      </w:ins>
      <w:del w:id="275"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w:t>
      </w:r>
      <w:ins w:id="276" w:author="Mohammad Nayeem Hasan" w:date="2024-07-03T00:48:00Z" w16du:dateUtc="2024-07-02T18:48:00Z">
        <w:r w:rsidR="00A47534">
          <w:rPr>
            <w:rFonts w:ascii="Times New Roman" w:hAnsi="Times New Roman" w:cs="Times New Roman"/>
            <w:sz w:val="24"/>
            <w:szCs w:val="24"/>
          </w:rPr>
          <w:t>3.79</w:t>
        </w:r>
      </w:ins>
      <w:del w:id="277" w:author="Mohammad Nayeem Hasan" w:date="2024-07-03T00:48:00Z" w16du:dateUtc="2024-07-02T18:48:00Z">
        <w:r w:rsidRPr="003D76A4" w:rsidDel="00A47534">
          <w:rPr>
            <w:rFonts w:ascii="Times New Roman" w:hAnsi="Times New Roman" w:cs="Times New Roman"/>
            <w:sz w:val="24"/>
            <w:szCs w:val="24"/>
          </w:rPr>
          <w:delText>0.53</w:delText>
        </w:r>
      </w:del>
      <w:r w:rsidRPr="003D76A4">
        <w:rPr>
          <w:rFonts w:ascii="Times New Roman" w:hAnsi="Times New Roman" w:cs="Times New Roman"/>
          <w:sz w:val="24"/>
          <w:szCs w:val="24"/>
        </w:rPr>
        <w:t xml:space="preserve"> (95% CI: </w:t>
      </w:r>
      <w:ins w:id="278" w:author="Mohammad Nayeem Hasan" w:date="2024-07-03T00:48:00Z" w16du:dateUtc="2024-07-02T18:48:00Z">
        <w:r w:rsidR="00A47534">
          <w:rPr>
            <w:rFonts w:ascii="Times New Roman" w:hAnsi="Times New Roman" w:cs="Times New Roman"/>
            <w:sz w:val="24"/>
            <w:szCs w:val="24"/>
          </w:rPr>
          <w:t>2.99</w:t>
        </w:r>
      </w:ins>
      <w:del w:id="279" w:author="Mohammad Nayeem Hasan" w:date="2024-07-03T00:48:00Z" w16du:dateUtc="2024-07-02T18:48:00Z">
        <w:r w:rsidRPr="003D76A4" w:rsidDel="00A47534">
          <w:rPr>
            <w:rFonts w:ascii="Times New Roman" w:hAnsi="Times New Roman" w:cs="Times New Roman"/>
            <w:sz w:val="24"/>
            <w:szCs w:val="24"/>
          </w:rPr>
          <w:delText>0.46</w:delText>
        </w:r>
      </w:del>
      <w:r w:rsidRPr="003D76A4">
        <w:rPr>
          <w:rFonts w:ascii="Times New Roman" w:hAnsi="Times New Roman" w:cs="Times New Roman"/>
          <w:sz w:val="24"/>
          <w:szCs w:val="24"/>
        </w:rPr>
        <w:t>-</w:t>
      </w:r>
      <w:ins w:id="280" w:author="Mohammad Nayeem Hasan" w:date="2024-07-03T00:48:00Z" w16du:dateUtc="2024-07-02T18:48:00Z">
        <w:r w:rsidR="00A47534">
          <w:rPr>
            <w:rFonts w:ascii="Times New Roman" w:hAnsi="Times New Roman" w:cs="Times New Roman"/>
            <w:sz w:val="24"/>
            <w:szCs w:val="24"/>
          </w:rPr>
          <w:t>4.82</w:t>
        </w:r>
      </w:ins>
      <w:del w:id="281" w:author="Mohammad Nayeem Hasan" w:date="2024-07-03T00:48:00Z" w16du:dateUtc="2024-07-02T18:48:00Z">
        <w:r w:rsidRPr="003D76A4" w:rsidDel="00A47534">
          <w:rPr>
            <w:rFonts w:ascii="Times New Roman" w:hAnsi="Times New Roman" w:cs="Times New Roman"/>
            <w:sz w:val="24"/>
            <w:szCs w:val="24"/>
          </w:rPr>
          <w:delText>0.62</w:delText>
        </w:r>
      </w:del>
      <w:r w:rsidRPr="003D76A4">
        <w:rPr>
          <w:rFonts w:ascii="Times New Roman" w:hAnsi="Times New Roman" w:cs="Times New Roman"/>
          <w:sz w:val="24"/>
          <w:szCs w:val="24"/>
        </w:rPr>
        <w:t xml:space="preserve">, </w:t>
      </w:r>
      <w:ins w:id="282" w:author="Mohammad Nayeem Hasan" w:date="2024-07-03T00:48:00Z" w16du:dateUtc="2024-07-02T18:48:00Z">
        <w:r w:rsidR="00A47534">
          <w:rPr>
            <w:rFonts w:ascii="Times New Roman" w:hAnsi="Times New Roman" w:cs="Times New Roman"/>
            <w:sz w:val="24"/>
            <w:szCs w:val="24"/>
          </w:rPr>
          <w:t>p</w:t>
        </w:r>
      </w:ins>
      <w:del w:id="283"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and </w:t>
      </w:r>
      <w:ins w:id="284" w:author="Mohammad Nayeem Hasan" w:date="2024-07-03T00:48:00Z" w16du:dateUtc="2024-07-02T18:48:00Z">
        <w:r w:rsidR="00A47534">
          <w:rPr>
            <w:rFonts w:ascii="Times New Roman" w:hAnsi="Times New Roman" w:cs="Times New Roman"/>
            <w:sz w:val="24"/>
            <w:szCs w:val="24"/>
          </w:rPr>
          <w:t>2.11</w:t>
        </w:r>
      </w:ins>
      <w:del w:id="285" w:author="Mohammad Nayeem Hasan" w:date="2024-07-03T00:48:00Z" w16du:dateUtc="2024-07-02T18:48:00Z">
        <w:r w:rsidRPr="003D76A4" w:rsidDel="00A47534">
          <w:rPr>
            <w:rFonts w:ascii="Times New Roman" w:hAnsi="Times New Roman" w:cs="Times New Roman"/>
            <w:sz w:val="24"/>
            <w:szCs w:val="24"/>
          </w:rPr>
          <w:delText>0.95</w:delText>
        </w:r>
      </w:del>
      <w:r w:rsidRPr="003D76A4">
        <w:rPr>
          <w:rFonts w:ascii="Times New Roman" w:hAnsi="Times New Roman" w:cs="Times New Roman"/>
          <w:sz w:val="24"/>
          <w:szCs w:val="24"/>
        </w:rPr>
        <w:t xml:space="preserve"> (95% CI: </w:t>
      </w:r>
      <w:ins w:id="286" w:author="Mohammad Nayeem Hasan" w:date="2024-07-03T00:48:00Z" w16du:dateUtc="2024-07-02T18:48:00Z">
        <w:r w:rsidR="00A47534">
          <w:rPr>
            <w:rFonts w:ascii="Times New Roman" w:hAnsi="Times New Roman" w:cs="Times New Roman"/>
            <w:sz w:val="24"/>
            <w:szCs w:val="24"/>
          </w:rPr>
          <w:t>1.67</w:t>
        </w:r>
      </w:ins>
      <w:del w:id="287" w:author="Mohammad Nayeem Hasan" w:date="2024-07-03T00:48:00Z" w16du:dateUtc="2024-07-02T18:48:00Z">
        <w:r w:rsidRPr="003D76A4" w:rsidDel="00A47534">
          <w:rPr>
            <w:rFonts w:ascii="Times New Roman" w:hAnsi="Times New Roman" w:cs="Times New Roman"/>
            <w:sz w:val="24"/>
            <w:szCs w:val="24"/>
          </w:rPr>
          <w:delText>0.83</w:delText>
        </w:r>
      </w:del>
      <w:r w:rsidRPr="003D76A4">
        <w:rPr>
          <w:rFonts w:ascii="Times New Roman" w:hAnsi="Times New Roman" w:cs="Times New Roman"/>
          <w:sz w:val="24"/>
          <w:szCs w:val="24"/>
        </w:rPr>
        <w:t>-</w:t>
      </w:r>
      <w:ins w:id="288" w:author="Mohammad Nayeem Hasan" w:date="2024-07-03T00:48:00Z" w16du:dateUtc="2024-07-02T18:48:00Z">
        <w:r w:rsidR="00A47534">
          <w:rPr>
            <w:rFonts w:ascii="Times New Roman" w:hAnsi="Times New Roman" w:cs="Times New Roman"/>
            <w:sz w:val="24"/>
            <w:szCs w:val="24"/>
          </w:rPr>
          <w:t>2.67</w:t>
        </w:r>
      </w:ins>
      <w:del w:id="289" w:author="Mohammad Nayeem Hasan" w:date="2024-07-03T00:48:00Z" w16du:dateUtc="2024-07-02T18:48:00Z">
        <w:r w:rsidRPr="003D76A4" w:rsidDel="00A47534">
          <w:rPr>
            <w:rFonts w:ascii="Times New Roman" w:hAnsi="Times New Roman" w:cs="Times New Roman"/>
            <w:sz w:val="24"/>
            <w:szCs w:val="24"/>
          </w:rPr>
          <w:delText>1.09</w:delText>
        </w:r>
      </w:del>
      <w:r w:rsidRPr="003D76A4">
        <w:rPr>
          <w:rFonts w:ascii="Times New Roman" w:hAnsi="Times New Roman" w:cs="Times New Roman"/>
          <w:sz w:val="24"/>
          <w:szCs w:val="24"/>
        </w:rPr>
        <w:t xml:space="preserve">, </w:t>
      </w:r>
      <w:ins w:id="290" w:author="Mohammad Nayeem Hasan" w:date="2024-07-03T00:48:00Z" w16du:dateUtc="2024-07-02T18:48:00Z">
        <w:r w:rsidR="00A47534">
          <w:rPr>
            <w:rFonts w:ascii="Times New Roman" w:hAnsi="Times New Roman" w:cs="Times New Roman"/>
            <w:sz w:val="24"/>
            <w:szCs w:val="24"/>
          </w:rPr>
          <w:t>p</w:t>
        </w:r>
      </w:ins>
      <w:del w:id="291"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w:t>
      </w:r>
      <w:ins w:id="292" w:author="Mohammad Nayeem Hasan" w:date="2024-07-03T00:48:00Z" w16du:dateUtc="2024-07-02T18:48:00Z">
        <w:r w:rsidR="00A47534">
          <w:rPr>
            <w:rFonts w:ascii="Times New Roman" w:hAnsi="Times New Roman" w:cs="Times New Roman"/>
            <w:sz w:val="24"/>
            <w:szCs w:val="24"/>
          </w:rPr>
          <w:t>&lt;</w:t>
        </w:r>
      </w:ins>
      <w:del w:id="293" w:author="Mohammad Nayeem Hasan" w:date="2024-07-03T00:48:00Z" w16du:dateUtc="2024-07-02T18:48:00Z">
        <w:r w:rsidRPr="003D76A4" w:rsidDel="00A47534">
          <w:rPr>
            <w:rFonts w:ascii="Times New Roman" w:hAnsi="Times New Roman" w:cs="Times New Roman"/>
            <w:sz w:val="24"/>
            <w:szCs w:val="24"/>
          </w:rPr>
          <w:delText>=</w:delText>
        </w:r>
      </w:del>
      <w:r w:rsidRPr="003D76A4">
        <w:rPr>
          <w:rFonts w:ascii="Times New Roman" w:hAnsi="Times New Roman" w:cs="Times New Roman"/>
          <w:sz w:val="24"/>
          <w:szCs w:val="24"/>
        </w:rPr>
        <w:t xml:space="preserve"> 0.</w:t>
      </w:r>
      <w:ins w:id="294" w:author="Mohammad Nayeem Hasan" w:date="2024-07-03T00:48:00Z" w16du:dateUtc="2024-07-02T18:48:00Z">
        <w:r w:rsidR="00A47534">
          <w:rPr>
            <w:rFonts w:ascii="Times New Roman" w:hAnsi="Times New Roman" w:cs="Times New Roman"/>
            <w:sz w:val="24"/>
            <w:szCs w:val="24"/>
          </w:rPr>
          <w:t>001</w:t>
        </w:r>
      </w:ins>
      <w:del w:id="295" w:author="Mohammad Nayeem Hasan" w:date="2024-07-03T00:48:00Z" w16du:dateUtc="2024-07-02T18:48:00Z">
        <w:r w:rsidRPr="003D76A4" w:rsidDel="00A47534">
          <w:rPr>
            <w:rFonts w:ascii="Times New Roman" w:hAnsi="Times New Roman" w:cs="Times New Roman"/>
            <w:sz w:val="24"/>
            <w:szCs w:val="24"/>
          </w:rPr>
          <w:delText>488</w:delText>
        </w:r>
      </w:del>
      <w:r w:rsidRPr="003D76A4">
        <w:rPr>
          <w:rFonts w:ascii="Times New Roman" w:hAnsi="Times New Roman" w:cs="Times New Roman"/>
          <w:sz w:val="24"/>
          <w:szCs w:val="24"/>
        </w:rPr>
        <w:t>), respectively. Female participants had 1.3</w:t>
      </w:r>
      <w:ins w:id="296" w:author="Mohammad Nayeem Hasan" w:date="2024-07-03T00:48:00Z" w16du:dateUtc="2024-07-02T18:48:00Z">
        <w:r w:rsidR="00A47534">
          <w:rPr>
            <w:rFonts w:ascii="Times New Roman" w:hAnsi="Times New Roman" w:cs="Times New Roman"/>
            <w:sz w:val="24"/>
            <w:szCs w:val="24"/>
          </w:rPr>
          <w:t>9</w:t>
        </w:r>
      </w:ins>
      <w:del w:id="297" w:author="Mohammad Nayeem Hasan" w:date="2024-07-03T00:48:00Z" w16du:dateUtc="2024-07-02T18:48:00Z">
        <w:r w:rsidRPr="003D76A4" w:rsidDel="00A47534">
          <w:rPr>
            <w:rFonts w:ascii="Times New Roman" w:hAnsi="Times New Roman" w:cs="Times New Roman"/>
            <w:sz w:val="24"/>
            <w:szCs w:val="24"/>
          </w:rPr>
          <w:delText>7</w:delText>
        </w:r>
      </w:del>
      <w:r w:rsidRPr="003D76A4">
        <w:rPr>
          <w:rFonts w:ascii="Times New Roman" w:hAnsi="Times New Roman" w:cs="Times New Roman"/>
          <w:sz w:val="24"/>
          <w:szCs w:val="24"/>
        </w:rPr>
        <w:t xml:space="preserve"> times higher odds of hypercholesterolemia (AOR: 1.3</w:t>
      </w:r>
      <w:ins w:id="298" w:author="Mohammad Nayeem Hasan" w:date="2024-07-03T00:49:00Z" w16du:dateUtc="2024-07-02T18:49:00Z">
        <w:r w:rsidR="00A47534">
          <w:rPr>
            <w:rFonts w:ascii="Times New Roman" w:hAnsi="Times New Roman" w:cs="Times New Roman"/>
            <w:sz w:val="24"/>
            <w:szCs w:val="24"/>
          </w:rPr>
          <w:t>9</w:t>
        </w:r>
      </w:ins>
      <w:del w:id="299" w:author="Mohammad Nayeem Hasan" w:date="2024-07-03T00:49:00Z" w16du:dateUtc="2024-07-02T18:49:00Z">
        <w:r w:rsidRPr="003D76A4" w:rsidDel="00A47534">
          <w:rPr>
            <w:rFonts w:ascii="Times New Roman" w:hAnsi="Times New Roman" w:cs="Times New Roman"/>
            <w:sz w:val="24"/>
            <w:szCs w:val="24"/>
          </w:rPr>
          <w:delText>7</w:delText>
        </w:r>
      </w:del>
      <w:r w:rsidRPr="003D76A4">
        <w:rPr>
          <w:rFonts w:ascii="Times New Roman" w:hAnsi="Times New Roman" w:cs="Times New Roman"/>
          <w:sz w:val="24"/>
          <w:szCs w:val="24"/>
        </w:rPr>
        <w:t>, 95% CI: 1.1</w:t>
      </w:r>
      <w:ins w:id="300" w:author="Mohammad Nayeem Hasan" w:date="2024-07-03T00:49:00Z" w16du:dateUtc="2024-07-02T18:49:00Z">
        <w:r w:rsidR="00A47534">
          <w:rPr>
            <w:rFonts w:ascii="Times New Roman" w:hAnsi="Times New Roman" w:cs="Times New Roman"/>
            <w:sz w:val="24"/>
            <w:szCs w:val="24"/>
          </w:rPr>
          <w:t>9</w:t>
        </w:r>
      </w:ins>
      <w:del w:id="301" w:author="Mohammad Nayeem Hasan" w:date="2024-07-03T00:49:00Z" w16du:dateUtc="2024-07-02T18:49:00Z">
        <w:r w:rsidRPr="003D76A4" w:rsidDel="00A47534">
          <w:rPr>
            <w:rFonts w:ascii="Times New Roman" w:hAnsi="Times New Roman" w:cs="Times New Roman"/>
            <w:sz w:val="24"/>
            <w:szCs w:val="24"/>
          </w:rPr>
          <w:delText>6</w:delText>
        </w:r>
      </w:del>
      <w:r w:rsidRPr="003D76A4">
        <w:rPr>
          <w:rFonts w:ascii="Times New Roman" w:hAnsi="Times New Roman" w:cs="Times New Roman"/>
          <w:sz w:val="24"/>
          <w:szCs w:val="24"/>
        </w:rPr>
        <w:t>-1.6</w:t>
      </w:r>
      <w:ins w:id="302" w:author="Mohammad Nayeem Hasan" w:date="2024-07-03T00:49:00Z" w16du:dateUtc="2024-07-02T18:49:00Z">
        <w:r w:rsidR="00A47534">
          <w:rPr>
            <w:rFonts w:ascii="Times New Roman" w:hAnsi="Times New Roman" w:cs="Times New Roman"/>
            <w:sz w:val="24"/>
            <w:szCs w:val="24"/>
          </w:rPr>
          <w:t>2</w:t>
        </w:r>
      </w:ins>
      <w:del w:id="303" w:author="Mohammad Nayeem Hasan" w:date="2024-07-03T00:49:00Z" w16du:dateUtc="2024-07-02T18:49:00Z">
        <w:r w:rsidRPr="003D76A4" w:rsidDel="00A47534">
          <w:rPr>
            <w:rFonts w:ascii="Times New Roman" w:hAnsi="Times New Roman" w:cs="Times New Roman"/>
            <w:sz w:val="24"/>
            <w:szCs w:val="24"/>
          </w:rPr>
          <w:delText>0</w:delText>
        </w:r>
      </w:del>
      <w:r w:rsidRPr="003D76A4">
        <w:rPr>
          <w:rFonts w:ascii="Times New Roman" w:hAnsi="Times New Roman" w:cs="Times New Roman"/>
          <w:sz w:val="24"/>
          <w:szCs w:val="24"/>
        </w:rPr>
        <w:t xml:space="preserve">, </w:t>
      </w:r>
      <w:ins w:id="304" w:author="Mohammad Nayeem Hasan" w:date="2024-07-03T00:49:00Z" w16du:dateUtc="2024-07-02T18:49:00Z">
        <w:r w:rsidR="00A47534">
          <w:rPr>
            <w:rFonts w:ascii="Times New Roman" w:hAnsi="Times New Roman" w:cs="Times New Roman"/>
            <w:sz w:val="24"/>
            <w:szCs w:val="24"/>
          </w:rPr>
          <w:t>p</w:t>
        </w:r>
      </w:ins>
      <w:del w:id="305" w:author="Mohammad Nayeem Hasan" w:date="2024-07-03T00:49:00Z" w16du:dateUtc="2024-07-02T18:49: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compared to males. </w:t>
      </w:r>
      <w:ins w:id="306" w:author="Mohammad Nayeem Hasan" w:date="2024-07-03T00:52:00Z" w16du:dateUtc="2024-07-02T18:52:00Z">
        <w:r w:rsidR="00A47534">
          <w:rPr>
            <w:rFonts w:ascii="Times New Roman" w:hAnsi="Times New Roman" w:cs="Times New Roman"/>
            <w:sz w:val="24"/>
            <w:szCs w:val="24"/>
          </w:rPr>
          <w:t>I</w:t>
        </w:r>
      </w:ins>
      <w:ins w:id="307" w:author="Mohammad Nayeem Hasan" w:date="2024-07-03T00:50:00Z" w16du:dateUtc="2024-07-02T18:50:00Z">
        <w:r w:rsidR="00A47534" w:rsidRPr="00605C35">
          <w:rPr>
            <w:rFonts w:ascii="Times New Roman" w:hAnsi="Times New Roman" w:cs="Times New Roman"/>
            <w:color w:val="0F0F0F"/>
            <w:sz w:val="24"/>
            <w:szCs w:val="24"/>
          </w:rPr>
          <w:t xml:space="preserve">ndividuals having </w:t>
        </w:r>
        <w:r w:rsidR="00A47534">
          <w:rPr>
            <w:rFonts w:ascii="Times New Roman" w:hAnsi="Times New Roman" w:cs="Times New Roman"/>
            <w:color w:val="0F0F0F"/>
            <w:sz w:val="24"/>
            <w:szCs w:val="24"/>
          </w:rPr>
          <w:t xml:space="preserve">no formal schooling to basic literacy </w:t>
        </w:r>
      </w:ins>
      <w:ins w:id="308" w:author="Mohammad Nayeem Hasan" w:date="2024-07-03T00:52:00Z" w16du:dateUtc="2024-07-02T18:52:00Z">
        <w:r w:rsidR="00A47534">
          <w:rPr>
            <w:rFonts w:ascii="Times New Roman" w:hAnsi="Times New Roman" w:cs="Times New Roman"/>
            <w:color w:val="0F0F0F"/>
            <w:sz w:val="24"/>
            <w:szCs w:val="24"/>
          </w:rPr>
          <w:t>showed</w:t>
        </w:r>
      </w:ins>
      <w:ins w:id="309" w:author="Mohammad Nayeem Hasan" w:date="2024-07-03T00:50:00Z" w16du:dateUtc="2024-07-02T18:50:00Z">
        <w:r w:rsidR="00A47534" w:rsidRPr="00605C35">
          <w:rPr>
            <w:rFonts w:ascii="Times New Roman" w:hAnsi="Times New Roman" w:cs="Times New Roman"/>
            <w:color w:val="0F0F0F"/>
            <w:sz w:val="24"/>
            <w:szCs w:val="24"/>
          </w:rPr>
          <w:t xml:space="preserve"> </w:t>
        </w:r>
        <w:r w:rsidR="00A47534">
          <w:rPr>
            <w:rFonts w:ascii="Times New Roman" w:hAnsi="Times New Roman" w:cs="Times New Roman"/>
            <w:color w:val="0F0F0F"/>
            <w:sz w:val="24"/>
            <w:szCs w:val="24"/>
          </w:rPr>
          <w:t>30%</w:t>
        </w:r>
        <w:r w:rsidR="00A47534" w:rsidRPr="00605C35">
          <w:rPr>
            <w:rFonts w:ascii="Times New Roman" w:hAnsi="Times New Roman" w:cs="Times New Roman"/>
            <w:color w:val="0F0F0F"/>
            <w:sz w:val="24"/>
            <w:szCs w:val="24"/>
          </w:rPr>
          <w:t xml:space="preserve"> times</w:t>
        </w:r>
      </w:ins>
      <w:ins w:id="310" w:author="Mohammad Nayeem Hasan" w:date="2024-07-03T00:53:00Z" w16du:dateUtc="2024-07-02T18:53:00Z">
        <w:r w:rsidR="00A47534">
          <w:rPr>
            <w:rFonts w:ascii="Times New Roman" w:hAnsi="Times New Roman" w:cs="Times New Roman"/>
            <w:color w:val="0F0F0F"/>
            <w:sz w:val="24"/>
            <w:szCs w:val="24"/>
          </w:rPr>
          <w:t xml:space="preserve"> </w:t>
        </w:r>
        <w:r w:rsidR="00A47534" w:rsidRPr="003D76A4">
          <w:rPr>
            <w:rFonts w:ascii="Times New Roman" w:hAnsi="Times New Roman" w:cs="Times New Roman"/>
            <w:sz w:val="24"/>
            <w:szCs w:val="24"/>
          </w:rPr>
          <w:t xml:space="preserve">(AOR: </w:t>
        </w:r>
      </w:ins>
      <w:ins w:id="311" w:author="Mohammad Nayeem Hasan" w:date="2024-07-03T00:54:00Z" w16du:dateUtc="2024-07-02T18:54:00Z">
        <w:r w:rsidR="00CA58A1">
          <w:rPr>
            <w:rFonts w:ascii="Times New Roman" w:hAnsi="Times New Roman" w:cs="Times New Roman"/>
            <w:sz w:val="24"/>
            <w:szCs w:val="24"/>
          </w:rPr>
          <w:t>0.70</w:t>
        </w:r>
      </w:ins>
      <w:ins w:id="312" w:author="Mohammad Nayeem Hasan" w:date="2024-07-03T00:53:00Z" w16du:dateUtc="2024-07-02T18:53:00Z">
        <w:r w:rsidR="00A47534" w:rsidRPr="003D76A4">
          <w:rPr>
            <w:rFonts w:ascii="Times New Roman" w:hAnsi="Times New Roman" w:cs="Times New Roman"/>
            <w:sz w:val="24"/>
            <w:szCs w:val="24"/>
          </w:rPr>
          <w:t xml:space="preserve">, 95% CI: </w:t>
        </w:r>
      </w:ins>
      <w:ins w:id="313" w:author="Mohammad Nayeem Hasan" w:date="2024-07-03T00:54:00Z" w16du:dateUtc="2024-07-02T18:54:00Z">
        <w:r w:rsidR="00CA58A1">
          <w:rPr>
            <w:rFonts w:ascii="Times New Roman" w:hAnsi="Times New Roman" w:cs="Times New Roman"/>
            <w:sz w:val="24"/>
            <w:szCs w:val="24"/>
          </w:rPr>
          <w:t>0.50</w:t>
        </w:r>
      </w:ins>
      <w:ins w:id="314" w:author="Mohammad Nayeem Hasan" w:date="2024-07-03T00:53:00Z" w16du:dateUtc="2024-07-02T18:53:00Z">
        <w:r w:rsidR="00A47534" w:rsidRPr="003D76A4">
          <w:rPr>
            <w:rFonts w:ascii="Times New Roman" w:hAnsi="Times New Roman" w:cs="Times New Roman"/>
            <w:sz w:val="24"/>
            <w:szCs w:val="24"/>
          </w:rPr>
          <w:t>-</w:t>
        </w:r>
      </w:ins>
      <w:ins w:id="315" w:author="Mohammad Nayeem Hasan" w:date="2024-07-03T00:54:00Z" w16du:dateUtc="2024-07-02T18:54:00Z">
        <w:r w:rsidR="00CA58A1">
          <w:rPr>
            <w:rFonts w:ascii="Times New Roman" w:hAnsi="Times New Roman" w:cs="Times New Roman"/>
            <w:sz w:val="24"/>
            <w:szCs w:val="24"/>
          </w:rPr>
          <w:t>0.97</w:t>
        </w:r>
      </w:ins>
      <w:ins w:id="316" w:author="Mohammad Nayeem Hasan" w:date="2024-07-03T00:53:00Z" w16du:dateUtc="2024-07-02T18:53:00Z">
        <w:r w:rsidR="00A47534" w:rsidRPr="003D76A4">
          <w:rPr>
            <w:rFonts w:ascii="Times New Roman" w:hAnsi="Times New Roman" w:cs="Times New Roman"/>
            <w:sz w:val="24"/>
            <w:szCs w:val="24"/>
          </w:rPr>
          <w:t xml:space="preserve">, </w:t>
        </w:r>
        <w:r w:rsidR="00A47534">
          <w:rPr>
            <w:rFonts w:ascii="Times New Roman" w:hAnsi="Times New Roman" w:cs="Times New Roman"/>
            <w:sz w:val="24"/>
            <w:szCs w:val="24"/>
          </w:rPr>
          <w:t>p</w:t>
        </w:r>
        <w:r w:rsidR="00A47534" w:rsidRPr="003D76A4">
          <w:rPr>
            <w:rFonts w:ascii="Times New Roman" w:hAnsi="Times New Roman" w:cs="Times New Roman"/>
            <w:sz w:val="24"/>
            <w:szCs w:val="24"/>
          </w:rPr>
          <w:t xml:space="preserve"> </w:t>
        </w:r>
      </w:ins>
      <w:ins w:id="317" w:author="Mohammad Nayeem Hasan" w:date="2024-07-03T00:54:00Z" w16du:dateUtc="2024-07-02T18:54:00Z">
        <w:r w:rsidR="00CA58A1">
          <w:rPr>
            <w:rFonts w:ascii="Times New Roman" w:hAnsi="Times New Roman" w:cs="Times New Roman"/>
            <w:sz w:val="24"/>
            <w:szCs w:val="24"/>
          </w:rPr>
          <w:t>=</w:t>
        </w:r>
      </w:ins>
      <w:ins w:id="318" w:author="Mohammad Nayeem Hasan" w:date="2024-07-03T00:53:00Z" w16du:dateUtc="2024-07-02T18:53:00Z">
        <w:r w:rsidR="00A47534" w:rsidRPr="003D76A4">
          <w:rPr>
            <w:rFonts w:ascii="Times New Roman" w:hAnsi="Times New Roman" w:cs="Times New Roman"/>
            <w:sz w:val="24"/>
            <w:szCs w:val="24"/>
          </w:rPr>
          <w:t xml:space="preserve"> 0.0</w:t>
        </w:r>
      </w:ins>
      <w:ins w:id="319" w:author="Mohammad Nayeem Hasan" w:date="2024-07-03T00:54:00Z" w16du:dateUtc="2024-07-02T18:54:00Z">
        <w:r w:rsidR="00CA58A1">
          <w:rPr>
            <w:rFonts w:ascii="Times New Roman" w:hAnsi="Times New Roman" w:cs="Times New Roman"/>
            <w:sz w:val="24"/>
            <w:szCs w:val="24"/>
          </w:rPr>
          <w:t>35</w:t>
        </w:r>
      </w:ins>
      <w:ins w:id="320" w:author="Mohammad Nayeem Hasan" w:date="2024-07-03T00:53:00Z" w16du:dateUtc="2024-07-02T18:53:00Z">
        <w:r w:rsidR="00A47534" w:rsidRPr="003D76A4">
          <w:rPr>
            <w:rFonts w:ascii="Times New Roman" w:hAnsi="Times New Roman" w:cs="Times New Roman"/>
            <w:sz w:val="24"/>
            <w:szCs w:val="24"/>
          </w:rPr>
          <w:t>)</w:t>
        </w:r>
      </w:ins>
      <w:ins w:id="321" w:author="Mohammad Nayeem Hasan" w:date="2024-07-03T00:50:00Z" w16du:dateUtc="2024-07-02T18:50:00Z">
        <w:r w:rsidR="00A47534" w:rsidRPr="00605C35">
          <w:rPr>
            <w:rFonts w:ascii="Times New Roman" w:hAnsi="Times New Roman" w:cs="Times New Roman"/>
            <w:color w:val="0F0F0F"/>
            <w:sz w:val="24"/>
            <w:szCs w:val="24"/>
          </w:rPr>
          <w:t xml:space="preserve"> </w:t>
        </w:r>
        <w:r w:rsidR="00A47534">
          <w:rPr>
            <w:rFonts w:ascii="Times New Roman" w:hAnsi="Times New Roman" w:cs="Times New Roman"/>
            <w:color w:val="0F0F0F"/>
            <w:sz w:val="24"/>
            <w:szCs w:val="24"/>
          </w:rPr>
          <w:t>lower</w:t>
        </w:r>
        <w:r w:rsidR="00A47534" w:rsidRPr="00605C35">
          <w:rPr>
            <w:rFonts w:ascii="Times New Roman" w:hAnsi="Times New Roman" w:cs="Times New Roman"/>
            <w:color w:val="0F0F0F"/>
            <w:sz w:val="24"/>
            <w:szCs w:val="24"/>
          </w:rPr>
          <w:t xml:space="preserve"> odds, and those with secondary to high school education </w:t>
        </w:r>
      </w:ins>
      <w:ins w:id="322" w:author="Mohammad Nayeem Hasan" w:date="2024-07-03T00:52:00Z" w16du:dateUtc="2024-07-02T18:52:00Z">
        <w:r w:rsidR="00A47534">
          <w:rPr>
            <w:rFonts w:ascii="Times New Roman" w:hAnsi="Times New Roman" w:cs="Times New Roman"/>
            <w:color w:val="0F0F0F"/>
            <w:sz w:val="24"/>
            <w:szCs w:val="24"/>
          </w:rPr>
          <w:t>showed</w:t>
        </w:r>
      </w:ins>
      <w:ins w:id="323" w:author="Mohammad Nayeem Hasan" w:date="2024-07-03T00:50:00Z" w16du:dateUtc="2024-07-02T18:50:00Z">
        <w:r w:rsidR="00A47534" w:rsidRPr="00605C35">
          <w:rPr>
            <w:rFonts w:ascii="Times New Roman" w:hAnsi="Times New Roman" w:cs="Times New Roman"/>
            <w:color w:val="0F0F0F"/>
            <w:sz w:val="24"/>
            <w:szCs w:val="24"/>
          </w:rPr>
          <w:t xml:space="preserve"> 1.</w:t>
        </w:r>
        <w:r w:rsidR="00A47534">
          <w:rPr>
            <w:rFonts w:ascii="Times New Roman" w:hAnsi="Times New Roman" w:cs="Times New Roman"/>
            <w:color w:val="0F0F0F"/>
            <w:sz w:val="24"/>
            <w:szCs w:val="24"/>
          </w:rPr>
          <w:t>38</w:t>
        </w:r>
        <w:r w:rsidR="00A47534" w:rsidRPr="00605C35">
          <w:rPr>
            <w:rFonts w:ascii="Times New Roman" w:hAnsi="Times New Roman" w:cs="Times New Roman"/>
            <w:color w:val="0F0F0F"/>
            <w:sz w:val="24"/>
            <w:szCs w:val="24"/>
          </w:rPr>
          <w:t xml:space="preserve"> times </w:t>
        </w:r>
      </w:ins>
      <w:ins w:id="324" w:author="Mohammad Nayeem Hasan" w:date="2024-07-03T00:53:00Z" w16du:dateUtc="2024-07-02T18:53:00Z">
        <w:r w:rsidR="00A47534" w:rsidRPr="003D76A4">
          <w:rPr>
            <w:rFonts w:ascii="Times New Roman" w:hAnsi="Times New Roman" w:cs="Times New Roman"/>
            <w:sz w:val="24"/>
            <w:szCs w:val="24"/>
          </w:rPr>
          <w:t>(AOR: 1.3</w:t>
        </w:r>
      </w:ins>
      <w:ins w:id="325" w:author="Mohammad Nayeem Hasan" w:date="2024-07-03T00:56:00Z" w16du:dateUtc="2024-07-02T18:56:00Z">
        <w:r w:rsidR="00CA58A1">
          <w:rPr>
            <w:rFonts w:ascii="Times New Roman" w:hAnsi="Times New Roman" w:cs="Times New Roman"/>
            <w:sz w:val="24"/>
            <w:szCs w:val="24"/>
          </w:rPr>
          <w:t>8</w:t>
        </w:r>
      </w:ins>
      <w:ins w:id="326" w:author="Mohammad Nayeem Hasan" w:date="2024-07-03T00:53:00Z" w16du:dateUtc="2024-07-02T18:53:00Z">
        <w:r w:rsidR="00A47534" w:rsidRPr="003D76A4">
          <w:rPr>
            <w:rFonts w:ascii="Times New Roman" w:hAnsi="Times New Roman" w:cs="Times New Roman"/>
            <w:sz w:val="24"/>
            <w:szCs w:val="24"/>
          </w:rPr>
          <w:t>, 95% CI: 1.</w:t>
        </w:r>
      </w:ins>
      <w:ins w:id="327" w:author="Mohammad Nayeem Hasan" w:date="2024-07-03T00:56:00Z" w16du:dateUtc="2024-07-02T18:56:00Z">
        <w:r w:rsidR="00CA58A1">
          <w:rPr>
            <w:rFonts w:ascii="Times New Roman" w:hAnsi="Times New Roman" w:cs="Times New Roman"/>
            <w:sz w:val="24"/>
            <w:szCs w:val="24"/>
          </w:rPr>
          <w:t>06</w:t>
        </w:r>
      </w:ins>
      <w:ins w:id="328" w:author="Mohammad Nayeem Hasan" w:date="2024-07-03T00:53:00Z" w16du:dateUtc="2024-07-02T18:53:00Z">
        <w:r w:rsidR="00A47534" w:rsidRPr="003D76A4">
          <w:rPr>
            <w:rFonts w:ascii="Times New Roman" w:hAnsi="Times New Roman" w:cs="Times New Roman"/>
            <w:sz w:val="24"/>
            <w:szCs w:val="24"/>
          </w:rPr>
          <w:t>-1.</w:t>
        </w:r>
      </w:ins>
      <w:ins w:id="329" w:author="Mohammad Nayeem Hasan" w:date="2024-07-03T00:56:00Z" w16du:dateUtc="2024-07-02T18:56:00Z">
        <w:r w:rsidR="00CA58A1">
          <w:rPr>
            <w:rFonts w:ascii="Times New Roman" w:hAnsi="Times New Roman" w:cs="Times New Roman"/>
            <w:sz w:val="24"/>
            <w:szCs w:val="24"/>
          </w:rPr>
          <w:t>79</w:t>
        </w:r>
      </w:ins>
      <w:ins w:id="330" w:author="Mohammad Nayeem Hasan" w:date="2024-07-03T00:53:00Z" w16du:dateUtc="2024-07-02T18:53:00Z">
        <w:r w:rsidR="00A47534" w:rsidRPr="003D76A4">
          <w:rPr>
            <w:rFonts w:ascii="Times New Roman" w:hAnsi="Times New Roman" w:cs="Times New Roman"/>
            <w:sz w:val="24"/>
            <w:szCs w:val="24"/>
          </w:rPr>
          <w:t xml:space="preserve">, </w:t>
        </w:r>
        <w:r w:rsidR="00A47534">
          <w:rPr>
            <w:rFonts w:ascii="Times New Roman" w:hAnsi="Times New Roman" w:cs="Times New Roman"/>
            <w:sz w:val="24"/>
            <w:szCs w:val="24"/>
          </w:rPr>
          <w:t>p</w:t>
        </w:r>
        <w:r w:rsidR="00A47534" w:rsidRPr="003D76A4">
          <w:rPr>
            <w:rFonts w:ascii="Times New Roman" w:hAnsi="Times New Roman" w:cs="Times New Roman"/>
            <w:sz w:val="24"/>
            <w:szCs w:val="24"/>
          </w:rPr>
          <w:t xml:space="preserve"> </w:t>
        </w:r>
      </w:ins>
      <w:ins w:id="331" w:author="Mohammad Nayeem Hasan" w:date="2024-07-03T00:57:00Z" w16du:dateUtc="2024-07-02T18:57:00Z">
        <w:r w:rsidR="00CA58A1">
          <w:rPr>
            <w:rFonts w:ascii="Times New Roman" w:hAnsi="Times New Roman" w:cs="Times New Roman"/>
            <w:sz w:val="24"/>
            <w:szCs w:val="24"/>
          </w:rPr>
          <w:t>=</w:t>
        </w:r>
      </w:ins>
      <w:ins w:id="332" w:author="Mohammad Nayeem Hasan" w:date="2024-07-03T00:53:00Z" w16du:dateUtc="2024-07-02T18:53:00Z">
        <w:r w:rsidR="00A47534" w:rsidRPr="003D76A4">
          <w:rPr>
            <w:rFonts w:ascii="Times New Roman" w:hAnsi="Times New Roman" w:cs="Times New Roman"/>
            <w:sz w:val="24"/>
            <w:szCs w:val="24"/>
          </w:rPr>
          <w:t xml:space="preserve"> 0.0</w:t>
        </w:r>
      </w:ins>
      <w:ins w:id="333" w:author="Mohammad Nayeem Hasan" w:date="2024-07-03T00:57:00Z" w16du:dateUtc="2024-07-02T18:57:00Z">
        <w:r w:rsidR="00CA58A1">
          <w:rPr>
            <w:rFonts w:ascii="Times New Roman" w:hAnsi="Times New Roman" w:cs="Times New Roman"/>
            <w:sz w:val="24"/>
            <w:szCs w:val="24"/>
          </w:rPr>
          <w:t>17</w:t>
        </w:r>
      </w:ins>
      <w:ins w:id="334" w:author="Mohammad Nayeem Hasan" w:date="2024-07-03T00:53:00Z" w16du:dateUtc="2024-07-02T18:53:00Z">
        <w:r w:rsidR="00A47534" w:rsidRPr="003D76A4">
          <w:rPr>
            <w:rFonts w:ascii="Times New Roman" w:hAnsi="Times New Roman" w:cs="Times New Roman"/>
            <w:sz w:val="24"/>
            <w:szCs w:val="24"/>
          </w:rPr>
          <w:t>)</w:t>
        </w:r>
      </w:ins>
      <w:ins w:id="335" w:author="Mohammad Nayeem Hasan" w:date="2024-07-03T00:56:00Z" w16du:dateUtc="2024-07-02T18:56:00Z">
        <w:r w:rsidR="00CA58A1">
          <w:rPr>
            <w:rFonts w:ascii="Times New Roman" w:hAnsi="Times New Roman" w:cs="Times New Roman"/>
            <w:sz w:val="24"/>
            <w:szCs w:val="24"/>
          </w:rPr>
          <w:t xml:space="preserve"> </w:t>
        </w:r>
      </w:ins>
      <w:ins w:id="336" w:author="Mohammad Nayeem Hasan" w:date="2024-07-03T00:50:00Z" w16du:dateUtc="2024-07-02T18:50:00Z">
        <w:r w:rsidR="00A47534" w:rsidRPr="00605C35">
          <w:rPr>
            <w:rFonts w:ascii="Times New Roman" w:hAnsi="Times New Roman" w:cs="Times New Roman"/>
            <w:color w:val="0F0F0F"/>
            <w:sz w:val="24"/>
            <w:szCs w:val="24"/>
          </w:rPr>
          <w:t xml:space="preserve">higher odds of developing hypercholesterolemia compared to those with college or higher education. </w:t>
        </w:r>
      </w:ins>
      <w:del w:id="337" w:author="Mohammad Nayeem Hasan" w:date="2024-07-03T01:01:00Z" w16du:dateUtc="2024-07-02T19:01:00Z">
        <w:r w:rsidRPr="003D76A4" w:rsidDel="002061D9">
          <w:rPr>
            <w:rFonts w:ascii="Times New Roman" w:hAnsi="Times New Roman" w:cs="Times New Roman"/>
            <w:sz w:val="24"/>
            <w:szCs w:val="24"/>
          </w:rPr>
          <w:delText>Additionally, p</w:delText>
        </w:r>
      </w:del>
      <w:ins w:id="338" w:author="Mohammad Nayeem Hasan" w:date="2024-07-03T01:12:00Z" w16du:dateUtc="2024-07-02T19:12:00Z">
        <w:r w:rsidR="0004073B">
          <w:rPr>
            <w:rFonts w:ascii="Times New Roman" w:hAnsi="Times New Roman" w:cs="Times New Roman"/>
            <w:sz w:val="24"/>
            <w:szCs w:val="24"/>
          </w:rPr>
          <w:t>Additionally</w:t>
        </w:r>
      </w:ins>
      <w:ins w:id="339" w:author="Mohammad Nayeem Hasan" w:date="2024-07-03T01:13:00Z" w16du:dateUtc="2024-07-02T19:13:00Z">
        <w:r w:rsidR="0004073B">
          <w:rPr>
            <w:rFonts w:ascii="Times New Roman" w:hAnsi="Times New Roman" w:cs="Times New Roman"/>
            <w:sz w:val="24"/>
            <w:szCs w:val="24"/>
          </w:rPr>
          <w:t>, p</w:t>
        </w:r>
      </w:ins>
      <w:r w:rsidRPr="003D76A4">
        <w:rPr>
          <w:rFonts w:ascii="Times New Roman" w:hAnsi="Times New Roman" w:cs="Times New Roman"/>
          <w:sz w:val="24"/>
          <w:szCs w:val="24"/>
        </w:rPr>
        <w:t xml:space="preserve">articipants not engaged in </w:t>
      </w:r>
      <w:r w:rsidRPr="003D76A4">
        <w:rPr>
          <w:rFonts w:ascii="Times New Roman" w:hAnsi="Times New Roman" w:cs="Times New Roman"/>
          <w:sz w:val="24"/>
          <w:szCs w:val="24"/>
        </w:rPr>
        <w:lastRenderedPageBreak/>
        <w:t>vigorous activity had 1.6</w:t>
      </w:r>
      <w:ins w:id="340" w:author="Mohammad Nayeem Hasan" w:date="2024-07-03T01:01:00Z" w16du:dateUtc="2024-07-02T19:01:00Z">
        <w:r w:rsidR="002061D9">
          <w:rPr>
            <w:rFonts w:ascii="Times New Roman" w:hAnsi="Times New Roman" w:cs="Times New Roman"/>
            <w:sz w:val="24"/>
            <w:szCs w:val="24"/>
          </w:rPr>
          <w:t>3</w:t>
        </w:r>
      </w:ins>
      <w:del w:id="341" w:author="Mohammad Nayeem Hasan" w:date="2024-07-03T01:01:00Z" w16du:dateUtc="2024-07-02T19:01:00Z">
        <w:r w:rsidRPr="003D76A4" w:rsidDel="002061D9">
          <w:rPr>
            <w:rFonts w:ascii="Times New Roman" w:hAnsi="Times New Roman" w:cs="Times New Roman"/>
            <w:sz w:val="24"/>
            <w:szCs w:val="24"/>
          </w:rPr>
          <w:delText>0</w:delText>
        </w:r>
      </w:del>
      <w:r w:rsidRPr="003D76A4">
        <w:rPr>
          <w:rFonts w:ascii="Times New Roman" w:hAnsi="Times New Roman" w:cs="Times New Roman"/>
          <w:sz w:val="24"/>
          <w:szCs w:val="24"/>
        </w:rPr>
        <w:t xml:space="preserve"> times higher odds of hypercholesterolemia (AOR: 1.6</w:t>
      </w:r>
      <w:ins w:id="342" w:author="Mohammad Nayeem Hasan" w:date="2024-07-03T01:01:00Z" w16du:dateUtc="2024-07-02T19:01:00Z">
        <w:r w:rsidR="002061D9">
          <w:rPr>
            <w:rFonts w:ascii="Times New Roman" w:hAnsi="Times New Roman" w:cs="Times New Roman"/>
            <w:sz w:val="24"/>
            <w:szCs w:val="24"/>
          </w:rPr>
          <w:t>3</w:t>
        </w:r>
      </w:ins>
      <w:del w:id="343" w:author="Mohammad Nayeem Hasan" w:date="2024-07-03T01:01:00Z" w16du:dateUtc="2024-07-02T19:01:00Z">
        <w:r w:rsidRPr="003D76A4" w:rsidDel="002061D9">
          <w:rPr>
            <w:rFonts w:ascii="Times New Roman" w:hAnsi="Times New Roman" w:cs="Times New Roman"/>
            <w:sz w:val="24"/>
            <w:szCs w:val="24"/>
          </w:rPr>
          <w:delText>0</w:delText>
        </w:r>
      </w:del>
      <w:r w:rsidRPr="003D76A4">
        <w:rPr>
          <w:rFonts w:ascii="Times New Roman" w:hAnsi="Times New Roman" w:cs="Times New Roman"/>
          <w:sz w:val="24"/>
          <w:szCs w:val="24"/>
        </w:rPr>
        <w:t>, 95% CI: 1.26-2.</w:t>
      </w:r>
      <w:ins w:id="344" w:author="Mohammad Nayeem Hasan" w:date="2024-07-03T01:02:00Z" w16du:dateUtc="2024-07-02T19:02:00Z">
        <w:r w:rsidR="002061D9">
          <w:rPr>
            <w:rFonts w:ascii="Times New Roman" w:hAnsi="Times New Roman" w:cs="Times New Roman"/>
            <w:sz w:val="24"/>
            <w:szCs w:val="24"/>
          </w:rPr>
          <w:t>10</w:t>
        </w:r>
      </w:ins>
      <w:del w:id="345" w:author="Mohammad Nayeem Hasan" w:date="2024-07-03T01:02:00Z" w16du:dateUtc="2024-07-02T19:02:00Z">
        <w:r w:rsidRPr="003D76A4" w:rsidDel="002061D9">
          <w:rPr>
            <w:rFonts w:ascii="Times New Roman" w:hAnsi="Times New Roman" w:cs="Times New Roman"/>
            <w:sz w:val="24"/>
            <w:szCs w:val="24"/>
          </w:rPr>
          <w:delText>04</w:delText>
        </w:r>
      </w:del>
      <w:r w:rsidRPr="003D76A4">
        <w:rPr>
          <w:rFonts w:ascii="Times New Roman" w:hAnsi="Times New Roman" w:cs="Times New Roman"/>
          <w:sz w:val="24"/>
          <w:szCs w:val="24"/>
        </w:rPr>
        <w:t xml:space="preserve">, </w:t>
      </w:r>
      <w:ins w:id="346" w:author="Mohammad Nayeem Hasan" w:date="2024-07-03T01:02:00Z" w16du:dateUtc="2024-07-02T19:02:00Z">
        <w:r w:rsidR="002061D9">
          <w:rPr>
            <w:rFonts w:ascii="Times New Roman" w:hAnsi="Times New Roman" w:cs="Times New Roman"/>
            <w:sz w:val="24"/>
            <w:szCs w:val="24"/>
          </w:rPr>
          <w:t>p</w:t>
        </w:r>
      </w:ins>
      <w:del w:id="347" w:author="Mohammad Nayeem Hasan" w:date="2024-07-03T01:02:00Z" w16du:dateUtc="2024-07-02T19:02:00Z">
        <w:r w:rsidRPr="003D76A4" w:rsidDel="002061D9">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compared to those who were vigorously active</w:t>
      </w:r>
      <w:ins w:id="348" w:author="Mohammad Nayeem Hasan" w:date="2024-07-03T01:02:00Z" w16du:dateUtc="2024-07-02T19:02:00Z">
        <w:r w:rsidR="002061D9">
          <w:rPr>
            <w:rFonts w:ascii="Times New Roman" w:hAnsi="Times New Roman" w:cs="Times New Roman"/>
            <w:sz w:val="24"/>
            <w:szCs w:val="24"/>
          </w:rPr>
          <w:t xml:space="preserve"> </w:t>
        </w:r>
        <w:commentRangeStart w:id="349"/>
        <w:commentRangeStart w:id="350"/>
        <w:commentRangeEnd w:id="349"/>
        <w:r w:rsidR="002061D9">
          <w:rPr>
            <w:rStyle w:val="CommentReference"/>
          </w:rPr>
          <w:commentReference w:id="349"/>
        </w:r>
        <w:commentRangeEnd w:id="350"/>
        <w:r w:rsidR="002061D9">
          <w:rPr>
            <w:rStyle w:val="CommentReference"/>
          </w:rPr>
          <w:commentReference w:id="350"/>
        </w:r>
        <w:commentRangeStart w:id="351"/>
        <w:commentRangeEnd w:id="351"/>
        <w:r w:rsidR="002061D9">
          <w:rPr>
            <w:rStyle w:val="CommentReference"/>
          </w:rPr>
          <w:commentReference w:id="351"/>
        </w:r>
      </w:ins>
      <w:del w:id="352" w:author="Mohammad Nayeem Hasan" w:date="2024-07-03T01:12:00Z" w16du:dateUtc="2024-07-02T19:12:00Z">
        <w:r w:rsidDel="0004073B">
          <w:rPr>
            <w:rFonts w:ascii="Times New Roman" w:hAnsi="Times New Roman" w:cs="Times New Roman"/>
            <w:sz w:val="24"/>
            <w:szCs w:val="24"/>
          </w:rPr>
          <w:delText xml:space="preserve"> </w:delText>
        </w:r>
      </w:del>
      <w:r w:rsidR="00CE25A2" w:rsidRPr="00977817">
        <w:rPr>
          <w:rFonts w:ascii="Times New Roman" w:hAnsi="Times New Roman" w:cs="Times New Roman"/>
          <w:b/>
          <w:sz w:val="24"/>
          <w:szCs w:val="24"/>
        </w:rPr>
        <w:t>(Table 11).</w:t>
      </w:r>
      <w:ins w:id="353" w:author="Mohammad Nayeem Hasan" w:date="2024-07-03T01:15:00Z" w16du:dateUtc="2024-07-02T19:15:00Z">
        <w:r w:rsidR="00E336B4">
          <w:rPr>
            <w:rFonts w:ascii="Times New Roman" w:hAnsi="Times New Roman" w:cs="Times New Roman"/>
            <w:sz w:val="24"/>
            <w:szCs w:val="24"/>
          </w:rPr>
          <w:t xml:space="preserve"> </w:t>
        </w:r>
      </w:ins>
    </w:p>
    <w:p w14:paraId="17E8B663" w14:textId="150F83D9" w:rsidR="00F53EA7" w:rsidRPr="003177F1" w:rsidRDefault="003D76A4" w:rsidP="006665B0">
      <w:pPr>
        <w:ind w:firstLine="720"/>
        <w:rPr>
          <w:rFonts w:ascii="Times New Roman" w:hAnsi="Times New Roman" w:cs="Times New Roman"/>
          <w:sz w:val="24"/>
          <w:szCs w:val="24"/>
        </w:rPr>
      </w:pPr>
      <w:r w:rsidRPr="003D76A4">
        <w:rPr>
          <w:rFonts w:ascii="Times New Roman" w:hAnsi="Times New Roman" w:cs="Times New Roman"/>
          <w:sz w:val="24"/>
          <w:szCs w:val="24"/>
        </w:rPr>
        <w:t xml:space="preserve">The adjusted models demonstrated </w:t>
      </w:r>
      <w:r w:rsidR="007A1AFE">
        <w:rPr>
          <w:rFonts w:ascii="Times New Roman" w:hAnsi="Times New Roman" w:cs="Times New Roman"/>
          <w:sz w:val="24"/>
          <w:szCs w:val="24"/>
        </w:rPr>
        <w:t xml:space="preserve">a </w:t>
      </w:r>
      <w:r w:rsidRPr="003D76A4">
        <w:rPr>
          <w:rFonts w:ascii="Times New Roman" w:hAnsi="Times New Roman" w:cs="Times New Roman"/>
          <w:sz w:val="24"/>
          <w:szCs w:val="24"/>
        </w:rPr>
        <w:t>good fit with acceptable classification accuracy, reflected in AUC values of 6</w:t>
      </w:r>
      <w:ins w:id="354" w:author="Mohammad Nayeem Hasan" w:date="2024-07-03T01:16:00Z" w16du:dateUtc="2024-07-02T19:16:00Z">
        <w:r w:rsidR="00E336B4">
          <w:rPr>
            <w:rFonts w:ascii="Times New Roman" w:hAnsi="Times New Roman" w:cs="Times New Roman"/>
            <w:sz w:val="24"/>
            <w:szCs w:val="24"/>
          </w:rPr>
          <w:t>8.01</w:t>
        </w:r>
      </w:ins>
      <w:del w:id="355" w:author="Mohammad Nayeem Hasan" w:date="2024-07-03T01:16:00Z" w16du:dateUtc="2024-07-02T19:16:00Z">
        <w:r w:rsidRPr="003D76A4" w:rsidDel="00E336B4">
          <w:rPr>
            <w:rFonts w:ascii="Times New Roman" w:hAnsi="Times New Roman" w:cs="Times New Roman"/>
            <w:sz w:val="24"/>
            <w:szCs w:val="24"/>
          </w:rPr>
          <w:delText>7.73</w:delText>
        </w:r>
      </w:del>
      <w:r w:rsidRPr="003D76A4">
        <w:rPr>
          <w:rFonts w:ascii="Times New Roman" w:hAnsi="Times New Roman" w:cs="Times New Roman"/>
          <w:sz w:val="24"/>
          <w:szCs w:val="24"/>
        </w:rPr>
        <w:t>%, 71.</w:t>
      </w:r>
      <w:ins w:id="356" w:author="Mohammad Nayeem Hasan" w:date="2024-07-03T01:16:00Z" w16du:dateUtc="2024-07-02T19:16:00Z">
        <w:r w:rsidR="00E336B4">
          <w:rPr>
            <w:rFonts w:ascii="Times New Roman" w:hAnsi="Times New Roman" w:cs="Times New Roman"/>
            <w:sz w:val="24"/>
            <w:szCs w:val="24"/>
          </w:rPr>
          <w:t>70</w:t>
        </w:r>
      </w:ins>
      <w:del w:id="357" w:author="Mohammad Nayeem Hasan" w:date="2024-07-03T01:16:00Z" w16du:dateUtc="2024-07-02T19:16:00Z">
        <w:r w:rsidRPr="003D76A4" w:rsidDel="00E336B4">
          <w:rPr>
            <w:rFonts w:ascii="Times New Roman" w:hAnsi="Times New Roman" w:cs="Times New Roman"/>
            <w:sz w:val="24"/>
            <w:szCs w:val="24"/>
          </w:rPr>
          <w:delText>54</w:delText>
        </w:r>
      </w:del>
      <w:r w:rsidRPr="003D76A4">
        <w:rPr>
          <w:rFonts w:ascii="Times New Roman" w:hAnsi="Times New Roman" w:cs="Times New Roman"/>
          <w:sz w:val="24"/>
          <w:szCs w:val="24"/>
        </w:rPr>
        <w:t>%, and 65.45%, respectively</w:t>
      </w:r>
      <w:r w:rsidR="007A1AFE">
        <w:rPr>
          <w:rFonts w:ascii="Times New Roman" w:hAnsi="Times New Roman" w:cs="Times New Roman"/>
          <w:sz w:val="24"/>
          <w:szCs w:val="24"/>
        </w:rPr>
        <w:t xml:space="preserve"> for model</w:t>
      </w:r>
      <w:ins w:id="358" w:author="Mohammad Nayeem Hasan" w:date="2024-07-03T01:17:00Z" w16du:dateUtc="2024-07-02T19:17:00Z">
        <w:r w:rsidR="00912B2D">
          <w:rPr>
            <w:rFonts w:ascii="Times New Roman" w:hAnsi="Times New Roman" w:cs="Times New Roman"/>
            <w:sz w:val="24"/>
            <w:szCs w:val="24"/>
          </w:rPr>
          <w:t xml:space="preserve"> </w:t>
        </w:r>
      </w:ins>
      <w:del w:id="359" w:author="Mohammad Nayeem Hasan" w:date="2024-07-03T01:16:00Z" w16du:dateUtc="2024-07-02T19:16:00Z">
        <w:r w:rsidR="007A1AFE" w:rsidDel="00912B2D">
          <w:rPr>
            <w:rFonts w:ascii="Times New Roman" w:hAnsi="Times New Roman" w:cs="Times New Roman"/>
            <w:sz w:val="24"/>
            <w:szCs w:val="24"/>
          </w:rPr>
          <w:delText xml:space="preserve"> </w:delText>
        </w:r>
      </w:del>
      <w:r w:rsidR="007A1AFE">
        <w:rPr>
          <w:rFonts w:ascii="Times New Roman" w:hAnsi="Times New Roman" w:cs="Times New Roman"/>
          <w:sz w:val="24"/>
          <w:szCs w:val="24"/>
        </w:rPr>
        <w:t>1, model 2, and model 3</w:t>
      </w:r>
      <w:r w:rsidRPr="003D76A4">
        <w:rPr>
          <w:rFonts w:ascii="Times New Roman" w:hAnsi="Times New Roman" w:cs="Times New Roman"/>
          <w:sz w:val="24"/>
          <w:szCs w:val="24"/>
        </w:rPr>
        <w:t xml:space="preserve"> </w:t>
      </w:r>
      <w:r w:rsidRPr="003177F1">
        <w:rPr>
          <w:rFonts w:ascii="Times New Roman" w:hAnsi="Times New Roman" w:cs="Times New Roman"/>
          <w:b/>
          <w:bCs/>
          <w:sz w:val="24"/>
          <w:szCs w:val="24"/>
        </w:rPr>
        <w:t>(Tables 12 and Figure 3).</w:t>
      </w: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1140BE40"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Recent national surveys across the region have revealed varying rates of hypertension prevalence; for instance, 1</w:t>
      </w:r>
      <w:r w:rsidR="00997EC4">
        <w:rPr>
          <w:rFonts w:ascii="Times New Roman" w:hAnsi="Times New Roman" w:cs="Times New Roman"/>
          <w:sz w:val="24"/>
          <w:szCs w:val="24"/>
        </w:rPr>
        <w:t>8.01</w:t>
      </w:r>
      <w:r w:rsidR="00354947" w:rsidRPr="002732DD">
        <w:rPr>
          <w:rFonts w:ascii="Times New Roman" w:hAnsi="Times New Roman" w:cs="Times New Roman"/>
          <w:sz w:val="24"/>
          <w:szCs w:val="24"/>
        </w:rPr>
        <w:t xml:space="preserve">%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zMz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r w:rsidR="003F6483" w:rsidRPr="003F6483">
            <w:rPr>
              <w:rFonts w:eastAsia="Times New Roman"/>
              <w:color w:val="000000"/>
              <w:sz w:val="24"/>
              <w:vertAlign w:val="superscript"/>
            </w:rPr>
            <w:t>33</w:t>
          </w:r>
        </w:sdtContent>
      </w:sdt>
      <w:r w:rsidR="007B1043" w:rsidRPr="002732DD">
        <w:rPr>
          <w:rFonts w:ascii="Times New Roman" w:hAnsi="Times New Roman" w:cs="Times New Roman"/>
          <w:sz w:val="24"/>
          <w:szCs w:val="24"/>
        </w:rPr>
        <w:t xml:space="preserve">, </w:t>
      </w:r>
      <w:r w:rsidR="00997EC4">
        <w:rPr>
          <w:rFonts w:ascii="Times New Roman" w:hAnsi="Times New Roman" w:cs="Times New Roman"/>
          <w:sz w:val="24"/>
          <w:szCs w:val="24"/>
        </w:rPr>
        <w:t>23.77</w:t>
      </w:r>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r w:rsidR="003F6483" w:rsidRPr="003F6483">
            <w:rPr>
              <w:rFonts w:eastAsia="Times New Roman"/>
              <w:color w:val="000000"/>
              <w:sz w:val="24"/>
              <w:vertAlign w:val="superscript"/>
            </w:rPr>
            <w:t>34</w:t>
          </w:r>
        </w:sdtContent>
      </w:sdt>
      <w:r w:rsidR="007B1043" w:rsidRPr="002732DD">
        <w:rPr>
          <w:rFonts w:ascii="Times New Roman" w:hAnsi="Times New Roman" w:cs="Times New Roman"/>
          <w:sz w:val="24"/>
          <w:szCs w:val="24"/>
        </w:rPr>
        <w:t xml:space="preserve">, </w:t>
      </w:r>
      <w:r w:rsidR="00997EC4">
        <w:rPr>
          <w:rFonts w:ascii="Times New Roman" w:hAnsi="Times New Roman" w:cs="Times New Roman"/>
          <w:sz w:val="24"/>
          <w:szCs w:val="24"/>
        </w:rPr>
        <w:t>27.93</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r w:rsidR="003F6483" w:rsidRPr="003F6483">
            <w:rPr>
              <w:rFonts w:eastAsia="Times New Roman"/>
              <w:color w:val="000000"/>
              <w:sz w:val="24"/>
              <w:vertAlign w:val="superscript"/>
            </w:rPr>
            <w:t>35</w:t>
          </w:r>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w:t>
      </w:r>
      <w:r w:rsidR="00997EC4">
        <w:rPr>
          <w:rFonts w:ascii="Times New Roman" w:hAnsi="Times New Roman" w:cs="Times New Roman"/>
          <w:sz w:val="24"/>
          <w:szCs w:val="24"/>
        </w:rPr>
        <w:t>70</w:t>
      </w:r>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r w:rsidR="003F6483" w:rsidRPr="003F6483">
            <w:rPr>
              <w:rFonts w:eastAsia="Times New Roman"/>
              <w:color w:val="000000"/>
              <w:sz w:val="24"/>
              <w:vertAlign w:val="superscript"/>
            </w:rPr>
            <w:t>36</w:t>
          </w:r>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w:t>
      </w:r>
      <w:r w:rsidR="00997EC4">
        <w:rPr>
          <w:rFonts w:ascii="Times New Roman" w:hAnsi="Times New Roman" w:cs="Times New Roman"/>
          <w:sz w:val="24"/>
          <w:szCs w:val="24"/>
        </w:rPr>
        <w:t>0.41</w:t>
      </w:r>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r w:rsidR="003F6483" w:rsidRPr="003F6483">
            <w:rPr>
              <w:rFonts w:eastAsia="Times New Roman"/>
              <w:color w:val="000000"/>
              <w:sz w:val="24"/>
              <w:vertAlign w:val="superscript"/>
            </w:rPr>
            <w:t>37</w:t>
          </w:r>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w:t>
      </w:r>
      <w:r w:rsidR="00997EC4">
        <w:rPr>
          <w:rFonts w:ascii="Times New Roman" w:hAnsi="Times New Roman" w:cs="Times New Roman"/>
          <w:color w:val="000000"/>
          <w:sz w:val="24"/>
          <w:szCs w:val="24"/>
        </w:rPr>
        <w:t>.60</w:t>
      </w:r>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r w:rsidR="003F6483" w:rsidRPr="003F6483">
            <w:rPr>
              <w:rFonts w:eastAsia="Times New Roman"/>
              <w:color w:val="000000"/>
              <w:sz w:val="24"/>
              <w:vertAlign w:val="superscript"/>
            </w:rPr>
            <w:t>38</w:t>
          </w:r>
        </w:sdtContent>
      </w:sdt>
      <w:r w:rsidR="00113900" w:rsidRPr="002732DD">
        <w:rPr>
          <w:rFonts w:ascii="Times New Roman" w:hAnsi="Times New Roman" w:cs="Times New Roman"/>
          <w:color w:val="000000"/>
          <w:sz w:val="24"/>
          <w:szCs w:val="24"/>
        </w:rPr>
        <w:t xml:space="preserve"> and pooled prevalence is 2</w:t>
      </w:r>
      <w:r w:rsidR="000043A2">
        <w:rPr>
          <w:rFonts w:ascii="Times New Roman" w:hAnsi="Times New Roman" w:cs="Times New Roman"/>
          <w:color w:val="000000"/>
          <w:sz w:val="24"/>
          <w:szCs w:val="24"/>
        </w:rPr>
        <w:t>7.39</w:t>
      </w:r>
      <w:r w:rsidR="00113900" w:rsidRPr="002732DD">
        <w:rPr>
          <w:rFonts w:ascii="Times New Roman" w:hAnsi="Times New Roman" w:cs="Times New Roman"/>
          <w:color w:val="000000"/>
          <w:sz w:val="24"/>
          <w:szCs w:val="24"/>
        </w:rPr>
        <w:t>%.</w:t>
      </w:r>
    </w:p>
    <w:p w14:paraId="3367EAFA" w14:textId="46CA8069"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
          <w:id w:val="840668302"/>
          <w:placeholder>
            <w:docPart w:val="DefaultPlaceholder_-1854013440"/>
          </w:placeholder>
        </w:sdtPr>
        <w:sdtContent>
          <w:r w:rsidR="003F6483" w:rsidRPr="003F6483">
            <w:rPr>
              <w:rFonts w:ascii="Times New Roman" w:hAnsi="Times New Roman" w:cs="Times New Roman"/>
              <w:color w:val="000000"/>
              <w:sz w:val="24"/>
              <w:szCs w:val="24"/>
              <w:vertAlign w:val="superscript"/>
            </w:rPr>
            <w:t>10,11,39,40</w:t>
          </w:r>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Consistent with our findings, previous research has indicated significant correlations between hypertension and marital status</w:t>
      </w:r>
      <w:del w:id="360" w:author="Mohammad Nayeem Hasan" w:date="2024-09-03T01:23:00Z" w16du:dateUtc="2024-09-02T19:23:00Z">
        <w:r w:rsidR="00EF04D0" w:rsidRPr="002732DD" w:rsidDel="00BF48A6">
          <w:rPr>
            <w:rFonts w:ascii="Times New Roman" w:hAnsi="Times New Roman" w:cs="Times New Roman"/>
            <w:sz w:val="24"/>
            <w:szCs w:val="24"/>
          </w:rPr>
          <w:delText>,,</w:delText>
        </w:r>
      </w:del>
      <w:r w:rsidR="00EF04D0" w:rsidRPr="002732DD">
        <w:rPr>
          <w:rFonts w:ascii="Times New Roman" w:hAnsi="Times New Roman" w:cs="Times New Roman"/>
          <w:sz w:val="24"/>
          <w:szCs w:val="24"/>
        </w:rPr>
        <w:t xml:space="preserve">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"/>
          <w:id w:val="879756296"/>
          <w:placeholder>
            <w:docPart w:val="DefaultPlaceholder_-1854013440"/>
          </w:placeholder>
        </w:sdtPr>
        <w:sdtContent>
          <w:r w:rsidR="003F6483" w:rsidRPr="003F6483">
            <w:rPr>
              <w:rFonts w:ascii="Times New Roman" w:hAnsi="Times New Roman" w:cs="Times New Roman"/>
              <w:color w:val="000000"/>
              <w:sz w:val="24"/>
              <w:szCs w:val="24"/>
              <w:vertAlign w:val="superscript"/>
            </w:rPr>
            <w:t>41,42</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w:t>
      </w:r>
      <w:ins w:id="361" w:author="Mohammad Nayeem Hasan" w:date="2024-09-03T01:27:00Z" w16du:dateUtc="2024-09-02T19:27:00Z">
        <w:r w:rsidR="00BF48A6">
          <w:rPr>
            <w:rFonts w:ascii="Times New Roman" w:hAnsi="Times New Roman" w:cs="Times New Roman"/>
            <w:sz w:val="24"/>
            <w:szCs w:val="24"/>
          </w:rPr>
          <w:t xml:space="preserve"> </w:t>
        </w:r>
      </w:ins>
      <w:del w:id="362" w:author="Mohammad Nayeem Hasan" w:date="2024-09-03T01:27:00Z" w16du:dateUtc="2024-09-02T19:27:00Z">
        <w:r w:rsidR="00EF04D0" w:rsidRPr="002732DD" w:rsidDel="00BF48A6">
          <w:rPr>
            <w:rFonts w:ascii="Times New Roman" w:hAnsi="Times New Roman" w:cs="Times New Roman"/>
            <w:sz w:val="24"/>
            <w:szCs w:val="24"/>
          </w:rPr>
          <w:delText xml:space="preserve"> </w:delText>
        </w:r>
      </w:del>
      <w:del w:id="363" w:author="Mohammad Nayeem Hasan" w:date="2024-09-03T01:26:00Z" w16du:dateUtc="2024-09-02T19:26:00Z">
        <w:r w:rsidR="00EF04D0" w:rsidRPr="002732DD" w:rsidDel="00BF48A6">
          <w:rPr>
            <w:rFonts w:ascii="Times New Roman" w:hAnsi="Times New Roman" w:cs="Times New Roman"/>
            <w:sz w:val="24"/>
            <w:szCs w:val="24"/>
          </w:rPr>
          <w:delText>These behavioral factors, coupled with tobacco use, account for at least 75% of cardiovascular diseases</w:delText>
        </w:r>
        <w:r w:rsidR="006818FC" w:rsidRPr="002732DD" w:rsidDel="00BF48A6">
          <w:rPr>
            <w:rFonts w:ascii="Times New Roman" w:hAnsi="Times New Roman" w:cs="Times New Roman"/>
            <w:sz w:val="24"/>
            <w:szCs w:val="24"/>
          </w:rPr>
          <w:delText xml:space="preserve"> </w:delText>
        </w:r>
      </w:del>
      <w:r w:rsidR="00BF48A6">
        <w:rPr>
          <w:rFonts w:ascii="Times New Roman" w:hAnsi="Times New Roman" w:cs="Times New Roman"/>
          <w:sz w:val="24"/>
          <w:szCs w:val="24"/>
        </w:rPr>
        <w:t>Add</w:t>
      </w:r>
      <w:r w:rsidR="00EF04D0" w:rsidRPr="002732DD">
        <w:rPr>
          <w:rFonts w:ascii="Times New Roman" w:hAnsi="Times New Roman" w:cs="Times New Roman"/>
          <w:sz w:val="24"/>
          <w:szCs w:val="24"/>
        </w:rPr>
        <w:t xml:space="preserve">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M+KAkzQ2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r w:rsidR="003F6483" w:rsidRPr="003F6483">
            <w:rPr>
              <w:rFonts w:ascii="Times New Roman" w:hAnsi="Times New Roman" w:cs="Times New Roman"/>
              <w:color w:val="000000"/>
              <w:sz w:val="24"/>
              <w:szCs w:val="24"/>
              <w:vertAlign w:val="superscript"/>
            </w:rPr>
            <w:t>43–46</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Nz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V19"/>
          <w:id w:val="-1111738230"/>
          <w:placeholder>
            <w:docPart w:val="DefaultPlaceholder_-1854013440"/>
          </w:placeholder>
        </w:sdtPr>
        <w:sdtContent>
          <w:r w:rsidR="003F6483" w:rsidRPr="003F6483">
            <w:rPr>
              <w:rFonts w:eastAsia="Times New Roman"/>
              <w:color w:val="000000"/>
              <w:sz w:val="24"/>
              <w:vertAlign w:val="superscript"/>
            </w:rPr>
            <w:t>47</w:t>
          </w:r>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w:t>
      </w:r>
      <w:del w:id="364" w:author="Mohammad Nayeem Hasan" w:date="2024-09-03T01:37:00Z" w16du:dateUtc="2024-09-02T19:37:00Z">
        <w:r w:rsidR="007C27EA" w:rsidRPr="002732DD" w:rsidDel="0008079D">
          <w:rPr>
            <w:rFonts w:ascii="Times New Roman" w:hAnsi="Times New Roman" w:cs="Times New Roman"/>
            <w:sz w:val="24"/>
            <w:szCs w:val="24"/>
          </w:rPr>
          <w:delText xml:space="preserve"> </w:delText>
        </w:r>
      </w:del>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0OD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r w:rsidR="003F6483" w:rsidRPr="003F6483">
            <w:rPr>
              <w:rFonts w:eastAsia="Times New Roman"/>
              <w:color w:val="000000"/>
              <w:sz w:val="24"/>
              <w:vertAlign w:val="superscript"/>
            </w:rPr>
            <w:t>48</w:t>
          </w:r>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"/>
          <w:id w:val="-727916673"/>
          <w:placeholder>
            <w:docPart w:val="DefaultPlaceholder_-1854013440"/>
          </w:placeholder>
        </w:sdtPr>
        <w:sdtContent>
          <w:r w:rsidR="003F6483" w:rsidRPr="003F6483">
            <w:rPr>
              <w:rFonts w:eastAsia="Times New Roman"/>
              <w:color w:val="000000"/>
              <w:sz w:val="24"/>
              <w:vertAlign w:val="superscript"/>
            </w:rPr>
            <w:t>49</w:t>
          </w:r>
        </w:sdtContent>
      </w:sdt>
      <w:r w:rsidR="007C27EA" w:rsidRPr="002732DD">
        <w:rPr>
          <w:rFonts w:ascii="Times New Roman" w:hAnsi="Times New Roman" w:cs="Times New Roman"/>
          <w:sz w:val="24"/>
          <w:szCs w:val="24"/>
        </w:rPr>
        <w:t>.</w:t>
      </w:r>
    </w:p>
    <w:p w14:paraId="7E9F0C9B" w14:textId="05D43CFA"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w:t>
      </w:r>
      <w:del w:id="365" w:author="Mohammad Nayeem Hasan" w:date="2024-09-03T01:42:00Z" w16du:dateUtc="2024-09-02T19:42:00Z">
        <w:r w:rsidRPr="002732DD" w:rsidDel="00B70C55">
          <w:rPr>
            <w:rFonts w:ascii="Times New Roman" w:hAnsi="Times New Roman" w:cs="Times New Roman"/>
            <w:sz w:val="24"/>
            <w:szCs w:val="24"/>
          </w:rPr>
          <w:delText>noncommunicable diseases (</w:delText>
        </w:r>
      </w:del>
      <w:r w:rsidRPr="002732DD">
        <w:rPr>
          <w:rFonts w:ascii="Times New Roman" w:hAnsi="Times New Roman" w:cs="Times New Roman"/>
          <w:sz w:val="24"/>
          <w:szCs w:val="24"/>
        </w:rPr>
        <w:t>NCDs</w:t>
      </w:r>
      <w:del w:id="366" w:author="Mohammad Nayeem Hasan" w:date="2024-09-03T01:43:00Z" w16du:dateUtc="2024-09-02T19:43:00Z">
        <w:r w:rsidRPr="002732DD" w:rsidDel="00B70C55">
          <w:rPr>
            <w:rFonts w:ascii="Times New Roman" w:hAnsi="Times New Roman" w:cs="Times New Roman"/>
            <w:sz w:val="24"/>
            <w:szCs w:val="24"/>
          </w:rPr>
          <w:delText>)</w:delText>
        </w:r>
      </w:del>
      <w:r w:rsidRPr="002732DD">
        <w:rPr>
          <w:rFonts w:ascii="Times New Roman" w:hAnsi="Times New Roman" w:cs="Times New Roman"/>
          <w:sz w:val="24"/>
          <w:szCs w:val="24"/>
        </w:rPr>
        <w:t xml:space="preserve">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1M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r w:rsidR="003F6483" w:rsidRPr="003F6483">
            <w:rPr>
              <w:rFonts w:ascii="Times New Roman" w:hAnsi="Times New Roman" w:cs="Times New Roman"/>
              <w:color w:val="000000"/>
              <w:sz w:val="24"/>
              <w:szCs w:val="24"/>
              <w:vertAlign w:val="superscript"/>
            </w:rPr>
            <w:t>50</w:t>
          </w:r>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1M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r w:rsidR="003F6483" w:rsidRPr="003F6483">
            <w:rPr>
              <w:rFonts w:eastAsia="Times New Roman"/>
              <w:color w:val="000000"/>
              <w:sz w:val="24"/>
              <w:vertAlign w:val="superscript"/>
            </w:rPr>
            <w:t>51</w:t>
          </w:r>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Recent national surveys in the region have </w:t>
      </w:r>
      <w:r w:rsidR="001722B3" w:rsidRPr="002732DD">
        <w:rPr>
          <w:rFonts w:ascii="Times New Roman" w:hAnsi="Times New Roman" w:cs="Times New Roman"/>
          <w:sz w:val="24"/>
          <w:szCs w:val="24"/>
        </w:rPr>
        <w:lastRenderedPageBreak/>
        <w:t>revealed varying rates of diabetes prevalence,</w:t>
      </w:r>
      <w:r w:rsidR="006E1CA1" w:rsidRPr="002732DD">
        <w:rPr>
          <w:rFonts w:ascii="Times New Roman" w:hAnsi="Times New Roman" w:cs="Times New Roman"/>
          <w:sz w:val="24"/>
          <w:szCs w:val="24"/>
        </w:rPr>
        <w:t xml:space="preserve"> 3.73% in Maldives (2011)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zMz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r w:rsidR="003F6483" w:rsidRPr="003F6483">
            <w:rPr>
              <w:rFonts w:eastAsia="Times New Roman"/>
              <w:color w:val="000000"/>
              <w:sz w:val="24"/>
              <w:vertAlign w:val="superscript"/>
            </w:rPr>
            <w:t>33</w:t>
          </w:r>
        </w:sdtContent>
      </w:sdt>
      <w:r w:rsidR="006E1CA1" w:rsidRPr="002732DD">
        <w:rPr>
          <w:rFonts w:ascii="Times New Roman" w:hAnsi="Times New Roman" w:cs="Times New Roman"/>
          <w:sz w:val="24"/>
          <w:szCs w:val="24"/>
        </w:rPr>
        <w:t xml:space="preserve">, </w:t>
      </w:r>
      <w:r w:rsidR="002B5F1A">
        <w:rPr>
          <w:rFonts w:ascii="Times New Roman" w:hAnsi="Times New Roman" w:cs="Times New Roman"/>
          <w:sz w:val="24"/>
          <w:szCs w:val="24"/>
        </w:rPr>
        <w:t>6.41</w:t>
      </w:r>
      <w:r w:rsidR="006E1CA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r w:rsidR="003F6483" w:rsidRPr="003F6483">
            <w:rPr>
              <w:rFonts w:eastAsia="Times New Roman"/>
              <w:color w:val="000000"/>
              <w:sz w:val="24"/>
              <w:vertAlign w:val="superscript"/>
            </w:rPr>
            <w:t>34</w:t>
          </w:r>
        </w:sdtContent>
      </w:sdt>
      <w:r w:rsidR="006E1CA1" w:rsidRPr="002732DD">
        <w:rPr>
          <w:rFonts w:ascii="Times New Roman" w:hAnsi="Times New Roman" w:cs="Times New Roman"/>
          <w:sz w:val="24"/>
          <w:szCs w:val="24"/>
        </w:rPr>
        <w:t>, 5.</w:t>
      </w:r>
      <w:r w:rsidR="002B5F1A">
        <w:rPr>
          <w:rFonts w:ascii="Times New Roman" w:hAnsi="Times New Roman" w:cs="Times New Roman"/>
          <w:sz w:val="24"/>
          <w:szCs w:val="24"/>
        </w:rPr>
        <w:t>58</w:t>
      </w:r>
      <w:r w:rsidR="006E1CA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r w:rsidR="003F6483" w:rsidRPr="003F6483">
            <w:rPr>
              <w:rFonts w:eastAsia="Times New Roman"/>
              <w:color w:val="000000"/>
              <w:sz w:val="24"/>
              <w:vertAlign w:val="superscript"/>
            </w:rPr>
            <w:t>35</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w:t>
      </w:r>
      <w:r w:rsidR="002B5F1A">
        <w:rPr>
          <w:rFonts w:ascii="Times New Roman" w:hAnsi="Times New Roman" w:cs="Times New Roman"/>
          <w:sz w:val="24"/>
          <w:szCs w:val="24"/>
        </w:rPr>
        <w:t>15</w:t>
      </w:r>
      <w:r w:rsidR="006E1CA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r w:rsidR="003F6483" w:rsidRPr="003F6483">
            <w:rPr>
              <w:rFonts w:eastAsia="Times New Roman"/>
              <w:color w:val="000000"/>
              <w:sz w:val="24"/>
              <w:vertAlign w:val="superscript"/>
            </w:rPr>
            <w:t>36</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w:t>
      </w:r>
      <w:r w:rsidR="002B5F1A">
        <w:rPr>
          <w:rFonts w:ascii="Times New Roman" w:hAnsi="Times New Roman" w:cs="Times New Roman"/>
          <w:sz w:val="24"/>
          <w:szCs w:val="24"/>
        </w:rPr>
        <w:t>71</w:t>
      </w:r>
      <w:r w:rsidR="006E1CA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r w:rsidR="003F6483" w:rsidRPr="003F6483">
            <w:rPr>
              <w:rFonts w:eastAsia="Times New Roman"/>
              <w:color w:val="000000"/>
              <w:sz w:val="24"/>
              <w:vertAlign w:val="superscript"/>
            </w:rPr>
            <w:t>37</w:t>
          </w:r>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r w:rsidR="003F6483" w:rsidRPr="003F6483">
            <w:rPr>
              <w:rFonts w:eastAsia="Times New Roman"/>
              <w:color w:val="000000"/>
              <w:sz w:val="24"/>
              <w:vertAlign w:val="superscript"/>
            </w:rPr>
            <w:t>38</w:t>
          </w:r>
        </w:sdtContent>
      </w:sdt>
      <w:r w:rsidR="00394C6E" w:rsidRPr="002732DD">
        <w:rPr>
          <w:rFonts w:ascii="Times New Roman" w:hAnsi="Times New Roman" w:cs="Times New Roman"/>
          <w:color w:val="000000"/>
          <w:sz w:val="24"/>
          <w:szCs w:val="24"/>
        </w:rPr>
        <w:t xml:space="preserve"> and pooled rates is 5.</w:t>
      </w:r>
      <w:r w:rsidR="002B5F1A">
        <w:rPr>
          <w:rFonts w:ascii="Times New Roman" w:hAnsi="Times New Roman" w:cs="Times New Roman"/>
          <w:color w:val="000000"/>
          <w:sz w:val="24"/>
          <w:szCs w:val="24"/>
        </w:rPr>
        <w:t>69</w:t>
      </w:r>
      <w:r w:rsidR="00394C6E" w:rsidRPr="002732DD">
        <w:rPr>
          <w:rFonts w:ascii="Times New Roman" w:hAnsi="Times New Roman" w:cs="Times New Roman"/>
          <w:color w:val="000000"/>
          <w:sz w:val="24"/>
          <w:szCs w:val="24"/>
        </w:rPr>
        <w:t>%</w:t>
      </w:r>
      <w:r w:rsidR="006E1CA1" w:rsidRPr="002732DD">
        <w:rPr>
          <w:rFonts w:ascii="Times New Roman" w:hAnsi="Times New Roman" w:cs="Times New Roman"/>
          <w:color w:val="000000"/>
          <w:sz w:val="24"/>
          <w:szCs w:val="24"/>
        </w:rPr>
        <w:t xml:space="preserve">. </w:t>
      </w:r>
    </w:p>
    <w:p w14:paraId="7A6D67B6" w14:textId="05B69D86"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w:t>
      </w:r>
      <w:ins w:id="367" w:author="Mohammad Nayeem Hasan" w:date="2024-09-03T01:45:00Z" w16du:dateUtc="2024-09-02T19:45:00Z">
        <w:r w:rsidR="00274DFF" w:rsidRPr="002732DD">
          <w:rPr>
            <w:rFonts w:ascii="Times New Roman" w:hAnsi="Times New Roman" w:cs="Times New Roman"/>
            <w:color w:val="000000"/>
            <w:sz w:val="24"/>
            <w:szCs w:val="24"/>
          </w:rPr>
          <w:t>wealth or income</w:t>
        </w:r>
        <w:r w:rsidR="00274DFF" w:rsidRPr="002732DD">
          <w:rPr>
            <w:rFonts w:ascii="Times New Roman" w:hAnsi="Times New Roman" w:cs="Times New Roman"/>
            <w:sz w:val="24"/>
            <w:szCs w:val="24"/>
          </w:rPr>
          <w:t xml:space="preserve"> </w:t>
        </w:r>
      </w:ins>
      <w:r w:rsidRPr="002732DD">
        <w:rPr>
          <w:rFonts w:ascii="Times New Roman" w:hAnsi="Times New Roman" w:cs="Times New Roman"/>
          <w:color w:val="000000"/>
          <w:sz w:val="24"/>
          <w:szCs w:val="24"/>
        </w:rPr>
        <w:t>and medication usage were identified as significant risk factors for diabetes among South East Asians</w:t>
      </w:r>
      <w:ins w:id="368" w:author="Mohammad Nayeem Hasan" w:date="2024-09-03T01:45:00Z" w16du:dateUtc="2024-09-02T19:45:00Z">
        <w:r w:rsidR="00495ECF">
          <w:rPr>
            <w:rFonts w:ascii="Times New Roman" w:hAnsi="Times New Roman" w:cs="Times New Roman"/>
            <w:color w:val="000000"/>
            <w:sz w:val="24"/>
            <w:szCs w:val="24"/>
          </w:rPr>
          <w:t xml:space="preserve"> </w:t>
        </w:r>
      </w:ins>
      <w:del w:id="369" w:author="Mohammad Nayeem Hasan" w:date="2024-09-03T01:45:00Z" w16du:dateUtc="2024-09-02T19:45:00Z">
        <w:r w:rsidRPr="002732DD" w:rsidDel="00495ECF">
          <w:rPr>
            <w:rFonts w:ascii="Times New Roman" w:hAnsi="Times New Roman" w:cs="Times New Roman"/>
            <w:color w:val="000000"/>
            <w:sz w:val="24"/>
            <w:szCs w:val="24"/>
          </w:rPr>
          <w:delText xml:space="preserve">. Additionally, some studies have highlighted associations between diabetes and socioeconomic factors such as </w:delText>
        </w:r>
      </w:del>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MCw1MuKAkzU3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LHsiZmFtaWx5IjoiRm90dHJlbGwiLCJnaXZlbiI6IkVkd2FyZC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135255801"/>
          <w:placeholder>
            <w:docPart w:val="C9A79069DCC24CF5B0FD97465C2D94C8"/>
          </w:placeholder>
        </w:sdtPr>
        <w:sdtContent>
          <w:r w:rsidR="003F6483" w:rsidRPr="003F6483">
            <w:rPr>
              <w:rFonts w:eastAsia="Times New Roman"/>
              <w:color w:val="000000"/>
              <w:sz w:val="24"/>
              <w:vertAlign w:val="superscript"/>
            </w:rPr>
            <w:t>50,52–57</w:t>
          </w:r>
        </w:sdtContent>
      </w:sdt>
      <w:ins w:id="370" w:author="Mohammad Nayeem Hasan" w:date="2024-09-03T01:45:00Z" w16du:dateUtc="2024-09-02T19:45:00Z">
        <w:r w:rsidR="00495ECF">
          <w:rPr>
            <w:rFonts w:ascii="Times New Roman" w:hAnsi="Times New Roman" w:cs="Times New Roman"/>
            <w:sz w:val="24"/>
            <w:szCs w:val="24"/>
          </w:rPr>
          <w:t xml:space="preserve">. </w:t>
        </w:r>
      </w:ins>
      <w:del w:id="371" w:author="Mohammad Nayeem Hasan" w:date="2024-09-03T01:45:00Z" w16du:dateUtc="2024-09-02T19:45:00Z">
        <w:r w:rsidR="006E1CA1" w:rsidRPr="002732DD" w:rsidDel="00495ECF">
          <w:rPr>
            <w:rFonts w:ascii="Times New Roman" w:hAnsi="Times New Roman" w:cs="Times New Roman"/>
            <w:sz w:val="24"/>
            <w:szCs w:val="24"/>
          </w:rPr>
          <w:delText xml:space="preserve">, </w:delText>
        </w:r>
        <w:r w:rsidRPr="002732DD" w:rsidDel="00495ECF">
          <w:rPr>
            <w:rFonts w:ascii="Times New Roman" w:hAnsi="Times New Roman" w:cs="Times New Roman"/>
            <w:sz w:val="24"/>
            <w:szCs w:val="24"/>
          </w:rPr>
          <w:delText>a</w:delText>
        </w:r>
      </w:del>
      <w:del w:id="372" w:author="Mohammad Nayeem Hasan" w:date="2024-09-03T01:50:00Z" w16du:dateUtc="2024-09-02T19:50:00Z">
        <w:r w:rsidRPr="002732DD" w:rsidDel="00412395">
          <w:rPr>
            <w:rFonts w:ascii="Times New Roman" w:hAnsi="Times New Roman" w:cs="Times New Roman"/>
            <w:sz w:val="24"/>
            <w:szCs w:val="24"/>
          </w:rPr>
          <w:delText xml:space="preserve">lthough </w:delText>
        </w:r>
        <w:r w:rsidRPr="002732DD" w:rsidDel="00180996">
          <w:rPr>
            <w:rFonts w:ascii="Times New Roman" w:hAnsi="Times New Roman" w:cs="Times New Roman"/>
            <w:sz w:val="24"/>
            <w:szCs w:val="24"/>
          </w:rPr>
          <w:delText xml:space="preserve">this relation </w:delText>
        </w:r>
        <w:r w:rsidRPr="002732DD" w:rsidDel="00412395">
          <w:rPr>
            <w:rFonts w:ascii="Times New Roman" w:hAnsi="Times New Roman" w:cs="Times New Roman"/>
            <w:sz w:val="24"/>
            <w:szCs w:val="24"/>
          </w:rPr>
          <w:delText xml:space="preserve">is not represented in our study due to insufficient data. </w:delText>
        </w:r>
      </w:del>
      <w:r w:rsidRPr="002732DD">
        <w:rPr>
          <w:rFonts w:ascii="Times New Roman" w:hAnsi="Times New Roman" w:cs="Times New Roman"/>
          <w:sz w:val="24"/>
          <w:szCs w:val="24"/>
        </w:rPr>
        <w:t xml:space="preserve">Consistent with existing research, our findings corroborate associations between diabetes and variables including </w:t>
      </w:r>
      <w:ins w:id="373" w:author="Mohammad Nayeem Hasan" w:date="2024-09-03T01:51:00Z" w16du:dateUtc="2024-09-02T19:51:00Z">
        <w:r w:rsidR="00412395">
          <w:rPr>
            <w:rFonts w:ascii="Times New Roman" w:hAnsi="Times New Roman" w:cs="Times New Roman"/>
            <w:sz w:val="24"/>
            <w:szCs w:val="24"/>
          </w:rPr>
          <w:t xml:space="preserve">age and </w:t>
        </w:r>
      </w:ins>
      <w:r w:rsidRPr="002732DD">
        <w:rPr>
          <w:rFonts w:ascii="Times New Roman" w:hAnsi="Times New Roman" w:cs="Times New Roman"/>
          <w:sz w:val="24"/>
          <w:szCs w:val="24"/>
        </w:rPr>
        <w:t xml:space="preserve">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OCw1OT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r w:rsidR="003F6483" w:rsidRPr="003F6483">
            <w:rPr>
              <w:rFonts w:ascii="Times New Roman" w:hAnsi="Times New Roman" w:cs="Times New Roman"/>
              <w:color w:val="000000"/>
              <w:sz w:val="24"/>
              <w:szCs w:val="24"/>
              <w:vertAlign w:val="superscript"/>
            </w:rPr>
            <w:t>58,59</w:t>
          </w:r>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r w:rsidR="003F6483" w:rsidRPr="003F6483">
            <w:rPr>
              <w:rFonts w:ascii="Times New Roman" w:hAnsi="Times New Roman" w:cs="Times New Roman"/>
              <w:color w:val="000000"/>
              <w:sz w:val="24"/>
              <w:szCs w:val="24"/>
              <w:vertAlign w:val="superscript"/>
            </w:rPr>
            <w:t>55</w:t>
          </w:r>
        </w:sdtContent>
      </w:sdt>
      <w:r w:rsidR="00AE7881">
        <w:rPr>
          <w:rFonts w:ascii="Times New Roman" w:hAnsi="Times New Roman" w:cs="Times New Roman"/>
          <w:sz w:val="24"/>
          <w:szCs w:val="24"/>
        </w:rPr>
        <w:t xml:space="preserve">, </w:t>
      </w:r>
      <w:r w:rsidR="006E1CA1" w:rsidRPr="002732DD">
        <w:rPr>
          <w:rFonts w:ascii="Times New Roman" w:hAnsi="Times New Roman" w:cs="Times New Roman"/>
          <w:sz w:val="24"/>
          <w:szCs w:val="24"/>
        </w:rPr>
        <w:t>adding extra salt</w:t>
      </w:r>
      <w:ins w:id="374" w:author="Mohammad Nayeem Hasan" w:date="2024-09-03T02:09:00Z" w16du:dateUtc="2024-09-02T20:09:00Z">
        <w:r w:rsidR="0001612A">
          <w:rPr>
            <w:rFonts w:ascii="Times New Roman" w:hAnsi="Times New Roman" w:cs="Times New Roman"/>
            <w:sz w:val="24"/>
            <w:szCs w:val="24"/>
          </w:rPr>
          <w:t xml:space="preserve"> and</w:t>
        </w:r>
      </w:ins>
      <w:del w:id="375" w:author="Mohammad Nayeem Hasan" w:date="2024-09-03T02:09:00Z" w16du:dateUtc="2024-09-02T20:09:00Z">
        <w:r w:rsidR="006E1CA1" w:rsidRPr="002732DD" w:rsidDel="0001612A">
          <w:rPr>
            <w:rFonts w:ascii="Times New Roman" w:hAnsi="Times New Roman" w:cs="Times New Roman"/>
            <w:sz w:val="24"/>
            <w:szCs w:val="24"/>
          </w:rPr>
          <w:delText>,</w:delText>
        </w:r>
      </w:del>
      <w:r w:rsidR="006E1CA1" w:rsidRPr="002732DD">
        <w:rPr>
          <w:rFonts w:ascii="Times New Roman" w:hAnsi="Times New Roman" w:cs="Times New Roman"/>
          <w:sz w:val="24"/>
          <w:szCs w:val="24"/>
        </w:rPr>
        <w:t xml:space="preserve">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1Nz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V19"/>
          <w:id w:val="-1312475274"/>
          <w:placeholder>
            <w:docPart w:val="C9A79069DCC24CF5B0FD97465C2D94C8"/>
          </w:placeholder>
        </w:sdtPr>
        <w:sdtContent>
          <w:r w:rsidR="003F6483" w:rsidRPr="003F6483">
            <w:rPr>
              <w:rFonts w:ascii="Times New Roman" w:hAnsi="Times New Roman" w:cs="Times New Roman"/>
              <w:color w:val="000000"/>
              <w:sz w:val="24"/>
              <w:szCs w:val="24"/>
              <w:vertAlign w:val="superscript"/>
            </w:rPr>
            <w:t>57</w:t>
          </w:r>
        </w:sdtContent>
      </w:sdt>
      <w:del w:id="376" w:author="Mohammad Nayeem Hasan" w:date="2024-09-03T02:08:00Z" w16du:dateUtc="2024-09-02T20:08:00Z">
        <w:r w:rsidR="0005448D" w:rsidRPr="002732DD" w:rsidDel="0001612A">
          <w:rPr>
            <w:rFonts w:ascii="Times New Roman" w:hAnsi="Times New Roman" w:cs="Times New Roman"/>
            <w:sz w:val="24"/>
            <w:szCs w:val="24"/>
          </w:rPr>
          <w:delText xml:space="preserve">, </w:delText>
        </w:r>
        <w:r w:rsidR="006E1CA1" w:rsidRPr="002732DD" w:rsidDel="0001612A">
          <w:rPr>
            <w:rFonts w:ascii="Times New Roman" w:hAnsi="Times New Roman" w:cs="Times New Roman"/>
            <w:sz w:val="24"/>
            <w:szCs w:val="24"/>
          </w:rPr>
          <w:delText>and office-based occupation</w:delText>
        </w:r>
      </w:del>
      <w:r w:rsidR="006E1CA1" w:rsidRPr="002732DD">
        <w:rPr>
          <w:rFonts w:ascii="Times New Roman" w:hAnsi="Times New Roman" w:cs="Times New Roman"/>
          <w:sz w:val="24"/>
          <w:szCs w:val="24"/>
        </w:rPr>
        <w:t xml:space="preserve">. </w:t>
      </w:r>
      <w:del w:id="377" w:author="Mohammad Nayeem Hasan" w:date="2024-09-03T02:13:00Z" w16du:dateUtc="2024-09-02T20:13:00Z">
        <w:r w:rsidR="006E1CA1" w:rsidRPr="002732DD" w:rsidDel="00CF0CD4">
          <w:rPr>
            <w:rFonts w:ascii="Times New Roman" w:hAnsi="Times New Roman" w:cs="Times New Roman"/>
            <w:sz w:val="24"/>
            <w:szCs w:val="24"/>
          </w:rPr>
          <w:delText xml:space="preserve">The recent epidemic of diabetes in the region could be primarily due to environmental factors such as diet and physical activity levels coupled with a genetic predisposition </w:delText>
        </w:r>
      </w:del>
      <w:customXmlDelRangeStart w:id="378" w:author="Mohammad Nayeem Hasan" w:date="2024-09-03T02:13:00Z"/>
      <w:sdt>
        <w:sdtPr>
          <w:rPr>
            <w:rFonts w:ascii="Times New Roman" w:hAnsi="Times New Roman" w:cs="Times New Roman"/>
            <w:color w:val="000000"/>
            <w:sz w:val="24"/>
            <w:szCs w:val="24"/>
            <w:vertAlign w:val="superscript"/>
          </w:rPr>
          <w:tag w:val="MENDELEY_CITATION_v3_eyJjaXRhdGlvbklEIjoiTUVOREVMRVlfQ0lUQVRJT05fMjA3ZWJiOWYtNGM1OC00ZDM0LWFkY2YtNWExNTA4MmQ5MDJiIiwicHJvcGVydGllcyI6eyJub3RlSW5kZXgiOjB9LCJpc0VkaXRlZCI6ZmFsc2UsIm1hbnVhbE92ZXJyaWRlIjp7ImlzTWFudWFsbHlPdmVycmlkZGVuIjpmYWxzZSwiY2l0ZXByb2NUZXh0IjoiPHN1cD41MCw1My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customXmlDelRangeEnd w:id="378"/>
          <w:r w:rsidR="003F6483" w:rsidRPr="003F6483">
            <w:rPr>
              <w:rFonts w:eastAsia="Times New Roman"/>
              <w:color w:val="000000"/>
              <w:sz w:val="24"/>
              <w:vertAlign w:val="superscript"/>
            </w:rPr>
            <w:t>50,53,60</w:t>
          </w:r>
          <w:customXmlDelRangeStart w:id="379" w:author="Mohammad Nayeem Hasan" w:date="2024-09-03T02:13:00Z"/>
        </w:sdtContent>
      </w:sdt>
      <w:customXmlDelRangeEnd w:id="379"/>
      <w:del w:id="380" w:author="Mohammad Nayeem Hasan" w:date="2024-09-03T02:13:00Z" w16du:dateUtc="2024-09-02T20:13:00Z">
        <w:r w:rsidR="006E1CA1" w:rsidRPr="002732DD" w:rsidDel="00CF0CD4">
          <w:rPr>
            <w:rFonts w:ascii="Times New Roman" w:hAnsi="Times New Roman" w:cs="Times New Roman"/>
            <w:sz w:val="24"/>
            <w:szCs w:val="24"/>
          </w:rPr>
          <w:delText xml:space="preserve">. </w:delText>
        </w:r>
      </w:del>
      <w:r w:rsidRPr="002732DD">
        <w:rPr>
          <w:rFonts w:ascii="Times New Roman" w:hAnsi="Times New Roman" w:cs="Times New Roman"/>
          <w:sz w:val="24"/>
          <w:szCs w:val="24"/>
        </w:rPr>
        <w:t xml:space="preserve">The recent diabetes epidemic in the region is largely attributed to environmental factors such as dietary habits and levels of physical activity, compounded by genetic </w:t>
      </w:r>
      <w:ins w:id="381" w:author="Mohammad Nayeem Hasan" w:date="2024-09-03T02:14:00Z" w16du:dateUtc="2024-09-02T20:14:00Z">
        <w:r w:rsidR="00CF0CD4" w:rsidRPr="002732DD">
          <w:rPr>
            <w:rFonts w:ascii="Times New Roman" w:hAnsi="Times New Roman" w:cs="Times New Roman"/>
            <w:sz w:val="24"/>
            <w:szCs w:val="24"/>
          </w:rPr>
          <w:t xml:space="preserve">predisposition </w:t>
        </w:r>
      </w:ins>
      <w:customXmlInsRangeStart w:id="382" w:author="Mohammad Nayeem Hasan" w:date="2024-09-03T02:14:00Z"/>
      <w:sdt>
        <w:sdtPr>
          <w:rPr>
            <w:rFonts w:ascii="Times New Roman" w:hAnsi="Times New Roman" w:cs="Times New Roman"/>
            <w:color w:val="000000"/>
            <w:sz w:val="24"/>
            <w:szCs w:val="24"/>
            <w:vertAlign w:val="superscript"/>
          </w:rPr>
          <w:tag w:val="MENDELEY_CITATION_v3_eyJjaXRhdGlvbklEIjoiTUVOREVMRVlfQ0lUQVRJT05fOTI2MTExMDAtY2VkOC00MzhmLWE2NjUtOGIwYjY5NGU5YjhlIiwicHJvcGVydGllcyI6eyJub3RlSW5kZXgiOjB9LCJpc0VkaXRlZCI6ZmFsc2UsIm1hbnVhbE92ZXJyaWRlIjp7ImlzTWFudWFsbHlPdmVycmlkZGVuIjpmYWxzZSwiY2l0ZXByb2NUZXh0IjoiPHN1cD41MCw1My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857924860"/>
          <w:placeholder>
            <w:docPart w:val="11043C139C174AA78D3AE8B18D2DFB65"/>
          </w:placeholder>
        </w:sdtPr>
        <w:sdtContent>
          <w:customXmlInsRangeEnd w:id="382"/>
          <w:r w:rsidR="003F6483" w:rsidRPr="003F6483">
            <w:rPr>
              <w:rFonts w:eastAsia="Times New Roman"/>
              <w:color w:val="000000"/>
              <w:sz w:val="24"/>
              <w:vertAlign w:val="superscript"/>
            </w:rPr>
            <w:t>50,53,60</w:t>
          </w:r>
          <w:customXmlInsRangeStart w:id="383" w:author="Mohammad Nayeem Hasan" w:date="2024-09-03T02:14:00Z"/>
        </w:sdtContent>
      </w:sdt>
      <w:customXmlInsRangeEnd w:id="383"/>
      <w:ins w:id="384" w:author="Mohammad Nayeem Hasan" w:date="2024-09-03T02:14:00Z" w16du:dateUtc="2024-09-02T20:14:00Z">
        <w:r w:rsidR="00CF0CD4" w:rsidRPr="002732DD">
          <w:rPr>
            <w:rFonts w:ascii="Times New Roman" w:hAnsi="Times New Roman" w:cs="Times New Roman"/>
            <w:sz w:val="24"/>
            <w:szCs w:val="24"/>
          </w:rPr>
          <w:t xml:space="preserve">. </w:t>
        </w:r>
      </w:ins>
      <w:r w:rsidRPr="002732DD">
        <w:rPr>
          <w:rFonts w:ascii="Times New Roman" w:hAnsi="Times New Roman" w:cs="Times New Roman"/>
          <w:sz w:val="24"/>
          <w:szCs w:val="24"/>
        </w:rPr>
        <w:t xml:space="preserve">Moreover, increasing </w:t>
      </w:r>
      <w:del w:id="385" w:author="Mohammad Nayeem Hasan" w:date="2024-09-03T02:14:00Z" w16du:dateUtc="2024-09-02T20:14:00Z">
        <w:r w:rsidRPr="002732DD" w:rsidDel="00CF0CD4">
          <w:rPr>
            <w:rFonts w:ascii="Times New Roman" w:hAnsi="Times New Roman" w:cs="Times New Roman"/>
            <w:sz w:val="24"/>
            <w:szCs w:val="24"/>
          </w:rPr>
          <w:delText xml:space="preserve">age and </w:delText>
        </w:r>
      </w:del>
      <w:r w:rsidRPr="002732DD">
        <w:rPr>
          <w:rFonts w:ascii="Times New Roman" w:hAnsi="Times New Roman" w:cs="Times New Roman"/>
          <w:sz w:val="24"/>
          <w:szCs w:val="24"/>
        </w:rPr>
        <w:t xml:space="preserve">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"/>
          <w:id w:val="-1721590221"/>
          <w:placeholder>
            <w:docPart w:val="60B2CBF091A149F7B735086A9B2E3875"/>
          </w:placeholder>
        </w:sdtPr>
        <w:sdtContent>
          <w:r w:rsidR="003F6483" w:rsidRPr="003F6483">
            <w:rPr>
              <w:rFonts w:ascii="Times New Roman" w:hAnsi="Times New Roman" w:cs="Times New Roman"/>
              <w:color w:val="000000"/>
              <w:sz w:val="24"/>
              <w:szCs w:val="24"/>
              <w:vertAlign w:val="superscript"/>
            </w:rPr>
            <w:t>61</w:t>
          </w:r>
        </w:sdtContent>
      </w:sdt>
      <w:r w:rsidR="006E1CA1" w:rsidRPr="002732DD">
        <w:rPr>
          <w:rFonts w:ascii="Times New Roman" w:hAnsi="Times New Roman" w:cs="Times New Roman"/>
          <w:sz w:val="24"/>
          <w:szCs w:val="24"/>
        </w:rPr>
        <w:t>.</w:t>
      </w:r>
      <w:del w:id="386" w:author="Mohammad Nayeem Hasan" w:date="2024-09-03T02:16:00Z" w16du:dateUtc="2024-09-02T20:16:00Z">
        <w:r w:rsidR="006E1CA1" w:rsidRPr="002732DD" w:rsidDel="00CF0CD4">
          <w:rPr>
            <w:rFonts w:ascii="Times New Roman" w:hAnsi="Times New Roman" w:cs="Times New Roman"/>
            <w:sz w:val="24"/>
            <w:szCs w:val="24"/>
          </w:rPr>
          <w:delText xml:space="preserve"> </w:delText>
        </w:r>
        <w:r w:rsidRPr="002732DD" w:rsidDel="00CF0CD4">
          <w:rPr>
            <w:rFonts w:ascii="Times New Roman" w:hAnsi="Times New Roman" w:cs="Times New Roman"/>
            <w:sz w:val="24"/>
            <w:szCs w:val="24"/>
          </w:rPr>
          <w:delText xml:space="preserve">These factors contribute to the heightened vulnerability to diabetes and related metabolic abnormalities among South Asians </w:delText>
        </w:r>
      </w:del>
      <w:customXmlDelRangeStart w:id="387" w:author="Mohammad Nayeem Hasan" w:date="2024-09-03T02:16:00Z"/>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1Nj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customXmlDelRangeEnd w:id="387"/>
          <w:r w:rsidR="003F6483" w:rsidRPr="003F6483">
            <w:rPr>
              <w:rFonts w:ascii="Times New Roman" w:hAnsi="Times New Roman" w:cs="Times New Roman"/>
              <w:color w:val="000000"/>
              <w:sz w:val="24"/>
              <w:szCs w:val="24"/>
              <w:vertAlign w:val="superscript"/>
            </w:rPr>
            <w:t>56</w:t>
          </w:r>
          <w:customXmlDelRangeStart w:id="388" w:author="Mohammad Nayeem Hasan" w:date="2024-09-03T02:16:00Z"/>
        </w:sdtContent>
      </w:sdt>
      <w:customXmlDelRangeEnd w:id="388"/>
      <w:del w:id="389" w:author="Mohammad Nayeem Hasan" w:date="2024-09-03T02:16:00Z" w16du:dateUtc="2024-09-02T20:16:00Z">
        <w:r w:rsidR="006E1CA1" w:rsidRPr="002732DD" w:rsidDel="00CF0CD4">
          <w:rPr>
            <w:rFonts w:ascii="Times New Roman" w:hAnsi="Times New Roman" w:cs="Times New Roman"/>
            <w:sz w:val="24"/>
            <w:szCs w:val="24"/>
          </w:rPr>
          <w:delText>.</w:delText>
        </w:r>
      </w:del>
    </w:p>
    <w:p w14:paraId="2BA60D6E" w14:textId="141A2DB6"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Hypercholesterolemia, characterized by </w:t>
      </w:r>
      <w:ins w:id="390" w:author="Mohammad Nayeem Hasan" w:date="2024-09-03T02:25:00Z" w16du:dateUtc="2024-09-02T20:25:00Z">
        <w:r w:rsidR="00E708AB">
          <w:rPr>
            <w:rFonts w:ascii="Times New Roman" w:hAnsi="Times New Roman" w:cs="Times New Roman"/>
            <w:sz w:val="24"/>
            <w:szCs w:val="24"/>
          </w:rPr>
          <w:t>raised</w:t>
        </w:r>
      </w:ins>
      <w:del w:id="391" w:author="Mohammad Nayeem Hasan" w:date="2024-09-03T02:25:00Z" w16du:dateUtc="2024-09-02T20:25:00Z">
        <w:r w:rsidRPr="002732DD" w:rsidDel="00E708AB">
          <w:rPr>
            <w:rFonts w:ascii="Times New Roman" w:hAnsi="Times New Roman" w:cs="Times New Roman"/>
            <w:sz w:val="24"/>
            <w:szCs w:val="24"/>
          </w:rPr>
          <w:delText>elevated</w:delText>
        </w:r>
      </w:del>
      <w:r w:rsidRPr="002732DD">
        <w:rPr>
          <w:rFonts w:ascii="Times New Roman" w:hAnsi="Times New Roman" w:cs="Times New Roman"/>
          <w:sz w:val="24"/>
          <w:szCs w:val="24"/>
        </w:rPr>
        <w:t xml:space="preserve"> levels of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Mj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r w:rsidR="003F6483" w:rsidRPr="003F6483">
            <w:rPr>
              <w:rFonts w:ascii="Times New Roman" w:hAnsi="Times New Roman" w:cs="Times New Roman"/>
              <w:color w:val="000000"/>
              <w:sz w:val="24"/>
              <w:szCs w:val="24"/>
              <w:vertAlign w:val="superscript"/>
            </w:rPr>
            <w:t>62</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2Mz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r w:rsidR="003F6483" w:rsidRPr="003F6483">
            <w:rPr>
              <w:rFonts w:ascii="Times New Roman" w:hAnsi="Times New Roman" w:cs="Times New Roman"/>
              <w:color w:val="000000"/>
              <w:sz w:val="24"/>
              <w:szCs w:val="24"/>
              <w:vertAlign w:val="superscript"/>
            </w:rPr>
            <w:t>63</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2ND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r w:rsidR="003F6483" w:rsidRPr="003F6483">
            <w:rPr>
              <w:rFonts w:ascii="Times New Roman" w:hAnsi="Times New Roman" w:cs="Times New Roman"/>
              <w:color w:val="000000"/>
              <w:sz w:val="24"/>
              <w:szCs w:val="24"/>
              <w:vertAlign w:val="superscript"/>
            </w:rPr>
            <w:t>64</w:t>
          </w:r>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2NT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r w:rsidR="003F6483" w:rsidRPr="003F6483">
            <w:rPr>
              <w:rFonts w:ascii="Times New Roman" w:hAnsi="Times New Roman" w:cs="Times New Roman"/>
              <w:color w:val="000000"/>
              <w:sz w:val="24"/>
              <w:szCs w:val="24"/>
              <w:vertAlign w:val="superscript"/>
            </w:rPr>
            <w:t>65</w:t>
          </w:r>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r w:rsidR="00E03D7B">
        <w:rPr>
          <w:rFonts w:ascii="Times New Roman" w:hAnsi="Times New Roman" w:cs="Times New Roman"/>
          <w:sz w:val="24"/>
          <w:szCs w:val="24"/>
        </w:rPr>
        <w:t>19.94</w:t>
      </w:r>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r w:rsidR="003F6483" w:rsidRPr="003F6483">
            <w:rPr>
              <w:rFonts w:eastAsia="Times New Roman"/>
              <w:color w:val="000000"/>
              <w:sz w:val="24"/>
              <w:vertAlign w:val="superscript"/>
            </w:rPr>
            <w:t>34</w:t>
          </w:r>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w:t>
      </w:r>
      <w:r w:rsidR="00E03D7B">
        <w:rPr>
          <w:rFonts w:ascii="Times New Roman" w:hAnsi="Times New Roman" w:cs="Times New Roman"/>
          <w:sz w:val="24"/>
          <w:szCs w:val="24"/>
        </w:rPr>
        <w:t>4.40</w:t>
      </w:r>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r w:rsidR="003F6483" w:rsidRPr="003F6483">
            <w:rPr>
              <w:rFonts w:eastAsia="Times New Roman"/>
              <w:color w:val="000000"/>
              <w:sz w:val="24"/>
              <w:vertAlign w:val="superscript"/>
            </w:rPr>
            <w:t>35</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E03D7B">
        <w:rPr>
          <w:rFonts w:ascii="Times New Roman" w:hAnsi="Times New Roman" w:cs="Times New Roman"/>
          <w:sz w:val="24"/>
          <w:szCs w:val="24"/>
        </w:rPr>
        <w:t>17.39</w:t>
      </w:r>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r w:rsidR="003F6483" w:rsidRPr="003F6483">
            <w:rPr>
              <w:rFonts w:eastAsia="Times New Roman"/>
              <w:color w:val="000000"/>
              <w:sz w:val="24"/>
              <w:vertAlign w:val="superscript"/>
            </w:rPr>
            <w:t>36</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w:t>
      </w:r>
      <w:r w:rsidR="00E03D7B">
        <w:rPr>
          <w:rFonts w:ascii="Times New Roman" w:hAnsi="Times New Roman" w:cs="Times New Roman"/>
          <w:sz w:val="24"/>
          <w:szCs w:val="24"/>
        </w:rPr>
        <w:t>6.59</w:t>
      </w:r>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r w:rsidR="003F6483" w:rsidRPr="003F6483">
            <w:rPr>
              <w:rFonts w:eastAsia="Times New Roman"/>
              <w:color w:val="000000"/>
              <w:sz w:val="24"/>
              <w:vertAlign w:val="superscript"/>
            </w:rPr>
            <w:t>37</w:t>
          </w:r>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w:t>
      </w:r>
      <w:r w:rsidR="00E03D7B">
        <w:rPr>
          <w:rFonts w:ascii="Times New Roman" w:hAnsi="Times New Roman" w:cs="Times New Roman"/>
          <w:color w:val="000000"/>
          <w:sz w:val="24"/>
          <w:szCs w:val="24"/>
        </w:rPr>
        <w:t>13</w:t>
      </w:r>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r w:rsidR="003F6483" w:rsidRPr="003F6483">
            <w:rPr>
              <w:rFonts w:eastAsia="Times New Roman"/>
              <w:color w:val="000000"/>
              <w:sz w:val="24"/>
              <w:vertAlign w:val="superscript"/>
            </w:rPr>
            <w:t>38</w:t>
          </w:r>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w:t>
      </w:r>
      <w:r w:rsidR="00E03D7B">
        <w:rPr>
          <w:rFonts w:ascii="Times New Roman" w:hAnsi="Times New Roman" w:cs="Times New Roman"/>
          <w:color w:val="000000"/>
          <w:sz w:val="24"/>
          <w:szCs w:val="24"/>
        </w:rPr>
        <w:t>1.21</w:t>
      </w:r>
      <w:r w:rsidR="009A73F7" w:rsidRPr="002732DD">
        <w:rPr>
          <w:rFonts w:ascii="Times New Roman" w:hAnsi="Times New Roman" w:cs="Times New Roman"/>
          <w:color w:val="000000"/>
          <w:sz w:val="24"/>
          <w:szCs w:val="24"/>
        </w:rPr>
        <w:t>%</w:t>
      </w:r>
      <w:r w:rsidR="00E95E21" w:rsidRPr="002732DD">
        <w:rPr>
          <w:rFonts w:ascii="Times New Roman" w:hAnsi="Times New Roman" w:cs="Times New Roman"/>
          <w:color w:val="000000"/>
          <w:sz w:val="24"/>
          <w:szCs w:val="24"/>
        </w:rPr>
        <w:t xml:space="preserve">. </w:t>
      </w:r>
    </w:p>
    <w:p w14:paraId="7A82981C" w14:textId="673A8361"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This study identified age, sex, education level, work status, levels of physical activity (both vigorous and leisure), obesity, and medication usage as significant risk factors for hypercholesterolemia among Southeast Asians</w:t>
      </w:r>
      <w:ins w:id="392" w:author="Mohammad Nayeem Hasan" w:date="2024-09-03T02:31:00Z" w16du:dateUtc="2024-09-02T20:31:00Z">
        <w:r w:rsidR="00E708AB">
          <w:rPr>
            <w:rFonts w:ascii="Times New Roman" w:hAnsi="Times New Roman" w:cs="Times New Roman"/>
            <w:color w:val="000000"/>
            <w:sz w:val="24"/>
            <w:szCs w:val="24"/>
          </w:rPr>
          <w:t xml:space="preserve">, which is </w:t>
        </w:r>
        <w:r w:rsidR="00E708AB">
          <w:rPr>
            <w:rFonts w:ascii="Times New Roman" w:hAnsi="Times New Roman" w:cs="Times New Roman"/>
            <w:sz w:val="24"/>
            <w:szCs w:val="24"/>
          </w:rPr>
          <w:t>c</w:t>
        </w:r>
        <w:r w:rsidR="00E708AB" w:rsidRPr="002732DD">
          <w:rPr>
            <w:rFonts w:ascii="Times New Roman" w:hAnsi="Times New Roman" w:cs="Times New Roman"/>
            <w:sz w:val="24"/>
            <w:szCs w:val="24"/>
          </w:rPr>
          <w:t>onsistent with</w:t>
        </w:r>
        <w:r w:rsidR="00E708AB">
          <w:rPr>
            <w:rFonts w:ascii="Times New Roman" w:hAnsi="Times New Roman" w:cs="Times New Roman"/>
            <w:sz w:val="24"/>
            <w:szCs w:val="24"/>
          </w:rPr>
          <w:t xml:space="preserve"> other findings</w:t>
        </w:r>
      </w:ins>
      <w:ins w:id="393" w:author="Mohammad Nayeem Hasan" w:date="2024-09-03T02:32:00Z" w16du:dateUtc="2024-09-02T20:32:00Z">
        <w:r w:rsidR="001E3C8C">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"/>
          <w:id w:val="340051975"/>
          <w:placeholder>
            <w:docPart w:val="DefaultPlaceholder_-1854013440"/>
          </w:placeholder>
        </w:sdtPr>
        <w:sdtContent>
          <w:r w:rsidR="003F6483" w:rsidRPr="003F6483">
            <w:rPr>
              <w:rFonts w:ascii="Times New Roman" w:hAnsi="Times New Roman" w:cs="Times New Roman"/>
              <w:color w:val="000000"/>
              <w:sz w:val="24"/>
              <w:szCs w:val="24"/>
              <w:vertAlign w:val="superscript"/>
            </w:rPr>
            <w:t>65–71</w:t>
          </w:r>
        </w:sdtContent>
      </w:sdt>
      <w:r w:rsidRPr="002732DD">
        <w:rPr>
          <w:rFonts w:ascii="Times New Roman" w:hAnsi="Times New Roman" w:cs="Times New Roman"/>
          <w:color w:val="000000"/>
          <w:sz w:val="24"/>
          <w:szCs w:val="24"/>
        </w:rPr>
        <w:t xml:space="preserve">.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2Nyw2OD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r w:rsidR="003F6483" w:rsidRPr="003F6483">
            <w:rPr>
              <w:rFonts w:ascii="Times New Roman" w:hAnsi="Times New Roman" w:cs="Times New Roman"/>
              <w:color w:val="000000"/>
              <w:sz w:val="24"/>
              <w:szCs w:val="24"/>
              <w:vertAlign w:val="superscript"/>
            </w:rPr>
            <w:t>67,68</w:t>
          </w:r>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2Niw2O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r w:rsidR="003F6483" w:rsidRPr="003F6483">
            <w:rPr>
              <w:rFonts w:ascii="Times New Roman" w:hAnsi="Times New Roman" w:cs="Times New Roman"/>
              <w:color w:val="000000"/>
              <w:sz w:val="24"/>
              <w:szCs w:val="24"/>
              <w:vertAlign w:val="superscript"/>
            </w:rPr>
            <w:t>66,68</w:t>
          </w:r>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Lifestyle and behavioral factors among the Southeast Asian population exhibit a notable influence in this study. In Thailand, transitioning towards Westernized lifestyles and behaviors poses challenges in 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kyNWI1ZWUtMzgxMi00YmE4LWIwYmItYWI2MjA4ZjgzNzlm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998953170"/>
          <w:placeholder>
            <w:docPart w:val="DefaultPlaceholder_-1854013440"/>
          </w:placeholder>
        </w:sdtPr>
        <w:sdtContent>
          <w:r w:rsidR="003F6483" w:rsidRPr="003F6483">
            <w:rPr>
              <w:rFonts w:ascii="Times New Roman" w:hAnsi="Times New Roman" w:cs="Times New Roman"/>
              <w:color w:val="000000"/>
              <w:sz w:val="24"/>
              <w:szCs w:val="24"/>
              <w:vertAlign w:val="superscript"/>
            </w:rPr>
            <w:t>71</w:t>
          </w:r>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ins w:id="394" w:author="Mohammad Nayeem Hasan" w:date="2024-09-03T02:37:00Z" w16du:dateUtc="2024-09-02T20:37:00Z">
        <w:r w:rsidR="00517E10">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"/>
          <w:id w:val="1079717630"/>
          <w:placeholder>
            <w:docPart w:val="DefaultPlaceholder_-1854013440"/>
          </w:placeholder>
        </w:sdtPr>
        <w:sdtContent>
          <w:r w:rsidR="003F6483" w:rsidRPr="003F6483">
            <w:rPr>
              <w:rFonts w:ascii="Times New Roman" w:hAnsi="Times New Roman" w:cs="Times New Roman"/>
              <w:color w:val="000000"/>
              <w:sz w:val="24"/>
              <w:szCs w:val="24"/>
              <w:vertAlign w:val="superscript"/>
            </w:rPr>
            <w:t>69,70</w:t>
          </w:r>
        </w:sdtContent>
      </w:sdt>
      <w:r w:rsidRPr="002732DD">
        <w:rPr>
          <w:rFonts w:ascii="Times New Roman" w:hAnsi="Times New Roman" w:cs="Times New Roman"/>
          <w:sz w:val="24"/>
          <w:szCs w:val="24"/>
        </w:rPr>
        <w:t>.</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lastRenderedPageBreak/>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Despite these methodological limitations, promoting public awareness through health education emerges as a crucial strategy for altering mass dietary habits and tobacco consumption behaviors in the region. Implementing initiatives such as healthy urban community design to 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2E3A6B2A" w14:textId="4CA95FB1" w:rsidR="00152BDF" w:rsidRDefault="00C34687" w:rsidP="00B33761">
      <w:pPr>
        <w:ind w:firstLine="720"/>
        <w:rPr>
          <w:ins w:id="395" w:author="Mohammad Nayeem Hasan" w:date="2024-07-03T01:39:00Z" w16du:dateUtc="2024-07-02T19:39:00Z"/>
          <w:rFonts w:ascii="Times New Roman" w:hAnsi="Times New Roman" w:cs="Times New Roman"/>
          <w:sz w:val="24"/>
          <w:szCs w:val="24"/>
        </w:rPr>
      </w:pPr>
      <w:ins w:id="396" w:author="Mohammad Nayeem Hasan" w:date="2024-07-03T02:18:00Z" w16du:dateUtc="2024-07-02T20:18:00Z">
        <w:r w:rsidRPr="00C34687">
          <w:rPr>
            <w:rFonts w:ascii="Times New Roman" w:hAnsi="Times New Roman" w:cs="Times New Roman"/>
            <w:sz w:val="24"/>
            <w:szCs w:val="24"/>
          </w:rPr>
          <w:t xml:space="preserve">In conclusion, this study highlighted the prevalence of major </w:t>
        </w:r>
      </w:ins>
      <w:ins w:id="397" w:author="Mohammad Nayeem Hasan" w:date="2024-07-03T02:19:00Z" w16du:dateUtc="2024-07-02T20:19:00Z">
        <w:r>
          <w:rPr>
            <w:rFonts w:ascii="Times New Roman" w:hAnsi="Times New Roman" w:cs="Times New Roman"/>
            <w:sz w:val="24"/>
            <w:szCs w:val="24"/>
          </w:rPr>
          <w:t>NC</w:t>
        </w:r>
      </w:ins>
      <w:ins w:id="398" w:author="Mohammad Nayeem Hasan" w:date="2024-07-03T02:18:00Z" w16du:dateUtc="2024-07-02T20:18:00Z">
        <w:r w:rsidRPr="00C34687">
          <w:rPr>
            <w:rFonts w:ascii="Times New Roman" w:hAnsi="Times New Roman" w:cs="Times New Roman"/>
            <w:sz w:val="24"/>
            <w:szCs w:val="24"/>
          </w:rPr>
          <w:t xml:space="preserve">Ds and identified high-risk groups in the SEAR region. The regional pooled analysis revealed prevalence rates of 27.39% for hypertension, 5.69% for hyperglycemia, and 31.21% for hypercholesterolemia. NCDs were significantly </w:t>
        </w:r>
      </w:ins>
      <w:ins w:id="399" w:author="Mohammad Nayeem Hasan" w:date="2024-07-03T02:20:00Z" w16du:dateUtc="2024-07-02T20:20:00Z">
        <w:r>
          <w:rPr>
            <w:rFonts w:ascii="Times New Roman" w:hAnsi="Times New Roman" w:cs="Times New Roman"/>
            <w:sz w:val="24"/>
            <w:szCs w:val="24"/>
          </w:rPr>
          <w:t>associated</w:t>
        </w:r>
      </w:ins>
      <w:ins w:id="400" w:author="Mohammad Nayeem Hasan" w:date="2024-07-03T02:18:00Z" w16du:dateUtc="2024-07-02T20:18:00Z">
        <w:r w:rsidRPr="00C34687">
          <w:rPr>
            <w:rFonts w:ascii="Times New Roman" w:hAnsi="Times New Roman" w:cs="Times New Roman"/>
            <w:sz w:val="24"/>
            <w:szCs w:val="24"/>
          </w:rPr>
          <w:t xml:space="preserve"> </w:t>
        </w:r>
      </w:ins>
      <w:ins w:id="401" w:author="Mohammad Nayeem Hasan" w:date="2024-07-03T02:20:00Z" w16du:dateUtc="2024-07-02T20:20:00Z">
        <w:r>
          <w:rPr>
            <w:rFonts w:ascii="Times New Roman" w:hAnsi="Times New Roman" w:cs="Times New Roman"/>
            <w:sz w:val="24"/>
            <w:szCs w:val="24"/>
          </w:rPr>
          <w:t xml:space="preserve">with </w:t>
        </w:r>
      </w:ins>
      <w:ins w:id="402" w:author="Mohammad Nayeem Hasan" w:date="2024-07-03T02:18:00Z" w16du:dateUtc="2024-07-02T20:18:00Z">
        <w:r w:rsidRPr="00C34687">
          <w:rPr>
            <w:rFonts w:ascii="Times New Roman" w:hAnsi="Times New Roman" w:cs="Times New Roman"/>
            <w:sz w:val="24"/>
            <w:szCs w:val="24"/>
          </w:rPr>
          <w:t xml:space="preserve">common health risk factors such as age, sex, education level, marital status, work-related physical activity, active transportation, and obesity. Older participants showed higher odds of developing hypertension and hypercholesterolemia compared to younger </w:t>
        </w:r>
      </w:ins>
      <w:ins w:id="403" w:author="Mohammad Nayeem Hasan" w:date="2024-07-03T02:21:00Z" w16du:dateUtc="2024-07-02T20:21:00Z">
        <w:r>
          <w:rPr>
            <w:rFonts w:ascii="Times New Roman" w:hAnsi="Times New Roman" w:cs="Times New Roman"/>
            <w:sz w:val="24"/>
            <w:szCs w:val="24"/>
          </w:rPr>
          <w:t xml:space="preserve">age </w:t>
        </w:r>
      </w:ins>
      <w:ins w:id="404" w:author="Mohammad Nayeem Hasan" w:date="2024-07-03T02:18:00Z" w16du:dateUtc="2024-07-02T20:18:00Z">
        <w:r w:rsidRPr="00C34687">
          <w:rPr>
            <w:rFonts w:ascii="Times New Roman" w:hAnsi="Times New Roman" w:cs="Times New Roman"/>
            <w:sz w:val="24"/>
            <w:szCs w:val="24"/>
          </w:rPr>
          <w:t>groups. Females were more likely to develop hypercholesterolemia than males. Education levels influenced risk, with those having no formal schooling or basic literacy at a lower risk, while secondary to high school education increased the risk of hypercholesterolemia compared to higher education</w:t>
        </w:r>
      </w:ins>
      <w:ins w:id="405" w:author="Mohammad Nayeem Hasan" w:date="2024-07-03T02:22:00Z" w16du:dateUtc="2024-07-02T20:22:00Z">
        <w:r>
          <w:rPr>
            <w:rFonts w:ascii="Times New Roman" w:hAnsi="Times New Roman" w:cs="Times New Roman"/>
            <w:sz w:val="24"/>
            <w:szCs w:val="24"/>
          </w:rPr>
          <w:t>al participants</w:t>
        </w:r>
      </w:ins>
      <w:ins w:id="406" w:author="Mohammad Nayeem Hasan" w:date="2024-07-03T02:18:00Z" w16du:dateUtc="2024-07-02T20:18:00Z">
        <w:r w:rsidRPr="00C34687">
          <w:rPr>
            <w:rFonts w:ascii="Times New Roman" w:hAnsi="Times New Roman" w:cs="Times New Roman"/>
            <w:sz w:val="24"/>
            <w:szCs w:val="24"/>
          </w:rPr>
          <w:t xml:space="preserve">. Married individuals had higher odds of hypertension than those unmarried. Lack of vigorous work activity raised the likelihood of hypercholesterolemia, absence of moderate activities heightened hyperglycemia risk, and not participating in active transportation increased </w:t>
        </w:r>
      </w:ins>
      <w:ins w:id="407" w:author="Mohammad Nayeem Hasan" w:date="2024-07-03T02:23:00Z" w16du:dateUtc="2024-07-02T20:23:00Z">
        <w:r>
          <w:rPr>
            <w:rFonts w:ascii="Times New Roman" w:hAnsi="Times New Roman" w:cs="Times New Roman"/>
            <w:sz w:val="24"/>
            <w:szCs w:val="24"/>
          </w:rPr>
          <w:t xml:space="preserve">odds of </w:t>
        </w:r>
      </w:ins>
      <w:ins w:id="408" w:author="Mohammad Nayeem Hasan" w:date="2024-07-03T02:18:00Z" w16du:dateUtc="2024-07-02T20:18:00Z">
        <w:r w:rsidRPr="00C34687">
          <w:rPr>
            <w:rFonts w:ascii="Times New Roman" w:hAnsi="Times New Roman" w:cs="Times New Roman"/>
            <w:sz w:val="24"/>
            <w:szCs w:val="24"/>
          </w:rPr>
          <w:t>hypertension. Additionally, obes</w:t>
        </w:r>
      </w:ins>
      <w:ins w:id="409" w:author="Mohammad Nayeem Hasan" w:date="2024-07-03T02:24:00Z" w16du:dateUtc="2024-07-02T20:24:00Z">
        <w:r>
          <w:rPr>
            <w:rFonts w:ascii="Times New Roman" w:hAnsi="Times New Roman" w:cs="Times New Roman"/>
            <w:sz w:val="24"/>
            <w:szCs w:val="24"/>
          </w:rPr>
          <w:t>e participants</w:t>
        </w:r>
      </w:ins>
      <w:ins w:id="410" w:author="Mohammad Nayeem Hasan" w:date="2024-07-03T02:18:00Z" w16du:dateUtc="2024-07-02T20:18:00Z">
        <w:r w:rsidRPr="00C34687">
          <w:rPr>
            <w:rFonts w:ascii="Times New Roman" w:hAnsi="Times New Roman" w:cs="Times New Roman"/>
            <w:sz w:val="24"/>
            <w:szCs w:val="24"/>
          </w:rPr>
          <w:t xml:space="preserve"> significantly elevated the risk of developing hypertension, hyperglycemia, and hypercholesterolemia compared to non-obes</w:t>
        </w:r>
      </w:ins>
      <w:ins w:id="411" w:author="Mohammad Nayeem Hasan" w:date="2024-07-03T02:24:00Z" w16du:dateUtc="2024-07-02T20:24:00Z">
        <w:r>
          <w:rPr>
            <w:rFonts w:ascii="Times New Roman" w:hAnsi="Times New Roman" w:cs="Times New Roman"/>
            <w:sz w:val="24"/>
            <w:szCs w:val="24"/>
          </w:rPr>
          <w:t>e</w:t>
        </w:r>
      </w:ins>
      <w:ins w:id="412" w:author="Mohammad Nayeem Hasan" w:date="2024-07-03T02:18:00Z" w16du:dateUtc="2024-07-02T20:18:00Z">
        <w:r w:rsidRPr="00C34687">
          <w:rPr>
            <w:rFonts w:ascii="Times New Roman" w:hAnsi="Times New Roman" w:cs="Times New Roman"/>
            <w:sz w:val="24"/>
            <w:szCs w:val="24"/>
          </w:rPr>
          <w:t>.</w:t>
        </w:r>
      </w:ins>
      <w:commentRangeStart w:id="413"/>
      <w:del w:id="414" w:author="Mohammad Nayeem Hasan" w:date="2024-07-03T02:18:00Z" w16du:dateUtc="2024-07-02T20:18:00Z">
        <w:r w:rsidR="00B33761" w:rsidDel="00C34687">
          <w:rPr>
            <w:rFonts w:ascii="Times New Roman" w:hAnsi="Times New Roman" w:cs="Times New Roman"/>
            <w:sz w:val="24"/>
            <w:szCs w:val="24"/>
          </w:rPr>
          <w:delText>In conclusion, t</w:delText>
        </w:r>
        <w:r w:rsidR="000F7DFE" w:rsidRPr="002732DD" w:rsidDel="00C34687">
          <w:rPr>
            <w:rFonts w:ascii="Times New Roman" w:hAnsi="Times New Roman" w:cs="Times New Roman"/>
            <w:sz w:val="24"/>
            <w:szCs w:val="24"/>
          </w:rPr>
          <w:delText>his study</w:delText>
        </w:r>
        <w:r w:rsidR="005F598D" w:rsidRPr="002732DD" w:rsidDel="00C34687">
          <w:rPr>
            <w:rFonts w:ascii="Times New Roman" w:hAnsi="Times New Roman" w:cs="Times New Roman"/>
            <w:sz w:val="24"/>
            <w:szCs w:val="24"/>
          </w:rPr>
          <w:delText xml:space="preserve"> identified the prevalence of major NCDs and their high-risk groups. </w:delText>
        </w:r>
      </w:del>
      <w:del w:id="415" w:author="Mohammad Nayeem Hasan" w:date="2024-07-03T01:38:00Z" w16du:dateUtc="2024-07-02T19:38:00Z">
        <w:r w:rsidR="000F7DFE" w:rsidRPr="002732DD" w:rsidDel="00EB0F8E">
          <w:rPr>
            <w:rFonts w:ascii="Times New Roman" w:hAnsi="Times New Roman" w:cs="Times New Roman"/>
            <w:sz w:val="24"/>
            <w:szCs w:val="24"/>
          </w:rPr>
          <w:delText xml:space="preserve">Common health risk factors such as </w:delText>
        </w:r>
      </w:del>
      <w:del w:id="416" w:author="Mohammad Nayeem Hasan" w:date="2024-07-03T01:34:00Z" w16du:dateUtc="2024-07-02T19:34:00Z">
        <w:r w:rsidR="000F7DFE" w:rsidRPr="002732DD" w:rsidDel="00110138">
          <w:rPr>
            <w:rFonts w:ascii="Times New Roman" w:hAnsi="Times New Roman" w:cs="Times New Roman"/>
            <w:sz w:val="24"/>
            <w:szCs w:val="24"/>
          </w:rPr>
          <w:delText>inadequate consumption of fruits and vegetables</w:delText>
        </w:r>
      </w:del>
      <w:del w:id="417" w:author="Mohammad Nayeem Hasan" w:date="2024-07-03T01:38:00Z" w16du:dateUtc="2024-07-02T19:38:00Z">
        <w:r w:rsidR="000F7DFE" w:rsidRPr="002732DD" w:rsidDel="00EB0F8E">
          <w:rPr>
            <w:rFonts w:ascii="Times New Roman" w:hAnsi="Times New Roman" w:cs="Times New Roman"/>
            <w:sz w:val="24"/>
            <w:szCs w:val="24"/>
          </w:rPr>
          <w:delText xml:space="preserve">, </w:delText>
        </w:r>
      </w:del>
      <w:del w:id="418" w:author="Mohammad Nayeem Hasan" w:date="2024-07-03T01:35:00Z" w16du:dateUtc="2024-07-02T19:35:00Z">
        <w:r w:rsidR="000F7DFE" w:rsidRPr="002732DD" w:rsidDel="00EB0F8E">
          <w:rPr>
            <w:rFonts w:ascii="Times New Roman" w:hAnsi="Times New Roman" w:cs="Times New Roman"/>
            <w:sz w:val="24"/>
            <w:szCs w:val="24"/>
          </w:rPr>
          <w:delText xml:space="preserve">tobacco use, low levels of physical activity, and abdominal obesity prevalent among adults </w:delText>
        </w:r>
      </w:del>
      <w:del w:id="419" w:author="Mohammad Nayeem Hasan" w:date="2024-07-03T01:39:00Z" w16du:dateUtc="2024-07-02T19:39:00Z">
        <w:r w:rsidR="000F7DFE" w:rsidRPr="002732DD" w:rsidDel="00EB0F8E">
          <w:rPr>
            <w:rFonts w:ascii="Times New Roman" w:hAnsi="Times New Roman" w:cs="Times New Roman"/>
            <w:sz w:val="24"/>
            <w:szCs w:val="24"/>
          </w:rPr>
          <w:delText>in S</w:delText>
        </w:r>
      </w:del>
      <w:del w:id="420" w:author="Mohammad Nayeem Hasan" w:date="2024-07-03T01:37:00Z" w16du:dateUtc="2024-07-02T19:37:00Z">
        <w:r w:rsidR="000F7DFE" w:rsidRPr="002732DD" w:rsidDel="00EB0F8E">
          <w:rPr>
            <w:rFonts w:ascii="Times New Roman" w:hAnsi="Times New Roman" w:cs="Times New Roman"/>
            <w:sz w:val="24"/>
            <w:szCs w:val="24"/>
          </w:rPr>
          <w:delText>outheast Asia</w:delText>
        </w:r>
      </w:del>
      <w:del w:id="421" w:author="Mohammad Nayeem Hasan" w:date="2024-07-03T01:39:00Z" w16du:dateUtc="2024-07-02T19:39:00Z">
        <w:r w:rsidR="000F7DFE" w:rsidRPr="002732DD" w:rsidDel="00EB0F8E">
          <w:rPr>
            <w:rFonts w:ascii="Times New Roman" w:hAnsi="Times New Roman" w:cs="Times New Roman"/>
            <w:sz w:val="24"/>
            <w:szCs w:val="24"/>
          </w:rPr>
          <w:delText>.</w:delText>
        </w:r>
      </w:del>
      <w:del w:id="422" w:author="Mohammad Nayeem Hasan" w:date="2024-07-03T02:18:00Z" w16du:dateUtc="2024-07-02T20:18:00Z">
        <w:r w:rsidR="000F7DFE" w:rsidRPr="002732DD" w:rsidDel="00C34687">
          <w:rPr>
            <w:rFonts w:ascii="Times New Roman" w:hAnsi="Times New Roman" w:cs="Times New Roman"/>
            <w:sz w:val="24"/>
            <w:szCs w:val="24"/>
          </w:rPr>
          <w:delText xml:space="preserve"> </w:delText>
        </w:r>
      </w:del>
    </w:p>
    <w:p w14:paraId="390B2B8E" w14:textId="08702894" w:rsidR="00744871" w:rsidRPr="00B33761" w:rsidRDefault="000F7DFE" w:rsidP="00B33761">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study outcomes advocate for both individual and collective program interventions, with a particular focus on elderly individuals, </w:t>
      </w:r>
      <w:ins w:id="423" w:author="Mohammad Nayeem Hasan" w:date="2024-07-03T01:39:00Z" w16du:dateUtc="2024-07-02T19:39:00Z">
        <w:r w:rsidR="00152BDF">
          <w:rPr>
            <w:rFonts w:ascii="Times New Roman" w:hAnsi="Times New Roman" w:cs="Times New Roman"/>
            <w:sz w:val="24"/>
            <w:szCs w:val="24"/>
          </w:rPr>
          <w:t xml:space="preserve">and </w:t>
        </w:r>
      </w:ins>
      <w:r w:rsidR="00025180">
        <w:rPr>
          <w:rFonts w:ascii="Times New Roman" w:hAnsi="Times New Roman" w:cs="Times New Roman"/>
          <w:sz w:val="24"/>
          <w:szCs w:val="24"/>
        </w:rPr>
        <w:t>female</w:t>
      </w:r>
      <w:del w:id="424" w:author="Mohammad Nayeem Hasan" w:date="2024-07-03T01:39:00Z" w16du:dateUtc="2024-07-02T19:39:00Z">
        <w:r w:rsidRPr="002732DD" w:rsidDel="00152BDF">
          <w:rPr>
            <w:rFonts w:ascii="Times New Roman" w:hAnsi="Times New Roman" w:cs="Times New Roman"/>
            <w:sz w:val="24"/>
            <w:szCs w:val="24"/>
          </w:rPr>
          <w:delText>, and urban</w:delText>
        </w:r>
      </w:del>
      <w:r w:rsidRPr="002732DD">
        <w:rPr>
          <w:rFonts w:ascii="Times New Roman" w:hAnsi="Times New Roman" w:cs="Times New Roman"/>
          <w:sz w:val="24"/>
          <w:szCs w:val="24"/>
        </w:rPr>
        <w:t xml:space="preserve"> populations. Moreover, the findings are poised to contribute significantly to the development of comprehensive national action plans aimed at mitigating the escalating burden of NCDs. Hence, a population-based approach utilizing the primary healthcare system is warranted for risk reduction, early detection, and treatment. </w:t>
      </w:r>
      <w:del w:id="425" w:author="Mohammad Nayeem Hasan" w:date="2024-07-03T01:44:00Z" w16du:dateUtc="2024-07-02T19:44:00Z">
        <w:r w:rsidRPr="002732DD" w:rsidDel="00152BDF">
          <w:rPr>
            <w:rFonts w:ascii="Times New Roman" w:hAnsi="Times New Roman" w:cs="Times New Roman"/>
            <w:sz w:val="24"/>
            <w:szCs w:val="24"/>
          </w:rPr>
          <w:delText>Given the substantial number of individuals already diagnosed with hypertension and diabetes, hospital-based strategies should also be considered.</w:delText>
        </w:r>
        <w:r w:rsidR="00B33761" w:rsidDel="00152BDF">
          <w:rPr>
            <w:rFonts w:ascii="Times New Roman" w:hAnsi="Times New Roman" w:cs="Times New Roman"/>
            <w:sz w:val="24"/>
            <w:szCs w:val="24"/>
          </w:rPr>
          <w:delText xml:space="preserve"> </w:delText>
        </w:r>
      </w:del>
      <w:r w:rsidR="005F598D" w:rsidRPr="002732DD">
        <w:rPr>
          <w:rFonts w:ascii="Times New Roman" w:hAnsi="Times New Roman" w:cs="Times New Roman"/>
          <w:sz w:val="24"/>
          <w:szCs w:val="24"/>
        </w:rPr>
        <w:t xml:space="preserve">Furthermore, non-health sectors should actively participate in preventive efforts targeting specific demographic groups, considering variations in risk factor distribution across </w:t>
      </w:r>
      <w:del w:id="426" w:author="Mohammad Nayeem Hasan" w:date="2024-07-03T01:46:00Z" w16du:dateUtc="2024-07-02T19:46:00Z">
        <w:r w:rsidR="005F598D" w:rsidRPr="002732DD" w:rsidDel="00EA1793">
          <w:rPr>
            <w:rFonts w:ascii="Times New Roman" w:hAnsi="Times New Roman" w:cs="Times New Roman"/>
            <w:sz w:val="24"/>
            <w:szCs w:val="24"/>
          </w:rPr>
          <w:delText>rural and urban areas</w:delText>
        </w:r>
      </w:del>
      <w:ins w:id="427" w:author="Mohammad Nayeem Hasan" w:date="2024-07-03T01:46:00Z" w16du:dateUtc="2024-07-02T19:46:00Z">
        <w:r w:rsidR="00EA1793">
          <w:rPr>
            <w:rFonts w:ascii="Times New Roman" w:hAnsi="Times New Roman" w:cs="Times New Roman"/>
            <w:sz w:val="24"/>
            <w:szCs w:val="24"/>
          </w:rPr>
          <w:t>regions</w:t>
        </w:r>
      </w:ins>
      <w:r w:rsidR="005F598D" w:rsidRPr="002732DD">
        <w:rPr>
          <w:rFonts w:ascii="Times New Roman" w:hAnsi="Times New Roman" w:cs="Times New Roman"/>
          <w:sz w:val="24"/>
          <w:szCs w:val="24"/>
        </w:rPr>
        <w:t xml:space="preserve">, as </w:t>
      </w:r>
      <w:r w:rsidR="005F598D" w:rsidRPr="002732DD">
        <w:rPr>
          <w:rFonts w:ascii="Times New Roman" w:hAnsi="Times New Roman" w:cs="Times New Roman"/>
          <w:sz w:val="24"/>
          <w:szCs w:val="24"/>
        </w:rPr>
        <w:lastRenderedPageBreak/>
        <w:t>well as by gender and socioeconomic status.</w:t>
      </w:r>
      <w:r w:rsidR="00E917B9" w:rsidRPr="002732DD">
        <w:rPr>
          <w:rFonts w:ascii="Times New Roman" w:hAnsi="Times New Roman" w:cs="Times New Roman"/>
          <w:sz w:val="24"/>
          <w:szCs w:val="24"/>
        </w:rPr>
        <w:t xml:space="preserve"> </w:t>
      </w:r>
      <w:del w:id="428" w:author="Mohammad Nayeem Hasan" w:date="2024-07-03T01:48:00Z" w16du:dateUtc="2024-07-02T19:48:00Z">
        <w:r w:rsidR="00E917B9" w:rsidRPr="002732DD" w:rsidDel="00EA1793">
          <w:rPr>
            <w:rFonts w:ascii="Times New Roman" w:hAnsi="Times New Roman" w:cs="Times New Roman"/>
            <w:sz w:val="24"/>
            <w:szCs w:val="24"/>
          </w:rPr>
          <w:delText>In addition, a</w:delText>
        </w:r>
        <w:r w:rsidR="005F598D" w:rsidRPr="002732DD" w:rsidDel="00EA1793">
          <w:rPr>
            <w:rFonts w:ascii="Times New Roman" w:hAnsi="Times New Roman" w:cs="Times New Roman"/>
            <w:sz w:val="24"/>
            <w:szCs w:val="24"/>
          </w:rPr>
          <w:delText xml:space="preserve"> primary strategy for alleviating the burden of NCD risk factors is to prevent or reduce modifiable risk factors, which could be more cost-effective than solely providing curative services. </w:delText>
        </w:r>
      </w:del>
      <w:r w:rsidR="005F598D" w:rsidRPr="002732DD">
        <w:rPr>
          <w:rFonts w:ascii="Times New Roman" w:hAnsi="Times New Roman" w:cs="Times New Roman"/>
          <w:sz w:val="24"/>
          <w:szCs w:val="24"/>
        </w:rPr>
        <w:t>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commentRangeEnd w:id="413"/>
      <w:r w:rsidR="00850661">
        <w:rPr>
          <w:rStyle w:val="CommentReference"/>
        </w:rPr>
        <w:commentReference w:id="413"/>
      </w:r>
    </w:p>
    <w:p w14:paraId="6275BD25" w14:textId="77777777" w:rsidR="003177F1" w:rsidDel="00110138" w:rsidRDefault="003177F1" w:rsidP="00744871">
      <w:pPr>
        <w:rPr>
          <w:del w:id="429" w:author="Mohammad Nayeem Hasan" w:date="2024-07-03T01:31:00Z" w16du:dateUtc="2024-07-02T19:31:00Z"/>
          <w:rFonts w:ascii="Times New Roman" w:hAnsi="Times New Roman" w:cs="Times New Roman"/>
          <w:b/>
          <w:sz w:val="24"/>
          <w:szCs w:val="24"/>
        </w:rPr>
      </w:pPr>
    </w:p>
    <w:p w14:paraId="099E9C32" w14:textId="77777777" w:rsidR="006D3C87" w:rsidRDefault="006D3C87" w:rsidP="00744871">
      <w:pPr>
        <w:rPr>
          <w:ins w:id="430" w:author="Mohammad Nayeem Hasan" w:date="2024-07-01T23:35:00Z" w16du:dateUtc="2024-07-01T17:35:00Z"/>
          <w:rFonts w:ascii="Times New Roman" w:hAnsi="Times New Roman" w:cs="Times New Roman"/>
          <w:b/>
          <w:sz w:val="24"/>
          <w:szCs w:val="24"/>
        </w:rPr>
      </w:pPr>
    </w:p>
    <w:p w14:paraId="35F22A0F" w14:textId="6CC98274"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7BD8602F" w14:textId="77777777" w:rsidR="003F6483" w:rsidRDefault="003F6483">
          <w:pPr>
            <w:autoSpaceDE w:val="0"/>
            <w:autoSpaceDN w:val="0"/>
            <w:ind w:hanging="640"/>
            <w:divId w:val="556283456"/>
            <w:rPr>
              <w:rFonts w:eastAsia="Times New Roman"/>
              <w:kern w:val="0"/>
              <w:sz w:val="24"/>
              <w:szCs w:val="24"/>
              <w14:ligatures w14:val="none"/>
            </w:rPr>
          </w:pPr>
          <w:r>
            <w:rPr>
              <w:rFonts w:eastAsia="Times New Roman"/>
            </w:rPr>
            <w:t>1</w:t>
          </w:r>
          <w:r>
            <w:rPr>
              <w:rFonts w:eastAsia="Times New Roman"/>
            </w:rPr>
            <w:tab/>
            <w:t>WHO. Noncommunicable diseases. 2023. https://www.who.int/news-room/fact-sheets/detail/noncommunicable-diseases (accessed Dec 2, 2023).</w:t>
          </w:r>
        </w:p>
        <w:p w14:paraId="36EEDB78" w14:textId="77777777" w:rsidR="003F6483" w:rsidRDefault="003F6483">
          <w:pPr>
            <w:autoSpaceDE w:val="0"/>
            <w:autoSpaceDN w:val="0"/>
            <w:ind w:hanging="640"/>
            <w:divId w:val="654770499"/>
            <w:rPr>
              <w:rFonts w:eastAsia="Times New Roman"/>
            </w:rPr>
          </w:pPr>
          <w:r>
            <w:rPr>
              <w:rFonts w:eastAsia="Times New Roman"/>
            </w:rPr>
            <w:t>2</w:t>
          </w:r>
          <w:r>
            <w:rPr>
              <w:rFonts w:eastAsia="Times New Roman"/>
            </w:rPr>
            <w:tab/>
            <w:t xml:space="preserve">Boutayeb A. The double burden of communicable and non-communicable diseases in developing countries. </w:t>
          </w:r>
          <w:r>
            <w:rPr>
              <w:rFonts w:eastAsia="Times New Roman"/>
              <w:i/>
              <w:iCs/>
            </w:rPr>
            <w:t xml:space="preserve">Trans R Soc Trop Med </w:t>
          </w:r>
          <w:proofErr w:type="spellStart"/>
          <w:r>
            <w:rPr>
              <w:rFonts w:eastAsia="Times New Roman"/>
              <w:i/>
              <w:iCs/>
            </w:rPr>
            <w:t>Hyg</w:t>
          </w:r>
          <w:proofErr w:type="spellEnd"/>
          <w:r>
            <w:rPr>
              <w:rFonts w:eastAsia="Times New Roman"/>
            </w:rPr>
            <w:t xml:space="preserve"> 2006; </w:t>
          </w:r>
          <w:r>
            <w:rPr>
              <w:rFonts w:eastAsia="Times New Roman"/>
              <w:b/>
              <w:bCs/>
            </w:rPr>
            <w:t>100</w:t>
          </w:r>
          <w:r>
            <w:rPr>
              <w:rFonts w:eastAsia="Times New Roman"/>
            </w:rPr>
            <w:t>: 191–9.</w:t>
          </w:r>
        </w:p>
        <w:p w14:paraId="04664FC2" w14:textId="77777777" w:rsidR="003F6483" w:rsidRDefault="003F6483">
          <w:pPr>
            <w:autoSpaceDE w:val="0"/>
            <w:autoSpaceDN w:val="0"/>
            <w:ind w:hanging="640"/>
            <w:divId w:val="1754932301"/>
            <w:rPr>
              <w:rFonts w:eastAsia="Times New Roman"/>
            </w:rPr>
          </w:pPr>
          <w:r>
            <w:rPr>
              <w:rFonts w:eastAsia="Times New Roman"/>
            </w:rPr>
            <w:t>3</w:t>
          </w:r>
          <w:r>
            <w:rPr>
              <w:rFonts w:eastAsia="Times New Roman"/>
            </w:rPr>
            <w:tab/>
            <w:t xml:space="preserve">Alwan A, MacLean DR, Riley LM, </w:t>
          </w:r>
          <w:r>
            <w:rPr>
              <w:rFonts w:eastAsia="Times New Roman"/>
              <w:i/>
              <w:iCs/>
            </w:rPr>
            <w:t>et al.</w:t>
          </w:r>
          <w:r>
            <w:rPr>
              <w:rFonts w:eastAsia="Times New Roman"/>
            </w:rPr>
            <w:t xml:space="preserve"> Monitoring and surveillance of chronic non-communicable diseases: progress and capacity in high-burden countries. </w:t>
          </w:r>
          <w:r>
            <w:rPr>
              <w:rFonts w:eastAsia="Times New Roman"/>
              <w:i/>
              <w:iCs/>
            </w:rPr>
            <w:t>Lancet</w:t>
          </w:r>
          <w:r>
            <w:rPr>
              <w:rFonts w:eastAsia="Times New Roman"/>
            </w:rPr>
            <w:t xml:space="preserve"> 2010; </w:t>
          </w:r>
          <w:r>
            <w:rPr>
              <w:rFonts w:eastAsia="Times New Roman"/>
              <w:b/>
              <w:bCs/>
            </w:rPr>
            <w:t>376</w:t>
          </w:r>
          <w:r>
            <w:rPr>
              <w:rFonts w:eastAsia="Times New Roman"/>
            </w:rPr>
            <w:t>: 1861–8.</w:t>
          </w:r>
        </w:p>
        <w:p w14:paraId="640E6BB0" w14:textId="77777777" w:rsidR="003F6483" w:rsidRDefault="003F6483">
          <w:pPr>
            <w:autoSpaceDE w:val="0"/>
            <w:autoSpaceDN w:val="0"/>
            <w:ind w:hanging="640"/>
            <w:divId w:val="1247691168"/>
            <w:rPr>
              <w:rFonts w:eastAsia="Times New Roman"/>
            </w:rPr>
          </w:pPr>
          <w:r>
            <w:rPr>
              <w:rFonts w:eastAsia="Times New Roman"/>
            </w:rPr>
            <w:t>4</w:t>
          </w:r>
          <w:r>
            <w:rPr>
              <w:rFonts w:eastAsia="Times New Roman"/>
            </w:rPr>
            <w:tab/>
            <w:t>WHO. Chronic Diseases-Core package. 2006.</w:t>
          </w:r>
        </w:p>
        <w:p w14:paraId="18463135" w14:textId="77777777" w:rsidR="003F6483" w:rsidRDefault="003F6483">
          <w:pPr>
            <w:autoSpaceDE w:val="0"/>
            <w:autoSpaceDN w:val="0"/>
            <w:ind w:hanging="640"/>
            <w:divId w:val="698629035"/>
            <w:rPr>
              <w:rFonts w:eastAsia="Times New Roman"/>
            </w:rPr>
          </w:pPr>
          <w:r>
            <w:rPr>
              <w:rFonts w:eastAsia="Times New Roman"/>
            </w:rPr>
            <w:t>5</w:t>
          </w:r>
          <w:r>
            <w:rPr>
              <w:rFonts w:eastAsia="Times New Roman"/>
            </w:rPr>
            <w:tab/>
            <w:t>WHO. Global status report on noncommunicable diseases 2014. 2014. https://www.who.int/publications/i/item/9789241564854 (accessed Nov 22, 2023).</w:t>
          </w:r>
        </w:p>
        <w:p w14:paraId="57DA71CE" w14:textId="77777777" w:rsidR="003F6483" w:rsidRDefault="003F6483">
          <w:pPr>
            <w:autoSpaceDE w:val="0"/>
            <w:autoSpaceDN w:val="0"/>
            <w:ind w:hanging="640"/>
            <w:divId w:val="88815621"/>
            <w:rPr>
              <w:rFonts w:eastAsia="Times New Roman"/>
            </w:rPr>
          </w:pPr>
          <w:r>
            <w:rPr>
              <w:rFonts w:eastAsia="Times New Roman"/>
            </w:rPr>
            <w:t>6</w:t>
          </w:r>
          <w:r>
            <w:rPr>
              <w:rFonts w:eastAsia="Times New Roman"/>
            </w:rPr>
            <w:tab/>
          </w:r>
          <w:proofErr w:type="spellStart"/>
          <w:r>
            <w:rPr>
              <w:rFonts w:eastAsia="Times New Roman"/>
            </w:rPr>
            <w:t>Atuahene</w:t>
          </w:r>
          <w:proofErr w:type="spellEnd"/>
          <w:r>
            <w:rPr>
              <w:rFonts w:eastAsia="Times New Roman"/>
            </w:rPr>
            <w:t xml:space="preserve"> M, </w:t>
          </w:r>
          <w:proofErr w:type="spellStart"/>
          <w:r>
            <w:rPr>
              <w:rFonts w:eastAsia="Times New Roman"/>
            </w:rPr>
            <w:t>Ganle</w:t>
          </w:r>
          <w:proofErr w:type="spellEnd"/>
          <w:r>
            <w:rPr>
              <w:rFonts w:eastAsia="Times New Roman"/>
            </w:rPr>
            <w:t xml:space="preserve"> JK, </w:t>
          </w:r>
          <w:proofErr w:type="spellStart"/>
          <w:r>
            <w:rPr>
              <w:rFonts w:eastAsia="Times New Roman"/>
            </w:rPr>
            <w:t>Adjuik</w:t>
          </w:r>
          <w:proofErr w:type="spellEnd"/>
          <w:r>
            <w:rPr>
              <w:rFonts w:eastAsia="Times New Roman"/>
            </w:rPr>
            <w:t xml:space="preserve"> M, </w:t>
          </w:r>
          <w:proofErr w:type="spellStart"/>
          <w:r>
            <w:rPr>
              <w:rFonts w:eastAsia="Times New Roman"/>
            </w:rPr>
            <w:t>Atuahene</w:t>
          </w:r>
          <w:proofErr w:type="spellEnd"/>
          <w:r>
            <w:rPr>
              <w:rFonts w:eastAsia="Times New Roman"/>
            </w:rPr>
            <w:t xml:space="preserve"> NF, </w:t>
          </w:r>
          <w:proofErr w:type="spellStart"/>
          <w:r>
            <w:rPr>
              <w:rFonts w:eastAsia="Times New Roman"/>
            </w:rPr>
            <w:t>Kampitib</w:t>
          </w:r>
          <w:proofErr w:type="spellEnd"/>
          <w:r>
            <w:rPr>
              <w:rFonts w:eastAsia="Times New Roman"/>
            </w:rPr>
            <w:t xml:space="preserve"> GB. Overweight and obesity prevalence among public servants in </w:t>
          </w:r>
          <w:proofErr w:type="spellStart"/>
          <w:r>
            <w:rPr>
              <w:rFonts w:eastAsia="Times New Roman"/>
            </w:rPr>
            <w:t>Nadowli</w:t>
          </w:r>
          <w:proofErr w:type="spellEnd"/>
          <w:r>
            <w:rPr>
              <w:rFonts w:eastAsia="Times New Roman"/>
            </w:rPr>
            <w:t xml:space="preserve"> district, Ghana, and associated risk factors: a cross-sectional study. </w:t>
          </w:r>
          <w:r>
            <w:rPr>
              <w:rFonts w:eastAsia="Times New Roman"/>
              <w:i/>
              <w:iCs/>
            </w:rPr>
            <w:t xml:space="preserve">BMC </w:t>
          </w:r>
          <w:proofErr w:type="spellStart"/>
          <w:r>
            <w:rPr>
              <w:rFonts w:eastAsia="Times New Roman"/>
              <w:i/>
              <w:iCs/>
            </w:rPr>
            <w:t>Obes</w:t>
          </w:r>
          <w:proofErr w:type="spellEnd"/>
          <w:r>
            <w:rPr>
              <w:rFonts w:eastAsia="Times New Roman"/>
            </w:rPr>
            <w:t xml:space="preserve"> 2017; </w:t>
          </w:r>
          <w:r>
            <w:rPr>
              <w:rFonts w:eastAsia="Times New Roman"/>
              <w:b/>
              <w:bCs/>
            </w:rPr>
            <w:t>4</w:t>
          </w:r>
          <w:r>
            <w:rPr>
              <w:rFonts w:eastAsia="Times New Roman"/>
            </w:rPr>
            <w:t>. DOI:10.1186/S40608-017-0153-5.</w:t>
          </w:r>
        </w:p>
        <w:p w14:paraId="724CC479" w14:textId="77777777" w:rsidR="003F6483" w:rsidRDefault="003F6483">
          <w:pPr>
            <w:autoSpaceDE w:val="0"/>
            <w:autoSpaceDN w:val="0"/>
            <w:ind w:hanging="640"/>
            <w:divId w:val="168255159"/>
            <w:rPr>
              <w:rFonts w:eastAsia="Times New Roman"/>
            </w:rPr>
          </w:pPr>
          <w:r>
            <w:rPr>
              <w:rFonts w:eastAsia="Times New Roman"/>
            </w:rPr>
            <w:t>7</w:t>
          </w:r>
          <w:r>
            <w:rPr>
              <w:rFonts w:eastAsia="Times New Roman"/>
            </w:rPr>
            <w:tab/>
          </w:r>
          <w:proofErr w:type="spellStart"/>
          <w:r>
            <w:rPr>
              <w:rFonts w:eastAsia="Times New Roman"/>
            </w:rPr>
            <w:t>Aboobakur</w:t>
          </w:r>
          <w:proofErr w:type="spellEnd"/>
          <w:r>
            <w:rPr>
              <w:rFonts w:eastAsia="Times New Roman"/>
            </w:rPr>
            <w:t xml:space="preserve"> M, Latheef A, Mohamed AJ, </w:t>
          </w:r>
          <w:r>
            <w:rPr>
              <w:rFonts w:eastAsia="Times New Roman"/>
              <w:i/>
              <w:iCs/>
            </w:rPr>
            <w:t>et al.</w:t>
          </w:r>
          <w:r>
            <w:rPr>
              <w:rFonts w:eastAsia="Times New Roman"/>
            </w:rPr>
            <w:t xml:space="preserve"> Surveillance for non-communicable disease risk factors in Maldives: results from the first STEPS survey in Male. </w:t>
          </w:r>
          <w:r>
            <w:rPr>
              <w:rFonts w:eastAsia="Times New Roman"/>
              <w:i/>
              <w:iCs/>
            </w:rPr>
            <w:t>Int J Public Health</w:t>
          </w:r>
          <w:r>
            <w:rPr>
              <w:rFonts w:eastAsia="Times New Roman"/>
            </w:rPr>
            <w:t xml:space="preserve"> 2010; </w:t>
          </w:r>
          <w:r>
            <w:rPr>
              <w:rFonts w:eastAsia="Times New Roman"/>
              <w:b/>
              <w:bCs/>
            </w:rPr>
            <w:t>55</w:t>
          </w:r>
          <w:r>
            <w:rPr>
              <w:rFonts w:eastAsia="Times New Roman"/>
            </w:rPr>
            <w:t>: 489–96.</w:t>
          </w:r>
        </w:p>
        <w:p w14:paraId="061A5198" w14:textId="77777777" w:rsidR="003F6483" w:rsidRDefault="003F6483">
          <w:pPr>
            <w:autoSpaceDE w:val="0"/>
            <w:autoSpaceDN w:val="0"/>
            <w:ind w:hanging="640"/>
            <w:divId w:val="1930769425"/>
            <w:rPr>
              <w:rFonts w:eastAsia="Times New Roman"/>
            </w:rPr>
          </w:pPr>
          <w:r>
            <w:rPr>
              <w:rFonts w:eastAsia="Times New Roman"/>
            </w:rPr>
            <w:t>8</w:t>
          </w:r>
          <w:r>
            <w:rPr>
              <w:rFonts w:eastAsia="Times New Roman"/>
            </w:rPr>
            <w:tab/>
            <w:t xml:space="preserve">Ahmed SM, Hadi A, Razzaque A, </w:t>
          </w:r>
          <w:r>
            <w:rPr>
              <w:rFonts w:eastAsia="Times New Roman"/>
              <w:i/>
              <w:iCs/>
            </w:rPr>
            <w:t>et al.</w:t>
          </w:r>
          <w:r>
            <w:rPr>
              <w:rFonts w:eastAsia="Times New Roman"/>
            </w:rPr>
            <w:t xml:space="preserve"> Clustering of chronic non-communicable disease risk factors among selected Asian populations: levels and determinants. </w:t>
          </w:r>
          <w:r>
            <w:rPr>
              <w:rFonts w:eastAsia="Times New Roman"/>
              <w:i/>
              <w:iCs/>
            </w:rPr>
            <w:t>Glob Health Action</w:t>
          </w:r>
          <w:r>
            <w:rPr>
              <w:rFonts w:eastAsia="Times New Roman"/>
            </w:rPr>
            <w:t xml:space="preserve"> 2009; </w:t>
          </w:r>
          <w:r>
            <w:rPr>
              <w:rFonts w:eastAsia="Times New Roman"/>
              <w:b/>
              <w:bCs/>
            </w:rPr>
            <w:t>2</w:t>
          </w:r>
          <w:r>
            <w:rPr>
              <w:rFonts w:eastAsia="Times New Roman"/>
            </w:rPr>
            <w:t>: 68–75.</w:t>
          </w:r>
        </w:p>
        <w:p w14:paraId="3AB8DC9B" w14:textId="77777777" w:rsidR="003F6483" w:rsidRDefault="003F6483">
          <w:pPr>
            <w:autoSpaceDE w:val="0"/>
            <w:autoSpaceDN w:val="0"/>
            <w:ind w:hanging="640"/>
            <w:divId w:val="1950233248"/>
            <w:rPr>
              <w:rFonts w:eastAsia="Times New Roman"/>
            </w:rPr>
          </w:pPr>
          <w:r>
            <w:rPr>
              <w:rFonts w:eastAsia="Times New Roman"/>
            </w:rPr>
            <w:t>9</w:t>
          </w:r>
          <w:r>
            <w:rPr>
              <w:rFonts w:eastAsia="Times New Roman"/>
            </w:rPr>
            <w:tab/>
            <w:t>WHO. Noncommunicable diseases - SEARO. 2023. https://www.who.int/southeastasia/health-topics/noncommunicable-diseases (accessed Dec 3, 2023).</w:t>
          </w:r>
        </w:p>
        <w:p w14:paraId="60F3FC79" w14:textId="77777777" w:rsidR="003F6483" w:rsidRDefault="003F6483">
          <w:pPr>
            <w:autoSpaceDE w:val="0"/>
            <w:autoSpaceDN w:val="0"/>
            <w:ind w:hanging="640"/>
            <w:divId w:val="9839932"/>
            <w:rPr>
              <w:rFonts w:eastAsia="Times New Roman"/>
            </w:rPr>
          </w:pPr>
          <w:r>
            <w:rPr>
              <w:rFonts w:eastAsia="Times New Roman"/>
            </w:rPr>
            <w:t>10</w:t>
          </w:r>
          <w:r>
            <w:rPr>
              <w:rFonts w:eastAsia="Times New Roman"/>
            </w:rPr>
            <w:tab/>
            <w:t xml:space="preserve">Mohammed Nawi A, Mohammad Z, </w:t>
          </w:r>
          <w:proofErr w:type="spellStart"/>
          <w:r>
            <w:rPr>
              <w:rFonts w:eastAsia="Times New Roman"/>
            </w:rPr>
            <w:t>Jetly</w:t>
          </w:r>
          <w:proofErr w:type="spellEnd"/>
          <w:r>
            <w:rPr>
              <w:rFonts w:eastAsia="Times New Roman"/>
            </w:rPr>
            <w:t xml:space="preserve"> K, </w:t>
          </w:r>
          <w:r>
            <w:rPr>
              <w:rFonts w:eastAsia="Times New Roman"/>
              <w:i/>
              <w:iCs/>
            </w:rPr>
            <w:t>et al.</w:t>
          </w:r>
          <w:r>
            <w:rPr>
              <w:rFonts w:eastAsia="Times New Roman"/>
            </w:rPr>
            <w:t xml:space="preserve"> The Prevalence and Risk Factors of Hypertension among the Urban Population in Southeast Asian Countries: A Systematic Review and Meta-Analysis. </w:t>
          </w:r>
          <w:r>
            <w:rPr>
              <w:rFonts w:eastAsia="Times New Roman"/>
              <w:i/>
              <w:iCs/>
            </w:rPr>
            <w:t xml:space="preserve">Int J </w:t>
          </w:r>
          <w:proofErr w:type="spellStart"/>
          <w:r>
            <w:rPr>
              <w:rFonts w:eastAsia="Times New Roman"/>
              <w:i/>
              <w:iCs/>
            </w:rPr>
            <w:t>Hypertens</w:t>
          </w:r>
          <w:proofErr w:type="spellEnd"/>
          <w:r>
            <w:rPr>
              <w:rFonts w:eastAsia="Times New Roman"/>
            </w:rPr>
            <w:t xml:space="preserve"> 2021; </w:t>
          </w:r>
          <w:r>
            <w:rPr>
              <w:rFonts w:eastAsia="Times New Roman"/>
              <w:b/>
              <w:bCs/>
            </w:rPr>
            <w:t>2021</w:t>
          </w:r>
          <w:r>
            <w:rPr>
              <w:rFonts w:eastAsia="Times New Roman"/>
            </w:rPr>
            <w:t>. DOI:10.1155/2021/6657003.</w:t>
          </w:r>
        </w:p>
        <w:p w14:paraId="0B29A9D1" w14:textId="77777777" w:rsidR="003F6483" w:rsidRDefault="003F6483">
          <w:pPr>
            <w:autoSpaceDE w:val="0"/>
            <w:autoSpaceDN w:val="0"/>
            <w:ind w:hanging="640"/>
            <w:divId w:val="476068880"/>
            <w:rPr>
              <w:rFonts w:eastAsia="Times New Roman"/>
            </w:rPr>
          </w:pPr>
          <w:r>
            <w:rPr>
              <w:rFonts w:eastAsia="Times New Roman"/>
            </w:rPr>
            <w:t>11</w:t>
          </w:r>
          <w:r>
            <w:rPr>
              <w:rFonts w:eastAsia="Times New Roman"/>
            </w:rPr>
            <w:tab/>
            <w:t xml:space="preserve">Neupane D, McLachlan CS, Sharma R, </w:t>
          </w:r>
          <w:r>
            <w:rPr>
              <w:rFonts w:eastAsia="Times New Roman"/>
              <w:i/>
              <w:iCs/>
            </w:rPr>
            <w:t>et al.</w:t>
          </w:r>
          <w:r>
            <w:rPr>
              <w:rFonts w:eastAsia="Times New Roman"/>
            </w:rPr>
            <w:t xml:space="preserve"> Prevalence of Hypertension in Member Countries of South Asian Association for Regional Cooperation (SAARC): Systematic Review and Meta-Analysis. </w:t>
          </w:r>
          <w:r>
            <w:rPr>
              <w:rFonts w:eastAsia="Times New Roman"/>
              <w:i/>
              <w:iCs/>
            </w:rPr>
            <w:t>Medicine</w:t>
          </w:r>
          <w:r>
            <w:rPr>
              <w:rFonts w:eastAsia="Times New Roman"/>
            </w:rPr>
            <w:t xml:space="preserve"> 2014; </w:t>
          </w:r>
          <w:r>
            <w:rPr>
              <w:rFonts w:eastAsia="Times New Roman"/>
              <w:b/>
              <w:bCs/>
            </w:rPr>
            <w:t>93</w:t>
          </w:r>
          <w:r>
            <w:rPr>
              <w:rFonts w:eastAsia="Times New Roman"/>
            </w:rPr>
            <w:t>. DOI:10.1097/MD.0000000000000074.</w:t>
          </w:r>
        </w:p>
        <w:p w14:paraId="58647411" w14:textId="77777777" w:rsidR="003F6483" w:rsidRDefault="003F6483">
          <w:pPr>
            <w:autoSpaceDE w:val="0"/>
            <w:autoSpaceDN w:val="0"/>
            <w:ind w:hanging="640"/>
            <w:divId w:val="1657488305"/>
            <w:rPr>
              <w:rFonts w:eastAsia="Times New Roman"/>
            </w:rPr>
          </w:pPr>
          <w:r>
            <w:rPr>
              <w:rFonts w:eastAsia="Times New Roman"/>
            </w:rPr>
            <w:t>12</w:t>
          </w:r>
          <w:r>
            <w:rPr>
              <w:rFonts w:eastAsia="Times New Roman"/>
            </w:rPr>
            <w:tab/>
            <w:t>Noncommunicable diseases - SEARO. https://www.who.int/southeastasia/health-topics/noncommunicable-diseases (accessed Feb 23, 2024).</w:t>
          </w:r>
        </w:p>
        <w:p w14:paraId="20C59269" w14:textId="77777777" w:rsidR="003F6483" w:rsidRDefault="003F6483">
          <w:pPr>
            <w:autoSpaceDE w:val="0"/>
            <w:autoSpaceDN w:val="0"/>
            <w:ind w:hanging="640"/>
            <w:divId w:val="871184700"/>
            <w:rPr>
              <w:rFonts w:eastAsia="Times New Roman"/>
            </w:rPr>
          </w:pPr>
          <w:r>
            <w:rPr>
              <w:rFonts w:eastAsia="Times New Roman"/>
            </w:rPr>
            <w:t>13</w:t>
          </w:r>
          <w:r>
            <w:rPr>
              <w:rFonts w:eastAsia="Times New Roman"/>
            </w:rPr>
            <w:tab/>
            <w:t xml:space="preserve">Biswas T, Townsend N, Gupta R Das, </w:t>
          </w:r>
          <w:r>
            <w:rPr>
              <w:rFonts w:eastAsia="Times New Roman"/>
              <w:i/>
              <w:iCs/>
            </w:rPr>
            <w:t>et al.</w:t>
          </w:r>
          <w:r>
            <w:rPr>
              <w:rFonts w:eastAsia="Times New Roman"/>
            </w:rPr>
            <w:t xml:space="preserve"> Clustering of metabolic and </w:t>
          </w:r>
          <w:proofErr w:type="spellStart"/>
          <w:r>
            <w:rPr>
              <w:rFonts w:eastAsia="Times New Roman"/>
            </w:rPr>
            <w:t>behavioural</w:t>
          </w:r>
          <w:proofErr w:type="spellEnd"/>
          <w:r>
            <w:rPr>
              <w:rFonts w:eastAsia="Times New Roman"/>
            </w:rPr>
            <w:t xml:space="preserve"> risk factors for cardiovascular diseases among the adult population in South and Southeast Asia: findings from WHO STEPS data.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100164.</w:t>
          </w:r>
        </w:p>
        <w:p w14:paraId="568E7EA4" w14:textId="77777777" w:rsidR="003F6483" w:rsidRDefault="003F6483">
          <w:pPr>
            <w:autoSpaceDE w:val="0"/>
            <w:autoSpaceDN w:val="0"/>
            <w:ind w:hanging="640"/>
            <w:divId w:val="1576161145"/>
            <w:rPr>
              <w:rFonts w:eastAsia="Times New Roman"/>
            </w:rPr>
          </w:pPr>
          <w:r>
            <w:rPr>
              <w:rFonts w:eastAsia="Times New Roman"/>
            </w:rPr>
            <w:t>14</w:t>
          </w:r>
          <w:r>
            <w:rPr>
              <w:rFonts w:eastAsia="Times New Roman"/>
            </w:rPr>
            <w:tab/>
            <w:t xml:space="preserve">Fritz M, </w:t>
          </w:r>
          <w:proofErr w:type="spellStart"/>
          <w:r>
            <w:rPr>
              <w:rFonts w:eastAsia="Times New Roman"/>
            </w:rPr>
            <w:t>Fromell</w:t>
          </w:r>
          <w:proofErr w:type="spellEnd"/>
          <w:r>
            <w:rPr>
              <w:rFonts w:eastAsia="Times New Roman"/>
            </w:rPr>
            <w:t xml:space="preserve"> H. How to dampen the surge of non-communicable diseases in Southeast Asia: insights from a systematic review and meta-analysis. </w:t>
          </w:r>
          <w:r>
            <w:rPr>
              <w:rFonts w:eastAsia="Times New Roman"/>
              <w:i/>
              <w:iCs/>
            </w:rPr>
            <w:t>Health Policy Plan</w:t>
          </w:r>
          <w:r>
            <w:rPr>
              <w:rFonts w:eastAsia="Times New Roman"/>
            </w:rPr>
            <w:t xml:space="preserve"> 2022; </w:t>
          </w:r>
          <w:r>
            <w:rPr>
              <w:rFonts w:eastAsia="Times New Roman"/>
              <w:b/>
              <w:bCs/>
            </w:rPr>
            <w:t>37</w:t>
          </w:r>
          <w:r>
            <w:rPr>
              <w:rFonts w:eastAsia="Times New Roman"/>
            </w:rPr>
            <w:t>: 152–67.</w:t>
          </w:r>
        </w:p>
        <w:p w14:paraId="339D31C5" w14:textId="77777777" w:rsidR="003F6483" w:rsidRDefault="003F6483">
          <w:pPr>
            <w:autoSpaceDE w:val="0"/>
            <w:autoSpaceDN w:val="0"/>
            <w:ind w:hanging="640"/>
            <w:divId w:val="337731900"/>
            <w:rPr>
              <w:rFonts w:eastAsia="Times New Roman"/>
            </w:rPr>
          </w:pPr>
          <w:r>
            <w:rPr>
              <w:rFonts w:eastAsia="Times New Roman"/>
            </w:rPr>
            <w:t>15</w:t>
          </w:r>
          <w:r>
            <w:rPr>
              <w:rFonts w:eastAsia="Times New Roman"/>
            </w:rPr>
            <w:tab/>
            <w:t xml:space="preserve">Dans A, Ng N, Varghese C, Tai ES, Firestone R, Bonita R. The rise of chronic non-communicable diseases in southeast Asia: Time for action. </w:t>
          </w:r>
          <w:r>
            <w:rPr>
              <w:rFonts w:eastAsia="Times New Roman"/>
              <w:i/>
              <w:iCs/>
            </w:rPr>
            <w:t>The Lancet</w:t>
          </w:r>
          <w:r>
            <w:rPr>
              <w:rFonts w:eastAsia="Times New Roman"/>
            </w:rPr>
            <w:t xml:space="preserve"> 2011; </w:t>
          </w:r>
          <w:r>
            <w:rPr>
              <w:rFonts w:eastAsia="Times New Roman"/>
              <w:b/>
              <w:bCs/>
            </w:rPr>
            <w:t>377</w:t>
          </w:r>
          <w:r>
            <w:rPr>
              <w:rFonts w:eastAsia="Times New Roman"/>
            </w:rPr>
            <w:t>: 680–9.</w:t>
          </w:r>
        </w:p>
        <w:p w14:paraId="308B2464" w14:textId="77777777" w:rsidR="003F6483" w:rsidRDefault="003F6483">
          <w:pPr>
            <w:autoSpaceDE w:val="0"/>
            <w:autoSpaceDN w:val="0"/>
            <w:ind w:hanging="640"/>
            <w:divId w:val="1709253426"/>
            <w:rPr>
              <w:rFonts w:eastAsia="Times New Roman"/>
            </w:rPr>
          </w:pPr>
          <w:r>
            <w:rPr>
              <w:rFonts w:eastAsia="Times New Roman"/>
            </w:rPr>
            <w:lastRenderedPageBreak/>
            <w:t>16</w:t>
          </w:r>
          <w:r>
            <w:rPr>
              <w:rFonts w:eastAsia="Times New Roman"/>
            </w:rPr>
            <w:tab/>
          </w:r>
          <w:proofErr w:type="spellStart"/>
          <w:r>
            <w:rPr>
              <w:rFonts w:eastAsia="Times New Roman"/>
            </w:rPr>
            <w:t>Meiqari</w:t>
          </w:r>
          <w:proofErr w:type="spellEnd"/>
          <w:r>
            <w:rPr>
              <w:rFonts w:eastAsia="Times New Roman"/>
            </w:rPr>
            <w:t xml:space="preserve"> L, Nguyen TPL, Essink D, Wright P, Scheele F. Strengthening human and physical infrastructure of primary healthcare settings to deliver hypertension care in Vietnam: a mixed-methods comparison of two provinces. </w:t>
          </w:r>
          <w:r>
            <w:rPr>
              <w:rFonts w:eastAsia="Times New Roman"/>
              <w:i/>
              <w:iCs/>
            </w:rPr>
            <w:t>Health Policy Plan</w:t>
          </w:r>
          <w:r>
            <w:rPr>
              <w:rFonts w:eastAsia="Times New Roman"/>
            </w:rPr>
            <w:t xml:space="preserve"> 2020; </w:t>
          </w:r>
          <w:r>
            <w:rPr>
              <w:rFonts w:eastAsia="Times New Roman"/>
              <w:b/>
              <w:bCs/>
            </w:rPr>
            <w:t>35</w:t>
          </w:r>
          <w:r>
            <w:rPr>
              <w:rFonts w:eastAsia="Times New Roman"/>
            </w:rPr>
            <w:t>: 918–30.</w:t>
          </w:r>
        </w:p>
        <w:p w14:paraId="64FFD14A" w14:textId="77777777" w:rsidR="003F6483" w:rsidRDefault="003F6483">
          <w:pPr>
            <w:autoSpaceDE w:val="0"/>
            <w:autoSpaceDN w:val="0"/>
            <w:ind w:hanging="640"/>
            <w:divId w:val="1009258578"/>
            <w:rPr>
              <w:rFonts w:eastAsia="Times New Roman"/>
            </w:rPr>
          </w:pPr>
          <w:r>
            <w:rPr>
              <w:rFonts w:eastAsia="Times New Roman"/>
            </w:rPr>
            <w:t>17</w:t>
          </w:r>
          <w:r>
            <w:rPr>
              <w:rFonts w:eastAsia="Times New Roman"/>
            </w:rPr>
            <w:tab/>
            <w:t>SEARO NCD Dashboard. https://searncddashboard.searo.who.int/NCDMortality (accessed Feb 22, 2024).</w:t>
          </w:r>
        </w:p>
        <w:p w14:paraId="450CF03B" w14:textId="77777777" w:rsidR="003F6483" w:rsidRDefault="003F6483">
          <w:pPr>
            <w:autoSpaceDE w:val="0"/>
            <w:autoSpaceDN w:val="0"/>
            <w:ind w:hanging="640"/>
            <w:divId w:val="565918566"/>
            <w:rPr>
              <w:rFonts w:eastAsia="Times New Roman"/>
            </w:rPr>
          </w:pPr>
          <w:r>
            <w:rPr>
              <w:rFonts w:eastAsia="Times New Roman"/>
            </w:rPr>
            <w:t>18</w:t>
          </w:r>
          <w:r>
            <w:rPr>
              <w:rFonts w:eastAsia="Times New Roman"/>
            </w:rPr>
            <w:tab/>
            <w:t xml:space="preserve">de Silva A, Varghese C, Amin MR, </w:t>
          </w:r>
          <w:r>
            <w:rPr>
              <w:rFonts w:eastAsia="Times New Roman"/>
              <w:i/>
              <w:iCs/>
            </w:rPr>
            <w:t>et al.</w:t>
          </w:r>
          <w:r>
            <w:rPr>
              <w:rFonts w:eastAsia="Times New Roman"/>
            </w:rPr>
            <w:t xml:space="preserve"> </w:t>
          </w:r>
          <w:proofErr w:type="gramStart"/>
          <w:r>
            <w:rPr>
              <w:rFonts w:eastAsia="Times New Roman"/>
            </w:rPr>
            <w:t>Non-communicable</w:t>
          </w:r>
          <w:proofErr w:type="gramEnd"/>
          <w:r>
            <w:rPr>
              <w:rFonts w:eastAsia="Times New Roman"/>
            </w:rPr>
            <w:t xml:space="preserve"> diseases in South-East Asia: journeying towards the SDG target. </w:t>
          </w:r>
          <w:r>
            <w:rPr>
              <w:rFonts w:eastAsia="Times New Roman"/>
              <w:i/>
              <w:iCs/>
            </w:rPr>
            <w:t>The Lancet Regional Health - Southeast Asia</w:t>
          </w:r>
          <w:r>
            <w:rPr>
              <w:rFonts w:eastAsia="Times New Roman"/>
            </w:rPr>
            <w:t xml:space="preserve"> 2023; </w:t>
          </w:r>
          <w:r>
            <w:rPr>
              <w:rFonts w:eastAsia="Times New Roman"/>
              <w:b/>
              <w:bCs/>
            </w:rPr>
            <w:t>18</w:t>
          </w:r>
          <w:r>
            <w:rPr>
              <w:rFonts w:eastAsia="Times New Roman"/>
            </w:rPr>
            <w:t xml:space="preserve">. </w:t>
          </w:r>
          <w:proofErr w:type="gramStart"/>
          <w:r>
            <w:rPr>
              <w:rFonts w:eastAsia="Times New Roman"/>
            </w:rPr>
            <w:t>DOI:10.1016/J.LANSEA</w:t>
          </w:r>
          <w:proofErr w:type="gramEnd"/>
          <w:r>
            <w:rPr>
              <w:rFonts w:eastAsia="Times New Roman"/>
            </w:rPr>
            <w:t>.2023.100305.</w:t>
          </w:r>
        </w:p>
        <w:p w14:paraId="1C68D3F0" w14:textId="77777777" w:rsidR="003F6483" w:rsidRDefault="003F6483">
          <w:pPr>
            <w:autoSpaceDE w:val="0"/>
            <w:autoSpaceDN w:val="0"/>
            <w:ind w:hanging="640"/>
            <w:divId w:val="1867789219"/>
            <w:rPr>
              <w:rFonts w:eastAsia="Times New Roman"/>
            </w:rPr>
          </w:pPr>
          <w:r>
            <w:rPr>
              <w:rFonts w:eastAsia="Times New Roman"/>
            </w:rPr>
            <w:t>19</w:t>
          </w:r>
          <w:r>
            <w:rPr>
              <w:rFonts w:eastAsia="Times New Roman"/>
            </w:rPr>
            <w:tab/>
            <w:t>WHO. Noncommunicable Disease Surveillance, Monitoring and Reporting. 2008. https://www.who.int/teams/noncommunicable-diseases/surveillance/systems-tools/steps (accessed Dec 2, 2023).</w:t>
          </w:r>
        </w:p>
        <w:p w14:paraId="7C97631E" w14:textId="77777777" w:rsidR="003F6483" w:rsidRDefault="003F6483">
          <w:pPr>
            <w:autoSpaceDE w:val="0"/>
            <w:autoSpaceDN w:val="0"/>
            <w:ind w:hanging="640"/>
            <w:divId w:val="1774864951"/>
            <w:rPr>
              <w:rFonts w:eastAsia="Times New Roman"/>
            </w:rPr>
          </w:pPr>
          <w:r>
            <w:rPr>
              <w:rFonts w:eastAsia="Times New Roman"/>
            </w:rPr>
            <w:t>20</w:t>
          </w:r>
          <w:r>
            <w:rPr>
              <w:rFonts w:eastAsia="Times New Roman"/>
            </w:rPr>
            <w:tab/>
            <w:t>About the 66th World Health Assembly. https://www3.paho.org/hq/index.php?option=com_content&amp;view=article&amp;id=8659:2013-66th-world-health-assembly&amp;Itemid=0&amp;lang=fr#gsc.tab=0 (accessed Dec 2, 2023).</w:t>
          </w:r>
        </w:p>
        <w:p w14:paraId="56C27A4C" w14:textId="77777777" w:rsidR="003F6483" w:rsidRDefault="003F6483">
          <w:pPr>
            <w:autoSpaceDE w:val="0"/>
            <w:autoSpaceDN w:val="0"/>
            <w:ind w:hanging="640"/>
            <w:divId w:val="626082453"/>
            <w:rPr>
              <w:rFonts w:eastAsia="Times New Roman"/>
            </w:rPr>
          </w:pPr>
          <w:r>
            <w:rPr>
              <w:rFonts w:eastAsia="Times New Roman"/>
            </w:rPr>
            <w:t>21</w:t>
          </w:r>
          <w:r>
            <w:rPr>
              <w:rFonts w:eastAsia="Times New Roman"/>
            </w:rPr>
            <w:tab/>
            <w:t xml:space="preserve">Riaz BK, Islam MZ, Islam ANMS, </w:t>
          </w:r>
          <w:r>
            <w:rPr>
              <w:rFonts w:eastAsia="Times New Roman"/>
              <w:i/>
              <w:iCs/>
            </w:rPr>
            <w:t>et al.</w:t>
          </w:r>
          <w:r>
            <w:rPr>
              <w:rFonts w:eastAsia="Times New Roman"/>
            </w:rPr>
            <w:t xml:space="preserve"> Risk factors for non-communicable diseases in Bangladesh: findings of the population-based cross-sectional national survey 2018. </w:t>
          </w:r>
          <w:r>
            <w:rPr>
              <w:rFonts w:eastAsia="Times New Roman"/>
              <w:i/>
              <w:iCs/>
            </w:rPr>
            <w:t>BMJ Open</w:t>
          </w:r>
          <w:r>
            <w:rPr>
              <w:rFonts w:eastAsia="Times New Roman"/>
            </w:rPr>
            <w:t xml:space="preserve"> 2020; </w:t>
          </w:r>
          <w:r>
            <w:rPr>
              <w:rFonts w:eastAsia="Times New Roman"/>
              <w:b/>
              <w:bCs/>
            </w:rPr>
            <w:t>10</w:t>
          </w:r>
          <w:r>
            <w:rPr>
              <w:rFonts w:eastAsia="Times New Roman"/>
            </w:rPr>
            <w:t>: 41334.</w:t>
          </w:r>
        </w:p>
        <w:p w14:paraId="7DDA8DF2" w14:textId="77777777" w:rsidR="003F6483" w:rsidRDefault="003F6483">
          <w:pPr>
            <w:autoSpaceDE w:val="0"/>
            <w:autoSpaceDN w:val="0"/>
            <w:ind w:hanging="640"/>
            <w:divId w:val="1630166208"/>
            <w:rPr>
              <w:rFonts w:eastAsia="Times New Roman"/>
            </w:rPr>
          </w:pPr>
          <w:r>
            <w:rPr>
              <w:rFonts w:eastAsia="Times New Roman"/>
            </w:rPr>
            <w:t>22</w:t>
          </w:r>
          <w:r>
            <w:rPr>
              <w:rFonts w:eastAsia="Times New Roman"/>
            </w:rPr>
            <w:tab/>
            <w:t xml:space="preserve">Zaman MM, Bhuiyan MR, Karim MN, </w:t>
          </w:r>
          <w:r>
            <w:rPr>
              <w:rFonts w:eastAsia="Times New Roman"/>
              <w:i/>
              <w:iCs/>
            </w:rPr>
            <w:t>et al.</w:t>
          </w:r>
          <w:r>
            <w:rPr>
              <w:rFonts w:eastAsia="Times New Roman"/>
            </w:rPr>
            <w:t xml:space="preserve"> Clustering of non-communicable diseases risk factors in Bangladeshi adults: An analysis of STEPS survey 2013. </w:t>
          </w:r>
          <w:r>
            <w:rPr>
              <w:rFonts w:eastAsia="Times New Roman"/>
              <w:i/>
              <w:iCs/>
            </w:rPr>
            <w:t>BMC Public Health</w:t>
          </w:r>
          <w:r>
            <w:rPr>
              <w:rFonts w:eastAsia="Times New Roman"/>
            </w:rPr>
            <w:t xml:space="preserve"> 2015; </w:t>
          </w:r>
          <w:r>
            <w:rPr>
              <w:rFonts w:eastAsia="Times New Roman"/>
              <w:b/>
              <w:bCs/>
            </w:rPr>
            <w:t>15</w:t>
          </w:r>
          <w:r>
            <w:rPr>
              <w:rFonts w:eastAsia="Times New Roman"/>
            </w:rPr>
            <w:t>: 1–9.</w:t>
          </w:r>
        </w:p>
        <w:p w14:paraId="44848309" w14:textId="77777777" w:rsidR="003F6483" w:rsidRDefault="003F6483">
          <w:pPr>
            <w:autoSpaceDE w:val="0"/>
            <w:autoSpaceDN w:val="0"/>
            <w:ind w:hanging="640"/>
            <w:divId w:val="2113090126"/>
            <w:rPr>
              <w:rFonts w:eastAsia="Times New Roman"/>
            </w:rPr>
          </w:pPr>
          <w:r>
            <w:rPr>
              <w:rFonts w:eastAsia="Times New Roman"/>
            </w:rPr>
            <w:t>23</w:t>
          </w:r>
          <w:r>
            <w:rPr>
              <w:rFonts w:eastAsia="Times New Roman"/>
            </w:rPr>
            <w:tab/>
          </w:r>
          <w:proofErr w:type="spellStart"/>
          <w:r>
            <w:rPr>
              <w:rFonts w:eastAsia="Times New Roman"/>
            </w:rPr>
            <w:t>Msyamboza</w:t>
          </w:r>
          <w:proofErr w:type="spellEnd"/>
          <w:r>
            <w:rPr>
              <w:rFonts w:eastAsia="Times New Roman"/>
            </w:rPr>
            <w:t xml:space="preserve"> KP, Ngwira B, </w:t>
          </w:r>
          <w:proofErr w:type="spellStart"/>
          <w:r>
            <w:rPr>
              <w:rFonts w:eastAsia="Times New Roman"/>
            </w:rPr>
            <w:t>Dzowela</w:t>
          </w:r>
          <w:proofErr w:type="spellEnd"/>
          <w:r>
            <w:rPr>
              <w:rFonts w:eastAsia="Times New Roman"/>
            </w:rPr>
            <w:t xml:space="preserve"> T, </w:t>
          </w:r>
          <w:r>
            <w:rPr>
              <w:rFonts w:eastAsia="Times New Roman"/>
              <w:i/>
              <w:iCs/>
            </w:rPr>
            <w:t>et al.</w:t>
          </w:r>
          <w:r>
            <w:rPr>
              <w:rFonts w:eastAsia="Times New Roman"/>
            </w:rPr>
            <w:t xml:space="preserve"> The Burden of Selected Chronic Non-Communicable Diseases and Their Risk Factors in Malawi: Nationwide STEPS Survey. </w:t>
          </w:r>
          <w:proofErr w:type="spellStart"/>
          <w:r>
            <w:rPr>
              <w:rFonts w:eastAsia="Times New Roman"/>
              <w:i/>
              <w:iCs/>
            </w:rPr>
            <w:t>PLoS</w:t>
          </w:r>
          <w:proofErr w:type="spellEnd"/>
          <w:r>
            <w:rPr>
              <w:rFonts w:eastAsia="Times New Roman"/>
              <w:i/>
              <w:iCs/>
            </w:rPr>
            <w:t xml:space="preserve"> One</w:t>
          </w:r>
          <w:r>
            <w:rPr>
              <w:rFonts w:eastAsia="Times New Roman"/>
            </w:rPr>
            <w:t xml:space="preserve"> 2011; </w:t>
          </w:r>
          <w:r>
            <w:rPr>
              <w:rFonts w:eastAsia="Times New Roman"/>
              <w:b/>
              <w:bCs/>
            </w:rPr>
            <w:t>6</w:t>
          </w:r>
          <w:r>
            <w:rPr>
              <w:rFonts w:eastAsia="Times New Roman"/>
            </w:rPr>
            <w:t>: e20316.</w:t>
          </w:r>
        </w:p>
        <w:p w14:paraId="2AA3CF81" w14:textId="77777777" w:rsidR="003F6483" w:rsidRDefault="003F6483">
          <w:pPr>
            <w:autoSpaceDE w:val="0"/>
            <w:autoSpaceDN w:val="0"/>
            <w:ind w:hanging="640"/>
            <w:divId w:val="1972704199"/>
            <w:rPr>
              <w:rFonts w:eastAsia="Times New Roman"/>
            </w:rPr>
          </w:pPr>
          <w:r>
            <w:rPr>
              <w:rFonts w:eastAsia="Times New Roman"/>
            </w:rPr>
            <w:t>24</w:t>
          </w:r>
          <w:r>
            <w:rPr>
              <w:rFonts w:eastAsia="Times New Roman"/>
            </w:rPr>
            <w:tab/>
            <w:t xml:space="preserve">Bista B, Dhimal M, Bhattarai S, </w:t>
          </w:r>
          <w:r>
            <w:rPr>
              <w:rFonts w:eastAsia="Times New Roman"/>
              <w:i/>
              <w:iCs/>
            </w:rPr>
            <w:t>et al.</w:t>
          </w:r>
          <w:r>
            <w:rPr>
              <w:rFonts w:eastAsia="Times New Roman"/>
            </w:rPr>
            <w:t xml:space="preserve"> Prevalence of non-communicable diseases risk factors and their determinants: Results from STEPS survey 2019, Nepal.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e0253605.</w:t>
          </w:r>
        </w:p>
        <w:p w14:paraId="695C5C88" w14:textId="77777777" w:rsidR="003F6483" w:rsidRDefault="003F6483">
          <w:pPr>
            <w:autoSpaceDE w:val="0"/>
            <w:autoSpaceDN w:val="0"/>
            <w:ind w:hanging="640"/>
            <w:divId w:val="455148859"/>
            <w:rPr>
              <w:rFonts w:eastAsia="Times New Roman"/>
            </w:rPr>
          </w:pPr>
          <w:r>
            <w:rPr>
              <w:rFonts w:eastAsia="Times New Roman"/>
            </w:rPr>
            <w:t>25</w:t>
          </w:r>
          <w:r>
            <w:rPr>
              <w:rFonts w:eastAsia="Times New Roman"/>
            </w:rPr>
            <w:tab/>
            <w:t>Data Catalog. https://extranet.who.int/ncdsmicrodata/index.php/catalog/?page=1&amp;ps=15 (accessed June 30, 2024).</w:t>
          </w:r>
        </w:p>
        <w:p w14:paraId="1756B0FD" w14:textId="77777777" w:rsidR="003F6483" w:rsidRDefault="003F6483">
          <w:pPr>
            <w:autoSpaceDE w:val="0"/>
            <w:autoSpaceDN w:val="0"/>
            <w:ind w:hanging="640"/>
            <w:divId w:val="1260137498"/>
            <w:rPr>
              <w:rFonts w:eastAsia="Times New Roman"/>
            </w:rPr>
          </w:pPr>
          <w:r>
            <w:rPr>
              <w:rFonts w:eastAsia="Times New Roman"/>
            </w:rPr>
            <w:t>26</w:t>
          </w:r>
          <w:r>
            <w:rPr>
              <w:rFonts w:eastAsia="Times New Roman"/>
            </w:rPr>
            <w:tab/>
            <w:t>WHO. Hypertension. 2023. https://www.who.int/news-room/fact-sheets/detail/hypertension (accessed Dec 4, 2023).</w:t>
          </w:r>
        </w:p>
        <w:p w14:paraId="73D09CBE" w14:textId="77777777" w:rsidR="003F6483" w:rsidRDefault="003F6483">
          <w:pPr>
            <w:autoSpaceDE w:val="0"/>
            <w:autoSpaceDN w:val="0"/>
            <w:ind w:hanging="640"/>
            <w:divId w:val="1320377523"/>
            <w:rPr>
              <w:rFonts w:eastAsia="Times New Roman"/>
            </w:rPr>
          </w:pPr>
          <w:r>
            <w:rPr>
              <w:rFonts w:eastAsia="Times New Roman"/>
            </w:rPr>
            <w:t>27</w:t>
          </w:r>
          <w:r>
            <w:rPr>
              <w:rFonts w:eastAsia="Times New Roman"/>
            </w:rPr>
            <w:tab/>
            <w:t>WHO. Diabetes. 2023. https://www.who.int/news-room/fact-sheets/detail/diabetes (accessed Dec 4, 2023).</w:t>
          </w:r>
        </w:p>
        <w:p w14:paraId="251A2620" w14:textId="77777777" w:rsidR="003F6483" w:rsidRDefault="003F6483">
          <w:pPr>
            <w:autoSpaceDE w:val="0"/>
            <w:autoSpaceDN w:val="0"/>
            <w:ind w:hanging="640"/>
            <w:divId w:val="1975329767"/>
            <w:rPr>
              <w:rFonts w:eastAsia="Times New Roman"/>
            </w:rPr>
          </w:pPr>
          <w:r>
            <w:rPr>
              <w:rFonts w:eastAsia="Times New Roman"/>
            </w:rPr>
            <w:t>28</w:t>
          </w:r>
          <w:r>
            <w:rPr>
              <w:rFonts w:eastAsia="Times New Roman"/>
            </w:rPr>
            <w:tab/>
            <w:t xml:space="preserve">Raised </w:t>
          </w:r>
          <w:proofErr w:type="gramStart"/>
          <w:r>
            <w:rPr>
              <w:rFonts w:eastAsia="Times New Roman"/>
            </w:rPr>
            <w:t>cholesterol</w:t>
          </w:r>
          <w:proofErr w:type="gramEnd"/>
          <w:r>
            <w:rPr>
              <w:rFonts w:eastAsia="Times New Roman"/>
            </w:rPr>
            <w:t>. https://www.who.int/data/gho/indicator-metadata-registry/imr-details/3236 (accessed Sept 2, 2024).</w:t>
          </w:r>
        </w:p>
        <w:p w14:paraId="77357243" w14:textId="77777777" w:rsidR="003F6483" w:rsidRDefault="003F6483">
          <w:pPr>
            <w:autoSpaceDE w:val="0"/>
            <w:autoSpaceDN w:val="0"/>
            <w:ind w:hanging="640"/>
            <w:divId w:val="966668001"/>
            <w:rPr>
              <w:rFonts w:eastAsia="Times New Roman"/>
            </w:rPr>
          </w:pPr>
          <w:r>
            <w:rPr>
              <w:rFonts w:eastAsia="Times New Roman"/>
            </w:rPr>
            <w:t>29</w:t>
          </w:r>
          <w:r>
            <w:rPr>
              <w:rFonts w:eastAsia="Times New Roman"/>
            </w:rPr>
            <w:tab/>
            <w:t xml:space="preserve">Tan TY, </w:t>
          </w:r>
          <w:proofErr w:type="spellStart"/>
          <w:r>
            <w:rPr>
              <w:rFonts w:eastAsia="Times New Roman"/>
            </w:rPr>
            <w:t>Lunke</w:t>
          </w:r>
          <w:proofErr w:type="spellEnd"/>
          <w:r>
            <w:rPr>
              <w:rFonts w:eastAsia="Times New Roman"/>
            </w:rPr>
            <w:t xml:space="preserve"> S, Chong B, </w:t>
          </w:r>
          <w:r>
            <w:rPr>
              <w:rFonts w:eastAsia="Times New Roman"/>
              <w:i/>
              <w:iCs/>
            </w:rPr>
            <w:t>et al.</w:t>
          </w:r>
          <w:r>
            <w:rPr>
              <w:rFonts w:eastAsia="Times New Roman"/>
            </w:rPr>
            <w:t xml:space="preserve"> A head-to-head evaluation of the diagnostic efficacy and costs of trio versus singleton exome sequencing analysis. </w:t>
          </w:r>
          <w:r>
            <w:rPr>
              <w:rFonts w:eastAsia="Times New Roman"/>
              <w:i/>
              <w:iCs/>
            </w:rPr>
            <w:t>European Journal of Human Genetics 2019 27:12</w:t>
          </w:r>
          <w:r>
            <w:rPr>
              <w:rFonts w:eastAsia="Times New Roman"/>
            </w:rPr>
            <w:t xml:space="preserve"> 2019; </w:t>
          </w:r>
          <w:r>
            <w:rPr>
              <w:rFonts w:eastAsia="Times New Roman"/>
              <w:b/>
              <w:bCs/>
            </w:rPr>
            <w:t>27</w:t>
          </w:r>
          <w:r>
            <w:rPr>
              <w:rFonts w:eastAsia="Times New Roman"/>
            </w:rPr>
            <w:t>: 1791–9.</w:t>
          </w:r>
        </w:p>
        <w:p w14:paraId="586D6FF8" w14:textId="77777777" w:rsidR="003F6483" w:rsidRDefault="003F6483">
          <w:pPr>
            <w:autoSpaceDE w:val="0"/>
            <w:autoSpaceDN w:val="0"/>
            <w:ind w:hanging="640"/>
            <w:divId w:val="258874967"/>
            <w:rPr>
              <w:rFonts w:eastAsia="Times New Roman"/>
            </w:rPr>
          </w:pPr>
          <w:r>
            <w:rPr>
              <w:rFonts w:eastAsia="Times New Roman"/>
            </w:rPr>
            <w:t>30</w:t>
          </w:r>
          <w:r>
            <w:rPr>
              <w:rFonts w:eastAsia="Times New Roman"/>
            </w:rPr>
            <w:tab/>
            <w:t xml:space="preserve">Hasan MN, Abdul Baker Chowdhury M, Jahan J, Jahan S, Ahmed NU, Uddin MJ. Cesarean delivery and early childhood diseases in Bangladesh: An analysis of Demographic and Health Survey (BDHS) and Multiple Indicator Cluster Survey (MICS). </w:t>
          </w:r>
          <w:proofErr w:type="spellStart"/>
          <w:r>
            <w:rPr>
              <w:rFonts w:eastAsia="Times New Roman"/>
              <w:i/>
              <w:iCs/>
            </w:rPr>
            <w:t>PLoS</w:t>
          </w:r>
          <w:proofErr w:type="spellEnd"/>
          <w:r>
            <w:rPr>
              <w:rFonts w:eastAsia="Times New Roman"/>
              <w:i/>
              <w:iCs/>
            </w:rPr>
            <w:t xml:space="preserve"> One</w:t>
          </w:r>
          <w:r>
            <w:rPr>
              <w:rFonts w:eastAsia="Times New Roman"/>
            </w:rPr>
            <w:t xml:space="preserve"> 2020; </w:t>
          </w:r>
          <w:r>
            <w:rPr>
              <w:rFonts w:eastAsia="Times New Roman"/>
              <w:b/>
              <w:bCs/>
            </w:rPr>
            <w:t>15</w:t>
          </w:r>
          <w:r>
            <w:rPr>
              <w:rFonts w:eastAsia="Times New Roman"/>
            </w:rPr>
            <w:t>: e0242864.</w:t>
          </w:r>
        </w:p>
        <w:p w14:paraId="796D7234" w14:textId="77777777" w:rsidR="003F6483" w:rsidRDefault="003F6483">
          <w:pPr>
            <w:autoSpaceDE w:val="0"/>
            <w:autoSpaceDN w:val="0"/>
            <w:ind w:hanging="640"/>
            <w:divId w:val="1297180228"/>
            <w:rPr>
              <w:rFonts w:eastAsia="Times New Roman"/>
            </w:rPr>
          </w:pPr>
          <w:r>
            <w:rPr>
              <w:rFonts w:eastAsia="Times New Roman"/>
            </w:rPr>
            <w:lastRenderedPageBreak/>
            <w:t>31</w:t>
          </w:r>
          <w:r>
            <w:rPr>
              <w:rFonts w:eastAsia="Times New Roman"/>
            </w:rPr>
            <w:tab/>
            <w:t xml:space="preserve">Hasan MN, Babu MR, Chowdhury MAB, </w:t>
          </w:r>
          <w:r>
            <w:rPr>
              <w:rFonts w:eastAsia="Times New Roman"/>
              <w:i/>
              <w:iCs/>
            </w:rPr>
            <w:t>et al.</w:t>
          </w:r>
          <w:r>
            <w:rPr>
              <w:rFonts w:eastAsia="Times New Roman"/>
            </w:rPr>
            <w:t xml:space="preserve">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2023; </w:t>
          </w:r>
          <w:r>
            <w:rPr>
              <w:rFonts w:eastAsia="Times New Roman"/>
              <w:b/>
              <w:bCs/>
            </w:rPr>
            <w:t>23</w:t>
          </w:r>
          <w:r>
            <w:rPr>
              <w:rFonts w:eastAsia="Times New Roman"/>
            </w:rPr>
            <w:t>: 1–13.</w:t>
          </w:r>
        </w:p>
        <w:p w14:paraId="76C3316B" w14:textId="77777777" w:rsidR="003F6483" w:rsidRDefault="003F6483">
          <w:pPr>
            <w:autoSpaceDE w:val="0"/>
            <w:autoSpaceDN w:val="0"/>
            <w:ind w:hanging="640"/>
            <w:divId w:val="1351488595"/>
            <w:rPr>
              <w:rFonts w:eastAsia="Times New Roman"/>
            </w:rPr>
          </w:pPr>
          <w:r>
            <w:rPr>
              <w:rFonts w:eastAsia="Times New Roman"/>
            </w:rPr>
            <w:t>32</w:t>
          </w:r>
          <w:r>
            <w:rPr>
              <w:rFonts w:eastAsia="Times New Roman"/>
            </w:rPr>
            <w:tab/>
            <w:t xml:space="preserve">Hasan MN, </w:t>
          </w:r>
          <w:proofErr w:type="spellStart"/>
          <w:r>
            <w:rPr>
              <w:rFonts w:eastAsia="Times New Roman"/>
            </w:rPr>
            <w:t>Tambuly</w:t>
          </w:r>
          <w:proofErr w:type="spellEnd"/>
          <w:r>
            <w:rPr>
              <w:rFonts w:eastAsia="Times New Roman"/>
            </w:rPr>
            <w:t xml:space="preserve"> S, Trisha KF, Haque MA, Chowdhury MAB, Uddin MJ. Knowledge of HIV/AIDS among married women in Bangladesh: analysis of three consecutive multiple indicator cluster surveys (MICS). </w:t>
          </w:r>
          <w:r>
            <w:rPr>
              <w:rFonts w:eastAsia="Times New Roman"/>
              <w:i/>
              <w:iCs/>
            </w:rPr>
            <w:t>AIDS Res Ther</w:t>
          </w:r>
          <w:r>
            <w:rPr>
              <w:rFonts w:eastAsia="Times New Roman"/>
            </w:rPr>
            <w:t xml:space="preserve"> 2022; </w:t>
          </w:r>
          <w:r>
            <w:rPr>
              <w:rFonts w:eastAsia="Times New Roman"/>
              <w:b/>
              <w:bCs/>
            </w:rPr>
            <w:t>19</w:t>
          </w:r>
          <w:r>
            <w:rPr>
              <w:rFonts w:eastAsia="Times New Roman"/>
            </w:rPr>
            <w:t>: 1–10.</w:t>
          </w:r>
        </w:p>
        <w:p w14:paraId="394BD1E1" w14:textId="77777777" w:rsidR="003F6483" w:rsidRDefault="003F6483">
          <w:pPr>
            <w:autoSpaceDE w:val="0"/>
            <w:autoSpaceDN w:val="0"/>
            <w:ind w:hanging="640"/>
            <w:divId w:val="2021737684"/>
            <w:rPr>
              <w:rFonts w:eastAsia="Times New Roman"/>
            </w:rPr>
          </w:pPr>
          <w:r>
            <w:rPr>
              <w:rFonts w:eastAsia="Times New Roman"/>
            </w:rPr>
            <w:t>33</w:t>
          </w:r>
          <w:r>
            <w:rPr>
              <w:rFonts w:eastAsia="Times New Roman"/>
            </w:rPr>
            <w:tab/>
            <w:t>SEA-NCD-91 Distribution: General WHO STEPS survey on risk factors for noncommunicable diseases Maldives, 2011. 2014.</w:t>
          </w:r>
        </w:p>
        <w:p w14:paraId="2CBF6FE5" w14:textId="77777777" w:rsidR="003F6483" w:rsidRDefault="003F6483">
          <w:pPr>
            <w:autoSpaceDE w:val="0"/>
            <w:autoSpaceDN w:val="0"/>
            <w:ind w:hanging="640"/>
            <w:divId w:val="86508229"/>
            <w:rPr>
              <w:rFonts w:eastAsia="Times New Roman"/>
            </w:rPr>
          </w:pPr>
          <w:r>
            <w:rPr>
              <w:rFonts w:eastAsia="Times New Roman"/>
            </w:rPr>
            <w:t>34</w:t>
          </w:r>
          <w:r>
            <w:rPr>
              <w:rFonts w:eastAsia="Times New Roman"/>
            </w:rPr>
            <w:tab/>
            <w:t>2015 STEPS Country Report Sri Lanka. https://www.who.int/publications/m/item/2015-steps-country-report-sri-lanka (accessed Feb 16, 2024).</w:t>
          </w:r>
        </w:p>
        <w:p w14:paraId="47345EC9" w14:textId="77777777" w:rsidR="003F6483" w:rsidRDefault="003F6483">
          <w:pPr>
            <w:autoSpaceDE w:val="0"/>
            <w:autoSpaceDN w:val="0"/>
            <w:ind w:hanging="640"/>
            <w:divId w:val="1398865967"/>
            <w:rPr>
              <w:rFonts w:eastAsia="Times New Roman"/>
            </w:rPr>
          </w:pPr>
          <w:r>
            <w:rPr>
              <w:rFonts w:eastAsia="Times New Roman"/>
            </w:rPr>
            <w:t>35</w:t>
          </w:r>
          <w:r>
            <w:rPr>
              <w:rFonts w:eastAsia="Times New Roman"/>
            </w:rPr>
            <w:tab/>
            <w:t>2014 STEPS Country Report Myanmar. https://www.who.int/publications/m/item/2014-steps-country-report-myanmar (accessed Feb 16, 2024).</w:t>
          </w:r>
        </w:p>
        <w:p w14:paraId="3F252082" w14:textId="77777777" w:rsidR="003F6483" w:rsidRDefault="003F6483">
          <w:pPr>
            <w:autoSpaceDE w:val="0"/>
            <w:autoSpaceDN w:val="0"/>
            <w:ind w:hanging="640"/>
            <w:divId w:val="1861776429"/>
            <w:rPr>
              <w:rFonts w:eastAsia="Times New Roman"/>
            </w:rPr>
          </w:pPr>
          <w:r>
            <w:rPr>
              <w:rFonts w:eastAsia="Times New Roman"/>
            </w:rPr>
            <w:t>36</w:t>
          </w:r>
          <w:r>
            <w:rPr>
              <w:rFonts w:eastAsia="Times New Roman"/>
            </w:rPr>
            <w:tab/>
            <w:t>Timor-Leste - STEPS 2014. https://extranet.who.int/ncdsmicrodata/index.php/catalog/687 (accessed Feb 16, 2024).</w:t>
          </w:r>
        </w:p>
        <w:p w14:paraId="0E5CECC0" w14:textId="77777777" w:rsidR="003F6483" w:rsidRDefault="003F6483">
          <w:pPr>
            <w:autoSpaceDE w:val="0"/>
            <w:autoSpaceDN w:val="0"/>
            <w:ind w:hanging="640"/>
            <w:divId w:val="227687396"/>
            <w:rPr>
              <w:rFonts w:eastAsia="Times New Roman"/>
            </w:rPr>
          </w:pPr>
          <w:r>
            <w:rPr>
              <w:rFonts w:eastAsia="Times New Roman"/>
            </w:rPr>
            <w:t>37</w:t>
          </w:r>
          <w:r>
            <w:rPr>
              <w:rFonts w:eastAsia="Times New Roman"/>
            </w:rPr>
            <w:tab/>
            <w:t>2018 STEPS Fact Sheet Bangladesh. https://www.who.int/bangladesh/about-us/publications-1/m/item/2018-steps-fact-sheet-bangladesh (accessed Feb 16, 2024).</w:t>
          </w:r>
        </w:p>
        <w:p w14:paraId="1DF34D35" w14:textId="77777777" w:rsidR="003F6483" w:rsidRDefault="003F6483">
          <w:pPr>
            <w:autoSpaceDE w:val="0"/>
            <w:autoSpaceDN w:val="0"/>
            <w:ind w:hanging="640"/>
            <w:divId w:val="396517960"/>
            <w:rPr>
              <w:rFonts w:eastAsia="Times New Roman"/>
            </w:rPr>
          </w:pPr>
          <w:r>
            <w:rPr>
              <w:rFonts w:eastAsia="Times New Roman"/>
            </w:rPr>
            <w:t>38</w:t>
          </w:r>
          <w:r>
            <w:rPr>
              <w:rFonts w:eastAsia="Times New Roman"/>
            </w:rPr>
            <w:tab/>
            <w:t>Nepal - STEPS 2019. https://extranet.who.int/ncdsmicrodata/index.php/catalog/771 (accessed Feb 16, 2024).</w:t>
          </w:r>
        </w:p>
        <w:p w14:paraId="19E59A5C" w14:textId="77777777" w:rsidR="003F6483" w:rsidRDefault="003F6483">
          <w:pPr>
            <w:autoSpaceDE w:val="0"/>
            <w:autoSpaceDN w:val="0"/>
            <w:ind w:hanging="640"/>
            <w:divId w:val="1482768230"/>
            <w:rPr>
              <w:rFonts w:eastAsia="Times New Roman"/>
            </w:rPr>
          </w:pPr>
          <w:r>
            <w:rPr>
              <w:rFonts w:eastAsia="Times New Roman"/>
            </w:rPr>
            <w:t>39</w:t>
          </w:r>
          <w:r>
            <w:rPr>
              <w:rFonts w:eastAsia="Times New Roman"/>
            </w:rPr>
            <w:tab/>
            <w:t xml:space="preserve">Gupta R Das, Chakraborty PA, Hossain MB. Association of household wealth and education level with hypertension and diabetes among adults in Bangladesh: a propensity score-based analysis. </w:t>
          </w:r>
          <w:r>
            <w:rPr>
              <w:rFonts w:eastAsia="Times New Roman"/>
              <w:i/>
              <w:iCs/>
            </w:rPr>
            <w:t>Tropical Medicine &amp; International Health</w:t>
          </w:r>
          <w:r>
            <w:rPr>
              <w:rFonts w:eastAsia="Times New Roman"/>
            </w:rPr>
            <w:t xml:space="preserve"> 2021; </w:t>
          </w:r>
          <w:r>
            <w:rPr>
              <w:rFonts w:eastAsia="Times New Roman"/>
              <w:b/>
              <w:bCs/>
            </w:rPr>
            <w:t>26</w:t>
          </w:r>
          <w:r>
            <w:rPr>
              <w:rFonts w:eastAsia="Times New Roman"/>
            </w:rPr>
            <w:t>: 1047–56.</w:t>
          </w:r>
        </w:p>
        <w:p w14:paraId="185F866E" w14:textId="77777777" w:rsidR="003F6483" w:rsidRDefault="003F6483">
          <w:pPr>
            <w:autoSpaceDE w:val="0"/>
            <w:autoSpaceDN w:val="0"/>
            <w:ind w:hanging="640"/>
            <w:divId w:val="1386837586"/>
            <w:rPr>
              <w:rFonts w:eastAsia="Times New Roman"/>
            </w:rPr>
          </w:pPr>
          <w:r>
            <w:rPr>
              <w:rFonts w:eastAsia="Times New Roman"/>
            </w:rPr>
            <w:t>40</w:t>
          </w:r>
          <w:r>
            <w:rPr>
              <w:rFonts w:eastAsia="Times New Roman"/>
            </w:rPr>
            <w:tab/>
          </w:r>
          <w:proofErr w:type="spellStart"/>
          <w:r>
            <w:rPr>
              <w:rFonts w:eastAsia="Times New Roman"/>
            </w:rPr>
            <w:t>Yokobori</w:t>
          </w:r>
          <w:proofErr w:type="spellEnd"/>
          <w:r>
            <w:rPr>
              <w:rFonts w:eastAsia="Times New Roman"/>
            </w:rPr>
            <w:t xml:space="preserve"> Y, Fukunaga A, Okawa S, </w:t>
          </w:r>
          <w:r>
            <w:rPr>
              <w:rFonts w:eastAsia="Times New Roman"/>
              <w:i/>
              <w:iCs/>
            </w:rPr>
            <w:t>et al.</w:t>
          </w:r>
          <w:r>
            <w:rPr>
              <w:rFonts w:eastAsia="Times New Roman"/>
            </w:rPr>
            <w:t xml:space="preserve"> Sex differences in the association between socioeconomic status and untreated hypertension among residents with hypertension in rural Khánh </w:t>
          </w:r>
          <w:proofErr w:type="spellStart"/>
          <w:r>
            <w:rPr>
              <w:rFonts w:eastAsia="Times New Roman"/>
            </w:rPr>
            <w:t>Hòa</w:t>
          </w:r>
          <w:proofErr w:type="spellEnd"/>
          <w:r>
            <w:rPr>
              <w:rFonts w:eastAsia="Times New Roman"/>
            </w:rPr>
            <w:t xml:space="preserve">, Vietnam: a post-hoc analysis.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2024; </w:t>
          </w:r>
          <w:r>
            <w:rPr>
              <w:rFonts w:eastAsia="Times New Roman"/>
              <w:b/>
              <w:bCs/>
            </w:rPr>
            <w:t>24</w:t>
          </w:r>
          <w:r>
            <w:rPr>
              <w:rFonts w:eastAsia="Times New Roman"/>
            </w:rPr>
            <w:t>: 1–9.</w:t>
          </w:r>
        </w:p>
        <w:p w14:paraId="23B4D69F" w14:textId="77777777" w:rsidR="003F6483" w:rsidRDefault="003F6483">
          <w:pPr>
            <w:autoSpaceDE w:val="0"/>
            <w:autoSpaceDN w:val="0"/>
            <w:ind w:hanging="640"/>
            <w:divId w:val="1300643869"/>
            <w:rPr>
              <w:rFonts w:eastAsia="Times New Roman"/>
            </w:rPr>
          </w:pPr>
          <w:r>
            <w:rPr>
              <w:rFonts w:eastAsia="Times New Roman"/>
            </w:rPr>
            <w:t>41</w:t>
          </w:r>
          <w:r>
            <w:rPr>
              <w:rFonts w:eastAsia="Times New Roman"/>
            </w:rPr>
            <w:tab/>
            <w:t xml:space="preserve">Segawa HK, Uematsu H, Dorji N, </w:t>
          </w:r>
          <w:r>
            <w:rPr>
              <w:rFonts w:eastAsia="Times New Roman"/>
              <w:i/>
              <w:iCs/>
            </w:rPr>
            <w:t>et al.</w:t>
          </w:r>
          <w:r>
            <w:rPr>
              <w:rFonts w:eastAsia="Times New Roman"/>
            </w:rPr>
            <w:t xml:space="preserve"> Gender with marital status, cultural differences, and vulnerability to hypertension: Findings from the national survey for noncommunicable disease risk factors and mental health using WHO STEPS in Bhutan.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e0256811.</w:t>
          </w:r>
        </w:p>
        <w:p w14:paraId="6B9A4F20" w14:textId="77777777" w:rsidR="003F6483" w:rsidRDefault="003F6483">
          <w:pPr>
            <w:autoSpaceDE w:val="0"/>
            <w:autoSpaceDN w:val="0"/>
            <w:ind w:hanging="640"/>
            <w:divId w:val="732505144"/>
            <w:rPr>
              <w:rFonts w:eastAsia="Times New Roman"/>
            </w:rPr>
          </w:pPr>
          <w:r>
            <w:rPr>
              <w:rFonts w:eastAsia="Times New Roman"/>
            </w:rPr>
            <w:t>42</w:t>
          </w:r>
          <w:r>
            <w:rPr>
              <w:rFonts w:eastAsia="Times New Roman"/>
            </w:rPr>
            <w:tab/>
          </w:r>
          <w:proofErr w:type="spellStart"/>
          <w:r>
            <w:rPr>
              <w:rFonts w:eastAsia="Times New Roman"/>
            </w:rPr>
            <w:t>Alfaqeeh</w:t>
          </w:r>
          <w:proofErr w:type="spellEnd"/>
          <w:r>
            <w:rPr>
              <w:rFonts w:eastAsia="Times New Roman"/>
            </w:rPr>
            <w:t xml:space="preserve"> M, </w:t>
          </w:r>
          <w:proofErr w:type="spellStart"/>
          <w:r>
            <w:rPr>
              <w:rFonts w:eastAsia="Times New Roman"/>
            </w:rPr>
            <w:t>Alfian</w:t>
          </w:r>
          <w:proofErr w:type="spellEnd"/>
          <w:r>
            <w:rPr>
              <w:rFonts w:eastAsia="Times New Roman"/>
            </w:rPr>
            <w:t xml:space="preserve"> SD, Abdulah R. Factors Associated with Hypertension Among Adults: A Cross-Sectional Analysis of the Indonesian Family Life Survey. </w:t>
          </w:r>
          <w:proofErr w:type="spellStart"/>
          <w:r>
            <w:rPr>
              <w:rFonts w:eastAsia="Times New Roman"/>
              <w:i/>
              <w:iCs/>
            </w:rPr>
            <w:t>Vasc</w:t>
          </w:r>
          <w:proofErr w:type="spellEnd"/>
          <w:r>
            <w:rPr>
              <w:rFonts w:eastAsia="Times New Roman"/>
              <w:i/>
              <w:iCs/>
            </w:rPr>
            <w:t xml:space="preserve"> Health Risk Manag</w:t>
          </w:r>
          <w:r>
            <w:rPr>
              <w:rFonts w:eastAsia="Times New Roman"/>
            </w:rPr>
            <w:t xml:space="preserve"> 2023; </w:t>
          </w:r>
          <w:r>
            <w:rPr>
              <w:rFonts w:eastAsia="Times New Roman"/>
              <w:b/>
              <w:bCs/>
            </w:rPr>
            <w:t>19</w:t>
          </w:r>
          <w:r>
            <w:rPr>
              <w:rFonts w:eastAsia="Times New Roman"/>
            </w:rPr>
            <w:t>: 827.</w:t>
          </w:r>
        </w:p>
        <w:p w14:paraId="19DA75C3" w14:textId="77777777" w:rsidR="003F6483" w:rsidRDefault="003F6483">
          <w:pPr>
            <w:autoSpaceDE w:val="0"/>
            <w:autoSpaceDN w:val="0"/>
            <w:ind w:hanging="640"/>
            <w:divId w:val="110637904"/>
            <w:rPr>
              <w:rFonts w:eastAsia="Times New Roman"/>
            </w:rPr>
          </w:pPr>
          <w:r>
            <w:rPr>
              <w:rFonts w:eastAsia="Times New Roman"/>
            </w:rPr>
            <w:t>43</w:t>
          </w:r>
          <w:r>
            <w:rPr>
              <w:rFonts w:eastAsia="Times New Roman"/>
            </w:rPr>
            <w:tab/>
            <w:t xml:space="preserve">Kokubo Y, Padmanabhan S, </w:t>
          </w:r>
          <w:proofErr w:type="spellStart"/>
          <w:r>
            <w:rPr>
              <w:rFonts w:eastAsia="Times New Roman"/>
            </w:rPr>
            <w:t>Iwashima</w:t>
          </w:r>
          <w:proofErr w:type="spellEnd"/>
          <w:r>
            <w:rPr>
              <w:rFonts w:eastAsia="Times New Roman"/>
            </w:rPr>
            <w:t xml:space="preserve"> Y, Yamagishi K, Goto A. Gene and environmental interactions according to the components of lifestyle modifications in hypertension guidelines. </w:t>
          </w:r>
          <w:r>
            <w:rPr>
              <w:rFonts w:eastAsia="Times New Roman"/>
              <w:i/>
              <w:iCs/>
            </w:rPr>
            <w:t>Environ Health Prev Med</w:t>
          </w:r>
          <w:r>
            <w:rPr>
              <w:rFonts w:eastAsia="Times New Roman"/>
            </w:rPr>
            <w:t xml:space="preserve"> 2019; </w:t>
          </w:r>
          <w:r>
            <w:rPr>
              <w:rFonts w:eastAsia="Times New Roman"/>
              <w:b/>
              <w:bCs/>
            </w:rPr>
            <w:t>24</w:t>
          </w:r>
          <w:r>
            <w:rPr>
              <w:rFonts w:eastAsia="Times New Roman"/>
            </w:rPr>
            <w:t>: 1–11.</w:t>
          </w:r>
        </w:p>
        <w:p w14:paraId="6CE48C7C" w14:textId="77777777" w:rsidR="003F6483" w:rsidRDefault="003F6483">
          <w:pPr>
            <w:autoSpaceDE w:val="0"/>
            <w:autoSpaceDN w:val="0"/>
            <w:ind w:hanging="640"/>
            <w:divId w:val="2030057751"/>
            <w:rPr>
              <w:rFonts w:eastAsia="Times New Roman"/>
            </w:rPr>
          </w:pPr>
          <w:r>
            <w:rPr>
              <w:rFonts w:eastAsia="Times New Roman"/>
            </w:rPr>
            <w:t>44</w:t>
          </w:r>
          <w:r>
            <w:rPr>
              <w:rFonts w:eastAsia="Times New Roman"/>
            </w:rPr>
            <w:tab/>
            <w:t xml:space="preserve">Rios FJ, Montezano AC, Camargo LL, </w:t>
          </w:r>
          <w:proofErr w:type="spellStart"/>
          <w:r>
            <w:rPr>
              <w:rFonts w:eastAsia="Times New Roman"/>
            </w:rPr>
            <w:t>Touyz</w:t>
          </w:r>
          <w:proofErr w:type="spellEnd"/>
          <w:r>
            <w:rPr>
              <w:rFonts w:eastAsia="Times New Roman"/>
            </w:rPr>
            <w:t xml:space="preserve"> RM. Impact of Environmental Factors on Hypertension and Associated Cardiovascular Disease. </w:t>
          </w:r>
          <w:r>
            <w:rPr>
              <w:rFonts w:eastAsia="Times New Roman"/>
              <w:i/>
              <w:iCs/>
            </w:rPr>
            <w:t>Canadian Journal of Cardiology</w:t>
          </w:r>
          <w:r>
            <w:rPr>
              <w:rFonts w:eastAsia="Times New Roman"/>
            </w:rPr>
            <w:t xml:space="preserve"> 2023; </w:t>
          </w:r>
          <w:r>
            <w:rPr>
              <w:rFonts w:eastAsia="Times New Roman"/>
              <w:b/>
              <w:bCs/>
            </w:rPr>
            <w:t>39</w:t>
          </w:r>
          <w:r>
            <w:rPr>
              <w:rFonts w:eastAsia="Times New Roman"/>
            </w:rPr>
            <w:t>: 1229–43.</w:t>
          </w:r>
        </w:p>
        <w:p w14:paraId="16EE584D" w14:textId="77777777" w:rsidR="003F6483" w:rsidRDefault="003F6483">
          <w:pPr>
            <w:autoSpaceDE w:val="0"/>
            <w:autoSpaceDN w:val="0"/>
            <w:ind w:hanging="640"/>
            <w:divId w:val="396169978"/>
            <w:rPr>
              <w:rFonts w:eastAsia="Times New Roman"/>
            </w:rPr>
          </w:pPr>
          <w:r>
            <w:rPr>
              <w:rFonts w:eastAsia="Times New Roman"/>
            </w:rPr>
            <w:t>45</w:t>
          </w:r>
          <w:r>
            <w:rPr>
              <w:rFonts w:eastAsia="Times New Roman"/>
            </w:rPr>
            <w:tab/>
            <w:t xml:space="preserve">Zambrano AK, Cadena-Ullauri S, Guevara-Ramírez P, </w:t>
          </w:r>
          <w:r>
            <w:rPr>
              <w:rFonts w:eastAsia="Times New Roman"/>
              <w:i/>
              <w:iCs/>
            </w:rPr>
            <w:t>et al.</w:t>
          </w:r>
          <w:r>
            <w:rPr>
              <w:rFonts w:eastAsia="Times New Roman"/>
            </w:rPr>
            <w:t xml:space="preserve"> Genetic diet interactions of ACE: the increased hypertension predisposition in the Latin American population. </w:t>
          </w:r>
          <w:r>
            <w:rPr>
              <w:rFonts w:eastAsia="Times New Roman"/>
              <w:i/>
              <w:iCs/>
            </w:rPr>
            <w:t xml:space="preserve">Front </w:t>
          </w:r>
          <w:proofErr w:type="spellStart"/>
          <w:r>
            <w:rPr>
              <w:rFonts w:eastAsia="Times New Roman"/>
              <w:i/>
              <w:iCs/>
            </w:rPr>
            <w:t>Nutr</w:t>
          </w:r>
          <w:proofErr w:type="spellEnd"/>
          <w:r>
            <w:rPr>
              <w:rFonts w:eastAsia="Times New Roman"/>
            </w:rPr>
            <w:t xml:space="preserve"> 2023; </w:t>
          </w:r>
          <w:r>
            <w:rPr>
              <w:rFonts w:eastAsia="Times New Roman"/>
              <w:b/>
              <w:bCs/>
            </w:rPr>
            <w:t>10</w:t>
          </w:r>
          <w:r>
            <w:rPr>
              <w:rFonts w:eastAsia="Times New Roman"/>
            </w:rPr>
            <w:t>: 1241017.</w:t>
          </w:r>
        </w:p>
        <w:p w14:paraId="50BE4123" w14:textId="77777777" w:rsidR="003F6483" w:rsidRDefault="003F6483">
          <w:pPr>
            <w:autoSpaceDE w:val="0"/>
            <w:autoSpaceDN w:val="0"/>
            <w:ind w:hanging="640"/>
            <w:divId w:val="223873088"/>
            <w:rPr>
              <w:rFonts w:eastAsia="Times New Roman"/>
            </w:rPr>
          </w:pPr>
          <w:r>
            <w:rPr>
              <w:rFonts w:eastAsia="Times New Roman"/>
            </w:rPr>
            <w:lastRenderedPageBreak/>
            <w:t>46</w:t>
          </w:r>
          <w:r>
            <w:rPr>
              <w:rFonts w:eastAsia="Times New Roman"/>
            </w:rPr>
            <w:tab/>
          </w:r>
          <w:proofErr w:type="spellStart"/>
          <w:r>
            <w:rPr>
              <w:rFonts w:eastAsia="Times New Roman"/>
            </w:rPr>
            <w:t>Ojangba</w:t>
          </w:r>
          <w:proofErr w:type="spellEnd"/>
          <w:r>
            <w:rPr>
              <w:rFonts w:eastAsia="Times New Roman"/>
            </w:rPr>
            <w:t xml:space="preserve"> T, Boamah S, Miao Y, </w:t>
          </w:r>
          <w:r>
            <w:rPr>
              <w:rFonts w:eastAsia="Times New Roman"/>
              <w:i/>
              <w:iCs/>
            </w:rPr>
            <w:t>et al.</w:t>
          </w:r>
          <w:r>
            <w:rPr>
              <w:rFonts w:eastAsia="Times New Roman"/>
            </w:rPr>
            <w:t xml:space="preserve"> Comprehensive effects of lifestyle reform, adherence, and related factors on hypertension control: A review. </w:t>
          </w:r>
          <w:r>
            <w:rPr>
              <w:rFonts w:eastAsia="Times New Roman"/>
              <w:i/>
              <w:iCs/>
            </w:rPr>
            <w:t>The Journal of Clinical Hypertension</w:t>
          </w:r>
          <w:r>
            <w:rPr>
              <w:rFonts w:eastAsia="Times New Roman"/>
            </w:rPr>
            <w:t xml:space="preserve"> 2023; </w:t>
          </w:r>
          <w:r>
            <w:rPr>
              <w:rFonts w:eastAsia="Times New Roman"/>
              <w:b/>
              <w:bCs/>
            </w:rPr>
            <w:t>25</w:t>
          </w:r>
          <w:r>
            <w:rPr>
              <w:rFonts w:eastAsia="Times New Roman"/>
            </w:rPr>
            <w:t>: 509.</w:t>
          </w:r>
        </w:p>
        <w:p w14:paraId="2DD5BA47" w14:textId="77777777" w:rsidR="003F6483" w:rsidRDefault="003F6483">
          <w:pPr>
            <w:autoSpaceDE w:val="0"/>
            <w:autoSpaceDN w:val="0"/>
            <w:ind w:hanging="640"/>
            <w:divId w:val="736636777"/>
            <w:rPr>
              <w:rFonts w:eastAsia="Times New Roman"/>
            </w:rPr>
          </w:pPr>
          <w:r>
            <w:rPr>
              <w:rFonts w:eastAsia="Times New Roman"/>
            </w:rPr>
            <w:t>47</w:t>
          </w:r>
          <w:r>
            <w:rPr>
              <w:rFonts w:eastAsia="Times New Roman"/>
            </w:rPr>
            <w:tab/>
            <w:t xml:space="preserve">Ibrahim MM, Damasceno A. Hypertension in developing countries. </w:t>
          </w:r>
          <w:r>
            <w:rPr>
              <w:rFonts w:eastAsia="Times New Roman"/>
              <w:i/>
              <w:iCs/>
            </w:rPr>
            <w:t>Lancet</w:t>
          </w:r>
          <w:r>
            <w:rPr>
              <w:rFonts w:eastAsia="Times New Roman"/>
            </w:rPr>
            <w:t xml:space="preserve"> 2012; </w:t>
          </w:r>
          <w:r>
            <w:rPr>
              <w:rFonts w:eastAsia="Times New Roman"/>
              <w:b/>
              <w:bCs/>
            </w:rPr>
            <w:t>380</w:t>
          </w:r>
          <w:r>
            <w:rPr>
              <w:rFonts w:eastAsia="Times New Roman"/>
            </w:rPr>
            <w:t>: 611–9.</w:t>
          </w:r>
        </w:p>
        <w:p w14:paraId="7B57F21B" w14:textId="77777777" w:rsidR="003F6483" w:rsidRDefault="003F6483">
          <w:pPr>
            <w:autoSpaceDE w:val="0"/>
            <w:autoSpaceDN w:val="0"/>
            <w:ind w:hanging="640"/>
            <w:divId w:val="806313210"/>
            <w:rPr>
              <w:rFonts w:eastAsia="Times New Roman"/>
            </w:rPr>
          </w:pPr>
          <w:r>
            <w:rPr>
              <w:rFonts w:eastAsia="Times New Roman"/>
            </w:rPr>
            <w:t>48</w:t>
          </w:r>
          <w:r>
            <w:rPr>
              <w:rFonts w:eastAsia="Times New Roman"/>
            </w:rPr>
            <w:tab/>
            <w:t>India Hypertension Control Initiative (IHCI), 2021. https://www.who.int/southeastasia/internal-publications-detail/india-hypertension-control-initiative-(ihci)-2021 (accessed Feb 22, 2024).</w:t>
          </w:r>
        </w:p>
        <w:p w14:paraId="77EFFE7A" w14:textId="77777777" w:rsidR="003F6483" w:rsidRDefault="003F6483">
          <w:pPr>
            <w:autoSpaceDE w:val="0"/>
            <w:autoSpaceDN w:val="0"/>
            <w:ind w:hanging="640"/>
            <w:divId w:val="1614749662"/>
            <w:rPr>
              <w:rFonts w:eastAsia="Times New Roman"/>
            </w:rPr>
          </w:pPr>
          <w:r>
            <w:rPr>
              <w:rFonts w:eastAsia="Times New Roman"/>
            </w:rPr>
            <w:t>49</w:t>
          </w:r>
          <w:r>
            <w:rPr>
              <w:rFonts w:eastAsia="Times New Roman"/>
            </w:rPr>
            <w:tab/>
            <w:t>HYPERTENSION CARE IN THAILAND</w:t>
          </w:r>
          <w:proofErr w:type="gramStart"/>
          <w:r>
            <w:rPr>
              <w:rFonts w:eastAsia="Times New Roman"/>
            </w:rPr>
            <w:t>. .</w:t>
          </w:r>
          <w:proofErr w:type="gramEnd"/>
        </w:p>
        <w:p w14:paraId="4D027426" w14:textId="77777777" w:rsidR="003F6483" w:rsidRDefault="003F6483">
          <w:pPr>
            <w:autoSpaceDE w:val="0"/>
            <w:autoSpaceDN w:val="0"/>
            <w:ind w:hanging="640"/>
            <w:divId w:val="288166572"/>
            <w:rPr>
              <w:rFonts w:eastAsia="Times New Roman"/>
            </w:rPr>
          </w:pPr>
          <w:r>
            <w:rPr>
              <w:rFonts w:eastAsia="Times New Roman"/>
            </w:rPr>
            <w:t>50</w:t>
          </w:r>
          <w:r>
            <w:rPr>
              <w:rFonts w:eastAsia="Times New Roman"/>
            </w:rPr>
            <w:tab/>
            <w:t xml:space="preserve">Jayawardena R, Ranasinghe P, Byrne NM, Soares MJ, </w:t>
          </w:r>
          <w:proofErr w:type="spellStart"/>
          <w:r>
            <w:rPr>
              <w:rFonts w:eastAsia="Times New Roman"/>
            </w:rPr>
            <w:t>Katulanda</w:t>
          </w:r>
          <w:proofErr w:type="spellEnd"/>
          <w:r>
            <w:rPr>
              <w:rFonts w:eastAsia="Times New Roman"/>
            </w:rPr>
            <w:t xml:space="preserve"> P, Hills AP. Prevalence and trends of the diabetes epidemic in South Asia: A systematic review and meta-analysis. </w:t>
          </w:r>
          <w:r>
            <w:rPr>
              <w:rFonts w:eastAsia="Times New Roman"/>
              <w:i/>
              <w:iCs/>
            </w:rPr>
            <w:t>BMC Public Health</w:t>
          </w:r>
          <w:r>
            <w:rPr>
              <w:rFonts w:eastAsia="Times New Roman"/>
            </w:rPr>
            <w:t xml:space="preserve"> 2012; </w:t>
          </w:r>
          <w:r>
            <w:rPr>
              <w:rFonts w:eastAsia="Times New Roman"/>
              <w:b/>
              <w:bCs/>
            </w:rPr>
            <w:t>12</w:t>
          </w:r>
          <w:r>
            <w:rPr>
              <w:rFonts w:eastAsia="Times New Roman"/>
            </w:rPr>
            <w:t>: 1–11.</w:t>
          </w:r>
        </w:p>
        <w:p w14:paraId="722EA9F2" w14:textId="77777777" w:rsidR="003F6483" w:rsidRDefault="003F6483">
          <w:pPr>
            <w:autoSpaceDE w:val="0"/>
            <w:autoSpaceDN w:val="0"/>
            <w:ind w:hanging="640"/>
            <w:divId w:val="1537235128"/>
            <w:rPr>
              <w:rFonts w:eastAsia="Times New Roman"/>
            </w:rPr>
          </w:pPr>
          <w:r>
            <w:rPr>
              <w:rFonts w:eastAsia="Times New Roman"/>
            </w:rPr>
            <w:t>51</w:t>
          </w:r>
          <w:r>
            <w:rPr>
              <w:rFonts w:eastAsia="Times New Roman"/>
            </w:rPr>
            <w:tab/>
            <w:t xml:space="preserve">Islam A, Zaffar Tahir M. Health sector reform in South Asia: New challenges and constraints. </w:t>
          </w:r>
          <w:r>
            <w:rPr>
              <w:rFonts w:eastAsia="Times New Roman"/>
              <w:i/>
              <w:iCs/>
            </w:rPr>
            <w:t>Health Policy (New York)</w:t>
          </w:r>
          <w:r>
            <w:rPr>
              <w:rFonts w:eastAsia="Times New Roman"/>
            </w:rPr>
            <w:t xml:space="preserve"> 2002; </w:t>
          </w:r>
          <w:r>
            <w:rPr>
              <w:rFonts w:eastAsia="Times New Roman"/>
              <w:b/>
              <w:bCs/>
            </w:rPr>
            <w:t>60</w:t>
          </w:r>
          <w:r>
            <w:rPr>
              <w:rFonts w:eastAsia="Times New Roman"/>
            </w:rPr>
            <w:t>: 151–69.</w:t>
          </w:r>
        </w:p>
        <w:p w14:paraId="033AA872" w14:textId="77777777" w:rsidR="003F6483" w:rsidRDefault="003F6483">
          <w:pPr>
            <w:autoSpaceDE w:val="0"/>
            <w:autoSpaceDN w:val="0"/>
            <w:ind w:hanging="640"/>
            <w:divId w:val="1290669527"/>
            <w:rPr>
              <w:rFonts w:eastAsia="Times New Roman"/>
            </w:rPr>
          </w:pPr>
          <w:r>
            <w:rPr>
              <w:rFonts w:eastAsia="Times New Roman"/>
            </w:rPr>
            <w:t>52</w:t>
          </w:r>
          <w:r>
            <w:rPr>
              <w:rFonts w:eastAsia="Times New Roman"/>
            </w:rPr>
            <w:tab/>
            <w:t xml:space="preserve">Ramachandran A, Snehalatha C, Kapur A, </w:t>
          </w:r>
          <w:r>
            <w:rPr>
              <w:rFonts w:eastAsia="Times New Roman"/>
              <w:i/>
              <w:iCs/>
            </w:rPr>
            <w:t>et al.</w:t>
          </w:r>
          <w:r>
            <w:rPr>
              <w:rFonts w:eastAsia="Times New Roman"/>
            </w:rPr>
            <w:t xml:space="preserve"> High prevalence of diabetes and impaired glucose tolerance in India: National Urban Diabetes Survey. </w:t>
          </w:r>
          <w:proofErr w:type="spellStart"/>
          <w:r>
            <w:rPr>
              <w:rFonts w:eastAsia="Times New Roman"/>
              <w:i/>
              <w:iCs/>
            </w:rPr>
            <w:t>Diabetologia</w:t>
          </w:r>
          <w:proofErr w:type="spellEnd"/>
          <w:r>
            <w:rPr>
              <w:rFonts w:eastAsia="Times New Roman"/>
            </w:rPr>
            <w:t xml:space="preserve"> 2001; </w:t>
          </w:r>
          <w:r>
            <w:rPr>
              <w:rFonts w:eastAsia="Times New Roman"/>
              <w:b/>
              <w:bCs/>
            </w:rPr>
            <w:t>44</w:t>
          </w:r>
          <w:r>
            <w:rPr>
              <w:rFonts w:eastAsia="Times New Roman"/>
            </w:rPr>
            <w:t>: 1094–101.</w:t>
          </w:r>
        </w:p>
        <w:p w14:paraId="7C5CD6E1" w14:textId="77777777" w:rsidR="003F6483" w:rsidRDefault="003F6483">
          <w:pPr>
            <w:autoSpaceDE w:val="0"/>
            <w:autoSpaceDN w:val="0"/>
            <w:ind w:hanging="640"/>
            <w:divId w:val="672337629"/>
            <w:rPr>
              <w:rFonts w:eastAsia="Times New Roman"/>
            </w:rPr>
          </w:pPr>
          <w:r>
            <w:rPr>
              <w:rFonts w:eastAsia="Times New Roman"/>
            </w:rPr>
            <w:t>53</w:t>
          </w:r>
          <w:r>
            <w:rPr>
              <w:rFonts w:eastAsia="Times New Roman"/>
            </w:rPr>
            <w:tab/>
            <w:t xml:space="preserve">Das U, Kar N. Prevalence and risk factor of diabetes among the elderly people in West Bengal: evidence-based LASI 1st wave.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2023; </w:t>
          </w:r>
          <w:r>
            <w:rPr>
              <w:rFonts w:eastAsia="Times New Roman"/>
              <w:b/>
              <w:bCs/>
            </w:rPr>
            <w:t>23</w:t>
          </w:r>
          <w:r>
            <w:rPr>
              <w:rFonts w:eastAsia="Times New Roman"/>
            </w:rPr>
            <w:t>. DOI:10.1186/s12902-023-01421-3.</w:t>
          </w:r>
        </w:p>
        <w:p w14:paraId="10AC8229" w14:textId="77777777" w:rsidR="003F6483" w:rsidRDefault="003F6483">
          <w:pPr>
            <w:autoSpaceDE w:val="0"/>
            <w:autoSpaceDN w:val="0"/>
            <w:ind w:hanging="640"/>
            <w:divId w:val="587037836"/>
            <w:rPr>
              <w:rFonts w:eastAsia="Times New Roman"/>
            </w:rPr>
          </w:pPr>
          <w:r>
            <w:rPr>
              <w:rFonts w:eastAsia="Times New Roman"/>
            </w:rPr>
            <w:t>54</w:t>
          </w:r>
          <w:r>
            <w:rPr>
              <w:rFonts w:eastAsia="Times New Roman"/>
            </w:rPr>
            <w:tab/>
          </w:r>
          <w:proofErr w:type="spellStart"/>
          <w:r>
            <w:rPr>
              <w:rFonts w:eastAsia="Times New Roman"/>
            </w:rPr>
            <w:t>Rannan</w:t>
          </w:r>
          <w:proofErr w:type="spellEnd"/>
          <w:r>
            <w:rPr>
              <w:rFonts w:eastAsia="Times New Roman"/>
            </w:rPr>
            <w:t xml:space="preserve">-Eliya RP, </w:t>
          </w:r>
          <w:proofErr w:type="spellStart"/>
          <w:r>
            <w:rPr>
              <w:rFonts w:eastAsia="Times New Roman"/>
            </w:rPr>
            <w:t>Wijemunige</w:t>
          </w:r>
          <w:proofErr w:type="spellEnd"/>
          <w:r>
            <w:rPr>
              <w:rFonts w:eastAsia="Times New Roman"/>
            </w:rPr>
            <w:t xml:space="preserve"> N, Perera P, </w:t>
          </w:r>
          <w:r>
            <w:rPr>
              <w:rFonts w:eastAsia="Times New Roman"/>
              <w:i/>
              <w:iCs/>
            </w:rPr>
            <w:t>et al.</w:t>
          </w:r>
          <w:r>
            <w:rPr>
              <w:rFonts w:eastAsia="Times New Roman"/>
            </w:rPr>
            <w:t xml:space="preserve"> Prevalence of diabetes and pre-diabetes in Sri Lanka: a new global hotspot-estimates from the Sri Lanka Health and Ageing Survey 2018/2019. </w:t>
          </w:r>
          <w:r>
            <w:rPr>
              <w:rFonts w:eastAsia="Times New Roman"/>
              <w:i/>
              <w:iCs/>
            </w:rPr>
            <w:t>BMJ Open Diabetes Res Care</w:t>
          </w:r>
          <w:r>
            <w:rPr>
              <w:rFonts w:eastAsia="Times New Roman"/>
            </w:rPr>
            <w:t xml:space="preserve"> 2023; </w:t>
          </w:r>
          <w:r>
            <w:rPr>
              <w:rFonts w:eastAsia="Times New Roman"/>
              <w:b/>
              <w:bCs/>
            </w:rPr>
            <w:t>11</w:t>
          </w:r>
          <w:r>
            <w:rPr>
              <w:rFonts w:eastAsia="Times New Roman"/>
            </w:rPr>
            <w:t>. DOI:10.1136/BMJDRC-2022-003160.</w:t>
          </w:r>
        </w:p>
        <w:p w14:paraId="450A1238" w14:textId="77777777" w:rsidR="003F6483" w:rsidRDefault="003F6483">
          <w:pPr>
            <w:autoSpaceDE w:val="0"/>
            <w:autoSpaceDN w:val="0"/>
            <w:ind w:hanging="640"/>
            <w:divId w:val="1756125290"/>
            <w:rPr>
              <w:rFonts w:eastAsia="Times New Roman"/>
            </w:rPr>
          </w:pPr>
          <w:r>
            <w:rPr>
              <w:rFonts w:eastAsia="Times New Roman"/>
            </w:rPr>
            <w:t>55</w:t>
          </w:r>
          <w:r>
            <w:rPr>
              <w:rFonts w:eastAsia="Times New Roman"/>
            </w:rPr>
            <w:tab/>
            <w:t xml:space="preserve">Ramachandran A, Mary S, Yamuna A, Murugesan N, Snehalatha C. High prevalence of diabetes and cardiovascular risk factors associated with urbanization in India. </w:t>
          </w:r>
          <w:r>
            <w:rPr>
              <w:rFonts w:eastAsia="Times New Roman"/>
              <w:i/>
              <w:iCs/>
            </w:rPr>
            <w:t>Diabetes Care</w:t>
          </w:r>
          <w:r>
            <w:rPr>
              <w:rFonts w:eastAsia="Times New Roman"/>
            </w:rPr>
            <w:t xml:space="preserve"> 2008; </w:t>
          </w:r>
          <w:r>
            <w:rPr>
              <w:rFonts w:eastAsia="Times New Roman"/>
              <w:b/>
              <w:bCs/>
            </w:rPr>
            <w:t>31</w:t>
          </w:r>
          <w:r>
            <w:rPr>
              <w:rFonts w:eastAsia="Times New Roman"/>
            </w:rPr>
            <w:t>: 893–8.</w:t>
          </w:r>
        </w:p>
        <w:p w14:paraId="2E69D872" w14:textId="77777777" w:rsidR="003F6483" w:rsidRDefault="003F6483">
          <w:pPr>
            <w:autoSpaceDE w:val="0"/>
            <w:autoSpaceDN w:val="0"/>
            <w:ind w:hanging="640"/>
            <w:divId w:val="1304043103"/>
            <w:rPr>
              <w:rFonts w:eastAsia="Times New Roman"/>
            </w:rPr>
          </w:pPr>
          <w:r>
            <w:rPr>
              <w:rFonts w:eastAsia="Times New Roman"/>
            </w:rPr>
            <w:t>56</w:t>
          </w:r>
          <w:r>
            <w:rPr>
              <w:rFonts w:eastAsia="Times New Roman"/>
            </w:rPr>
            <w:tab/>
            <w:t xml:space="preserve">Barnett AH, Dixon AN, Bellary S, </w:t>
          </w:r>
          <w:r>
            <w:rPr>
              <w:rFonts w:eastAsia="Times New Roman"/>
              <w:i/>
              <w:iCs/>
            </w:rPr>
            <w:t>et al.</w:t>
          </w:r>
          <w:r>
            <w:rPr>
              <w:rFonts w:eastAsia="Times New Roman"/>
            </w:rPr>
            <w:t xml:space="preserve"> Type 2 diabetes and cardiovascular risk in the UK south Asian community. </w:t>
          </w:r>
          <w:proofErr w:type="spellStart"/>
          <w:r>
            <w:rPr>
              <w:rFonts w:eastAsia="Times New Roman"/>
              <w:i/>
              <w:iCs/>
            </w:rPr>
            <w:t>Diabetologia</w:t>
          </w:r>
          <w:proofErr w:type="spellEnd"/>
          <w:r>
            <w:rPr>
              <w:rFonts w:eastAsia="Times New Roman"/>
            </w:rPr>
            <w:t xml:space="preserve"> 2006; </w:t>
          </w:r>
          <w:r>
            <w:rPr>
              <w:rFonts w:eastAsia="Times New Roman"/>
              <w:b/>
              <w:bCs/>
            </w:rPr>
            <w:t>49</w:t>
          </w:r>
          <w:r>
            <w:rPr>
              <w:rFonts w:eastAsia="Times New Roman"/>
            </w:rPr>
            <w:t>: 2234–46.</w:t>
          </w:r>
        </w:p>
        <w:p w14:paraId="2DA148AF" w14:textId="77777777" w:rsidR="003F6483" w:rsidRDefault="003F6483">
          <w:pPr>
            <w:autoSpaceDE w:val="0"/>
            <w:autoSpaceDN w:val="0"/>
            <w:ind w:hanging="640"/>
            <w:divId w:val="450902138"/>
            <w:rPr>
              <w:rFonts w:eastAsia="Times New Roman"/>
            </w:rPr>
          </w:pPr>
          <w:r>
            <w:rPr>
              <w:rFonts w:eastAsia="Times New Roman"/>
            </w:rPr>
            <w:t>57</w:t>
          </w:r>
          <w:r>
            <w:rPr>
              <w:rFonts w:eastAsia="Times New Roman"/>
            </w:rPr>
            <w:tab/>
            <w:t xml:space="preserve">Morrison J, Akter K, Jennings HM, </w:t>
          </w:r>
          <w:r>
            <w:rPr>
              <w:rFonts w:eastAsia="Times New Roman"/>
              <w:i/>
              <w:iCs/>
            </w:rPr>
            <w:t>et al.</w:t>
          </w:r>
          <w:r>
            <w:rPr>
              <w:rFonts w:eastAsia="Times New Roman"/>
            </w:rPr>
            <w:t xml:space="preserve"> Participatory learning and action to address type 2 diabetes in rural Bangladesh: a qualitative process evaluation.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2019; </w:t>
          </w:r>
          <w:r>
            <w:rPr>
              <w:rFonts w:eastAsia="Times New Roman"/>
              <w:b/>
              <w:bCs/>
            </w:rPr>
            <w:t>19</w:t>
          </w:r>
          <w:r>
            <w:rPr>
              <w:rFonts w:eastAsia="Times New Roman"/>
            </w:rPr>
            <w:t>. DOI:10.1186/S12902-019-0447-3.</w:t>
          </w:r>
        </w:p>
        <w:p w14:paraId="1F6E2F0D" w14:textId="77777777" w:rsidR="003F6483" w:rsidRDefault="003F6483">
          <w:pPr>
            <w:autoSpaceDE w:val="0"/>
            <w:autoSpaceDN w:val="0"/>
            <w:ind w:hanging="640"/>
            <w:divId w:val="651759622"/>
            <w:rPr>
              <w:rFonts w:eastAsia="Times New Roman"/>
            </w:rPr>
          </w:pPr>
          <w:r>
            <w:rPr>
              <w:rFonts w:eastAsia="Times New Roman"/>
            </w:rPr>
            <w:t>58</w:t>
          </w:r>
          <w:r>
            <w:rPr>
              <w:rFonts w:eastAsia="Times New Roman"/>
            </w:rPr>
            <w:tab/>
            <w:t xml:space="preserve">Kautzky-Willer A, Leutner M, </w:t>
          </w:r>
          <w:proofErr w:type="spellStart"/>
          <w:r>
            <w:rPr>
              <w:rFonts w:eastAsia="Times New Roman"/>
            </w:rPr>
            <w:t>Harreiter</w:t>
          </w:r>
          <w:proofErr w:type="spellEnd"/>
          <w:r>
            <w:rPr>
              <w:rFonts w:eastAsia="Times New Roman"/>
            </w:rPr>
            <w:t xml:space="preserve"> J. Sex differences in type 2 diabetes. </w:t>
          </w:r>
          <w:proofErr w:type="spellStart"/>
          <w:r>
            <w:rPr>
              <w:rFonts w:eastAsia="Times New Roman"/>
              <w:i/>
              <w:iCs/>
            </w:rPr>
            <w:t>Diabetologia</w:t>
          </w:r>
          <w:proofErr w:type="spellEnd"/>
          <w:r>
            <w:rPr>
              <w:rFonts w:eastAsia="Times New Roman"/>
            </w:rPr>
            <w:t xml:space="preserve"> 2023; </w:t>
          </w:r>
          <w:r>
            <w:rPr>
              <w:rFonts w:eastAsia="Times New Roman"/>
              <w:b/>
              <w:bCs/>
            </w:rPr>
            <w:t>66</w:t>
          </w:r>
          <w:r>
            <w:rPr>
              <w:rFonts w:eastAsia="Times New Roman"/>
            </w:rPr>
            <w:t>: 986–1002.</w:t>
          </w:r>
        </w:p>
        <w:p w14:paraId="610FD884" w14:textId="77777777" w:rsidR="003F6483" w:rsidRDefault="003F6483">
          <w:pPr>
            <w:autoSpaceDE w:val="0"/>
            <w:autoSpaceDN w:val="0"/>
            <w:ind w:hanging="640"/>
            <w:divId w:val="755400038"/>
            <w:rPr>
              <w:rFonts w:eastAsia="Times New Roman"/>
            </w:rPr>
          </w:pPr>
          <w:r>
            <w:rPr>
              <w:rFonts w:eastAsia="Times New Roman"/>
            </w:rPr>
            <w:t>59</w:t>
          </w:r>
          <w:r>
            <w:rPr>
              <w:rFonts w:eastAsia="Times New Roman"/>
            </w:rPr>
            <w:tab/>
          </w:r>
          <w:proofErr w:type="spellStart"/>
          <w:r>
            <w:rPr>
              <w:rFonts w:eastAsia="Times New Roman"/>
            </w:rPr>
            <w:t>Ramke</w:t>
          </w:r>
          <w:proofErr w:type="spellEnd"/>
          <w:r>
            <w:rPr>
              <w:rFonts w:eastAsia="Times New Roman"/>
            </w:rPr>
            <w:t xml:space="preserve"> J, Lee L, Brian G. Prevalence of diabetes among adults aged ≥40years in Timor-Leste. </w:t>
          </w:r>
          <w:r>
            <w:rPr>
              <w:rFonts w:eastAsia="Times New Roman"/>
              <w:i/>
              <w:iCs/>
            </w:rPr>
            <w:t>J Diabetes</w:t>
          </w:r>
          <w:r>
            <w:rPr>
              <w:rFonts w:eastAsia="Times New Roman"/>
            </w:rPr>
            <w:t xml:space="preserve"> 2012; </w:t>
          </w:r>
          <w:r>
            <w:rPr>
              <w:rFonts w:eastAsia="Times New Roman"/>
              <w:b/>
              <w:bCs/>
            </w:rPr>
            <w:t>4</w:t>
          </w:r>
          <w:r>
            <w:rPr>
              <w:rFonts w:eastAsia="Times New Roman"/>
            </w:rPr>
            <w:t>: 392–4.</w:t>
          </w:r>
        </w:p>
        <w:p w14:paraId="37F23524" w14:textId="77777777" w:rsidR="003F6483" w:rsidRDefault="003F6483">
          <w:pPr>
            <w:autoSpaceDE w:val="0"/>
            <w:autoSpaceDN w:val="0"/>
            <w:ind w:hanging="640"/>
            <w:divId w:val="518390782"/>
            <w:rPr>
              <w:rFonts w:eastAsia="Times New Roman"/>
            </w:rPr>
          </w:pPr>
          <w:r>
            <w:rPr>
              <w:rFonts w:eastAsia="Times New Roman"/>
            </w:rPr>
            <w:t>60</w:t>
          </w:r>
          <w:r>
            <w:rPr>
              <w:rFonts w:eastAsia="Times New Roman"/>
            </w:rPr>
            <w:tab/>
            <w:t xml:space="preserve">Akhtar S, Ali A, Asghar M, Hussain I, Sarwar A. Original research: Prevalence of type 2 diabetes and pre-diabetes in Sri Lanka: a systematic review and meta-analysis. </w:t>
          </w:r>
          <w:r>
            <w:rPr>
              <w:rFonts w:eastAsia="Times New Roman"/>
              <w:i/>
              <w:iCs/>
            </w:rPr>
            <w:t>BMJ Open</w:t>
          </w:r>
          <w:r>
            <w:rPr>
              <w:rFonts w:eastAsia="Times New Roman"/>
            </w:rPr>
            <w:t xml:space="preserve"> 2023; </w:t>
          </w:r>
          <w:r>
            <w:rPr>
              <w:rFonts w:eastAsia="Times New Roman"/>
              <w:b/>
              <w:bCs/>
            </w:rPr>
            <w:t>13</w:t>
          </w:r>
          <w:r>
            <w:rPr>
              <w:rFonts w:eastAsia="Times New Roman"/>
            </w:rPr>
            <w:t>: 68445.</w:t>
          </w:r>
        </w:p>
        <w:p w14:paraId="61ED8336" w14:textId="77777777" w:rsidR="003F6483" w:rsidRDefault="003F6483">
          <w:pPr>
            <w:autoSpaceDE w:val="0"/>
            <w:autoSpaceDN w:val="0"/>
            <w:ind w:hanging="640"/>
            <w:divId w:val="601374237"/>
            <w:rPr>
              <w:rFonts w:eastAsia="Times New Roman"/>
            </w:rPr>
          </w:pPr>
          <w:r>
            <w:rPr>
              <w:rFonts w:eastAsia="Times New Roman"/>
            </w:rPr>
            <w:t>61</w:t>
          </w:r>
          <w:r>
            <w:rPr>
              <w:rFonts w:eastAsia="Times New Roman"/>
            </w:rPr>
            <w:tab/>
            <w:t xml:space="preserve">Majeed NA, </w:t>
          </w:r>
          <w:proofErr w:type="spellStart"/>
          <w:r>
            <w:rPr>
              <w:rFonts w:eastAsia="Times New Roman"/>
            </w:rPr>
            <w:t>Shiruhana</w:t>
          </w:r>
          <w:proofErr w:type="spellEnd"/>
          <w:r>
            <w:rPr>
              <w:rFonts w:eastAsia="Times New Roman"/>
            </w:rPr>
            <w:t xml:space="preserve"> SA, </w:t>
          </w:r>
          <w:proofErr w:type="spellStart"/>
          <w:r>
            <w:rPr>
              <w:rFonts w:eastAsia="Times New Roman"/>
            </w:rPr>
            <w:t>Maniam</w:t>
          </w:r>
          <w:proofErr w:type="spellEnd"/>
          <w:r>
            <w:rPr>
              <w:rFonts w:eastAsia="Times New Roman"/>
            </w:rPr>
            <w:t xml:space="preserve"> J, Eigenmann CA, Siyan A, Ogle GD. Incidence, prevalence and mortality of diabetes in children and adolescents aged under 20 years in the Republic of Maldives. </w:t>
          </w:r>
          <w:r>
            <w:rPr>
              <w:rFonts w:eastAsia="Times New Roman"/>
              <w:i/>
              <w:iCs/>
            </w:rPr>
            <w:t xml:space="preserve">J </w:t>
          </w:r>
          <w:proofErr w:type="spellStart"/>
          <w:r>
            <w:rPr>
              <w:rFonts w:eastAsia="Times New Roman"/>
              <w:i/>
              <w:iCs/>
            </w:rPr>
            <w:t>Paediatr</w:t>
          </w:r>
          <w:proofErr w:type="spellEnd"/>
          <w:r>
            <w:rPr>
              <w:rFonts w:eastAsia="Times New Roman"/>
              <w:i/>
              <w:iCs/>
            </w:rPr>
            <w:t xml:space="preserve"> Child Health</w:t>
          </w:r>
          <w:r>
            <w:rPr>
              <w:rFonts w:eastAsia="Times New Roman"/>
            </w:rPr>
            <w:t xml:space="preserve"> 2020; </w:t>
          </w:r>
          <w:r>
            <w:rPr>
              <w:rFonts w:eastAsia="Times New Roman"/>
              <w:b/>
              <w:bCs/>
            </w:rPr>
            <w:t>56</w:t>
          </w:r>
          <w:r>
            <w:rPr>
              <w:rFonts w:eastAsia="Times New Roman"/>
            </w:rPr>
            <w:t>: 746–50.</w:t>
          </w:r>
        </w:p>
        <w:p w14:paraId="6FCFA65A" w14:textId="77777777" w:rsidR="003F6483" w:rsidRDefault="003F6483">
          <w:pPr>
            <w:autoSpaceDE w:val="0"/>
            <w:autoSpaceDN w:val="0"/>
            <w:ind w:hanging="640"/>
            <w:divId w:val="1466318395"/>
            <w:rPr>
              <w:rFonts w:eastAsia="Times New Roman"/>
            </w:rPr>
          </w:pPr>
          <w:r>
            <w:rPr>
              <w:rFonts w:eastAsia="Times New Roman"/>
            </w:rPr>
            <w:lastRenderedPageBreak/>
            <w:t>62</w:t>
          </w:r>
          <w:r>
            <w:rPr>
              <w:rFonts w:eastAsia="Times New Roman"/>
            </w:rPr>
            <w:tab/>
          </w:r>
          <w:proofErr w:type="spellStart"/>
          <w:r>
            <w:rPr>
              <w:rFonts w:eastAsia="Times New Roman"/>
            </w:rPr>
            <w:t>Cimminiello</w:t>
          </w:r>
          <w:proofErr w:type="spellEnd"/>
          <w:r>
            <w:rPr>
              <w:rFonts w:eastAsia="Times New Roman"/>
            </w:rPr>
            <w:t xml:space="preserve"> C, Zambon A, Polo Friz H. [Hypercholesterolemia and cardiovascular risk: advantages and limitations of current treatment options]. </w:t>
          </w:r>
          <w:r>
            <w:rPr>
              <w:rFonts w:eastAsia="Times New Roman"/>
              <w:i/>
              <w:iCs/>
            </w:rPr>
            <w:t xml:space="preserve">G Ital </w:t>
          </w:r>
          <w:proofErr w:type="spellStart"/>
          <w:r>
            <w:rPr>
              <w:rFonts w:eastAsia="Times New Roman"/>
              <w:i/>
              <w:iCs/>
            </w:rPr>
            <w:t>Cardiol</w:t>
          </w:r>
          <w:proofErr w:type="spellEnd"/>
          <w:r>
            <w:rPr>
              <w:rFonts w:eastAsia="Times New Roman"/>
              <w:i/>
              <w:iCs/>
            </w:rPr>
            <w:t xml:space="preserve"> (Rome)</w:t>
          </w:r>
          <w:r>
            <w:rPr>
              <w:rFonts w:eastAsia="Times New Roman"/>
            </w:rPr>
            <w:t xml:space="preserve"> 2016; </w:t>
          </w:r>
          <w:r>
            <w:rPr>
              <w:rFonts w:eastAsia="Times New Roman"/>
              <w:b/>
              <w:bCs/>
            </w:rPr>
            <w:t>17</w:t>
          </w:r>
          <w:r>
            <w:rPr>
              <w:rFonts w:eastAsia="Times New Roman"/>
            </w:rPr>
            <w:t>: 6S – 13.</w:t>
          </w:r>
        </w:p>
        <w:p w14:paraId="0C2DAE94" w14:textId="77777777" w:rsidR="003F6483" w:rsidRDefault="003F6483">
          <w:pPr>
            <w:autoSpaceDE w:val="0"/>
            <w:autoSpaceDN w:val="0"/>
            <w:ind w:hanging="640"/>
            <w:divId w:val="958144568"/>
            <w:rPr>
              <w:rFonts w:eastAsia="Times New Roman"/>
            </w:rPr>
          </w:pPr>
          <w:r>
            <w:rPr>
              <w:rFonts w:eastAsia="Times New Roman"/>
            </w:rPr>
            <w:t>63</w:t>
          </w:r>
          <w:r>
            <w:rPr>
              <w:rFonts w:eastAsia="Times New Roman"/>
            </w:rPr>
            <w:tab/>
            <w:t xml:space="preserve">Gaziano TA, Bitton A, Anand S, Abrahams-Gessel S, Murphy A. Growing Epidemic of Coronary Heart Disease in Low- and Middle-Income Countries. </w:t>
          </w:r>
          <w:r>
            <w:rPr>
              <w:rFonts w:eastAsia="Times New Roman"/>
              <w:i/>
              <w:iCs/>
            </w:rPr>
            <w:t xml:space="preserve">Curr </w:t>
          </w:r>
          <w:proofErr w:type="spellStart"/>
          <w:r>
            <w:rPr>
              <w:rFonts w:eastAsia="Times New Roman"/>
              <w:i/>
              <w:iCs/>
            </w:rPr>
            <w:t>Probl</w:t>
          </w:r>
          <w:proofErr w:type="spellEnd"/>
          <w:r>
            <w:rPr>
              <w:rFonts w:eastAsia="Times New Roman"/>
              <w:i/>
              <w:iCs/>
            </w:rPr>
            <w:t xml:space="preserve"> </w:t>
          </w:r>
          <w:proofErr w:type="spellStart"/>
          <w:r>
            <w:rPr>
              <w:rFonts w:eastAsia="Times New Roman"/>
              <w:i/>
              <w:iCs/>
            </w:rPr>
            <w:t>Cardiol</w:t>
          </w:r>
          <w:proofErr w:type="spellEnd"/>
          <w:r>
            <w:rPr>
              <w:rFonts w:eastAsia="Times New Roman"/>
            </w:rPr>
            <w:t xml:space="preserve"> 2010; </w:t>
          </w:r>
          <w:r>
            <w:rPr>
              <w:rFonts w:eastAsia="Times New Roman"/>
              <w:b/>
              <w:bCs/>
            </w:rPr>
            <w:t>35</w:t>
          </w:r>
          <w:r>
            <w:rPr>
              <w:rFonts w:eastAsia="Times New Roman"/>
            </w:rPr>
            <w:t>: 72.</w:t>
          </w:r>
        </w:p>
        <w:p w14:paraId="4F8F1C30" w14:textId="77777777" w:rsidR="003F6483" w:rsidRDefault="003F6483">
          <w:pPr>
            <w:autoSpaceDE w:val="0"/>
            <w:autoSpaceDN w:val="0"/>
            <w:ind w:hanging="640"/>
            <w:divId w:val="627127861"/>
            <w:rPr>
              <w:rFonts w:eastAsia="Times New Roman"/>
            </w:rPr>
          </w:pPr>
          <w:r>
            <w:rPr>
              <w:rFonts w:eastAsia="Times New Roman"/>
            </w:rPr>
            <w:t>64</w:t>
          </w:r>
          <w:r>
            <w:rPr>
              <w:rFonts w:eastAsia="Times New Roman"/>
            </w:rPr>
            <w:tab/>
          </w:r>
          <w:proofErr w:type="spellStart"/>
          <w:r>
            <w:rPr>
              <w:rFonts w:eastAsia="Times New Roman"/>
            </w:rPr>
            <w:t>Groselj</w:t>
          </w:r>
          <w:proofErr w:type="spellEnd"/>
          <w:r>
            <w:rPr>
              <w:rFonts w:eastAsia="Times New Roman"/>
            </w:rPr>
            <w:t xml:space="preserve"> U, Wiegman A, Gidding SS. Screening in children for familial </w:t>
          </w:r>
          <w:proofErr w:type="spellStart"/>
          <w:r>
            <w:rPr>
              <w:rFonts w:eastAsia="Times New Roman"/>
            </w:rPr>
            <w:t>hypercholesterolaemia</w:t>
          </w:r>
          <w:proofErr w:type="spellEnd"/>
          <w:r>
            <w:rPr>
              <w:rFonts w:eastAsia="Times New Roman"/>
            </w:rPr>
            <w:t xml:space="preserve">: start now. </w:t>
          </w:r>
          <w:proofErr w:type="spellStart"/>
          <w:r>
            <w:rPr>
              <w:rFonts w:eastAsia="Times New Roman"/>
              <w:i/>
              <w:iCs/>
            </w:rPr>
            <w:t>Eur</w:t>
          </w:r>
          <w:proofErr w:type="spellEnd"/>
          <w:r>
            <w:rPr>
              <w:rFonts w:eastAsia="Times New Roman"/>
              <w:i/>
              <w:iCs/>
            </w:rPr>
            <w:t xml:space="preserve"> Heart J</w:t>
          </w:r>
          <w:r>
            <w:rPr>
              <w:rFonts w:eastAsia="Times New Roman"/>
            </w:rPr>
            <w:t xml:space="preserve"> 2022; </w:t>
          </w:r>
          <w:r>
            <w:rPr>
              <w:rFonts w:eastAsia="Times New Roman"/>
              <w:b/>
              <w:bCs/>
            </w:rPr>
            <w:t>43</w:t>
          </w:r>
          <w:r>
            <w:rPr>
              <w:rFonts w:eastAsia="Times New Roman"/>
            </w:rPr>
            <w:t>: 3209–12.</w:t>
          </w:r>
        </w:p>
        <w:p w14:paraId="40392EA9" w14:textId="77777777" w:rsidR="003F6483" w:rsidRDefault="003F6483">
          <w:pPr>
            <w:autoSpaceDE w:val="0"/>
            <w:autoSpaceDN w:val="0"/>
            <w:ind w:hanging="640"/>
            <w:divId w:val="1679232797"/>
            <w:rPr>
              <w:rFonts w:eastAsia="Times New Roman"/>
            </w:rPr>
          </w:pPr>
          <w:r>
            <w:rPr>
              <w:rFonts w:eastAsia="Times New Roman"/>
            </w:rPr>
            <w:t>65</w:t>
          </w:r>
          <w:r>
            <w:rPr>
              <w:rFonts w:eastAsia="Times New Roman"/>
            </w:rPr>
            <w:tab/>
            <w:t xml:space="preserve">Sadiq F, Shafi S, </w:t>
          </w:r>
          <w:proofErr w:type="spellStart"/>
          <w:r>
            <w:rPr>
              <w:rFonts w:eastAsia="Times New Roman"/>
            </w:rPr>
            <w:t>Sikonja</w:t>
          </w:r>
          <w:proofErr w:type="spellEnd"/>
          <w:r>
            <w:rPr>
              <w:rFonts w:eastAsia="Times New Roman"/>
            </w:rPr>
            <w:t xml:space="preserve"> J, </w:t>
          </w:r>
          <w:r>
            <w:rPr>
              <w:rFonts w:eastAsia="Times New Roman"/>
              <w:i/>
              <w:iCs/>
            </w:rPr>
            <w:t>et al.</w:t>
          </w:r>
          <w:r>
            <w:rPr>
              <w:rFonts w:eastAsia="Times New Roman"/>
            </w:rPr>
            <w:t xml:space="preserve"> Mapping of familial hypercholesterolemia and dyslipidemias basic management infrastructure in Pakistan: a cross-sectional study.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xml:space="preserve">. </w:t>
          </w:r>
          <w:proofErr w:type="gramStart"/>
          <w:r>
            <w:rPr>
              <w:rFonts w:eastAsia="Times New Roman"/>
            </w:rPr>
            <w:t>DOI:10.1016/j.lansea</w:t>
          </w:r>
          <w:proofErr w:type="gramEnd"/>
          <w:r>
            <w:rPr>
              <w:rFonts w:eastAsia="Times New Roman"/>
            </w:rPr>
            <w:t>.2023.100163.</w:t>
          </w:r>
        </w:p>
        <w:p w14:paraId="6CBFDF56" w14:textId="77777777" w:rsidR="003F6483" w:rsidRDefault="003F6483">
          <w:pPr>
            <w:autoSpaceDE w:val="0"/>
            <w:autoSpaceDN w:val="0"/>
            <w:ind w:hanging="640"/>
            <w:divId w:val="1683554912"/>
            <w:rPr>
              <w:rFonts w:eastAsia="Times New Roman"/>
            </w:rPr>
          </w:pPr>
          <w:r>
            <w:rPr>
              <w:rFonts w:eastAsia="Times New Roman"/>
            </w:rPr>
            <w:t>66</w:t>
          </w:r>
          <w:r>
            <w:rPr>
              <w:rFonts w:eastAsia="Times New Roman"/>
            </w:rPr>
            <w:tab/>
            <w:t xml:space="preserve">Jackson CL, </w:t>
          </w:r>
          <w:proofErr w:type="spellStart"/>
          <w:r>
            <w:rPr>
              <w:rFonts w:eastAsia="Times New Roman"/>
            </w:rPr>
            <w:t>Zordok</w:t>
          </w:r>
          <w:proofErr w:type="spellEnd"/>
          <w:r>
            <w:rPr>
              <w:rFonts w:eastAsia="Times New Roman"/>
            </w:rPr>
            <w:t xml:space="preserve"> M, </w:t>
          </w:r>
          <w:proofErr w:type="spellStart"/>
          <w:r>
            <w:rPr>
              <w:rFonts w:eastAsia="Times New Roman"/>
            </w:rPr>
            <w:t>Kullo</w:t>
          </w:r>
          <w:proofErr w:type="spellEnd"/>
          <w:r>
            <w:rPr>
              <w:rFonts w:eastAsia="Times New Roman"/>
            </w:rPr>
            <w:t xml:space="preserve"> IJ. Familial hypercholesterolemia in Southeast and East Asia. </w:t>
          </w:r>
          <w:r>
            <w:rPr>
              <w:rFonts w:eastAsia="Times New Roman"/>
              <w:i/>
              <w:iCs/>
            </w:rPr>
            <w:t xml:space="preserve">Am J Prev </w:t>
          </w:r>
          <w:proofErr w:type="spellStart"/>
          <w:r>
            <w:rPr>
              <w:rFonts w:eastAsia="Times New Roman"/>
              <w:i/>
              <w:iCs/>
            </w:rPr>
            <w:t>Cardiol</w:t>
          </w:r>
          <w:proofErr w:type="spellEnd"/>
          <w:r>
            <w:rPr>
              <w:rFonts w:eastAsia="Times New Roman"/>
            </w:rPr>
            <w:t xml:space="preserve"> 2021; </w:t>
          </w:r>
          <w:r>
            <w:rPr>
              <w:rFonts w:eastAsia="Times New Roman"/>
              <w:b/>
              <w:bCs/>
            </w:rPr>
            <w:t>6</w:t>
          </w:r>
          <w:r>
            <w:rPr>
              <w:rFonts w:eastAsia="Times New Roman"/>
            </w:rPr>
            <w:t>: 100157.</w:t>
          </w:r>
        </w:p>
        <w:p w14:paraId="17E7CD32" w14:textId="77777777" w:rsidR="003F6483" w:rsidRDefault="003F6483">
          <w:pPr>
            <w:autoSpaceDE w:val="0"/>
            <w:autoSpaceDN w:val="0"/>
            <w:ind w:hanging="640"/>
            <w:divId w:val="1456870829"/>
            <w:rPr>
              <w:rFonts w:eastAsia="Times New Roman"/>
            </w:rPr>
          </w:pPr>
          <w:r>
            <w:rPr>
              <w:rFonts w:eastAsia="Times New Roman"/>
            </w:rPr>
            <w:t>67</w:t>
          </w:r>
          <w:r>
            <w:rPr>
              <w:rFonts w:eastAsia="Times New Roman"/>
            </w:rPr>
            <w:tab/>
            <w:t xml:space="preserve">Lee MY, Nam GE, Han K, </w:t>
          </w:r>
          <w:r>
            <w:rPr>
              <w:rFonts w:eastAsia="Times New Roman"/>
              <w:i/>
              <w:iCs/>
            </w:rPr>
            <w:t>et al.</w:t>
          </w:r>
          <w:r>
            <w:rPr>
              <w:rFonts w:eastAsia="Times New Roman"/>
            </w:rPr>
            <w:t xml:space="preserve"> Association between height and hypercholesterolemia in adults: a nationwide population-based study in Korea. </w:t>
          </w:r>
          <w:r>
            <w:rPr>
              <w:rFonts w:eastAsia="Times New Roman"/>
              <w:i/>
              <w:iCs/>
            </w:rPr>
            <w:t>Lipids Health Dis</w:t>
          </w:r>
          <w:r>
            <w:rPr>
              <w:rFonts w:eastAsia="Times New Roman"/>
            </w:rPr>
            <w:t xml:space="preserve"> 2019; </w:t>
          </w:r>
          <w:r>
            <w:rPr>
              <w:rFonts w:eastAsia="Times New Roman"/>
              <w:b/>
              <w:bCs/>
            </w:rPr>
            <w:t>18</w:t>
          </w:r>
          <w:r>
            <w:rPr>
              <w:rFonts w:eastAsia="Times New Roman"/>
            </w:rPr>
            <w:t>. DOI:10.1186/S12944-019-1148-7.</w:t>
          </w:r>
        </w:p>
        <w:p w14:paraId="32B7C0D2" w14:textId="77777777" w:rsidR="003F6483" w:rsidRDefault="003F6483">
          <w:pPr>
            <w:autoSpaceDE w:val="0"/>
            <w:autoSpaceDN w:val="0"/>
            <w:ind w:hanging="640"/>
            <w:divId w:val="419330082"/>
            <w:rPr>
              <w:rFonts w:eastAsia="Times New Roman"/>
            </w:rPr>
          </w:pPr>
          <w:r>
            <w:rPr>
              <w:rFonts w:eastAsia="Times New Roman"/>
            </w:rPr>
            <w:t>68</w:t>
          </w:r>
          <w:r>
            <w:rPr>
              <w:rFonts w:eastAsia="Times New Roman"/>
            </w:rPr>
            <w:tab/>
            <w:t xml:space="preserve">Al-Zahrani J, </w:t>
          </w:r>
          <w:proofErr w:type="spellStart"/>
          <w:r>
            <w:rPr>
              <w:rFonts w:eastAsia="Times New Roman"/>
            </w:rPr>
            <w:t>Shubair</w:t>
          </w:r>
          <w:proofErr w:type="spellEnd"/>
          <w:r>
            <w:rPr>
              <w:rFonts w:eastAsia="Times New Roman"/>
            </w:rPr>
            <w:t xml:space="preserve"> MM, Al-Ghamdi S, </w:t>
          </w:r>
          <w:r>
            <w:rPr>
              <w:rFonts w:eastAsia="Times New Roman"/>
              <w:i/>
              <w:iCs/>
            </w:rPr>
            <w:t>et al.</w:t>
          </w:r>
          <w:r>
            <w:rPr>
              <w:rFonts w:eastAsia="Times New Roman"/>
            </w:rPr>
            <w:t xml:space="preserve"> The prevalence of hypercholesterolemia and associated risk factors in Al-Kharj population, Saudi Arabia: a cross-sectional survey.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2021; </w:t>
          </w:r>
          <w:r>
            <w:rPr>
              <w:rFonts w:eastAsia="Times New Roman"/>
              <w:b/>
              <w:bCs/>
            </w:rPr>
            <w:t>21</w:t>
          </w:r>
          <w:r>
            <w:rPr>
              <w:rFonts w:eastAsia="Times New Roman"/>
            </w:rPr>
            <w:t>. DOI:10.1186/S12872-020-01825-2.</w:t>
          </w:r>
        </w:p>
        <w:p w14:paraId="4E6D00F8" w14:textId="77777777" w:rsidR="003F6483" w:rsidRDefault="003F6483">
          <w:pPr>
            <w:autoSpaceDE w:val="0"/>
            <w:autoSpaceDN w:val="0"/>
            <w:ind w:hanging="640"/>
            <w:divId w:val="2033459102"/>
            <w:rPr>
              <w:rFonts w:eastAsia="Times New Roman"/>
            </w:rPr>
          </w:pPr>
          <w:r>
            <w:rPr>
              <w:rFonts w:eastAsia="Times New Roman"/>
            </w:rPr>
            <w:t>69</w:t>
          </w:r>
          <w:r>
            <w:rPr>
              <w:rFonts w:eastAsia="Times New Roman"/>
            </w:rPr>
            <w:tab/>
            <w:t xml:space="preserve">Chan YY, Lim KK, Lim KH, </w:t>
          </w:r>
          <w:r>
            <w:rPr>
              <w:rFonts w:eastAsia="Times New Roman"/>
              <w:i/>
              <w:iCs/>
            </w:rPr>
            <w:t>et al.</w:t>
          </w:r>
          <w:r>
            <w:rPr>
              <w:rFonts w:eastAsia="Times New Roman"/>
            </w:rPr>
            <w:t xml:space="preserve"> Physical activity and overweight/obesity among Malaysian adults: findings from the 2015 National Health and morbidity survey (NHMS). </w:t>
          </w:r>
          <w:r>
            <w:rPr>
              <w:rFonts w:eastAsia="Times New Roman"/>
              <w:i/>
              <w:iCs/>
            </w:rPr>
            <w:t>BMC Public Health</w:t>
          </w:r>
          <w:r>
            <w:rPr>
              <w:rFonts w:eastAsia="Times New Roman"/>
            </w:rPr>
            <w:t xml:space="preserve"> 2017; </w:t>
          </w:r>
          <w:r>
            <w:rPr>
              <w:rFonts w:eastAsia="Times New Roman"/>
              <w:b/>
              <w:bCs/>
            </w:rPr>
            <w:t>17</w:t>
          </w:r>
          <w:r>
            <w:rPr>
              <w:rFonts w:eastAsia="Times New Roman"/>
            </w:rPr>
            <w:t>. DOI:10.1186/S12889-017-4772-Z.</w:t>
          </w:r>
        </w:p>
        <w:p w14:paraId="46CB0B47" w14:textId="77777777" w:rsidR="003F6483" w:rsidRDefault="003F6483">
          <w:pPr>
            <w:autoSpaceDE w:val="0"/>
            <w:autoSpaceDN w:val="0"/>
            <w:ind w:hanging="640"/>
            <w:divId w:val="2146241948"/>
            <w:rPr>
              <w:rFonts w:eastAsia="Times New Roman"/>
            </w:rPr>
          </w:pPr>
          <w:r>
            <w:rPr>
              <w:rFonts w:eastAsia="Times New Roman"/>
            </w:rPr>
            <w:t>70</w:t>
          </w:r>
          <w:r>
            <w:rPr>
              <w:rFonts w:eastAsia="Times New Roman"/>
            </w:rPr>
            <w:tab/>
            <w:t xml:space="preserve">Abdul Murad NA, Mohammad Noor Y, Zam ZZ, </w:t>
          </w:r>
          <w:r>
            <w:rPr>
              <w:rFonts w:eastAsia="Times New Roman"/>
              <w:i/>
              <w:iCs/>
            </w:rPr>
            <w:t>et al.</w:t>
          </w:r>
          <w:r>
            <w:rPr>
              <w:rFonts w:eastAsia="Times New Roman"/>
            </w:rPr>
            <w:t xml:space="preserve"> Hypercholesterolemia in the Malaysian Cohort Participants: Genetic and Non-Genetic Risk Factors. </w:t>
          </w:r>
          <w:r>
            <w:rPr>
              <w:rFonts w:eastAsia="Times New Roman"/>
              <w:i/>
              <w:iCs/>
            </w:rPr>
            <w:t>Genes (Basel)</w:t>
          </w:r>
          <w:r>
            <w:rPr>
              <w:rFonts w:eastAsia="Times New Roman"/>
            </w:rPr>
            <w:t xml:space="preserve"> 2023; </w:t>
          </w:r>
          <w:r>
            <w:rPr>
              <w:rFonts w:eastAsia="Times New Roman"/>
              <w:b/>
              <w:bCs/>
            </w:rPr>
            <w:t>14</w:t>
          </w:r>
          <w:r>
            <w:rPr>
              <w:rFonts w:eastAsia="Times New Roman"/>
            </w:rPr>
            <w:t>. DOI:10.3390/GENES14030721/S1.</w:t>
          </w:r>
        </w:p>
        <w:p w14:paraId="767C6CD2" w14:textId="77777777" w:rsidR="003F6483" w:rsidRDefault="003F6483">
          <w:pPr>
            <w:autoSpaceDE w:val="0"/>
            <w:autoSpaceDN w:val="0"/>
            <w:ind w:hanging="640"/>
            <w:divId w:val="385182743"/>
            <w:rPr>
              <w:rFonts w:eastAsia="Times New Roman"/>
            </w:rPr>
          </w:pPr>
          <w:r>
            <w:rPr>
              <w:rFonts w:eastAsia="Times New Roman"/>
            </w:rPr>
            <w:t>71</w:t>
          </w:r>
          <w:r>
            <w:rPr>
              <w:rFonts w:eastAsia="Times New Roman"/>
            </w:rPr>
            <w:tab/>
          </w:r>
          <w:proofErr w:type="spellStart"/>
          <w:r>
            <w:rPr>
              <w:rFonts w:eastAsia="Times New Roman"/>
            </w:rPr>
            <w:t>Lohsoonthorn</w:t>
          </w:r>
          <w:proofErr w:type="spellEnd"/>
          <w:r>
            <w:rPr>
              <w:rFonts w:eastAsia="Times New Roman"/>
            </w:rPr>
            <w:t xml:space="preserve"> V, </w:t>
          </w:r>
          <w:proofErr w:type="spellStart"/>
          <w:r>
            <w:rPr>
              <w:rFonts w:eastAsia="Times New Roman"/>
            </w:rPr>
            <w:t>Dhanamun</w:t>
          </w:r>
          <w:proofErr w:type="spellEnd"/>
          <w:r>
            <w:rPr>
              <w:rFonts w:eastAsia="Times New Roman"/>
            </w:rPr>
            <w:t xml:space="preserve"> B, Williams MA. Prevalence of metabolic syndrome and its relationship to white blood cell count in a population of Thai men and women receiving routine health examinations. </w:t>
          </w:r>
          <w:r>
            <w:rPr>
              <w:rFonts w:eastAsia="Times New Roman"/>
              <w:i/>
              <w:iCs/>
            </w:rPr>
            <w:t xml:space="preserve">Am J </w:t>
          </w:r>
          <w:proofErr w:type="spellStart"/>
          <w:r>
            <w:rPr>
              <w:rFonts w:eastAsia="Times New Roman"/>
              <w:i/>
              <w:iCs/>
            </w:rPr>
            <w:t>Hypertens</w:t>
          </w:r>
          <w:proofErr w:type="spellEnd"/>
          <w:r>
            <w:rPr>
              <w:rFonts w:eastAsia="Times New Roman"/>
            </w:rPr>
            <w:t xml:space="preserve"> 2006; </w:t>
          </w:r>
          <w:r>
            <w:rPr>
              <w:rFonts w:eastAsia="Times New Roman"/>
              <w:b/>
              <w:bCs/>
            </w:rPr>
            <w:t>19</w:t>
          </w:r>
          <w:r>
            <w:rPr>
              <w:rFonts w:eastAsia="Times New Roman"/>
            </w:rPr>
            <w:t>: 339–45.</w:t>
          </w:r>
        </w:p>
        <w:p w14:paraId="2880006E" w14:textId="1E679FD0" w:rsidR="0020264D" w:rsidRPr="002732DD" w:rsidRDefault="003F6483">
          <w:pPr>
            <w:rPr>
              <w:rFonts w:ascii="Times New Roman" w:hAnsi="Times New Roman" w:cs="Times New Roman"/>
              <w:color w:val="000000"/>
              <w:sz w:val="24"/>
              <w:szCs w:val="24"/>
            </w:rPr>
          </w:pPr>
          <w:r>
            <w:rPr>
              <w:rFonts w:eastAsia="Times New Roman"/>
            </w:rPr>
            <w:t> </w:t>
          </w:r>
        </w:p>
      </w:sdtContent>
    </w:sdt>
    <w:sectPr w:rsidR="0020264D" w:rsidRPr="002732DD" w:rsidSect="009B7007">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rJamalUddin" w:date="2024-06-18T23:24:00Z" w:initials="MJU">
    <w:p w14:paraId="48809920" w14:textId="3844FF1F" w:rsidR="002A753F" w:rsidRDefault="002A753F">
      <w:pPr>
        <w:pStyle w:val="CommentText"/>
      </w:pPr>
      <w:r>
        <w:rPr>
          <w:rStyle w:val="CommentReference"/>
        </w:rPr>
        <w:annotationRef/>
      </w:r>
      <w:r>
        <w:t>I have edited many places and work on this file and update</w:t>
      </w:r>
    </w:p>
  </w:comment>
  <w:comment w:id="7" w:author="DrJamalUddin" w:date="2024-06-18T17:53:00Z" w:initials="MJU">
    <w:p w14:paraId="00D3AFC4" w14:textId="5C33F5C7" w:rsidR="00515237" w:rsidRDefault="00515237">
      <w:pPr>
        <w:pStyle w:val="CommentText"/>
      </w:pPr>
      <w:r>
        <w:rPr>
          <w:rStyle w:val="CommentReference"/>
        </w:rPr>
        <w:annotationRef/>
      </w:r>
      <w:r>
        <w:t>Write a sentence about your outcome and predictors</w:t>
      </w:r>
    </w:p>
  </w:comment>
  <w:comment w:id="43" w:author="DrJamalUddin" w:date="2024-06-18T18:02:00Z" w:initials="MJU">
    <w:p w14:paraId="493BA3DC" w14:textId="70FE8B09" w:rsidR="004856A5" w:rsidRDefault="004856A5">
      <w:pPr>
        <w:pStyle w:val="CommentText"/>
      </w:pPr>
      <w:r>
        <w:rPr>
          <w:rStyle w:val="CommentReference"/>
        </w:rPr>
        <w:annotationRef/>
      </w:r>
      <w:r>
        <w:t>Such as …   ….</w:t>
      </w:r>
    </w:p>
  </w:comment>
  <w:comment w:id="44" w:author="Mohammad Nayeem Hasan" w:date="2024-06-28T15:10:00Z" w:initials="MH">
    <w:p w14:paraId="54561059" w14:textId="6748872E" w:rsidR="00476F2B" w:rsidRDefault="00476F2B">
      <w:pPr>
        <w:pStyle w:val="CommentText"/>
      </w:pPr>
      <w:r>
        <w:rPr>
          <w:rStyle w:val="CommentReference"/>
        </w:rPr>
        <w:annotationRef/>
      </w:r>
      <w:r>
        <w:t>Not mentioned</w:t>
      </w:r>
      <w:r w:rsidR="00222182">
        <w:t xml:space="preserve"> in the report</w:t>
      </w:r>
    </w:p>
  </w:comment>
  <w:comment w:id="47" w:author="DrJamalUddin" w:date="2024-06-18T18:02:00Z" w:initials="MJU">
    <w:p w14:paraId="4FFCBF50" w14:textId="77777777" w:rsidR="002D20A0" w:rsidRDefault="002D20A0" w:rsidP="002D20A0">
      <w:pPr>
        <w:pStyle w:val="CommentText"/>
      </w:pPr>
      <w:r>
        <w:rPr>
          <w:rStyle w:val="CommentReference"/>
        </w:rPr>
        <w:annotationRef/>
      </w:r>
      <w:r>
        <w:t>Such as …   ….</w:t>
      </w:r>
    </w:p>
  </w:comment>
  <w:comment w:id="48" w:author="Mohammad Nayeem Hasan" w:date="2024-06-28T15:10:00Z" w:initials="MH">
    <w:p w14:paraId="2E4451F4" w14:textId="77777777" w:rsidR="002D20A0" w:rsidRDefault="002D20A0" w:rsidP="002D20A0">
      <w:pPr>
        <w:pStyle w:val="CommentText"/>
      </w:pPr>
      <w:r>
        <w:rPr>
          <w:rStyle w:val="CommentReference"/>
        </w:rPr>
        <w:annotationRef/>
      </w:r>
      <w:r>
        <w:t>Not mentioned in the report</w:t>
      </w:r>
    </w:p>
  </w:comment>
  <w:comment w:id="50" w:author="DrJamalUddin" w:date="2024-06-18T18:02:00Z" w:initials="MJU">
    <w:p w14:paraId="32082239" w14:textId="77777777" w:rsidR="00605C35" w:rsidRDefault="00605C35" w:rsidP="00605C35">
      <w:pPr>
        <w:pStyle w:val="CommentText"/>
      </w:pPr>
      <w:r>
        <w:rPr>
          <w:rStyle w:val="CommentReference"/>
        </w:rPr>
        <w:annotationRef/>
      </w:r>
      <w:r>
        <w:t>Such as …   ….</w:t>
      </w:r>
    </w:p>
  </w:comment>
  <w:comment w:id="52" w:author="DrJamalUddin" w:date="2024-06-18T18:06:00Z" w:initials="MJU">
    <w:p w14:paraId="72EC496D" w14:textId="3693DDAD" w:rsidR="004856A5" w:rsidRDefault="004856A5">
      <w:pPr>
        <w:pStyle w:val="CommentText"/>
      </w:pPr>
      <w:r>
        <w:rPr>
          <w:rStyle w:val="CommentReference"/>
        </w:rPr>
        <w:annotationRef/>
      </w:r>
      <w:r>
        <w:t xml:space="preserve">This sentence is not clear </w:t>
      </w:r>
    </w:p>
  </w:comment>
  <w:comment w:id="54" w:author="DrJamalUddin" w:date="2024-06-18T18:09:00Z" w:initials="MJU">
    <w:p w14:paraId="3A124DAC" w14:textId="226D3BDA" w:rsidR="004856A5" w:rsidRDefault="004856A5">
      <w:pPr>
        <w:pStyle w:val="CommentText"/>
      </w:pPr>
      <w:r>
        <w:rPr>
          <w:rStyle w:val="CommentReference"/>
        </w:rPr>
        <w:annotationRef/>
      </w:r>
      <w:r w:rsidR="00D532C7">
        <w:t>Also,</w:t>
      </w:r>
      <w:r>
        <w:t xml:space="preserve"> this sentence, make clear which factors are</w:t>
      </w:r>
      <w:r w:rsidR="0033183C">
        <w:t xml:space="preserve"> + association and which are negative.</w:t>
      </w:r>
    </w:p>
  </w:comment>
  <w:comment w:id="77" w:author="DrJamalUddin" w:date="2024-06-18T18:14:00Z" w:initials="MJU">
    <w:p w14:paraId="70856216" w14:textId="3130F081" w:rsidR="0033183C" w:rsidRDefault="0033183C">
      <w:pPr>
        <w:pStyle w:val="CommentText"/>
      </w:pPr>
      <w:r>
        <w:rPr>
          <w:rStyle w:val="CommentReference"/>
        </w:rPr>
        <w:annotationRef/>
      </w:r>
      <w:r>
        <w:t>Make this sentence more informative so that one sentence covers whole conclusion of the study.</w:t>
      </w:r>
    </w:p>
  </w:comment>
  <w:comment w:id="81" w:author="DrJamalUddin" w:date="2024-06-18T23:00:00Z" w:initials="MJU">
    <w:p w14:paraId="263BA785" w14:textId="0A503D22" w:rsidR="00855EB0" w:rsidRDefault="00855EB0">
      <w:pPr>
        <w:pStyle w:val="CommentText"/>
      </w:pPr>
      <w:r>
        <w:rPr>
          <w:rStyle w:val="CommentReference"/>
        </w:rPr>
        <w:annotationRef/>
      </w:r>
      <w:r>
        <w:t xml:space="preserve">This information also </w:t>
      </w:r>
      <w:proofErr w:type="gramStart"/>
      <w:r>
        <w:t>adjust</w:t>
      </w:r>
      <w:proofErr w:type="gramEnd"/>
      <w:r>
        <w:t xml:space="preserve"> in the introduction where you talk about % of world and other regions</w:t>
      </w:r>
    </w:p>
  </w:comment>
  <w:comment w:id="96" w:author="DrJamalUddin" w:date="2024-06-18T23:01:00Z" w:initials="MJU">
    <w:p w14:paraId="08029CEA" w14:textId="26AD9B8F" w:rsidR="00855EB0" w:rsidRDefault="00855EB0">
      <w:pPr>
        <w:pStyle w:val="CommentText"/>
      </w:pPr>
      <w:r>
        <w:rPr>
          <w:rStyle w:val="CommentReference"/>
        </w:rPr>
        <w:annotationRef/>
      </w:r>
      <w:r>
        <w:t>Add a sentence what about the situation or % of the SEARs?</w:t>
      </w:r>
    </w:p>
  </w:comment>
  <w:comment w:id="136" w:author="DrJamalUddin" w:date="2024-06-18T23:05:00Z" w:initials="MJU">
    <w:p w14:paraId="6BA20653" w14:textId="3E62915E" w:rsidR="00E93039" w:rsidRDefault="00E93039">
      <w:pPr>
        <w:pStyle w:val="CommentText"/>
      </w:pPr>
      <w:r>
        <w:rPr>
          <w:rStyle w:val="CommentReference"/>
        </w:rPr>
        <w:annotationRef/>
      </w:r>
      <w:r>
        <w:t>Add ref</w:t>
      </w:r>
    </w:p>
  </w:comment>
  <w:comment w:id="146" w:author="DrJamalUddin" w:date="2024-06-18T23:09:00Z" w:initials="MJU">
    <w:p w14:paraId="2D2162EF" w14:textId="30952778" w:rsidR="00E93039" w:rsidRDefault="00E93039">
      <w:pPr>
        <w:pStyle w:val="CommentText"/>
      </w:pPr>
      <w:r>
        <w:rPr>
          <w:rStyle w:val="CommentReference"/>
        </w:rPr>
        <w:annotationRef/>
      </w:r>
      <w:r>
        <w:t xml:space="preserve">Mention here that since we </w:t>
      </w:r>
      <w:r w:rsidR="00850661">
        <w:t>used</w:t>
      </w:r>
      <w:r>
        <w:t xml:space="preserve"> </w:t>
      </w:r>
      <w:r w:rsidR="00850661">
        <w:t>secondary available free data, in our study no ethical clearance is necessary.</w:t>
      </w:r>
    </w:p>
  </w:comment>
  <w:comment w:id="158" w:author="DrJamalUddin" w:date="2024-06-18T23:13:00Z" w:initials="MJU">
    <w:p w14:paraId="299C63D1" w14:textId="6891D179" w:rsidR="00850661" w:rsidRDefault="00850661">
      <w:pPr>
        <w:pStyle w:val="CommentText"/>
      </w:pPr>
      <w:r>
        <w:rPr>
          <w:rStyle w:val="CommentReference"/>
        </w:rPr>
        <w:annotationRef/>
      </w:r>
      <w:r>
        <w:t>For this cutoff, check whether you missed some variables because here recommendation is p&lt;=0.20</w:t>
      </w:r>
    </w:p>
  </w:comment>
  <w:comment w:id="166" w:author="DrJamalUddin" w:date="2024-06-18T23:14:00Z" w:initials="MJU">
    <w:p w14:paraId="60F03A92" w14:textId="3B2CC833" w:rsidR="00850661" w:rsidRDefault="00850661">
      <w:pPr>
        <w:pStyle w:val="CommentText"/>
      </w:pPr>
      <w:r>
        <w:rPr>
          <w:rStyle w:val="CommentReference"/>
        </w:rPr>
        <w:annotationRef/>
      </w:r>
      <w:r>
        <w:t>Full name.</w:t>
      </w:r>
    </w:p>
  </w:comment>
  <w:comment w:id="349" w:author="DrJamalUddin" w:date="2024-06-18T18:02:00Z" w:initials="MJU">
    <w:p w14:paraId="73EEA5E0" w14:textId="77777777" w:rsidR="002061D9" w:rsidRDefault="002061D9" w:rsidP="002061D9">
      <w:pPr>
        <w:pStyle w:val="CommentText"/>
      </w:pPr>
      <w:r>
        <w:rPr>
          <w:rStyle w:val="CommentReference"/>
        </w:rPr>
        <w:annotationRef/>
      </w:r>
      <w:r>
        <w:t>Such as …   ….</w:t>
      </w:r>
    </w:p>
  </w:comment>
  <w:comment w:id="350" w:author="Mohammad Nayeem Hasan" w:date="2024-06-28T15:10:00Z" w:initials="MH">
    <w:p w14:paraId="255E8068" w14:textId="77777777" w:rsidR="002061D9" w:rsidRDefault="002061D9" w:rsidP="002061D9">
      <w:pPr>
        <w:pStyle w:val="CommentText"/>
      </w:pPr>
      <w:r>
        <w:rPr>
          <w:rStyle w:val="CommentReference"/>
        </w:rPr>
        <w:annotationRef/>
      </w:r>
      <w:r>
        <w:t>Not mentioned in the report</w:t>
      </w:r>
    </w:p>
  </w:comment>
  <w:comment w:id="351" w:author="DrJamalUddin" w:date="2024-06-18T18:02:00Z" w:initials="MJU">
    <w:p w14:paraId="3570DD57" w14:textId="77777777" w:rsidR="002061D9" w:rsidRDefault="002061D9" w:rsidP="002061D9">
      <w:pPr>
        <w:pStyle w:val="CommentText"/>
      </w:pPr>
      <w:r>
        <w:rPr>
          <w:rStyle w:val="CommentReference"/>
        </w:rPr>
        <w:annotationRef/>
      </w:r>
      <w:r>
        <w:t>Such as …   ….</w:t>
      </w:r>
    </w:p>
  </w:comment>
  <w:comment w:id="413" w:author="DrJamalUddin" w:date="2024-06-18T23:18:00Z" w:initials="MJU">
    <w:p w14:paraId="68F94412" w14:textId="77E39956" w:rsidR="00850661" w:rsidRDefault="00850661">
      <w:pPr>
        <w:pStyle w:val="CommentText"/>
      </w:pPr>
      <w:r>
        <w:rPr>
          <w:rStyle w:val="CommentReference"/>
        </w:rPr>
        <w:annotationRef/>
      </w:r>
      <w:r>
        <w:t xml:space="preserve">This part must be based on </w:t>
      </w:r>
      <w:proofErr w:type="gramStart"/>
      <w:r>
        <w:t>the your</w:t>
      </w:r>
      <w:proofErr w:type="gramEnd"/>
      <w:r>
        <w:t xml:space="preserve"> key results. </w:t>
      </w:r>
      <w:proofErr w:type="gramStart"/>
      <w:r>
        <w:t>So</w:t>
      </w:r>
      <w:proofErr w:type="gramEnd"/>
      <w:r>
        <w:t xml:space="preserve"> any message here are link to key findings. </w:t>
      </w:r>
      <w:proofErr w:type="gramStart"/>
      <w:r>
        <w:t>So</w:t>
      </w:r>
      <w:proofErr w:type="gramEnd"/>
      <w:r>
        <w:t xml:space="preserve"> modify according to your key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809920" w15:done="0"/>
  <w15:commentEx w15:paraId="00D3AFC4" w15:done="0"/>
  <w15:commentEx w15:paraId="493BA3DC" w15:done="0"/>
  <w15:commentEx w15:paraId="54561059" w15:paraIdParent="493BA3DC" w15:done="0"/>
  <w15:commentEx w15:paraId="4FFCBF50" w15:done="0"/>
  <w15:commentEx w15:paraId="2E4451F4" w15:paraIdParent="4FFCBF50" w15:done="0"/>
  <w15:commentEx w15:paraId="32082239" w15:done="0"/>
  <w15:commentEx w15:paraId="72EC496D" w15:done="0"/>
  <w15:commentEx w15:paraId="3A124DAC" w15:done="0"/>
  <w15:commentEx w15:paraId="70856216" w15:done="0"/>
  <w15:commentEx w15:paraId="263BA785" w15:done="1"/>
  <w15:commentEx w15:paraId="08029CEA" w15:done="0"/>
  <w15:commentEx w15:paraId="6BA20653" w15:done="0"/>
  <w15:commentEx w15:paraId="2D2162EF" w15:done="1"/>
  <w15:commentEx w15:paraId="299C63D1" w15:done="1"/>
  <w15:commentEx w15:paraId="60F03A92" w15:done="1"/>
  <w15:commentEx w15:paraId="73EEA5E0" w15:done="1"/>
  <w15:commentEx w15:paraId="255E8068" w15:paraIdParent="73EEA5E0" w15:done="1"/>
  <w15:commentEx w15:paraId="3570DD57" w15:done="1"/>
  <w15:commentEx w15:paraId="68F944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C95BD" w16cex:dateUtc="2024-06-18T17:24:00Z"/>
  <w16cex:commentExtensible w16cex:durableId="2A1C4837" w16cex:dateUtc="2024-06-18T11:53:00Z"/>
  <w16cex:commentExtensible w16cex:durableId="2A1C4A43" w16cex:dateUtc="2024-06-18T12:02:00Z"/>
  <w16cex:commentExtensible w16cex:durableId="41BDBD44" w16cex:dateUtc="2024-06-28T09:10:00Z"/>
  <w16cex:commentExtensible w16cex:durableId="36C3B2F4" w16cex:dateUtc="2024-06-18T12:02:00Z"/>
  <w16cex:commentExtensible w16cex:durableId="12227FEE" w16cex:dateUtc="2024-06-28T09:10:00Z"/>
  <w16cex:commentExtensible w16cex:durableId="7CB137AF" w16cex:dateUtc="2024-06-18T12:02:00Z"/>
  <w16cex:commentExtensible w16cex:durableId="2A1C4B12" w16cex:dateUtc="2024-06-18T12:06:00Z"/>
  <w16cex:commentExtensible w16cex:durableId="2A1C4BEC" w16cex:dateUtc="2024-06-18T12:09:00Z"/>
  <w16cex:commentExtensible w16cex:durableId="2A1C4CFE" w16cex:dateUtc="2024-06-18T12:14:00Z"/>
  <w16cex:commentExtensible w16cex:durableId="2A1C9009" w16cex:dateUtc="2024-06-18T17:00:00Z"/>
  <w16cex:commentExtensible w16cex:durableId="2A1C9045" w16cex:dateUtc="2024-06-18T17:01:00Z"/>
  <w16cex:commentExtensible w16cex:durableId="2A1C9156" w16cex:dateUtc="2024-06-18T17:05:00Z"/>
  <w16cex:commentExtensible w16cex:durableId="2A1C9225" w16cex:dateUtc="2024-06-18T17:09:00Z"/>
  <w16cex:commentExtensible w16cex:durableId="2A1C9300" w16cex:dateUtc="2024-06-18T17:13:00Z"/>
  <w16cex:commentExtensible w16cex:durableId="2A1C933A" w16cex:dateUtc="2024-06-18T17:14:00Z"/>
  <w16cex:commentExtensible w16cex:durableId="0D11922C" w16cex:dateUtc="2024-06-18T12:02:00Z"/>
  <w16cex:commentExtensible w16cex:durableId="5A39A0A2" w16cex:dateUtc="2024-06-28T09:10:00Z"/>
  <w16cex:commentExtensible w16cex:durableId="405B8F29" w16cex:dateUtc="2024-06-18T12:02:00Z"/>
  <w16cex:commentExtensible w16cex:durableId="2A1C942D" w16cex:dateUtc="2024-06-1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809920" w16cid:durableId="2A1C95BD"/>
  <w16cid:commentId w16cid:paraId="00D3AFC4" w16cid:durableId="2A1C4837"/>
  <w16cid:commentId w16cid:paraId="493BA3DC" w16cid:durableId="2A1C4A43"/>
  <w16cid:commentId w16cid:paraId="54561059" w16cid:durableId="41BDBD44"/>
  <w16cid:commentId w16cid:paraId="4FFCBF50" w16cid:durableId="36C3B2F4"/>
  <w16cid:commentId w16cid:paraId="2E4451F4" w16cid:durableId="12227FEE"/>
  <w16cid:commentId w16cid:paraId="32082239" w16cid:durableId="7CB137AF"/>
  <w16cid:commentId w16cid:paraId="72EC496D" w16cid:durableId="2A1C4B12"/>
  <w16cid:commentId w16cid:paraId="3A124DAC" w16cid:durableId="2A1C4BEC"/>
  <w16cid:commentId w16cid:paraId="70856216" w16cid:durableId="2A1C4CFE"/>
  <w16cid:commentId w16cid:paraId="263BA785" w16cid:durableId="2A1C9009"/>
  <w16cid:commentId w16cid:paraId="08029CEA" w16cid:durableId="2A1C9045"/>
  <w16cid:commentId w16cid:paraId="6BA20653" w16cid:durableId="2A1C9156"/>
  <w16cid:commentId w16cid:paraId="2D2162EF" w16cid:durableId="2A1C9225"/>
  <w16cid:commentId w16cid:paraId="299C63D1" w16cid:durableId="2A1C9300"/>
  <w16cid:commentId w16cid:paraId="60F03A92" w16cid:durableId="2A1C933A"/>
  <w16cid:commentId w16cid:paraId="73EEA5E0" w16cid:durableId="0D11922C"/>
  <w16cid:commentId w16cid:paraId="255E8068" w16cid:durableId="5A39A0A2"/>
  <w16cid:commentId w16cid:paraId="3570DD57" w16cid:durableId="405B8F29"/>
  <w16cid:commentId w16cid:paraId="68F94412" w16cid:durableId="2A1C9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B27D8" w14:textId="77777777" w:rsidR="00AD35AB" w:rsidRDefault="00AD35AB" w:rsidP="004A2121">
      <w:pPr>
        <w:spacing w:after="0" w:line="240" w:lineRule="auto"/>
      </w:pPr>
      <w:r>
        <w:separator/>
      </w:r>
    </w:p>
  </w:endnote>
  <w:endnote w:type="continuationSeparator" w:id="0">
    <w:p w14:paraId="2CEE03E6" w14:textId="77777777" w:rsidR="00AD35AB" w:rsidRDefault="00AD35AB"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365135"/>
      <w:docPartObj>
        <w:docPartGallery w:val="Page Numbers (Bottom of Page)"/>
        <w:docPartUnique/>
      </w:docPartObj>
    </w:sdtPr>
    <w:sdtEndPr>
      <w:rPr>
        <w:noProof/>
      </w:rPr>
    </w:sdtEndPr>
    <w:sdtContent>
      <w:p w14:paraId="1C95D79F" w14:textId="1F46D285" w:rsidR="003177F1" w:rsidRDefault="003177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3177F1" w:rsidRDefault="0031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F3DDF" w14:textId="77777777" w:rsidR="00AD35AB" w:rsidRDefault="00AD35AB" w:rsidP="004A2121">
      <w:pPr>
        <w:spacing w:after="0" w:line="240" w:lineRule="auto"/>
      </w:pPr>
      <w:r>
        <w:separator/>
      </w:r>
    </w:p>
  </w:footnote>
  <w:footnote w:type="continuationSeparator" w:id="0">
    <w:p w14:paraId="1A762EA5" w14:textId="77777777" w:rsidR="00AD35AB" w:rsidRDefault="00AD35AB"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9370">
    <w:abstractNumId w:val="0"/>
  </w:num>
  <w:num w:numId="2" w16cid:durableId="885451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3F6"/>
    <w:rsid w:val="00003782"/>
    <w:rsid w:val="000043A2"/>
    <w:rsid w:val="00004512"/>
    <w:rsid w:val="00004C0E"/>
    <w:rsid w:val="00006AF8"/>
    <w:rsid w:val="00010A08"/>
    <w:rsid w:val="00011F08"/>
    <w:rsid w:val="00012397"/>
    <w:rsid w:val="000126E1"/>
    <w:rsid w:val="00012B65"/>
    <w:rsid w:val="0001315B"/>
    <w:rsid w:val="00015560"/>
    <w:rsid w:val="0001612A"/>
    <w:rsid w:val="0001737E"/>
    <w:rsid w:val="00020191"/>
    <w:rsid w:val="000208CC"/>
    <w:rsid w:val="00020C67"/>
    <w:rsid w:val="0002175B"/>
    <w:rsid w:val="00022CDB"/>
    <w:rsid w:val="00023734"/>
    <w:rsid w:val="00025180"/>
    <w:rsid w:val="00025F24"/>
    <w:rsid w:val="000301D9"/>
    <w:rsid w:val="00031376"/>
    <w:rsid w:val="000328AB"/>
    <w:rsid w:val="000328E6"/>
    <w:rsid w:val="00032ED0"/>
    <w:rsid w:val="0003452C"/>
    <w:rsid w:val="00034B0F"/>
    <w:rsid w:val="00034BE1"/>
    <w:rsid w:val="00036F13"/>
    <w:rsid w:val="00037312"/>
    <w:rsid w:val="0004073B"/>
    <w:rsid w:val="00042076"/>
    <w:rsid w:val="000446D1"/>
    <w:rsid w:val="00044B84"/>
    <w:rsid w:val="00045179"/>
    <w:rsid w:val="00052893"/>
    <w:rsid w:val="00052ED9"/>
    <w:rsid w:val="00053559"/>
    <w:rsid w:val="00053802"/>
    <w:rsid w:val="000540BC"/>
    <w:rsid w:val="0005448D"/>
    <w:rsid w:val="00055881"/>
    <w:rsid w:val="000568A8"/>
    <w:rsid w:val="00057F4B"/>
    <w:rsid w:val="0006184A"/>
    <w:rsid w:val="000647E9"/>
    <w:rsid w:val="00065D96"/>
    <w:rsid w:val="00070374"/>
    <w:rsid w:val="000708EA"/>
    <w:rsid w:val="000710A5"/>
    <w:rsid w:val="00071244"/>
    <w:rsid w:val="00071D0D"/>
    <w:rsid w:val="00073748"/>
    <w:rsid w:val="00073BA3"/>
    <w:rsid w:val="0007421D"/>
    <w:rsid w:val="0008079D"/>
    <w:rsid w:val="00081126"/>
    <w:rsid w:val="0008262D"/>
    <w:rsid w:val="00083FD3"/>
    <w:rsid w:val="000848DB"/>
    <w:rsid w:val="00091FB4"/>
    <w:rsid w:val="00092FD9"/>
    <w:rsid w:val="000952DD"/>
    <w:rsid w:val="00095431"/>
    <w:rsid w:val="000975A1"/>
    <w:rsid w:val="00097BCC"/>
    <w:rsid w:val="000A0413"/>
    <w:rsid w:val="000A570F"/>
    <w:rsid w:val="000B078D"/>
    <w:rsid w:val="000B41DA"/>
    <w:rsid w:val="000B6BB2"/>
    <w:rsid w:val="000C113F"/>
    <w:rsid w:val="000C19E3"/>
    <w:rsid w:val="000C1CDE"/>
    <w:rsid w:val="000C61ED"/>
    <w:rsid w:val="000C772A"/>
    <w:rsid w:val="000D0470"/>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5139"/>
    <w:rsid w:val="00106A42"/>
    <w:rsid w:val="00107B5F"/>
    <w:rsid w:val="00110138"/>
    <w:rsid w:val="00110425"/>
    <w:rsid w:val="00110537"/>
    <w:rsid w:val="00111647"/>
    <w:rsid w:val="00113900"/>
    <w:rsid w:val="00115263"/>
    <w:rsid w:val="00116771"/>
    <w:rsid w:val="00116C1F"/>
    <w:rsid w:val="00117F2C"/>
    <w:rsid w:val="00122B4B"/>
    <w:rsid w:val="00123AAF"/>
    <w:rsid w:val="00124E32"/>
    <w:rsid w:val="00125094"/>
    <w:rsid w:val="00125466"/>
    <w:rsid w:val="001262CA"/>
    <w:rsid w:val="0012776D"/>
    <w:rsid w:val="00127DD0"/>
    <w:rsid w:val="00130023"/>
    <w:rsid w:val="00130A56"/>
    <w:rsid w:val="00131A3A"/>
    <w:rsid w:val="00134355"/>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2BDF"/>
    <w:rsid w:val="00153C9A"/>
    <w:rsid w:val="00154562"/>
    <w:rsid w:val="0015591C"/>
    <w:rsid w:val="001573FF"/>
    <w:rsid w:val="00157CB5"/>
    <w:rsid w:val="00157E0A"/>
    <w:rsid w:val="00160688"/>
    <w:rsid w:val="001612F4"/>
    <w:rsid w:val="001618F3"/>
    <w:rsid w:val="00162923"/>
    <w:rsid w:val="00163716"/>
    <w:rsid w:val="00164959"/>
    <w:rsid w:val="00167374"/>
    <w:rsid w:val="00167F59"/>
    <w:rsid w:val="001702E9"/>
    <w:rsid w:val="001705AF"/>
    <w:rsid w:val="00171587"/>
    <w:rsid w:val="00171BA4"/>
    <w:rsid w:val="001722B3"/>
    <w:rsid w:val="0017324E"/>
    <w:rsid w:val="00174F21"/>
    <w:rsid w:val="001779C6"/>
    <w:rsid w:val="00177A77"/>
    <w:rsid w:val="00177B4A"/>
    <w:rsid w:val="00180996"/>
    <w:rsid w:val="00180E15"/>
    <w:rsid w:val="00181451"/>
    <w:rsid w:val="0018172A"/>
    <w:rsid w:val="00182807"/>
    <w:rsid w:val="001830A6"/>
    <w:rsid w:val="00184BBF"/>
    <w:rsid w:val="001853D0"/>
    <w:rsid w:val="00185A02"/>
    <w:rsid w:val="00186A3E"/>
    <w:rsid w:val="00190186"/>
    <w:rsid w:val="00192295"/>
    <w:rsid w:val="00193169"/>
    <w:rsid w:val="00195379"/>
    <w:rsid w:val="00195AFC"/>
    <w:rsid w:val="00196051"/>
    <w:rsid w:val="00196633"/>
    <w:rsid w:val="001969E0"/>
    <w:rsid w:val="00196CB3"/>
    <w:rsid w:val="00196E3A"/>
    <w:rsid w:val="001A2240"/>
    <w:rsid w:val="001A2F8D"/>
    <w:rsid w:val="001A625F"/>
    <w:rsid w:val="001A7488"/>
    <w:rsid w:val="001B14F4"/>
    <w:rsid w:val="001B4367"/>
    <w:rsid w:val="001B462E"/>
    <w:rsid w:val="001B46EC"/>
    <w:rsid w:val="001B6EE4"/>
    <w:rsid w:val="001B79E6"/>
    <w:rsid w:val="001C2DD3"/>
    <w:rsid w:val="001C3244"/>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3C8C"/>
    <w:rsid w:val="001E69D1"/>
    <w:rsid w:val="001E6FDE"/>
    <w:rsid w:val="001F2407"/>
    <w:rsid w:val="002000ED"/>
    <w:rsid w:val="0020264D"/>
    <w:rsid w:val="0020268A"/>
    <w:rsid w:val="00205783"/>
    <w:rsid w:val="002061D9"/>
    <w:rsid w:val="0021108F"/>
    <w:rsid w:val="00222182"/>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33C9"/>
    <w:rsid w:val="00274DFF"/>
    <w:rsid w:val="00276061"/>
    <w:rsid w:val="002765A9"/>
    <w:rsid w:val="00276970"/>
    <w:rsid w:val="00281982"/>
    <w:rsid w:val="00282940"/>
    <w:rsid w:val="00282D01"/>
    <w:rsid w:val="00282FC6"/>
    <w:rsid w:val="00283ADB"/>
    <w:rsid w:val="00283F6D"/>
    <w:rsid w:val="002842DA"/>
    <w:rsid w:val="002846F5"/>
    <w:rsid w:val="002848E2"/>
    <w:rsid w:val="00285A2E"/>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A753F"/>
    <w:rsid w:val="002B006B"/>
    <w:rsid w:val="002B04B2"/>
    <w:rsid w:val="002B280E"/>
    <w:rsid w:val="002B2C68"/>
    <w:rsid w:val="002B2D57"/>
    <w:rsid w:val="002B2FCB"/>
    <w:rsid w:val="002B3710"/>
    <w:rsid w:val="002B4454"/>
    <w:rsid w:val="002B4748"/>
    <w:rsid w:val="002B4EDD"/>
    <w:rsid w:val="002B51EB"/>
    <w:rsid w:val="002B593A"/>
    <w:rsid w:val="002B5DC1"/>
    <w:rsid w:val="002B5F1A"/>
    <w:rsid w:val="002B60CC"/>
    <w:rsid w:val="002B71FA"/>
    <w:rsid w:val="002C0488"/>
    <w:rsid w:val="002C06D3"/>
    <w:rsid w:val="002D0336"/>
    <w:rsid w:val="002D20A0"/>
    <w:rsid w:val="002D5FAC"/>
    <w:rsid w:val="002D6C58"/>
    <w:rsid w:val="002E08D8"/>
    <w:rsid w:val="002E0FE6"/>
    <w:rsid w:val="002E11EC"/>
    <w:rsid w:val="002E1CA6"/>
    <w:rsid w:val="002E3523"/>
    <w:rsid w:val="002E6997"/>
    <w:rsid w:val="002E70E2"/>
    <w:rsid w:val="002F202D"/>
    <w:rsid w:val="002F419C"/>
    <w:rsid w:val="002F63B7"/>
    <w:rsid w:val="002F69FB"/>
    <w:rsid w:val="00304CAF"/>
    <w:rsid w:val="00305469"/>
    <w:rsid w:val="00305791"/>
    <w:rsid w:val="00307518"/>
    <w:rsid w:val="00312493"/>
    <w:rsid w:val="00314723"/>
    <w:rsid w:val="00315891"/>
    <w:rsid w:val="00316C9C"/>
    <w:rsid w:val="00317009"/>
    <w:rsid w:val="003177F1"/>
    <w:rsid w:val="00320451"/>
    <w:rsid w:val="003209A4"/>
    <w:rsid w:val="00322A72"/>
    <w:rsid w:val="00323EA3"/>
    <w:rsid w:val="0032628A"/>
    <w:rsid w:val="00327330"/>
    <w:rsid w:val="0033100D"/>
    <w:rsid w:val="00331655"/>
    <w:rsid w:val="0033183C"/>
    <w:rsid w:val="0033546C"/>
    <w:rsid w:val="00335901"/>
    <w:rsid w:val="00345C15"/>
    <w:rsid w:val="003460CE"/>
    <w:rsid w:val="0035135C"/>
    <w:rsid w:val="00351463"/>
    <w:rsid w:val="00351CDC"/>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B7EEE"/>
    <w:rsid w:val="003C26E9"/>
    <w:rsid w:val="003C4197"/>
    <w:rsid w:val="003C440A"/>
    <w:rsid w:val="003C60B9"/>
    <w:rsid w:val="003C6227"/>
    <w:rsid w:val="003D0256"/>
    <w:rsid w:val="003D1339"/>
    <w:rsid w:val="003D1CA4"/>
    <w:rsid w:val="003D58E5"/>
    <w:rsid w:val="003D6D69"/>
    <w:rsid w:val="003D76A4"/>
    <w:rsid w:val="003D7B4D"/>
    <w:rsid w:val="003E1CBF"/>
    <w:rsid w:val="003E496C"/>
    <w:rsid w:val="003F05A3"/>
    <w:rsid w:val="003F14FA"/>
    <w:rsid w:val="003F1D75"/>
    <w:rsid w:val="003F2EBE"/>
    <w:rsid w:val="003F3B58"/>
    <w:rsid w:val="003F6483"/>
    <w:rsid w:val="0040108A"/>
    <w:rsid w:val="00402DF1"/>
    <w:rsid w:val="0040385F"/>
    <w:rsid w:val="0040473E"/>
    <w:rsid w:val="004055C0"/>
    <w:rsid w:val="00405EA0"/>
    <w:rsid w:val="0040605E"/>
    <w:rsid w:val="0040635B"/>
    <w:rsid w:val="00406A94"/>
    <w:rsid w:val="00407094"/>
    <w:rsid w:val="004101EF"/>
    <w:rsid w:val="00411317"/>
    <w:rsid w:val="004116F8"/>
    <w:rsid w:val="00411ED7"/>
    <w:rsid w:val="00412395"/>
    <w:rsid w:val="00413A96"/>
    <w:rsid w:val="00414443"/>
    <w:rsid w:val="00415B65"/>
    <w:rsid w:val="00416921"/>
    <w:rsid w:val="00416F50"/>
    <w:rsid w:val="004177B9"/>
    <w:rsid w:val="00420D65"/>
    <w:rsid w:val="0042358F"/>
    <w:rsid w:val="00423C62"/>
    <w:rsid w:val="00425974"/>
    <w:rsid w:val="00427723"/>
    <w:rsid w:val="00427B4A"/>
    <w:rsid w:val="00427C10"/>
    <w:rsid w:val="00427FE4"/>
    <w:rsid w:val="00431B5B"/>
    <w:rsid w:val="00431F3D"/>
    <w:rsid w:val="004325C2"/>
    <w:rsid w:val="00432A71"/>
    <w:rsid w:val="004338B9"/>
    <w:rsid w:val="00435ACE"/>
    <w:rsid w:val="0044019E"/>
    <w:rsid w:val="00442F83"/>
    <w:rsid w:val="004440DC"/>
    <w:rsid w:val="0044765A"/>
    <w:rsid w:val="00447885"/>
    <w:rsid w:val="00447A8C"/>
    <w:rsid w:val="00447B91"/>
    <w:rsid w:val="004502BF"/>
    <w:rsid w:val="00450C6F"/>
    <w:rsid w:val="00450C9A"/>
    <w:rsid w:val="004520CB"/>
    <w:rsid w:val="004549B1"/>
    <w:rsid w:val="0045570C"/>
    <w:rsid w:val="0045670A"/>
    <w:rsid w:val="0046119D"/>
    <w:rsid w:val="004648C5"/>
    <w:rsid w:val="00465673"/>
    <w:rsid w:val="00467540"/>
    <w:rsid w:val="0046793E"/>
    <w:rsid w:val="00470CC6"/>
    <w:rsid w:val="0047156E"/>
    <w:rsid w:val="0047223D"/>
    <w:rsid w:val="004736B3"/>
    <w:rsid w:val="004747D3"/>
    <w:rsid w:val="00474B7C"/>
    <w:rsid w:val="00476F2B"/>
    <w:rsid w:val="00477E5F"/>
    <w:rsid w:val="00482152"/>
    <w:rsid w:val="00484AB4"/>
    <w:rsid w:val="004856A5"/>
    <w:rsid w:val="00487CB9"/>
    <w:rsid w:val="00492EB4"/>
    <w:rsid w:val="004933AC"/>
    <w:rsid w:val="00493454"/>
    <w:rsid w:val="00495EC6"/>
    <w:rsid w:val="00495ECF"/>
    <w:rsid w:val="00496C2C"/>
    <w:rsid w:val="004A0F80"/>
    <w:rsid w:val="004A2121"/>
    <w:rsid w:val="004A2B79"/>
    <w:rsid w:val="004A4622"/>
    <w:rsid w:val="004A54EA"/>
    <w:rsid w:val="004A55E0"/>
    <w:rsid w:val="004A6E76"/>
    <w:rsid w:val="004A7C3B"/>
    <w:rsid w:val="004B0869"/>
    <w:rsid w:val="004B0C72"/>
    <w:rsid w:val="004B40D7"/>
    <w:rsid w:val="004B4EA2"/>
    <w:rsid w:val="004B5E74"/>
    <w:rsid w:val="004B71E9"/>
    <w:rsid w:val="004C19D6"/>
    <w:rsid w:val="004D0DB7"/>
    <w:rsid w:val="004D2233"/>
    <w:rsid w:val="004D3FD3"/>
    <w:rsid w:val="004D456A"/>
    <w:rsid w:val="004E2724"/>
    <w:rsid w:val="004E5A08"/>
    <w:rsid w:val="004E62AB"/>
    <w:rsid w:val="004F13D2"/>
    <w:rsid w:val="004F3F23"/>
    <w:rsid w:val="004F40AA"/>
    <w:rsid w:val="004F5EF4"/>
    <w:rsid w:val="004F6B3B"/>
    <w:rsid w:val="0050042D"/>
    <w:rsid w:val="00500EA9"/>
    <w:rsid w:val="00502D42"/>
    <w:rsid w:val="00502FB2"/>
    <w:rsid w:val="0050638A"/>
    <w:rsid w:val="005072E8"/>
    <w:rsid w:val="00507D4C"/>
    <w:rsid w:val="00510B27"/>
    <w:rsid w:val="0051300F"/>
    <w:rsid w:val="0051487F"/>
    <w:rsid w:val="00515237"/>
    <w:rsid w:val="00515EDF"/>
    <w:rsid w:val="00517E10"/>
    <w:rsid w:val="005205D0"/>
    <w:rsid w:val="00521809"/>
    <w:rsid w:val="00522900"/>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4B5"/>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5F6E69"/>
    <w:rsid w:val="0060106B"/>
    <w:rsid w:val="00602E10"/>
    <w:rsid w:val="006045B7"/>
    <w:rsid w:val="00605571"/>
    <w:rsid w:val="00605C35"/>
    <w:rsid w:val="006101F1"/>
    <w:rsid w:val="00610541"/>
    <w:rsid w:val="006105FC"/>
    <w:rsid w:val="006112B3"/>
    <w:rsid w:val="00615C11"/>
    <w:rsid w:val="00620D94"/>
    <w:rsid w:val="00621C6C"/>
    <w:rsid w:val="00624A97"/>
    <w:rsid w:val="006250EC"/>
    <w:rsid w:val="00625FF3"/>
    <w:rsid w:val="00627EE6"/>
    <w:rsid w:val="006342DB"/>
    <w:rsid w:val="006378BF"/>
    <w:rsid w:val="00641A6B"/>
    <w:rsid w:val="0064340C"/>
    <w:rsid w:val="00644D19"/>
    <w:rsid w:val="00650F94"/>
    <w:rsid w:val="00650FFF"/>
    <w:rsid w:val="00652012"/>
    <w:rsid w:val="00652238"/>
    <w:rsid w:val="00652871"/>
    <w:rsid w:val="0065292C"/>
    <w:rsid w:val="006551E7"/>
    <w:rsid w:val="00656115"/>
    <w:rsid w:val="00660DE0"/>
    <w:rsid w:val="00661C5F"/>
    <w:rsid w:val="00663CC7"/>
    <w:rsid w:val="006665B0"/>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379"/>
    <w:rsid w:val="006C5D24"/>
    <w:rsid w:val="006C5FA7"/>
    <w:rsid w:val="006C61F7"/>
    <w:rsid w:val="006C708B"/>
    <w:rsid w:val="006D10BF"/>
    <w:rsid w:val="006D13B2"/>
    <w:rsid w:val="006D13BA"/>
    <w:rsid w:val="006D14EF"/>
    <w:rsid w:val="006D1945"/>
    <w:rsid w:val="006D2A04"/>
    <w:rsid w:val="006D3C87"/>
    <w:rsid w:val="006D791E"/>
    <w:rsid w:val="006E1CA1"/>
    <w:rsid w:val="006E1E6A"/>
    <w:rsid w:val="006E39B8"/>
    <w:rsid w:val="006E48B0"/>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654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054A"/>
    <w:rsid w:val="007410E9"/>
    <w:rsid w:val="007412E7"/>
    <w:rsid w:val="007421D0"/>
    <w:rsid w:val="00744871"/>
    <w:rsid w:val="00745A40"/>
    <w:rsid w:val="00746022"/>
    <w:rsid w:val="007461B3"/>
    <w:rsid w:val="007467E8"/>
    <w:rsid w:val="00752269"/>
    <w:rsid w:val="007553AF"/>
    <w:rsid w:val="00765166"/>
    <w:rsid w:val="007654CE"/>
    <w:rsid w:val="007660A8"/>
    <w:rsid w:val="00767B01"/>
    <w:rsid w:val="007748D9"/>
    <w:rsid w:val="0077609B"/>
    <w:rsid w:val="0077730D"/>
    <w:rsid w:val="00781C0B"/>
    <w:rsid w:val="00782768"/>
    <w:rsid w:val="00783896"/>
    <w:rsid w:val="00784A00"/>
    <w:rsid w:val="00784FC2"/>
    <w:rsid w:val="007864B7"/>
    <w:rsid w:val="0079043D"/>
    <w:rsid w:val="00790552"/>
    <w:rsid w:val="00792E65"/>
    <w:rsid w:val="00793217"/>
    <w:rsid w:val="007934A8"/>
    <w:rsid w:val="00795C40"/>
    <w:rsid w:val="0079646F"/>
    <w:rsid w:val="007A05CB"/>
    <w:rsid w:val="007A0891"/>
    <w:rsid w:val="007A1AFE"/>
    <w:rsid w:val="007A2EBF"/>
    <w:rsid w:val="007B1043"/>
    <w:rsid w:val="007B2578"/>
    <w:rsid w:val="007B282A"/>
    <w:rsid w:val="007B4335"/>
    <w:rsid w:val="007B4927"/>
    <w:rsid w:val="007B7E2B"/>
    <w:rsid w:val="007C2497"/>
    <w:rsid w:val="007C27EA"/>
    <w:rsid w:val="007C4C22"/>
    <w:rsid w:val="007C4ED7"/>
    <w:rsid w:val="007D011D"/>
    <w:rsid w:val="007D06C7"/>
    <w:rsid w:val="007D1844"/>
    <w:rsid w:val="007D273B"/>
    <w:rsid w:val="007D643B"/>
    <w:rsid w:val="007D7037"/>
    <w:rsid w:val="007E2498"/>
    <w:rsid w:val="007E3D88"/>
    <w:rsid w:val="007E5B44"/>
    <w:rsid w:val="007F1096"/>
    <w:rsid w:val="007F1BE6"/>
    <w:rsid w:val="007F22E7"/>
    <w:rsid w:val="007F2D97"/>
    <w:rsid w:val="00800ACB"/>
    <w:rsid w:val="008042F6"/>
    <w:rsid w:val="008043E0"/>
    <w:rsid w:val="0080513D"/>
    <w:rsid w:val="00805207"/>
    <w:rsid w:val="00807B54"/>
    <w:rsid w:val="0081214B"/>
    <w:rsid w:val="0081232D"/>
    <w:rsid w:val="00813035"/>
    <w:rsid w:val="00813E81"/>
    <w:rsid w:val="0081425F"/>
    <w:rsid w:val="00815FAE"/>
    <w:rsid w:val="00817533"/>
    <w:rsid w:val="008178A0"/>
    <w:rsid w:val="00820BC8"/>
    <w:rsid w:val="00820D62"/>
    <w:rsid w:val="0082268F"/>
    <w:rsid w:val="008232C2"/>
    <w:rsid w:val="008260D4"/>
    <w:rsid w:val="0082647F"/>
    <w:rsid w:val="00826B4D"/>
    <w:rsid w:val="008275B4"/>
    <w:rsid w:val="00840FBD"/>
    <w:rsid w:val="0084421C"/>
    <w:rsid w:val="00846CC5"/>
    <w:rsid w:val="00846EE9"/>
    <w:rsid w:val="008500B9"/>
    <w:rsid w:val="0085041E"/>
    <w:rsid w:val="00850661"/>
    <w:rsid w:val="008511E5"/>
    <w:rsid w:val="00855EB0"/>
    <w:rsid w:val="00857F24"/>
    <w:rsid w:val="00860CC6"/>
    <w:rsid w:val="00861ACC"/>
    <w:rsid w:val="00862B50"/>
    <w:rsid w:val="00862CE7"/>
    <w:rsid w:val="00863104"/>
    <w:rsid w:val="0086386F"/>
    <w:rsid w:val="008638A5"/>
    <w:rsid w:val="0086398A"/>
    <w:rsid w:val="00865F52"/>
    <w:rsid w:val="00866341"/>
    <w:rsid w:val="00866587"/>
    <w:rsid w:val="00866D64"/>
    <w:rsid w:val="008702F8"/>
    <w:rsid w:val="008714B6"/>
    <w:rsid w:val="008725B7"/>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4D16"/>
    <w:rsid w:val="008D5DCD"/>
    <w:rsid w:val="008D667C"/>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4FF9"/>
    <w:rsid w:val="00905365"/>
    <w:rsid w:val="009064D6"/>
    <w:rsid w:val="00906BEB"/>
    <w:rsid w:val="00910D9D"/>
    <w:rsid w:val="00911D31"/>
    <w:rsid w:val="00912A2A"/>
    <w:rsid w:val="00912B2D"/>
    <w:rsid w:val="00915A28"/>
    <w:rsid w:val="009176C7"/>
    <w:rsid w:val="00923541"/>
    <w:rsid w:val="009270CA"/>
    <w:rsid w:val="00931C68"/>
    <w:rsid w:val="00932616"/>
    <w:rsid w:val="009347A2"/>
    <w:rsid w:val="0093526F"/>
    <w:rsid w:val="00936196"/>
    <w:rsid w:val="0093657D"/>
    <w:rsid w:val="00941DB8"/>
    <w:rsid w:val="009432F6"/>
    <w:rsid w:val="009434FC"/>
    <w:rsid w:val="00943692"/>
    <w:rsid w:val="00944BB9"/>
    <w:rsid w:val="0095043E"/>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0F95"/>
    <w:rsid w:val="0099210E"/>
    <w:rsid w:val="00992727"/>
    <w:rsid w:val="009931E3"/>
    <w:rsid w:val="00995402"/>
    <w:rsid w:val="009960C0"/>
    <w:rsid w:val="0099684A"/>
    <w:rsid w:val="00997EC4"/>
    <w:rsid w:val="009A36AB"/>
    <w:rsid w:val="009A5592"/>
    <w:rsid w:val="009A6C4F"/>
    <w:rsid w:val="009A73F7"/>
    <w:rsid w:val="009B3250"/>
    <w:rsid w:val="009B7007"/>
    <w:rsid w:val="009B7DF5"/>
    <w:rsid w:val="009C3FF6"/>
    <w:rsid w:val="009C536D"/>
    <w:rsid w:val="009C5FBA"/>
    <w:rsid w:val="009C60A5"/>
    <w:rsid w:val="009C6C34"/>
    <w:rsid w:val="009D0A20"/>
    <w:rsid w:val="009D14B1"/>
    <w:rsid w:val="009D649B"/>
    <w:rsid w:val="009D741E"/>
    <w:rsid w:val="009D7AE2"/>
    <w:rsid w:val="009E058C"/>
    <w:rsid w:val="009E1DB5"/>
    <w:rsid w:val="009E3114"/>
    <w:rsid w:val="009E4569"/>
    <w:rsid w:val="009E4AF0"/>
    <w:rsid w:val="009E52BF"/>
    <w:rsid w:val="009E5923"/>
    <w:rsid w:val="009E74F7"/>
    <w:rsid w:val="009F186A"/>
    <w:rsid w:val="009F198D"/>
    <w:rsid w:val="009F3126"/>
    <w:rsid w:val="009F5E40"/>
    <w:rsid w:val="009F60A2"/>
    <w:rsid w:val="009F61E4"/>
    <w:rsid w:val="009F6648"/>
    <w:rsid w:val="009F68F5"/>
    <w:rsid w:val="009F6CAE"/>
    <w:rsid w:val="00A008F9"/>
    <w:rsid w:val="00A01A16"/>
    <w:rsid w:val="00A046B5"/>
    <w:rsid w:val="00A05739"/>
    <w:rsid w:val="00A0651A"/>
    <w:rsid w:val="00A07139"/>
    <w:rsid w:val="00A11E17"/>
    <w:rsid w:val="00A123B9"/>
    <w:rsid w:val="00A21A7C"/>
    <w:rsid w:val="00A21BCB"/>
    <w:rsid w:val="00A2317E"/>
    <w:rsid w:val="00A238BE"/>
    <w:rsid w:val="00A23CEB"/>
    <w:rsid w:val="00A27427"/>
    <w:rsid w:val="00A30E7C"/>
    <w:rsid w:val="00A31C8E"/>
    <w:rsid w:val="00A33101"/>
    <w:rsid w:val="00A3460D"/>
    <w:rsid w:val="00A36EE6"/>
    <w:rsid w:val="00A37E0E"/>
    <w:rsid w:val="00A409B3"/>
    <w:rsid w:val="00A41300"/>
    <w:rsid w:val="00A421EA"/>
    <w:rsid w:val="00A450C7"/>
    <w:rsid w:val="00A462F4"/>
    <w:rsid w:val="00A46D53"/>
    <w:rsid w:val="00A47534"/>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77CEF"/>
    <w:rsid w:val="00A81C08"/>
    <w:rsid w:val="00A8501D"/>
    <w:rsid w:val="00A855E4"/>
    <w:rsid w:val="00A8594D"/>
    <w:rsid w:val="00A87F4F"/>
    <w:rsid w:val="00A90050"/>
    <w:rsid w:val="00A903C9"/>
    <w:rsid w:val="00A91A87"/>
    <w:rsid w:val="00A94FC1"/>
    <w:rsid w:val="00A95BA1"/>
    <w:rsid w:val="00A9608E"/>
    <w:rsid w:val="00A9694D"/>
    <w:rsid w:val="00A96C34"/>
    <w:rsid w:val="00AA18E6"/>
    <w:rsid w:val="00AA260A"/>
    <w:rsid w:val="00AA2D4A"/>
    <w:rsid w:val="00AA6372"/>
    <w:rsid w:val="00AA71D7"/>
    <w:rsid w:val="00AA7525"/>
    <w:rsid w:val="00AA7CF2"/>
    <w:rsid w:val="00AB6CB6"/>
    <w:rsid w:val="00AB7E15"/>
    <w:rsid w:val="00AB7FAE"/>
    <w:rsid w:val="00AC2276"/>
    <w:rsid w:val="00AC3E90"/>
    <w:rsid w:val="00AC5D6D"/>
    <w:rsid w:val="00AC6225"/>
    <w:rsid w:val="00AC64A2"/>
    <w:rsid w:val="00AC679F"/>
    <w:rsid w:val="00AD35AB"/>
    <w:rsid w:val="00AD5B90"/>
    <w:rsid w:val="00AD65F9"/>
    <w:rsid w:val="00AD72D1"/>
    <w:rsid w:val="00AE0757"/>
    <w:rsid w:val="00AE0862"/>
    <w:rsid w:val="00AE392F"/>
    <w:rsid w:val="00AE4A06"/>
    <w:rsid w:val="00AE7881"/>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124"/>
    <w:rsid w:val="00B21ECE"/>
    <w:rsid w:val="00B27168"/>
    <w:rsid w:val="00B271D7"/>
    <w:rsid w:val="00B30371"/>
    <w:rsid w:val="00B316F5"/>
    <w:rsid w:val="00B31E3A"/>
    <w:rsid w:val="00B3270D"/>
    <w:rsid w:val="00B33761"/>
    <w:rsid w:val="00B345BB"/>
    <w:rsid w:val="00B34996"/>
    <w:rsid w:val="00B364E5"/>
    <w:rsid w:val="00B36D1A"/>
    <w:rsid w:val="00B37C60"/>
    <w:rsid w:val="00B40602"/>
    <w:rsid w:val="00B410A4"/>
    <w:rsid w:val="00B413CE"/>
    <w:rsid w:val="00B4419E"/>
    <w:rsid w:val="00B44F2F"/>
    <w:rsid w:val="00B46688"/>
    <w:rsid w:val="00B47B46"/>
    <w:rsid w:val="00B51C7C"/>
    <w:rsid w:val="00B52B46"/>
    <w:rsid w:val="00B54E85"/>
    <w:rsid w:val="00B57F2F"/>
    <w:rsid w:val="00B63BDA"/>
    <w:rsid w:val="00B67E62"/>
    <w:rsid w:val="00B70C55"/>
    <w:rsid w:val="00B7325E"/>
    <w:rsid w:val="00B7549A"/>
    <w:rsid w:val="00B76DC7"/>
    <w:rsid w:val="00B84CAD"/>
    <w:rsid w:val="00B870FB"/>
    <w:rsid w:val="00B901D7"/>
    <w:rsid w:val="00B90B06"/>
    <w:rsid w:val="00B9296F"/>
    <w:rsid w:val="00B935B2"/>
    <w:rsid w:val="00B93EF7"/>
    <w:rsid w:val="00B9448F"/>
    <w:rsid w:val="00BA2B09"/>
    <w:rsid w:val="00BA3864"/>
    <w:rsid w:val="00BA66B1"/>
    <w:rsid w:val="00BA6C29"/>
    <w:rsid w:val="00BB0C05"/>
    <w:rsid w:val="00BB0E08"/>
    <w:rsid w:val="00BB335A"/>
    <w:rsid w:val="00BB70DC"/>
    <w:rsid w:val="00BB7328"/>
    <w:rsid w:val="00BC07D1"/>
    <w:rsid w:val="00BC4418"/>
    <w:rsid w:val="00BC48A9"/>
    <w:rsid w:val="00BC7F18"/>
    <w:rsid w:val="00BD06D4"/>
    <w:rsid w:val="00BD28A8"/>
    <w:rsid w:val="00BD3B99"/>
    <w:rsid w:val="00BD50E7"/>
    <w:rsid w:val="00BD6466"/>
    <w:rsid w:val="00BD78BC"/>
    <w:rsid w:val="00BE4F73"/>
    <w:rsid w:val="00BE7C56"/>
    <w:rsid w:val="00BE7CEE"/>
    <w:rsid w:val="00BF0411"/>
    <w:rsid w:val="00BF063A"/>
    <w:rsid w:val="00BF13CA"/>
    <w:rsid w:val="00BF17C4"/>
    <w:rsid w:val="00BF48A6"/>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687"/>
    <w:rsid w:val="00C34C7C"/>
    <w:rsid w:val="00C35576"/>
    <w:rsid w:val="00C35F33"/>
    <w:rsid w:val="00C41672"/>
    <w:rsid w:val="00C41856"/>
    <w:rsid w:val="00C41BEF"/>
    <w:rsid w:val="00C424FB"/>
    <w:rsid w:val="00C43C39"/>
    <w:rsid w:val="00C44B31"/>
    <w:rsid w:val="00C45392"/>
    <w:rsid w:val="00C46697"/>
    <w:rsid w:val="00C50983"/>
    <w:rsid w:val="00C52325"/>
    <w:rsid w:val="00C530C7"/>
    <w:rsid w:val="00C53BAE"/>
    <w:rsid w:val="00C5422C"/>
    <w:rsid w:val="00C547A2"/>
    <w:rsid w:val="00C5519D"/>
    <w:rsid w:val="00C552BA"/>
    <w:rsid w:val="00C57B03"/>
    <w:rsid w:val="00C60B3B"/>
    <w:rsid w:val="00C62B12"/>
    <w:rsid w:val="00C63DD4"/>
    <w:rsid w:val="00C6447C"/>
    <w:rsid w:val="00C64513"/>
    <w:rsid w:val="00C64B86"/>
    <w:rsid w:val="00C65CD3"/>
    <w:rsid w:val="00C66112"/>
    <w:rsid w:val="00C67285"/>
    <w:rsid w:val="00C70E42"/>
    <w:rsid w:val="00C70FFC"/>
    <w:rsid w:val="00C72DA2"/>
    <w:rsid w:val="00C73FA9"/>
    <w:rsid w:val="00C7581F"/>
    <w:rsid w:val="00C75A2D"/>
    <w:rsid w:val="00C75E6C"/>
    <w:rsid w:val="00C81230"/>
    <w:rsid w:val="00C8157E"/>
    <w:rsid w:val="00C81A24"/>
    <w:rsid w:val="00C81A2C"/>
    <w:rsid w:val="00C82DF7"/>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58A1"/>
    <w:rsid w:val="00CA62AF"/>
    <w:rsid w:val="00CA6F3E"/>
    <w:rsid w:val="00CB2C47"/>
    <w:rsid w:val="00CB5801"/>
    <w:rsid w:val="00CC0E28"/>
    <w:rsid w:val="00CC1F50"/>
    <w:rsid w:val="00CC354D"/>
    <w:rsid w:val="00CC3B6D"/>
    <w:rsid w:val="00CC4F08"/>
    <w:rsid w:val="00CC6FF6"/>
    <w:rsid w:val="00CD044B"/>
    <w:rsid w:val="00CD2FAF"/>
    <w:rsid w:val="00CD4DCD"/>
    <w:rsid w:val="00CD6B97"/>
    <w:rsid w:val="00CD76C2"/>
    <w:rsid w:val="00CE25A2"/>
    <w:rsid w:val="00CE3209"/>
    <w:rsid w:val="00CE4736"/>
    <w:rsid w:val="00CE47F2"/>
    <w:rsid w:val="00CE5F76"/>
    <w:rsid w:val="00CE661A"/>
    <w:rsid w:val="00CE6736"/>
    <w:rsid w:val="00CF03F5"/>
    <w:rsid w:val="00CF0CD4"/>
    <w:rsid w:val="00CF1464"/>
    <w:rsid w:val="00CF166B"/>
    <w:rsid w:val="00CF37C6"/>
    <w:rsid w:val="00CF3AE2"/>
    <w:rsid w:val="00CF4893"/>
    <w:rsid w:val="00CF6E32"/>
    <w:rsid w:val="00D012B5"/>
    <w:rsid w:val="00D01B7C"/>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0D36"/>
    <w:rsid w:val="00D32527"/>
    <w:rsid w:val="00D3260D"/>
    <w:rsid w:val="00D3338C"/>
    <w:rsid w:val="00D353B9"/>
    <w:rsid w:val="00D365DB"/>
    <w:rsid w:val="00D42777"/>
    <w:rsid w:val="00D42915"/>
    <w:rsid w:val="00D4359F"/>
    <w:rsid w:val="00D449E8"/>
    <w:rsid w:val="00D45012"/>
    <w:rsid w:val="00D455DE"/>
    <w:rsid w:val="00D510CC"/>
    <w:rsid w:val="00D510E8"/>
    <w:rsid w:val="00D532C7"/>
    <w:rsid w:val="00D55EB9"/>
    <w:rsid w:val="00D560BE"/>
    <w:rsid w:val="00D563C3"/>
    <w:rsid w:val="00D568B1"/>
    <w:rsid w:val="00D57C1B"/>
    <w:rsid w:val="00D603F8"/>
    <w:rsid w:val="00D61CE0"/>
    <w:rsid w:val="00D61EDD"/>
    <w:rsid w:val="00D62EDF"/>
    <w:rsid w:val="00D63B0D"/>
    <w:rsid w:val="00D63E37"/>
    <w:rsid w:val="00D64F05"/>
    <w:rsid w:val="00D73937"/>
    <w:rsid w:val="00D7431B"/>
    <w:rsid w:val="00D80715"/>
    <w:rsid w:val="00D80C4E"/>
    <w:rsid w:val="00D81F65"/>
    <w:rsid w:val="00D8421C"/>
    <w:rsid w:val="00D86F7D"/>
    <w:rsid w:val="00D91D82"/>
    <w:rsid w:val="00D9252D"/>
    <w:rsid w:val="00D92780"/>
    <w:rsid w:val="00D934BF"/>
    <w:rsid w:val="00D93DA2"/>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23D"/>
    <w:rsid w:val="00DE082A"/>
    <w:rsid w:val="00DE1FA4"/>
    <w:rsid w:val="00DE1FC0"/>
    <w:rsid w:val="00DE3A16"/>
    <w:rsid w:val="00DE4302"/>
    <w:rsid w:val="00DE5C9A"/>
    <w:rsid w:val="00DE6AC9"/>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3D7B"/>
    <w:rsid w:val="00E04858"/>
    <w:rsid w:val="00E05114"/>
    <w:rsid w:val="00E104B9"/>
    <w:rsid w:val="00E10AD7"/>
    <w:rsid w:val="00E11959"/>
    <w:rsid w:val="00E11EC8"/>
    <w:rsid w:val="00E13B7B"/>
    <w:rsid w:val="00E144EF"/>
    <w:rsid w:val="00E159D0"/>
    <w:rsid w:val="00E16262"/>
    <w:rsid w:val="00E167C7"/>
    <w:rsid w:val="00E171FC"/>
    <w:rsid w:val="00E173EE"/>
    <w:rsid w:val="00E17A58"/>
    <w:rsid w:val="00E20B06"/>
    <w:rsid w:val="00E21813"/>
    <w:rsid w:val="00E21A98"/>
    <w:rsid w:val="00E23218"/>
    <w:rsid w:val="00E24B47"/>
    <w:rsid w:val="00E273C9"/>
    <w:rsid w:val="00E336B4"/>
    <w:rsid w:val="00E337DA"/>
    <w:rsid w:val="00E34381"/>
    <w:rsid w:val="00E35C9F"/>
    <w:rsid w:val="00E3601A"/>
    <w:rsid w:val="00E36960"/>
    <w:rsid w:val="00E36F22"/>
    <w:rsid w:val="00E37781"/>
    <w:rsid w:val="00E37B69"/>
    <w:rsid w:val="00E44B56"/>
    <w:rsid w:val="00E45DA0"/>
    <w:rsid w:val="00E47775"/>
    <w:rsid w:val="00E5522A"/>
    <w:rsid w:val="00E56D6B"/>
    <w:rsid w:val="00E61126"/>
    <w:rsid w:val="00E6124E"/>
    <w:rsid w:val="00E65830"/>
    <w:rsid w:val="00E70614"/>
    <w:rsid w:val="00E708AB"/>
    <w:rsid w:val="00E72552"/>
    <w:rsid w:val="00E72801"/>
    <w:rsid w:val="00E75E84"/>
    <w:rsid w:val="00E83544"/>
    <w:rsid w:val="00E917B9"/>
    <w:rsid w:val="00E923F5"/>
    <w:rsid w:val="00E93039"/>
    <w:rsid w:val="00E93BC0"/>
    <w:rsid w:val="00E94A1E"/>
    <w:rsid w:val="00E95E21"/>
    <w:rsid w:val="00E964E6"/>
    <w:rsid w:val="00EA1793"/>
    <w:rsid w:val="00EA1AA4"/>
    <w:rsid w:val="00EA1F58"/>
    <w:rsid w:val="00EA66AF"/>
    <w:rsid w:val="00EA6AAC"/>
    <w:rsid w:val="00EB0F8E"/>
    <w:rsid w:val="00EB2128"/>
    <w:rsid w:val="00EB2248"/>
    <w:rsid w:val="00EB44C1"/>
    <w:rsid w:val="00EB4BFE"/>
    <w:rsid w:val="00EB678F"/>
    <w:rsid w:val="00EB7C47"/>
    <w:rsid w:val="00EC09B5"/>
    <w:rsid w:val="00EC18C0"/>
    <w:rsid w:val="00EC22A1"/>
    <w:rsid w:val="00EC334B"/>
    <w:rsid w:val="00ED0A72"/>
    <w:rsid w:val="00ED0B65"/>
    <w:rsid w:val="00ED40A4"/>
    <w:rsid w:val="00ED4316"/>
    <w:rsid w:val="00ED523B"/>
    <w:rsid w:val="00ED58BD"/>
    <w:rsid w:val="00EE2057"/>
    <w:rsid w:val="00EE5AE1"/>
    <w:rsid w:val="00EE6046"/>
    <w:rsid w:val="00EF04D0"/>
    <w:rsid w:val="00EF1559"/>
    <w:rsid w:val="00EF16A2"/>
    <w:rsid w:val="00EF19B4"/>
    <w:rsid w:val="00EF43D8"/>
    <w:rsid w:val="00EF596B"/>
    <w:rsid w:val="00EF5B59"/>
    <w:rsid w:val="00EF7254"/>
    <w:rsid w:val="00EF7699"/>
    <w:rsid w:val="00F00FB6"/>
    <w:rsid w:val="00F0297C"/>
    <w:rsid w:val="00F03BEB"/>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63F"/>
    <w:rsid w:val="00F52FCD"/>
    <w:rsid w:val="00F53EA7"/>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3B9"/>
    <w:rsid w:val="00F816FF"/>
    <w:rsid w:val="00F81D8A"/>
    <w:rsid w:val="00F83980"/>
    <w:rsid w:val="00F846D5"/>
    <w:rsid w:val="00F8519C"/>
    <w:rsid w:val="00F86B28"/>
    <w:rsid w:val="00F902A7"/>
    <w:rsid w:val="00F90526"/>
    <w:rsid w:val="00F9067A"/>
    <w:rsid w:val="00F90968"/>
    <w:rsid w:val="00F942A5"/>
    <w:rsid w:val="00F94637"/>
    <w:rsid w:val="00FA58BB"/>
    <w:rsid w:val="00FA629C"/>
    <w:rsid w:val="00FA6BD2"/>
    <w:rsid w:val="00FA70DD"/>
    <w:rsid w:val="00FA7C8F"/>
    <w:rsid w:val="00FB0EE3"/>
    <w:rsid w:val="00FB2AEC"/>
    <w:rsid w:val="00FB3924"/>
    <w:rsid w:val="00FB5727"/>
    <w:rsid w:val="00FB602C"/>
    <w:rsid w:val="00FB609C"/>
    <w:rsid w:val="00FC0AA0"/>
    <w:rsid w:val="00FC4D78"/>
    <w:rsid w:val="00FC6BCA"/>
    <w:rsid w:val="00FD0615"/>
    <w:rsid w:val="00FD16D5"/>
    <w:rsid w:val="00FD1DE6"/>
    <w:rsid w:val="00FD607D"/>
    <w:rsid w:val="00FD664C"/>
    <w:rsid w:val="00FD6A92"/>
    <w:rsid w:val="00FE0A50"/>
    <w:rsid w:val="00FE4EA5"/>
    <w:rsid w:val="00FE58B0"/>
    <w:rsid w:val="00FE5910"/>
    <w:rsid w:val="00FE68DA"/>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 w:type="paragraph" w:styleId="Revision">
    <w:name w:val="Revision"/>
    <w:hidden/>
    <w:uiPriority w:val="99"/>
    <w:semiHidden/>
    <w:rsid w:val="000033F6"/>
    <w:pPr>
      <w:spacing w:after="0" w:line="240" w:lineRule="auto"/>
    </w:pPr>
  </w:style>
  <w:style w:type="character" w:styleId="CommentReference">
    <w:name w:val="annotation reference"/>
    <w:basedOn w:val="DefaultParagraphFont"/>
    <w:uiPriority w:val="99"/>
    <w:semiHidden/>
    <w:unhideWhenUsed/>
    <w:rsid w:val="00E167C7"/>
    <w:rPr>
      <w:sz w:val="16"/>
      <w:szCs w:val="16"/>
    </w:rPr>
  </w:style>
  <w:style w:type="paragraph" w:styleId="CommentText">
    <w:name w:val="annotation text"/>
    <w:basedOn w:val="Normal"/>
    <w:link w:val="CommentTextChar"/>
    <w:uiPriority w:val="99"/>
    <w:unhideWhenUsed/>
    <w:rsid w:val="00E167C7"/>
    <w:pPr>
      <w:spacing w:line="240" w:lineRule="auto"/>
    </w:pPr>
    <w:rPr>
      <w:sz w:val="20"/>
      <w:szCs w:val="20"/>
    </w:rPr>
  </w:style>
  <w:style w:type="character" w:customStyle="1" w:styleId="CommentTextChar">
    <w:name w:val="Comment Text Char"/>
    <w:basedOn w:val="DefaultParagraphFont"/>
    <w:link w:val="CommentText"/>
    <w:uiPriority w:val="99"/>
    <w:rsid w:val="00E167C7"/>
    <w:rPr>
      <w:sz w:val="20"/>
      <w:szCs w:val="20"/>
    </w:rPr>
  </w:style>
  <w:style w:type="paragraph" w:styleId="CommentSubject">
    <w:name w:val="annotation subject"/>
    <w:basedOn w:val="CommentText"/>
    <w:next w:val="CommentText"/>
    <w:link w:val="CommentSubjectChar"/>
    <w:uiPriority w:val="99"/>
    <w:semiHidden/>
    <w:unhideWhenUsed/>
    <w:rsid w:val="00E167C7"/>
    <w:rPr>
      <w:b/>
      <w:bCs/>
    </w:rPr>
  </w:style>
  <w:style w:type="character" w:customStyle="1" w:styleId="CommentSubjectChar">
    <w:name w:val="Comment Subject Char"/>
    <w:basedOn w:val="CommentTextChar"/>
    <w:link w:val="CommentSubject"/>
    <w:uiPriority w:val="99"/>
    <w:semiHidden/>
    <w:rsid w:val="00E167C7"/>
    <w:rPr>
      <w:b/>
      <w:bCs/>
      <w:sz w:val="20"/>
      <w:szCs w:val="20"/>
    </w:rPr>
  </w:style>
  <w:style w:type="paragraph" w:styleId="BalloonText">
    <w:name w:val="Balloon Text"/>
    <w:basedOn w:val="Normal"/>
    <w:link w:val="BalloonTextChar"/>
    <w:uiPriority w:val="99"/>
    <w:semiHidden/>
    <w:unhideWhenUsed/>
    <w:rsid w:val="003177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7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21364738">
      <w:bodyDiv w:val="1"/>
      <w:marLeft w:val="0"/>
      <w:marRight w:val="0"/>
      <w:marTop w:val="0"/>
      <w:marBottom w:val="0"/>
      <w:divBdr>
        <w:top w:val="none" w:sz="0" w:space="0" w:color="auto"/>
        <w:left w:val="none" w:sz="0" w:space="0" w:color="auto"/>
        <w:bottom w:val="none" w:sz="0" w:space="0" w:color="auto"/>
        <w:right w:val="none" w:sz="0" w:space="0" w:color="auto"/>
      </w:divBdr>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1101855">
      <w:bodyDiv w:val="1"/>
      <w:marLeft w:val="0"/>
      <w:marRight w:val="0"/>
      <w:marTop w:val="0"/>
      <w:marBottom w:val="0"/>
      <w:divBdr>
        <w:top w:val="none" w:sz="0" w:space="0" w:color="auto"/>
        <w:left w:val="none" w:sz="0" w:space="0" w:color="auto"/>
        <w:bottom w:val="none" w:sz="0" w:space="0" w:color="auto"/>
        <w:right w:val="none" w:sz="0" w:space="0" w:color="auto"/>
      </w:divBdr>
      <w:divsChild>
        <w:div w:id="2102602990">
          <w:marLeft w:val="640"/>
          <w:marRight w:val="0"/>
          <w:marTop w:val="0"/>
          <w:marBottom w:val="0"/>
          <w:divBdr>
            <w:top w:val="none" w:sz="0" w:space="0" w:color="auto"/>
            <w:left w:val="none" w:sz="0" w:space="0" w:color="auto"/>
            <w:bottom w:val="none" w:sz="0" w:space="0" w:color="auto"/>
            <w:right w:val="none" w:sz="0" w:space="0" w:color="auto"/>
          </w:divBdr>
        </w:div>
        <w:div w:id="584077203">
          <w:marLeft w:val="640"/>
          <w:marRight w:val="0"/>
          <w:marTop w:val="0"/>
          <w:marBottom w:val="0"/>
          <w:divBdr>
            <w:top w:val="none" w:sz="0" w:space="0" w:color="auto"/>
            <w:left w:val="none" w:sz="0" w:space="0" w:color="auto"/>
            <w:bottom w:val="none" w:sz="0" w:space="0" w:color="auto"/>
            <w:right w:val="none" w:sz="0" w:space="0" w:color="auto"/>
          </w:divBdr>
        </w:div>
        <w:div w:id="1693729695">
          <w:marLeft w:val="640"/>
          <w:marRight w:val="0"/>
          <w:marTop w:val="0"/>
          <w:marBottom w:val="0"/>
          <w:divBdr>
            <w:top w:val="none" w:sz="0" w:space="0" w:color="auto"/>
            <w:left w:val="none" w:sz="0" w:space="0" w:color="auto"/>
            <w:bottom w:val="none" w:sz="0" w:space="0" w:color="auto"/>
            <w:right w:val="none" w:sz="0" w:space="0" w:color="auto"/>
          </w:divBdr>
        </w:div>
        <w:div w:id="479926988">
          <w:marLeft w:val="640"/>
          <w:marRight w:val="0"/>
          <w:marTop w:val="0"/>
          <w:marBottom w:val="0"/>
          <w:divBdr>
            <w:top w:val="none" w:sz="0" w:space="0" w:color="auto"/>
            <w:left w:val="none" w:sz="0" w:space="0" w:color="auto"/>
            <w:bottom w:val="none" w:sz="0" w:space="0" w:color="auto"/>
            <w:right w:val="none" w:sz="0" w:space="0" w:color="auto"/>
          </w:divBdr>
        </w:div>
        <w:div w:id="1585872645">
          <w:marLeft w:val="640"/>
          <w:marRight w:val="0"/>
          <w:marTop w:val="0"/>
          <w:marBottom w:val="0"/>
          <w:divBdr>
            <w:top w:val="none" w:sz="0" w:space="0" w:color="auto"/>
            <w:left w:val="none" w:sz="0" w:space="0" w:color="auto"/>
            <w:bottom w:val="none" w:sz="0" w:space="0" w:color="auto"/>
            <w:right w:val="none" w:sz="0" w:space="0" w:color="auto"/>
          </w:divBdr>
        </w:div>
        <w:div w:id="744181040">
          <w:marLeft w:val="640"/>
          <w:marRight w:val="0"/>
          <w:marTop w:val="0"/>
          <w:marBottom w:val="0"/>
          <w:divBdr>
            <w:top w:val="none" w:sz="0" w:space="0" w:color="auto"/>
            <w:left w:val="none" w:sz="0" w:space="0" w:color="auto"/>
            <w:bottom w:val="none" w:sz="0" w:space="0" w:color="auto"/>
            <w:right w:val="none" w:sz="0" w:space="0" w:color="auto"/>
          </w:divBdr>
        </w:div>
        <w:div w:id="2041973698">
          <w:marLeft w:val="640"/>
          <w:marRight w:val="0"/>
          <w:marTop w:val="0"/>
          <w:marBottom w:val="0"/>
          <w:divBdr>
            <w:top w:val="none" w:sz="0" w:space="0" w:color="auto"/>
            <w:left w:val="none" w:sz="0" w:space="0" w:color="auto"/>
            <w:bottom w:val="none" w:sz="0" w:space="0" w:color="auto"/>
            <w:right w:val="none" w:sz="0" w:space="0" w:color="auto"/>
          </w:divBdr>
        </w:div>
        <w:div w:id="1535195764">
          <w:marLeft w:val="640"/>
          <w:marRight w:val="0"/>
          <w:marTop w:val="0"/>
          <w:marBottom w:val="0"/>
          <w:divBdr>
            <w:top w:val="none" w:sz="0" w:space="0" w:color="auto"/>
            <w:left w:val="none" w:sz="0" w:space="0" w:color="auto"/>
            <w:bottom w:val="none" w:sz="0" w:space="0" w:color="auto"/>
            <w:right w:val="none" w:sz="0" w:space="0" w:color="auto"/>
          </w:divBdr>
        </w:div>
        <w:div w:id="298270894">
          <w:marLeft w:val="640"/>
          <w:marRight w:val="0"/>
          <w:marTop w:val="0"/>
          <w:marBottom w:val="0"/>
          <w:divBdr>
            <w:top w:val="none" w:sz="0" w:space="0" w:color="auto"/>
            <w:left w:val="none" w:sz="0" w:space="0" w:color="auto"/>
            <w:bottom w:val="none" w:sz="0" w:space="0" w:color="auto"/>
            <w:right w:val="none" w:sz="0" w:space="0" w:color="auto"/>
          </w:divBdr>
        </w:div>
        <w:div w:id="2020036802">
          <w:marLeft w:val="640"/>
          <w:marRight w:val="0"/>
          <w:marTop w:val="0"/>
          <w:marBottom w:val="0"/>
          <w:divBdr>
            <w:top w:val="none" w:sz="0" w:space="0" w:color="auto"/>
            <w:left w:val="none" w:sz="0" w:space="0" w:color="auto"/>
            <w:bottom w:val="none" w:sz="0" w:space="0" w:color="auto"/>
            <w:right w:val="none" w:sz="0" w:space="0" w:color="auto"/>
          </w:divBdr>
        </w:div>
        <w:div w:id="1968582568">
          <w:marLeft w:val="640"/>
          <w:marRight w:val="0"/>
          <w:marTop w:val="0"/>
          <w:marBottom w:val="0"/>
          <w:divBdr>
            <w:top w:val="none" w:sz="0" w:space="0" w:color="auto"/>
            <w:left w:val="none" w:sz="0" w:space="0" w:color="auto"/>
            <w:bottom w:val="none" w:sz="0" w:space="0" w:color="auto"/>
            <w:right w:val="none" w:sz="0" w:space="0" w:color="auto"/>
          </w:divBdr>
        </w:div>
        <w:div w:id="1861426752">
          <w:marLeft w:val="640"/>
          <w:marRight w:val="0"/>
          <w:marTop w:val="0"/>
          <w:marBottom w:val="0"/>
          <w:divBdr>
            <w:top w:val="none" w:sz="0" w:space="0" w:color="auto"/>
            <w:left w:val="none" w:sz="0" w:space="0" w:color="auto"/>
            <w:bottom w:val="none" w:sz="0" w:space="0" w:color="auto"/>
            <w:right w:val="none" w:sz="0" w:space="0" w:color="auto"/>
          </w:divBdr>
        </w:div>
        <w:div w:id="722142108">
          <w:marLeft w:val="640"/>
          <w:marRight w:val="0"/>
          <w:marTop w:val="0"/>
          <w:marBottom w:val="0"/>
          <w:divBdr>
            <w:top w:val="none" w:sz="0" w:space="0" w:color="auto"/>
            <w:left w:val="none" w:sz="0" w:space="0" w:color="auto"/>
            <w:bottom w:val="none" w:sz="0" w:space="0" w:color="auto"/>
            <w:right w:val="none" w:sz="0" w:space="0" w:color="auto"/>
          </w:divBdr>
        </w:div>
        <w:div w:id="599921161">
          <w:marLeft w:val="640"/>
          <w:marRight w:val="0"/>
          <w:marTop w:val="0"/>
          <w:marBottom w:val="0"/>
          <w:divBdr>
            <w:top w:val="none" w:sz="0" w:space="0" w:color="auto"/>
            <w:left w:val="none" w:sz="0" w:space="0" w:color="auto"/>
            <w:bottom w:val="none" w:sz="0" w:space="0" w:color="auto"/>
            <w:right w:val="none" w:sz="0" w:space="0" w:color="auto"/>
          </w:divBdr>
        </w:div>
        <w:div w:id="1932661661">
          <w:marLeft w:val="640"/>
          <w:marRight w:val="0"/>
          <w:marTop w:val="0"/>
          <w:marBottom w:val="0"/>
          <w:divBdr>
            <w:top w:val="none" w:sz="0" w:space="0" w:color="auto"/>
            <w:left w:val="none" w:sz="0" w:space="0" w:color="auto"/>
            <w:bottom w:val="none" w:sz="0" w:space="0" w:color="auto"/>
            <w:right w:val="none" w:sz="0" w:space="0" w:color="auto"/>
          </w:divBdr>
        </w:div>
        <w:div w:id="1077484791">
          <w:marLeft w:val="640"/>
          <w:marRight w:val="0"/>
          <w:marTop w:val="0"/>
          <w:marBottom w:val="0"/>
          <w:divBdr>
            <w:top w:val="none" w:sz="0" w:space="0" w:color="auto"/>
            <w:left w:val="none" w:sz="0" w:space="0" w:color="auto"/>
            <w:bottom w:val="none" w:sz="0" w:space="0" w:color="auto"/>
            <w:right w:val="none" w:sz="0" w:space="0" w:color="auto"/>
          </w:divBdr>
        </w:div>
        <w:div w:id="1135638933">
          <w:marLeft w:val="640"/>
          <w:marRight w:val="0"/>
          <w:marTop w:val="0"/>
          <w:marBottom w:val="0"/>
          <w:divBdr>
            <w:top w:val="none" w:sz="0" w:space="0" w:color="auto"/>
            <w:left w:val="none" w:sz="0" w:space="0" w:color="auto"/>
            <w:bottom w:val="none" w:sz="0" w:space="0" w:color="auto"/>
            <w:right w:val="none" w:sz="0" w:space="0" w:color="auto"/>
          </w:divBdr>
        </w:div>
        <w:div w:id="1724908911">
          <w:marLeft w:val="640"/>
          <w:marRight w:val="0"/>
          <w:marTop w:val="0"/>
          <w:marBottom w:val="0"/>
          <w:divBdr>
            <w:top w:val="none" w:sz="0" w:space="0" w:color="auto"/>
            <w:left w:val="none" w:sz="0" w:space="0" w:color="auto"/>
            <w:bottom w:val="none" w:sz="0" w:space="0" w:color="auto"/>
            <w:right w:val="none" w:sz="0" w:space="0" w:color="auto"/>
          </w:divBdr>
        </w:div>
        <w:div w:id="906956836">
          <w:marLeft w:val="640"/>
          <w:marRight w:val="0"/>
          <w:marTop w:val="0"/>
          <w:marBottom w:val="0"/>
          <w:divBdr>
            <w:top w:val="none" w:sz="0" w:space="0" w:color="auto"/>
            <w:left w:val="none" w:sz="0" w:space="0" w:color="auto"/>
            <w:bottom w:val="none" w:sz="0" w:space="0" w:color="auto"/>
            <w:right w:val="none" w:sz="0" w:space="0" w:color="auto"/>
          </w:divBdr>
        </w:div>
        <w:div w:id="1110273499">
          <w:marLeft w:val="640"/>
          <w:marRight w:val="0"/>
          <w:marTop w:val="0"/>
          <w:marBottom w:val="0"/>
          <w:divBdr>
            <w:top w:val="none" w:sz="0" w:space="0" w:color="auto"/>
            <w:left w:val="none" w:sz="0" w:space="0" w:color="auto"/>
            <w:bottom w:val="none" w:sz="0" w:space="0" w:color="auto"/>
            <w:right w:val="none" w:sz="0" w:space="0" w:color="auto"/>
          </w:divBdr>
        </w:div>
        <w:div w:id="1106727104">
          <w:marLeft w:val="640"/>
          <w:marRight w:val="0"/>
          <w:marTop w:val="0"/>
          <w:marBottom w:val="0"/>
          <w:divBdr>
            <w:top w:val="none" w:sz="0" w:space="0" w:color="auto"/>
            <w:left w:val="none" w:sz="0" w:space="0" w:color="auto"/>
            <w:bottom w:val="none" w:sz="0" w:space="0" w:color="auto"/>
            <w:right w:val="none" w:sz="0" w:space="0" w:color="auto"/>
          </w:divBdr>
        </w:div>
        <w:div w:id="1785342131">
          <w:marLeft w:val="640"/>
          <w:marRight w:val="0"/>
          <w:marTop w:val="0"/>
          <w:marBottom w:val="0"/>
          <w:divBdr>
            <w:top w:val="none" w:sz="0" w:space="0" w:color="auto"/>
            <w:left w:val="none" w:sz="0" w:space="0" w:color="auto"/>
            <w:bottom w:val="none" w:sz="0" w:space="0" w:color="auto"/>
            <w:right w:val="none" w:sz="0" w:space="0" w:color="auto"/>
          </w:divBdr>
        </w:div>
        <w:div w:id="607198867">
          <w:marLeft w:val="640"/>
          <w:marRight w:val="0"/>
          <w:marTop w:val="0"/>
          <w:marBottom w:val="0"/>
          <w:divBdr>
            <w:top w:val="none" w:sz="0" w:space="0" w:color="auto"/>
            <w:left w:val="none" w:sz="0" w:space="0" w:color="auto"/>
            <w:bottom w:val="none" w:sz="0" w:space="0" w:color="auto"/>
            <w:right w:val="none" w:sz="0" w:space="0" w:color="auto"/>
          </w:divBdr>
        </w:div>
        <w:div w:id="915432725">
          <w:marLeft w:val="640"/>
          <w:marRight w:val="0"/>
          <w:marTop w:val="0"/>
          <w:marBottom w:val="0"/>
          <w:divBdr>
            <w:top w:val="none" w:sz="0" w:space="0" w:color="auto"/>
            <w:left w:val="none" w:sz="0" w:space="0" w:color="auto"/>
            <w:bottom w:val="none" w:sz="0" w:space="0" w:color="auto"/>
            <w:right w:val="none" w:sz="0" w:space="0" w:color="auto"/>
          </w:divBdr>
        </w:div>
        <w:div w:id="1131020617">
          <w:marLeft w:val="640"/>
          <w:marRight w:val="0"/>
          <w:marTop w:val="0"/>
          <w:marBottom w:val="0"/>
          <w:divBdr>
            <w:top w:val="none" w:sz="0" w:space="0" w:color="auto"/>
            <w:left w:val="none" w:sz="0" w:space="0" w:color="auto"/>
            <w:bottom w:val="none" w:sz="0" w:space="0" w:color="auto"/>
            <w:right w:val="none" w:sz="0" w:space="0" w:color="auto"/>
          </w:divBdr>
        </w:div>
        <w:div w:id="433289172">
          <w:marLeft w:val="640"/>
          <w:marRight w:val="0"/>
          <w:marTop w:val="0"/>
          <w:marBottom w:val="0"/>
          <w:divBdr>
            <w:top w:val="none" w:sz="0" w:space="0" w:color="auto"/>
            <w:left w:val="none" w:sz="0" w:space="0" w:color="auto"/>
            <w:bottom w:val="none" w:sz="0" w:space="0" w:color="auto"/>
            <w:right w:val="none" w:sz="0" w:space="0" w:color="auto"/>
          </w:divBdr>
        </w:div>
        <w:div w:id="1288705378">
          <w:marLeft w:val="640"/>
          <w:marRight w:val="0"/>
          <w:marTop w:val="0"/>
          <w:marBottom w:val="0"/>
          <w:divBdr>
            <w:top w:val="none" w:sz="0" w:space="0" w:color="auto"/>
            <w:left w:val="none" w:sz="0" w:space="0" w:color="auto"/>
            <w:bottom w:val="none" w:sz="0" w:space="0" w:color="auto"/>
            <w:right w:val="none" w:sz="0" w:space="0" w:color="auto"/>
          </w:divBdr>
        </w:div>
        <w:div w:id="29185540">
          <w:marLeft w:val="640"/>
          <w:marRight w:val="0"/>
          <w:marTop w:val="0"/>
          <w:marBottom w:val="0"/>
          <w:divBdr>
            <w:top w:val="none" w:sz="0" w:space="0" w:color="auto"/>
            <w:left w:val="none" w:sz="0" w:space="0" w:color="auto"/>
            <w:bottom w:val="none" w:sz="0" w:space="0" w:color="auto"/>
            <w:right w:val="none" w:sz="0" w:space="0" w:color="auto"/>
          </w:divBdr>
        </w:div>
        <w:div w:id="72438671">
          <w:marLeft w:val="640"/>
          <w:marRight w:val="0"/>
          <w:marTop w:val="0"/>
          <w:marBottom w:val="0"/>
          <w:divBdr>
            <w:top w:val="none" w:sz="0" w:space="0" w:color="auto"/>
            <w:left w:val="none" w:sz="0" w:space="0" w:color="auto"/>
            <w:bottom w:val="none" w:sz="0" w:space="0" w:color="auto"/>
            <w:right w:val="none" w:sz="0" w:space="0" w:color="auto"/>
          </w:divBdr>
        </w:div>
        <w:div w:id="1233736113">
          <w:marLeft w:val="640"/>
          <w:marRight w:val="0"/>
          <w:marTop w:val="0"/>
          <w:marBottom w:val="0"/>
          <w:divBdr>
            <w:top w:val="none" w:sz="0" w:space="0" w:color="auto"/>
            <w:left w:val="none" w:sz="0" w:space="0" w:color="auto"/>
            <w:bottom w:val="none" w:sz="0" w:space="0" w:color="auto"/>
            <w:right w:val="none" w:sz="0" w:space="0" w:color="auto"/>
          </w:divBdr>
        </w:div>
        <w:div w:id="1528717774">
          <w:marLeft w:val="640"/>
          <w:marRight w:val="0"/>
          <w:marTop w:val="0"/>
          <w:marBottom w:val="0"/>
          <w:divBdr>
            <w:top w:val="none" w:sz="0" w:space="0" w:color="auto"/>
            <w:left w:val="none" w:sz="0" w:space="0" w:color="auto"/>
            <w:bottom w:val="none" w:sz="0" w:space="0" w:color="auto"/>
            <w:right w:val="none" w:sz="0" w:space="0" w:color="auto"/>
          </w:divBdr>
        </w:div>
        <w:div w:id="1965849501">
          <w:marLeft w:val="640"/>
          <w:marRight w:val="0"/>
          <w:marTop w:val="0"/>
          <w:marBottom w:val="0"/>
          <w:divBdr>
            <w:top w:val="none" w:sz="0" w:space="0" w:color="auto"/>
            <w:left w:val="none" w:sz="0" w:space="0" w:color="auto"/>
            <w:bottom w:val="none" w:sz="0" w:space="0" w:color="auto"/>
            <w:right w:val="none" w:sz="0" w:space="0" w:color="auto"/>
          </w:divBdr>
        </w:div>
        <w:div w:id="1927374123">
          <w:marLeft w:val="640"/>
          <w:marRight w:val="0"/>
          <w:marTop w:val="0"/>
          <w:marBottom w:val="0"/>
          <w:divBdr>
            <w:top w:val="none" w:sz="0" w:space="0" w:color="auto"/>
            <w:left w:val="none" w:sz="0" w:space="0" w:color="auto"/>
            <w:bottom w:val="none" w:sz="0" w:space="0" w:color="auto"/>
            <w:right w:val="none" w:sz="0" w:space="0" w:color="auto"/>
          </w:divBdr>
        </w:div>
        <w:div w:id="608899018">
          <w:marLeft w:val="640"/>
          <w:marRight w:val="0"/>
          <w:marTop w:val="0"/>
          <w:marBottom w:val="0"/>
          <w:divBdr>
            <w:top w:val="none" w:sz="0" w:space="0" w:color="auto"/>
            <w:left w:val="none" w:sz="0" w:space="0" w:color="auto"/>
            <w:bottom w:val="none" w:sz="0" w:space="0" w:color="auto"/>
            <w:right w:val="none" w:sz="0" w:space="0" w:color="auto"/>
          </w:divBdr>
        </w:div>
        <w:div w:id="1929773522">
          <w:marLeft w:val="640"/>
          <w:marRight w:val="0"/>
          <w:marTop w:val="0"/>
          <w:marBottom w:val="0"/>
          <w:divBdr>
            <w:top w:val="none" w:sz="0" w:space="0" w:color="auto"/>
            <w:left w:val="none" w:sz="0" w:space="0" w:color="auto"/>
            <w:bottom w:val="none" w:sz="0" w:space="0" w:color="auto"/>
            <w:right w:val="none" w:sz="0" w:space="0" w:color="auto"/>
          </w:divBdr>
        </w:div>
        <w:div w:id="233977895">
          <w:marLeft w:val="640"/>
          <w:marRight w:val="0"/>
          <w:marTop w:val="0"/>
          <w:marBottom w:val="0"/>
          <w:divBdr>
            <w:top w:val="none" w:sz="0" w:space="0" w:color="auto"/>
            <w:left w:val="none" w:sz="0" w:space="0" w:color="auto"/>
            <w:bottom w:val="none" w:sz="0" w:space="0" w:color="auto"/>
            <w:right w:val="none" w:sz="0" w:space="0" w:color="auto"/>
          </w:divBdr>
        </w:div>
        <w:div w:id="313293829">
          <w:marLeft w:val="640"/>
          <w:marRight w:val="0"/>
          <w:marTop w:val="0"/>
          <w:marBottom w:val="0"/>
          <w:divBdr>
            <w:top w:val="none" w:sz="0" w:space="0" w:color="auto"/>
            <w:left w:val="none" w:sz="0" w:space="0" w:color="auto"/>
            <w:bottom w:val="none" w:sz="0" w:space="0" w:color="auto"/>
            <w:right w:val="none" w:sz="0" w:space="0" w:color="auto"/>
          </w:divBdr>
        </w:div>
        <w:div w:id="230579695">
          <w:marLeft w:val="640"/>
          <w:marRight w:val="0"/>
          <w:marTop w:val="0"/>
          <w:marBottom w:val="0"/>
          <w:divBdr>
            <w:top w:val="none" w:sz="0" w:space="0" w:color="auto"/>
            <w:left w:val="none" w:sz="0" w:space="0" w:color="auto"/>
            <w:bottom w:val="none" w:sz="0" w:space="0" w:color="auto"/>
            <w:right w:val="none" w:sz="0" w:space="0" w:color="auto"/>
          </w:divBdr>
        </w:div>
        <w:div w:id="409162708">
          <w:marLeft w:val="640"/>
          <w:marRight w:val="0"/>
          <w:marTop w:val="0"/>
          <w:marBottom w:val="0"/>
          <w:divBdr>
            <w:top w:val="none" w:sz="0" w:space="0" w:color="auto"/>
            <w:left w:val="none" w:sz="0" w:space="0" w:color="auto"/>
            <w:bottom w:val="none" w:sz="0" w:space="0" w:color="auto"/>
            <w:right w:val="none" w:sz="0" w:space="0" w:color="auto"/>
          </w:divBdr>
        </w:div>
        <w:div w:id="1673291850">
          <w:marLeft w:val="640"/>
          <w:marRight w:val="0"/>
          <w:marTop w:val="0"/>
          <w:marBottom w:val="0"/>
          <w:divBdr>
            <w:top w:val="none" w:sz="0" w:space="0" w:color="auto"/>
            <w:left w:val="none" w:sz="0" w:space="0" w:color="auto"/>
            <w:bottom w:val="none" w:sz="0" w:space="0" w:color="auto"/>
            <w:right w:val="none" w:sz="0" w:space="0" w:color="auto"/>
          </w:divBdr>
        </w:div>
        <w:div w:id="263074531">
          <w:marLeft w:val="640"/>
          <w:marRight w:val="0"/>
          <w:marTop w:val="0"/>
          <w:marBottom w:val="0"/>
          <w:divBdr>
            <w:top w:val="none" w:sz="0" w:space="0" w:color="auto"/>
            <w:left w:val="none" w:sz="0" w:space="0" w:color="auto"/>
            <w:bottom w:val="none" w:sz="0" w:space="0" w:color="auto"/>
            <w:right w:val="none" w:sz="0" w:space="0" w:color="auto"/>
          </w:divBdr>
        </w:div>
        <w:div w:id="1011832708">
          <w:marLeft w:val="640"/>
          <w:marRight w:val="0"/>
          <w:marTop w:val="0"/>
          <w:marBottom w:val="0"/>
          <w:divBdr>
            <w:top w:val="none" w:sz="0" w:space="0" w:color="auto"/>
            <w:left w:val="none" w:sz="0" w:space="0" w:color="auto"/>
            <w:bottom w:val="none" w:sz="0" w:space="0" w:color="auto"/>
            <w:right w:val="none" w:sz="0" w:space="0" w:color="auto"/>
          </w:divBdr>
        </w:div>
        <w:div w:id="374620841">
          <w:marLeft w:val="640"/>
          <w:marRight w:val="0"/>
          <w:marTop w:val="0"/>
          <w:marBottom w:val="0"/>
          <w:divBdr>
            <w:top w:val="none" w:sz="0" w:space="0" w:color="auto"/>
            <w:left w:val="none" w:sz="0" w:space="0" w:color="auto"/>
            <w:bottom w:val="none" w:sz="0" w:space="0" w:color="auto"/>
            <w:right w:val="none" w:sz="0" w:space="0" w:color="auto"/>
          </w:divBdr>
        </w:div>
        <w:div w:id="1521581195">
          <w:marLeft w:val="640"/>
          <w:marRight w:val="0"/>
          <w:marTop w:val="0"/>
          <w:marBottom w:val="0"/>
          <w:divBdr>
            <w:top w:val="none" w:sz="0" w:space="0" w:color="auto"/>
            <w:left w:val="none" w:sz="0" w:space="0" w:color="auto"/>
            <w:bottom w:val="none" w:sz="0" w:space="0" w:color="auto"/>
            <w:right w:val="none" w:sz="0" w:space="0" w:color="auto"/>
          </w:divBdr>
        </w:div>
        <w:div w:id="563873927">
          <w:marLeft w:val="640"/>
          <w:marRight w:val="0"/>
          <w:marTop w:val="0"/>
          <w:marBottom w:val="0"/>
          <w:divBdr>
            <w:top w:val="none" w:sz="0" w:space="0" w:color="auto"/>
            <w:left w:val="none" w:sz="0" w:space="0" w:color="auto"/>
            <w:bottom w:val="none" w:sz="0" w:space="0" w:color="auto"/>
            <w:right w:val="none" w:sz="0" w:space="0" w:color="auto"/>
          </w:divBdr>
        </w:div>
        <w:div w:id="443042867">
          <w:marLeft w:val="640"/>
          <w:marRight w:val="0"/>
          <w:marTop w:val="0"/>
          <w:marBottom w:val="0"/>
          <w:divBdr>
            <w:top w:val="none" w:sz="0" w:space="0" w:color="auto"/>
            <w:left w:val="none" w:sz="0" w:space="0" w:color="auto"/>
            <w:bottom w:val="none" w:sz="0" w:space="0" w:color="auto"/>
            <w:right w:val="none" w:sz="0" w:space="0" w:color="auto"/>
          </w:divBdr>
        </w:div>
        <w:div w:id="62067019">
          <w:marLeft w:val="640"/>
          <w:marRight w:val="0"/>
          <w:marTop w:val="0"/>
          <w:marBottom w:val="0"/>
          <w:divBdr>
            <w:top w:val="none" w:sz="0" w:space="0" w:color="auto"/>
            <w:left w:val="none" w:sz="0" w:space="0" w:color="auto"/>
            <w:bottom w:val="none" w:sz="0" w:space="0" w:color="auto"/>
            <w:right w:val="none" w:sz="0" w:space="0" w:color="auto"/>
          </w:divBdr>
        </w:div>
        <w:div w:id="149295874">
          <w:marLeft w:val="640"/>
          <w:marRight w:val="0"/>
          <w:marTop w:val="0"/>
          <w:marBottom w:val="0"/>
          <w:divBdr>
            <w:top w:val="none" w:sz="0" w:space="0" w:color="auto"/>
            <w:left w:val="none" w:sz="0" w:space="0" w:color="auto"/>
            <w:bottom w:val="none" w:sz="0" w:space="0" w:color="auto"/>
            <w:right w:val="none" w:sz="0" w:space="0" w:color="auto"/>
          </w:divBdr>
        </w:div>
        <w:div w:id="731393782">
          <w:marLeft w:val="640"/>
          <w:marRight w:val="0"/>
          <w:marTop w:val="0"/>
          <w:marBottom w:val="0"/>
          <w:divBdr>
            <w:top w:val="none" w:sz="0" w:space="0" w:color="auto"/>
            <w:left w:val="none" w:sz="0" w:space="0" w:color="auto"/>
            <w:bottom w:val="none" w:sz="0" w:space="0" w:color="auto"/>
            <w:right w:val="none" w:sz="0" w:space="0" w:color="auto"/>
          </w:divBdr>
        </w:div>
        <w:div w:id="1895971171">
          <w:marLeft w:val="640"/>
          <w:marRight w:val="0"/>
          <w:marTop w:val="0"/>
          <w:marBottom w:val="0"/>
          <w:divBdr>
            <w:top w:val="none" w:sz="0" w:space="0" w:color="auto"/>
            <w:left w:val="none" w:sz="0" w:space="0" w:color="auto"/>
            <w:bottom w:val="none" w:sz="0" w:space="0" w:color="auto"/>
            <w:right w:val="none" w:sz="0" w:space="0" w:color="auto"/>
          </w:divBdr>
        </w:div>
        <w:div w:id="686061002">
          <w:marLeft w:val="640"/>
          <w:marRight w:val="0"/>
          <w:marTop w:val="0"/>
          <w:marBottom w:val="0"/>
          <w:divBdr>
            <w:top w:val="none" w:sz="0" w:space="0" w:color="auto"/>
            <w:left w:val="none" w:sz="0" w:space="0" w:color="auto"/>
            <w:bottom w:val="none" w:sz="0" w:space="0" w:color="auto"/>
            <w:right w:val="none" w:sz="0" w:space="0" w:color="auto"/>
          </w:divBdr>
        </w:div>
        <w:div w:id="1492602912">
          <w:marLeft w:val="640"/>
          <w:marRight w:val="0"/>
          <w:marTop w:val="0"/>
          <w:marBottom w:val="0"/>
          <w:divBdr>
            <w:top w:val="none" w:sz="0" w:space="0" w:color="auto"/>
            <w:left w:val="none" w:sz="0" w:space="0" w:color="auto"/>
            <w:bottom w:val="none" w:sz="0" w:space="0" w:color="auto"/>
            <w:right w:val="none" w:sz="0" w:space="0" w:color="auto"/>
          </w:divBdr>
        </w:div>
        <w:div w:id="996302103">
          <w:marLeft w:val="640"/>
          <w:marRight w:val="0"/>
          <w:marTop w:val="0"/>
          <w:marBottom w:val="0"/>
          <w:divBdr>
            <w:top w:val="none" w:sz="0" w:space="0" w:color="auto"/>
            <w:left w:val="none" w:sz="0" w:space="0" w:color="auto"/>
            <w:bottom w:val="none" w:sz="0" w:space="0" w:color="auto"/>
            <w:right w:val="none" w:sz="0" w:space="0" w:color="auto"/>
          </w:divBdr>
        </w:div>
        <w:div w:id="933629082">
          <w:marLeft w:val="640"/>
          <w:marRight w:val="0"/>
          <w:marTop w:val="0"/>
          <w:marBottom w:val="0"/>
          <w:divBdr>
            <w:top w:val="none" w:sz="0" w:space="0" w:color="auto"/>
            <w:left w:val="none" w:sz="0" w:space="0" w:color="auto"/>
            <w:bottom w:val="none" w:sz="0" w:space="0" w:color="auto"/>
            <w:right w:val="none" w:sz="0" w:space="0" w:color="auto"/>
          </w:divBdr>
        </w:div>
        <w:div w:id="1241329508">
          <w:marLeft w:val="640"/>
          <w:marRight w:val="0"/>
          <w:marTop w:val="0"/>
          <w:marBottom w:val="0"/>
          <w:divBdr>
            <w:top w:val="none" w:sz="0" w:space="0" w:color="auto"/>
            <w:left w:val="none" w:sz="0" w:space="0" w:color="auto"/>
            <w:bottom w:val="none" w:sz="0" w:space="0" w:color="auto"/>
            <w:right w:val="none" w:sz="0" w:space="0" w:color="auto"/>
          </w:divBdr>
        </w:div>
        <w:div w:id="430249345">
          <w:marLeft w:val="640"/>
          <w:marRight w:val="0"/>
          <w:marTop w:val="0"/>
          <w:marBottom w:val="0"/>
          <w:divBdr>
            <w:top w:val="none" w:sz="0" w:space="0" w:color="auto"/>
            <w:left w:val="none" w:sz="0" w:space="0" w:color="auto"/>
            <w:bottom w:val="none" w:sz="0" w:space="0" w:color="auto"/>
            <w:right w:val="none" w:sz="0" w:space="0" w:color="auto"/>
          </w:divBdr>
        </w:div>
        <w:div w:id="1487745019">
          <w:marLeft w:val="640"/>
          <w:marRight w:val="0"/>
          <w:marTop w:val="0"/>
          <w:marBottom w:val="0"/>
          <w:divBdr>
            <w:top w:val="none" w:sz="0" w:space="0" w:color="auto"/>
            <w:left w:val="none" w:sz="0" w:space="0" w:color="auto"/>
            <w:bottom w:val="none" w:sz="0" w:space="0" w:color="auto"/>
            <w:right w:val="none" w:sz="0" w:space="0" w:color="auto"/>
          </w:divBdr>
        </w:div>
        <w:div w:id="1021320951">
          <w:marLeft w:val="640"/>
          <w:marRight w:val="0"/>
          <w:marTop w:val="0"/>
          <w:marBottom w:val="0"/>
          <w:divBdr>
            <w:top w:val="none" w:sz="0" w:space="0" w:color="auto"/>
            <w:left w:val="none" w:sz="0" w:space="0" w:color="auto"/>
            <w:bottom w:val="none" w:sz="0" w:space="0" w:color="auto"/>
            <w:right w:val="none" w:sz="0" w:space="0" w:color="auto"/>
          </w:divBdr>
        </w:div>
        <w:div w:id="229733244">
          <w:marLeft w:val="640"/>
          <w:marRight w:val="0"/>
          <w:marTop w:val="0"/>
          <w:marBottom w:val="0"/>
          <w:divBdr>
            <w:top w:val="none" w:sz="0" w:space="0" w:color="auto"/>
            <w:left w:val="none" w:sz="0" w:space="0" w:color="auto"/>
            <w:bottom w:val="none" w:sz="0" w:space="0" w:color="auto"/>
            <w:right w:val="none" w:sz="0" w:space="0" w:color="auto"/>
          </w:divBdr>
        </w:div>
        <w:div w:id="1256207499">
          <w:marLeft w:val="640"/>
          <w:marRight w:val="0"/>
          <w:marTop w:val="0"/>
          <w:marBottom w:val="0"/>
          <w:divBdr>
            <w:top w:val="none" w:sz="0" w:space="0" w:color="auto"/>
            <w:left w:val="none" w:sz="0" w:space="0" w:color="auto"/>
            <w:bottom w:val="none" w:sz="0" w:space="0" w:color="auto"/>
            <w:right w:val="none" w:sz="0" w:space="0" w:color="auto"/>
          </w:divBdr>
        </w:div>
        <w:div w:id="1329216008">
          <w:marLeft w:val="640"/>
          <w:marRight w:val="0"/>
          <w:marTop w:val="0"/>
          <w:marBottom w:val="0"/>
          <w:divBdr>
            <w:top w:val="none" w:sz="0" w:space="0" w:color="auto"/>
            <w:left w:val="none" w:sz="0" w:space="0" w:color="auto"/>
            <w:bottom w:val="none" w:sz="0" w:space="0" w:color="auto"/>
            <w:right w:val="none" w:sz="0" w:space="0" w:color="auto"/>
          </w:divBdr>
        </w:div>
        <w:div w:id="1894734251">
          <w:marLeft w:val="640"/>
          <w:marRight w:val="0"/>
          <w:marTop w:val="0"/>
          <w:marBottom w:val="0"/>
          <w:divBdr>
            <w:top w:val="none" w:sz="0" w:space="0" w:color="auto"/>
            <w:left w:val="none" w:sz="0" w:space="0" w:color="auto"/>
            <w:bottom w:val="none" w:sz="0" w:space="0" w:color="auto"/>
            <w:right w:val="none" w:sz="0" w:space="0" w:color="auto"/>
          </w:divBdr>
        </w:div>
        <w:div w:id="995110821">
          <w:marLeft w:val="640"/>
          <w:marRight w:val="0"/>
          <w:marTop w:val="0"/>
          <w:marBottom w:val="0"/>
          <w:divBdr>
            <w:top w:val="none" w:sz="0" w:space="0" w:color="auto"/>
            <w:left w:val="none" w:sz="0" w:space="0" w:color="auto"/>
            <w:bottom w:val="none" w:sz="0" w:space="0" w:color="auto"/>
            <w:right w:val="none" w:sz="0" w:space="0" w:color="auto"/>
          </w:divBdr>
        </w:div>
        <w:div w:id="1880629528">
          <w:marLeft w:val="640"/>
          <w:marRight w:val="0"/>
          <w:marTop w:val="0"/>
          <w:marBottom w:val="0"/>
          <w:divBdr>
            <w:top w:val="none" w:sz="0" w:space="0" w:color="auto"/>
            <w:left w:val="none" w:sz="0" w:space="0" w:color="auto"/>
            <w:bottom w:val="none" w:sz="0" w:space="0" w:color="auto"/>
            <w:right w:val="none" w:sz="0" w:space="0" w:color="auto"/>
          </w:divBdr>
        </w:div>
        <w:div w:id="1542132777">
          <w:marLeft w:val="640"/>
          <w:marRight w:val="0"/>
          <w:marTop w:val="0"/>
          <w:marBottom w:val="0"/>
          <w:divBdr>
            <w:top w:val="none" w:sz="0" w:space="0" w:color="auto"/>
            <w:left w:val="none" w:sz="0" w:space="0" w:color="auto"/>
            <w:bottom w:val="none" w:sz="0" w:space="0" w:color="auto"/>
            <w:right w:val="none" w:sz="0" w:space="0" w:color="auto"/>
          </w:divBdr>
        </w:div>
        <w:div w:id="1002974087">
          <w:marLeft w:val="640"/>
          <w:marRight w:val="0"/>
          <w:marTop w:val="0"/>
          <w:marBottom w:val="0"/>
          <w:divBdr>
            <w:top w:val="none" w:sz="0" w:space="0" w:color="auto"/>
            <w:left w:val="none" w:sz="0" w:space="0" w:color="auto"/>
            <w:bottom w:val="none" w:sz="0" w:space="0" w:color="auto"/>
            <w:right w:val="none" w:sz="0" w:space="0" w:color="auto"/>
          </w:divBdr>
        </w:div>
        <w:div w:id="1974406442">
          <w:marLeft w:val="640"/>
          <w:marRight w:val="0"/>
          <w:marTop w:val="0"/>
          <w:marBottom w:val="0"/>
          <w:divBdr>
            <w:top w:val="none" w:sz="0" w:space="0" w:color="auto"/>
            <w:left w:val="none" w:sz="0" w:space="0" w:color="auto"/>
            <w:bottom w:val="none" w:sz="0" w:space="0" w:color="auto"/>
            <w:right w:val="none" w:sz="0" w:space="0" w:color="auto"/>
          </w:divBdr>
        </w:div>
        <w:div w:id="853425911">
          <w:marLeft w:val="640"/>
          <w:marRight w:val="0"/>
          <w:marTop w:val="0"/>
          <w:marBottom w:val="0"/>
          <w:divBdr>
            <w:top w:val="none" w:sz="0" w:space="0" w:color="auto"/>
            <w:left w:val="none" w:sz="0" w:space="0" w:color="auto"/>
            <w:bottom w:val="none" w:sz="0" w:space="0" w:color="auto"/>
            <w:right w:val="none" w:sz="0" w:space="0" w:color="auto"/>
          </w:divBdr>
        </w:div>
        <w:div w:id="1677803186">
          <w:marLeft w:val="640"/>
          <w:marRight w:val="0"/>
          <w:marTop w:val="0"/>
          <w:marBottom w:val="0"/>
          <w:divBdr>
            <w:top w:val="none" w:sz="0" w:space="0" w:color="auto"/>
            <w:left w:val="none" w:sz="0" w:space="0" w:color="auto"/>
            <w:bottom w:val="none" w:sz="0" w:space="0" w:color="auto"/>
            <w:right w:val="none" w:sz="0" w:space="0" w:color="auto"/>
          </w:divBdr>
        </w:div>
        <w:div w:id="509833041">
          <w:marLeft w:val="640"/>
          <w:marRight w:val="0"/>
          <w:marTop w:val="0"/>
          <w:marBottom w:val="0"/>
          <w:divBdr>
            <w:top w:val="none" w:sz="0" w:space="0" w:color="auto"/>
            <w:left w:val="none" w:sz="0" w:space="0" w:color="auto"/>
            <w:bottom w:val="none" w:sz="0" w:space="0" w:color="auto"/>
            <w:right w:val="none" w:sz="0" w:space="0" w:color="auto"/>
          </w:divBdr>
        </w:div>
        <w:div w:id="1120302852">
          <w:marLeft w:val="640"/>
          <w:marRight w:val="0"/>
          <w:marTop w:val="0"/>
          <w:marBottom w:val="0"/>
          <w:divBdr>
            <w:top w:val="none" w:sz="0" w:space="0" w:color="auto"/>
            <w:left w:val="none" w:sz="0" w:space="0" w:color="auto"/>
            <w:bottom w:val="none" w:sz="0" w:space="0" w:color="auto"/>
            <w:right w:val="none" w:sz="0" w:space="0" w:color="auto"/>
          </w:divBdr>
        </w:div>
        <w:div w:id="1034162181">
          <w:marLeft w:val="640"/>
          <w:marRight w:val="0"/>
          <w:marTop w:val="0"/>
          <w:marBottom w:val="0"/>
          <w:divBdr>
            <w:top w:val="none" w:sz="0" w:space="0" w:color="auto"/>
            <w:left w:val="none" w:sz="0" w:space="0" w:color="auto"/>
            <w:bottom w:val="none" w:sz="0" w:space="0" w:color="auto"/>
            <w:right w:val="none" w:sz="0" w:space="0" w:color="auto"/>
          </w:divBdr>
        </w:div>
        <w:div w:id="128329209">
          <w:marLeft w:val="640"/>
          <w:marRight w:val="0"/>
          <w:marTop w:val="0"/>
          <w:marBottom w:val="0"/>
          <w:divBdr>
            <w:top w:val="none" w:sz="0" w:space="0" w:color="auto"/>
            <w:left w:val="none" w:sz="0" w:space="0" w:color="auto"/>
            <w:bottom w:val="none" w:sz="0" w:space="0" w:color="auto"/>
            <w:right w:val="none" w:sz="0" w:space="0" w:color="auto"/>
          </w:divBdr>
        </w:div>
      </w:divsChild>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76679925">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9">
          <w:marLeft w:val="640"/>
          <w:marRight w:val="0"/>
          <w:marTop w:val="0"/>
          <w:marBottom w:val="0"/>
          <w:divBdr>
            <w:top w:val="none" w:sz="0" w:space="0" w:color="auto"/>
            <w:left w:val="none" w:sz="0" w:space="0" w:color="auto"/>
            <w:bottom w:val="none" w:sz="0" w:space="0" w:color="auto"/>
            <w:right w:val="none" w:sz="0" w:space="0" w:color="auto"/>
          </w:divBdr>
        </w:div>
        <w:div w:id="2129737319">
          <w:marLeft w:val="640"/>
          <w:marRight w:val="0"/>
          <w:marTop w:val="0"/>
          <w:marBottom w:val="0"/>
          <w:divBdr>
            <w:top w:val="none" w:sz="0" w:space="0" w:color="auto"/>
            <w:left w:val="none" w:sz="0" w:space="0" w:color="auto"/>
            <w:bottom w:val="none" w:sz="0" w:space="0" w:color="auto"/>
            <w:right w:val="none" w:sz="0" w:space="0" w:color="auto"/>
          </w:divBdr>
        </w:div>
        <w:div w:id="1251817012">
          <w:marLeft w:val="640"/>
          <w:marRight w:val="0"/>
          <w:marTop w:val="0"/>
          <w:marBottom w:val="0"/>
          <w:divBdr>
            <w:top w:val="none" w:sz="0" w:space="0" w:color="auto"/>
            <w:left w:val="none" w:sz="0" w:space="0" w:color="auto"/>
            <w:bottom w:val="none" w:sz="0" w:space="0" w:color="auto"/>
            <w:right w:val="none" w:sz="0" w:space="0" w:color="auto"/>
          </w:divBdr>
        </w:div>
        <w:div w:id="256639448">
          <w:marLeft w:val="640"/>
          <w:marRight w:val="0"/>
          <w:marTop w:val="0"/>
          <w:marBottom w:val="0"/>
          <w:divBdr>
            <w:top w:val="none" w:sz="0" w:space="0" w:color="auto"/>
            <w:left w:val="none" w:sz="0" w:space="0" w:color="auto"/>
            <w:bottom w:val="none" w:sz="0" w:space="0" w:color="auto"/>
            <w:right w:val="none" w:sz="0" w:space="0" w:color="auto"/>
          </w:divBdr>
        </w:div>
        <w:div w:id="53698464">
          <w:marLeft w:val="640"/>
          <w:marRight w:val="0"/>
          <w:marTop w:val="0"/>
          <w:marBottom w:val="0"/>
          <w:divBdr>
            <w:top w:val="none" w:sz="0" w:space="0" w:color="auto"/>
            <w:left w:val="none" w:sz="0" w:space="0" w:color="auto"/>
            <w:bottom w:val="none" w:sz="0" w:space="0" w:color="auto"/>
            <w:right w:val="none" w:sz="0" w:space="0" w:color="auto"/>
          </w:divBdr>
        </w:div>
        <w:div w:id="1644309125">
          <w:marLeft w:val="640"/>
          <w:marRight w:val="0"/>
          <w:marTop w:val="0"/>
          <w:marBottom w:val="0"/>
          <w:divBdr>
            <w:top w:val="none" w:sz="0" w:space="0" w:color="auto"/>
            <w:left w:val="none" w:sz="0" w:space="0" w:color="auto"/>
            <w:bottom w:val="none" w:sz="0" w:space="0" w:color="auto"/>
            <w:right w:val="none" w:sz="0" w:space="0" w:color="auto"/>
          </w:divBdr>
        </w:div>
        <w:div w:id="1788549307">
          <w:marLeft w:val="640"/>
          <w:marRight w:val="0"/>
          <w:marTop w:val="0"/>
          <w:marBottom w:val="0"/>
          <w:divBdr>
            <w:top w:val="none" w:sz="0" w:space="0" w:color="auto"/>
            <w:left w:val="none" w:sz="0" w:space="0" w:color="auto"/>
            <w:bottom w:val="none" w:sz="0" w:space="0" w:color="auto"/>
            <w:right w:val="none" w:sz="0" w:space="0" w:color="auto"/>
          </w:divBdr>
        </w:div>
        <w:div w:id="986855343">
          <w:marLeft w:val="640"/>
          <w:marRight w:val="0"/>
          <w:marTop w:val="0"/>
          <w:marBottom w:val="0"/>
          <w:divBdr>
            <w:top w:val="none" w:sz="0" w:space="0" w:color="auto"/>
            <w:left w:val="none" w:sz="0" w:space="0" w:color="auto"/>
            <w:bottom w:val="none" w:sz="0" w:space="0" w:color="auto"/>
            <w:right w:val="none" w:sz="0" w:space="0" w:color="auto"/>
          </w:divBdr>
        </w:div>
        <w:div w:id="1767774641">
          <w:marLeft w:val="640"/>
          <w:marRight w:val="0"/>
          <w:marTop w:val="0"/>
          <w:marBottom w:val="0"/>
          <w:divBdr>
            <w:top w:val="none" w:sz="0" w:space="0" w:color="auto"/>
            <w:left w:val="none" w:sz="0" w:space="0" w:color="auto"/>
            <w:bottom w:val="none" w:sz="0" w:space="0" w:color="auto"/>
            <w:right w:val="none" w:sz="0" w:space="0" w:color="auto"/>
          </w:divBdr>
        </w:div>
        <w:div w:id="1423258918">
          <w:marLeft w:val="640"/>
          <w:marRight w:val="0"/>
          <w:marTop w:val="0"/>
          <w:marBottom w:val="0"/>
          <w:divBdr>
            <w:top w:val="none" w:sz="0" w:space="0" w:color="auto"/>
            <w:left w:val="none" w:sz="0" w:space="0" w:color="auto"/>
            <w:bottom w:val="none" w:sz="0" w:space="0" w:color="auto"/>
            <w:right w:val="none" w:sz="0" w:space="0" w:color="auto"/>
          </w:divBdr>
        </w:div>
        <w:div w:id="1072703532">
          <w:marLeft w:val="640"/>
          <w:marRight w:val="0"/>
          <w:marTop w:val="0"/>
          <w:marBottom w:val="0"/>
          <w:divBdr>
            <w:top w:val="none" w:sz="0" w:space="0" w:color="auto"/>
            <w:left w:val="none" w:sz="0" w:space="0" w:color="auto"/>
            <w:bottom w:val="none" w:sz="0" w:space="0" w:color="auto"/>
            <w:right w:val="none" w:sz="0" w:space="0" w:color="auto"/>
          </w:divBdr>
        </w:div>
        <w:div w:id="293603913">
          <w:marLeft w:val="640"/>
          <w:marRight w:val="0"/>
          <w:marTop w:val="0"/>
          <w:marBottom w:val="0"/>
          <w:divBdr>
            <w:top w:val="none" w:sz="0" w:space="0" w:color="auto"/>
            <w:left w:val="none" w:sz="0" w:space="0" w:color="auto"/>
            <w:bottom w:val="none" w:sz="0" w:space="0" w:color="auto"/>
            <w:right w:val="none" w:sz="0" w:space="0" w:color="auto"/>
          </w:divBdr>
        </w:div>
        <w:div w:id="1945922739">
          <w:marLeft w:val="640"/>
          <w:marRight w:val="0"/>
          <w:marTop w:val="0"/>
          <w:marBottom w:val="0"/>
          <w:divBdr>
            <w:top w:val="none" w:sz="0" w:space="0" w:color="auto"/>
            <w:left w:val="none" w:sz="0" w:space="0" w:color="auto"/>
            <w:bottom w:val="none" w:sz="0" w:space="0" w:color="auto"/>
            <w:right w:val="none" w:sz="0" w:space="0" w:color="auto"/>
          </w:divBdr>
        </w:div>
        <w:div w:id="2076271001">
          <w:marLeft w:val="640"/>
          <w:marRight w:val="0"/>
          <w:marTop w:val="0"/>
          <w:marBottom w:val="0"/>
          <w:divBdr>
            <w:top w:val="none" w:sz="0" w:space="0" w:color="auto"/>
            <w:left w:val="none" w:sz="0" w:space="0" w:color="auto"/>
            <w:bottom w:val="none" w:sz="0" w:space="0" w:color="auto"/>
            <w:right w:val="none" w:sz="0" w:space="0" w:color="auto"/>
          </w:divBdr>
        </w:div>
        <w:div w:id="1521696930">
          <w:marLeft w:val="640"/>
          <w:marRight w:val="0"/>
          <w:marTop w:val="0"/>
          <w:marBottom w:val="0"/>
          <w:divBdr>
            <w:top w:val="none" w:sz="0" w:space="0" w:color="auto"/>
            <w:left w:val="none" w:sz="0" w:space="0" w:color="auto"/>
            <w:bottom w:val="none" w:sz="0" w:space="0" w:color="auto"/>
            <w:right w:val="none" w:sz="0" w:space="0" w:color="auto"/>
          </w:divBdr>
        </w:div>
        <w:div w:id="681399646">
          <w:marLeft w:val="640"/>
          <w:marRight w:val="0"/>
          <w:marTop w:val="0"/>
          <w:marBottom w:val="0"/>
          <w:divBdr>
            <w:top w:val="none" w:sz="0" w:space="0" w:color="auto"/>
            <w:left w:val="none" w:sz="0" w:space="0" w:color="auto"/>
            <w:bottom w:val="none" w:sz="0" w:space="0" w:color="auto"/>
            <w:right w:val="none" w:sz="0" w:space="0" w:color="auto"/>
          </w:divBdr>
        </w:div>
        <w:div w:id="795685941">
          <w:marLeft w:val="640"/>
          <w:marRight w:val="0"/>
          <w:marTop w:val="0"/>
          <w:marBottom w:val="0"/>
          <w:divBdr>
            <w:top w:val="none" w:sz="0" w:space="0" w:color="auto"/>
            <w:left w:val="none" w:sz="0" w:space="0" w:color="auto"/>
            <w:bottom w:val="none" w:sz="0" w:space="0" w:color="auto"/>
            <w:right w:val="none" w:sz="0" w:space="0" w:color="auto"/>
          </w:divBdr>
        </w:div>
        <w:div w:id="1919290327">
          <w:marLeft w:val="640"/>
          <w:marRight w:val="0"/>
          <w:marTop w:val="0"/>
          <w:marBottom w:val="0"/>
          <w:divBdr>
            <w:top w:val="none" w:sz="0" w:space="0" w:color="auto"/>
            <w:left w:val="none" w:sz="0" w:space="0" w:color="auto"/>
            <w:bottom w:val="none" w:sz="0" w:space="0" w:color="auto"/>
            <w:right w:val="none" w:sz="0" w:space="0" w:color="auto"/>
          </w:divBdr>
        </w:div>
        <w:div w:id="1989701768">
          <w:marLeft w:val="640"/>
          <w:marRight w:val="0"/>
          <w:marTop w:val="0"/>
          <w:marBottom w:val="0"/>
          <w:divBdr>
            <w:top w:val="none" w:sz="0" w:space="0" w:color="auto"/>
            <w:left w:val="none" w:sz="0" w:space="0" w:color="auto"/>
            <w:bottom w:val="none" w:sz="0" w:space="0" w:color="auto"/>
            <w:right w:val="none" w:sz="0" w:space="0" w:color="auto"/>
          </w:divBdr>
        </w:div>
        <w:div w:id="1906791445">
          <w:marLeft w:val="640"/>
          <w:marRight w:val="0"/>
          <w:marTop w:val="0"/>
          <w:marBottom w:val="0"/>
          <w:divBdr>
            <w:top w:val="none" w:sz="0" w:space="0" w:color="auto"/>
            <w:left w:val="none" w:sz="0" w:space="0" w:color="auto"/>
            <w:bottom w:val="none" w:sz="0" w:space="0" w:color="auto"/>
            <w:right w:val="none" w:sz="0" w:space="0" w:color="auto"/>
          </w:divBdr>
        </w:div>
        <w:div w:id="1250508937">
          <w:marLeft w:val="640"/>
          <w:marRight w:val="0"/>
          <w:marTop w:val="0"/>
          <w:marBottom w:val="0"/>
          <w:divBdr>
            <w:top w:val="none" w:sz="0" w:space="0" w:color="auto"/>
            <w:left w:val="none" w:sz="0" w:space="0" w:color="auto"/>
            <w:bottom w:val="none" w:sz="0" w:space="0" w:color="auto"/>
            <w:right w:val="none" w:sz="0" w:space="0" w:color="auto"/>
          </w:divBdr>
        </w:div>
        <w:div w:id="428738749">
          <w:marLeft w:val="640"/>
          <w:marRight w:val="0"/>
          <w:marTop w:val="0"/>
          <w:marBottom w:val="0"/>
          <w:divBdr>
            <w:top w:val="none" w:sz="0" w:space="0" w:color="auto"/>
            <w:left w:val="none" w:sz="0" w:space="0" w:color="auto"/>
            <w:bottom w:val="none" w:sz="0" w:space="0" w:color="auto"/>
            <w:right w:val="none" w:sz="0" w:space="0" w:color="auto"/>
          </w:divBdr>
        </w:div>
        <w:div w:id="579484609">
          <w:marLeft w:val="640"/>
          <w:marRight w:val="0"/>
          <w:marTop w:val="0"/>
          <w:marBottom w:val="0"/>
          <w:divBdr>
            <w:top w:val="none" w:sz="0" w:space="0" w:color="auto"/>
            <w:left w:val="none" w:sz="0" w:space="0" w:color="auto"/>
            <w:bottom w:val="none" w:sz="0" w:space="0" w:color="auto"/>
            <w:right w:val="none" w:sz="0" w:space="0" w:color="auto"/>
          </w:divBdr>
        </w:div>
        <w:div w:id="618993029">
          <w:marLeft w:val="640"/>
          <w:marRight w:val="0"/>
          <w:marTop w:val="0"/>
          <w:marBottom w:val="0"/>
          <w:divBdr>
            <w:top w:val="none" w:sz="0" w:space="0" w:color="auto"/>
            <w:left w:val="none" w:sz="0" w:space="0" w:color="auto"/>
            <w:bottom w:val="none" w:sz="0" w:space="0" w:color="auto"/>
            <w:right w:val="none" w:sz="0" w:space="0" w:color="auto"/>
          </w:divBdr>
        </w:div>
        <w:div w:id="1919316993">
          <w:marLeft w:val="640"/>
          <w:marRight w:val="0"/>
          <w:marTop w:val="0"/>
          <w:marBottom w:val="0"/>
          <w:divBdr>
            <w:top w:val="none" w:sz="0" w:space="0" w:color="auto"/>
            <w:left w:val="none" w:sz="0" w:space="0" w:color="auto"/>
            <w:bottom w:val="none" w:sz="0" w:space="0" w:color="auto"/>
            <w:right w:val="none" w:sz="0" w:space="0" w:color="auto"/>
          </w:divBdr>
        </w:div>
        <w:div w:id="185488767">
          <w:marLeft w:val="640"/>
          <w:marRight w:val="0"/>
          <w:marTop w:val="0"/>
          <w:marBottom w:val="0"/>
          <w:divBdr>
            <w:top w:val="none" w:sz="0" w:space="0" w:color="auto"/>
            <w:left w:val="none" w:sz="0" w:space="0" w:color="auto"/>
            <w:bottom w:val="none" w:sz="0" w:space="0" w:color="auto"/>
            <w:right w:val="none" w:sz="0" w:space="0" w:color="auto"/>
          </w:divBdr>
        </w:div>
        <w:div w:id="984815082">
          <w:marLeft w:val="640"/>
          <w:marRight w:val="0"/>
          <w:marTop w:val="0"/>
          <w:marBottom w:val="0"/>
          <w:divBdr>
            <w:top w:val="none" w:sz="0" w:space="0" w:color="auto"/>
            <w:left w:val="none" w:sz="0" w:space="0" w:color="auto"/>
            <w:bottom w:val="none" w:sz="0" w:space="0" w:color="auto"/>
            <w:right w:val="none" w:sz="0" w:space="0" w:color="auto"/>
          </w:divBdr>
        </w:div>
        <w:div w:id="135998452">
          <w:marLeft w:val="640"/>
          <w:marRight w:val="0"/>
          <w:marTop w:val="0"/>
          <w:marBottom w:val="0"/>
          <w:divBdr>
            <w:top w:val="none" w:sz="0" w:space="0" w:color="auto"/>
            <w:left w:val="none" w:sz="0" w:space="0" w:color="auto"/>
            <w:bottom w:val="none" w:sz="0" w:space="0" w:color="auto"/>
            <w:right w:val="none" w:sz="0" w:space="0" w:color="auto"/>
          </w:divBdr>
        </w:div>
        <w:div w:id="1887906936">
          <w:marLeft w:val="640"/>
          <w:marRight w:val="0"/>
          <w:marTop w:val="0"/>
          <w:marBottom w:val="0"/>
          <w:divBdr>
            <w:top w:val="none" w:sz="0" w:space="0" w:color="auto"/>
            <w:left w:val="none" w:sz="0" w:space="0" w:color="auto"/>
            <w:bottom w:val="none" w:sz="0" w:space="0" w:color="auto"/>
            <w:right w:val="none" w:sz="0" w:space="0" w:color="auto"/>
          </w:divBdr>
        </w:div>
        <w:div w:id="1037244045">
          <w:marLeft w:val="640"/>
          <w:marRight w:val="0"/>
          <w:marTop w:val="0"/>
          <w:marBottom w:val="0"/>
          <w:divBdr>
            <w:top w:val="none" w:sz="0" w:space="0" w:color="auto"/>
            <w:left w:val="none" w:sz="0" w:space="0" w:color="auto"/>
            <w:bottom w:val="none" w:sz="0" w:space="0" w:color="auto"/>
            <w:right w:val="none" w:sz="0" w:space="0" w:color="auto"/>
          </w:divBdr>
        </w:div>
        <w:div w:id="1405566328">
          <w:marLeft w:val="640"/>
          <w:marRight w:val="0"/>
          <w:marTop w:val="0"/>
          <w:marBottom w:val="0"/>
          <w:divBdr>
            <w:top w:val="none" w:sz="0" w:space="0" w:color="auto"/>
            <w:left w:val="none" w:sz="0" w:space="0" w:color="auto"/>
            <w:bottom w:val="none" w:sz="0" w:space="0" w:color="auto"/>
            <w:right w:val="none" w:sz="0" w:space="0" w:color="auto"/>
          </w:divBdr>
        </w:div>
        <w:div w:id="1339187340">
          <w:marLeft w:val="640"/>
          <w:marRight w:val="0"/>
          <w:marTop w:val="0"/>
          <w:marBottom w:val="0"/>
          <w:divBdr>
            <w:top w:val="none" w:sz="0" w:space="0" w:color="auto"/>
            <w:left w:val="none" w:sz="0" w:space="0" w:color="auto"/>
            <w:bottom w:val="none" w:sz="0" w:space="0" w:color="auto"/>
            <w:right w:val="none" w:sz="0" w:space="0" w:color="auto"/>
          </w:divBdr>
        </w:div>
        <w:div w:id="1407872498">
          <w:marLeft w:val="640"/>
          <w:marRight w:val="0"/>
          <w:marTop w:val="0"/>
          <w:marBottom w:val="0"/>
          <w:divBdr>
            <w:top w:val="none" w:sz="0" w:space="0" w:color="auto"/>
            <w:left w:val="none" w:sz="0" w:space="0" w:color="auto"/>
            <w:bottom w:val="none" w:sz="0" w:space="0" w:color="auto"/>
            <w:right w:val="none" w:sz="0" w:space="0" w:color="auto"/>
          </w:divBdr>
        </w:div>
        <w:div w:id="1502115277">
          <w:marLeft w:val="640"/>
          <w:marRight w:val="0"/>
          <w:marTop w:val="0"/>
          <w:marBottom w:val="0"/>
          <w:divBdr>
            <w:top w:val="none" w:sz="0" w:space="0" w:color="auto"/>
            <w:left w:val="none" w:sz="0" w:space="0" w:color="auto"/>
            <w:bottom w:val="none" w:sz="0" w:space="0" w:color="auto"/>
            <w:right w:val="none" w:sz="0" w:space="0" w:color="auto"/>
          </w:divBdr>
        </w:div>
        <w:div w:id="1304895013">
          <w:marLeft w:val="640"/>
          <w:marRight w:val="0"/>
          <w:marTop w:val="0"/>
          <w:marBottom w:val="0"/>
          <w:divBdr>
            <w:top w:val="none" w:sz="0" w:space="0" w:color="auto"/>
            <w:left w:val="none" w:sz="0" w:space="0" w:color="auto"/>
            <w:bottom w:val="none" w:sz="0" w:space="0" w:color="auto"/>
            <w:right w:val="none" w:sz="0" w:space="0" w:color="auto"/>
          </w:divBdr>
        </w:div>
        <w:div w:id="35545697">
          <w:marLeft w:val="640"/>
          <w:marRight w:val="0"/>
          <w:marTop w:val="0"/>
          <w:marBottom w:val="0"/>
          <w:divBdr>
            <w:top w:val="none" w:sz="0" w:space="0" w:color="auto"/>
            <w:left w:val="none" w:sz="0" w:space="0" w:color="auto"/>
            <w:bottom w:val="none" w:sz="0" w:space="0" w:color="auto"/>
            <w:right w:val="none" w:sz="0" w:space="0" w:color="auto"/>
          </w:divBdr>
        </w:div>
        <w:div w:id="1149517998">
          <w:marLeft w:val="640"/>
          <w:marRight w:val="0"/>
          <w:marTop w:val="0"/>
          <w:marBottom w:val="0"/>
          <w:divBdr>
            <w:top w:val="none" w:sz="0" w:space="0" w:color="auto"/>
            <w:left w:val="none" w:sz="0" w:space="0" w:color="auto"/>
            <w:bottom w:val="none" w:sz="0" w:space="0" w:color="auto"/>
            <w:right w:val="none" w:sz="0" w:space="0" w:color="auto"/>
          </w:divBdr>
        </w:div>
        <w:div w:id="1585265765">
          <w:marLeft w:val="640"/>
          <w:marRight w:val="0"/>
          <w:marTop w:val="0"/>
          <w:marBottom w:val="0"/>
          <w:divBdr>
            <w:top w:val="none" w:sz="0" w:space="0" w:color="auto"/>
            <w:left w:val="none" w:sz="0" w:space="0" w:color="auto"/>
            <w:bottom w:val="none" w:sz="0" w:space="0" w:color="auto"/>
            <w:right w:val="none" w:sz="0" w:space="0" w:color="auto"/>
          </w:divBdr>
        </w:div>
        <w:div w:id="321396451">
          <w:marLeft w:val="640"/>
          <w:marRight w:val="0"/>
          <w:marTop w:val="0"/>
          <w:marBottom w:val="0"/>
          <w:divBdr>
            <w:top w:val="none" w:sz="0" w:space="0" w:color="auto"/>
            <w:left w:val="none" w:sz="0" w:space="0" w:color="auto"/>
            <w:bottom w:val="none" w:sz="0" w:space="0" w:color="auto"/>
            <w:right w:val="none" w:sz="0" w:space="0" w:color="auto"/>
          </w:divBdr>
        </w:div>
        <w:div w:id="1414283547">
          <w:marLeft w:val="640"/>
          <w:marRight w:val="0"/>
          <w:marTop w:val="0"/>
          <w:marBottom w:val="0"/>
          <w:divBdr>
            <w:top w:val="none" w:sz="0" w:space="0" w:color="auto"/>
            <w:left w:val="none" w:sz="0" w:space="0" w:color="auto"/>
            <w:bottom w:val="none" w:sz="0" w:space="0" w:color="auto"/>
            <w:right w:val="none" w:sz="0" w:space="0" w:color="auto"/>
          </w:divBdr>
        </w:div>
        <w:div w:id="1639457232">
          <w:marLeft w:val="640"/>
          <w:marRight w:val="0"/>
          <w:marTop w:val="0"/>
          <w:marBottom w:val="0"/>
          <w:divBdr>
            <w:top w:val="none" w:sz="0" w:space="0" w:color="auto"/>
            <w:left w:val="none" w:sz="0" w:space="0" w:color="auto"/>
            <w:bottom w:val="none" w:sz="0" w:space="0" w:color="auto"/>
            <w:right w:val="none" w:sz="0" w:space="0" w:color="auto"/>
          </w:divBdr>
        </w:div>
        <w:div w:id="625501637">
          <w:marLeft w:val="640"/>
          <w:marRight w:val="0"/>
          <w:marTop w:val="0"/>
          <w:marBottom w:val="0"/>
          <w:divBdr>
            <w:top w:val="none" w:sz="0" w:space="0" w:color="auto"/>
            <w:left w:val="none" w:sz="0" w:space="0" w:color="auto"/>
            <w:bottom w:val="none" w:sz="0" w:space="0" w:color="auto"/>
            <w:right w:val="none" w:sz="0" w:space="0" w:color="auto"/>
          </w:divBdr>
        </w:div>
        <w:div w:id="268976698">
          <w:marLeft w:val="640"/>
          <w:marRight w:val="0"/>
          <w:marTop w:val="0"/>
          <w:marBottom w:val="0"/>
          <w:divBdr>
            <w:top w:val="none" w:sz="0" w:space="0" w:color="auto"/>
            <w:left w:val="none" w:sz="0" w:space="0" w:color="auto"/>
            <w:bottom w:val="none" w:sz="0" w:space="0" w:color="auto"/>
            <w:right w:val="none" w:sz="0" w:space="0" w:color="auto"/>
          </w:divBdr>
        </w:div>
        <w:div w:id="1984000499">
          <w:marLeft w:val="640"/>
          <w:marRight w:val="0"/>
          <w:marTop w:val="0"/>
          <w:marBottom w:val="0"/>
          <w:divBdr>
            <w:top w:val="none" w:sz="0" w:space="0" w:color="auto"/>
            <w:left w:val="none" w:sz="0" w:space="0" w:color="auto"/>
            <w:bottom w:val="none" w:sz="0" w:space="0" w:color="auto"/>
            <w:right w:val="none" w:sz="0" w:space="0" w:color="auto"/>
          </w:divBdr>
        </w:div>
        <w:div w:id="1800371167">
          <w:marLeft w:val="640"/>
          <w:marRight w:val="0"/>
          <w:marTop w:val="0"/>
          <w:marBottom w:val="0"/>
          <w:divBdr>
            <w:top w:val="none" w:sz="0" w:space="0" w:color="auto"/>
            <w:left w:val="none" w:sz="0" w:space="0" w:color="auto"/>
            <w:bottom w:val="none" w:sz="0" w:space="0" w:color="auto"/>
            <w:right w:val="none" w:sz="0" w:space="0" w:color="auto"/>
          </w:divBdr>
        </w:div>
        <w:div w:id="2051684359">
          <w:marLeft w:val="640"/>
          <w:marRight w:val="0"/>
          <w:marTop w:val="0"/>
          <w:marBottom w:val="0"/>
          <w:divBdr>
            <w:top w:val="none" w:sz="0" w:space="0" w:color="auto"/>
            <w:left w:val="none" w:sz="0" w:space="0" w:color="auto"/>
            <w:bottom w:val="none" w:sz="0" w:space="0" w:color="auto"/>
            <w:right w:val="none" w:sz="0" w:space="0" w:color="auto"/>
          </w:divBdr>
        </w:div>
        <w:div w:id="719402278">
          <w:marLeft w:val="640"/>
          <w:marRight w:val="0"/>
          <w:marTop w:val="0"/>
          <w:marBottom w:val="0"/>
          <w:divBdr>
            <w:top w:val="none" w:sz="0" w:space="0" w:color="auto"/>
            <w:left w:val="none" w:sz="0" w:space="0" w:color="auto"/>
            <w:bottom w:val="none" w:sz="0" w:space="0" w:color="auto"/>
            <w:right w:val="none" w:sz="0" w:space="0" w:color="auto"/>
          </w:divBdr>
        </w:div>
        <w:div w:id="417874627">
          <w:marLeft w:val="640"/>
          <w:marRight w:val="0"/>
          <w:marTop w:val="0"/>
          <w:marBottom w:val="0"/>
          <w:divBdr>
            <w:top w:val="none" w:sz="0" w:space="0" w:color="auto"/>
            <w:left w:val="none" w:sz="0" w:space="0" w:color="auto"/>
            <w:bottom w:val="none" w:sz="0" w:space="0" w:color="auto"/>
            <w:right w:val="none" w:sz="0" w:space="0" w:color="auto"/>
          </w:divBdr>
        </w:div>
        <w:div w:id="924846175">
          <w:marLeft w:val="640"/>
          <w:marRight w:val="0"/>
          <w:marTop w:val="0"/>
          <w:marBottom w:val="0"/>
          <w:divBdr>
            <w:top w:val="none" w:sz="0" w:space="0" w:color="auto"/>
            <w:left w:val="none" w:sz="0" w:space="0" w:color="auto"/>
            <w:bottom w:val="none" w:sz="0" w:space="0" w:color="auto"/>
            <w:right w:val="none" w:sz="0" w:space="0" w:color="auto"/>
          </w:divBdr>
        </w:div>
        <w:div w:id="2135708117">
          <w:marLeft w:val="640"/>
          <w:marRight w:val="0"/>
          <w:marTop w:val="0"/>
          <w:marBottom w:val="0"/>
          <w:divBdr>
            <w:top w:val="none" w:sz="0" w:space="0" w:color="auto"/>
            <w:left w:val="none" w:sz="0" w:space="0" w:color="auto"/>
            <w:bottom w:val="none" w:sz="0" w:space="0" w:color="auto"/>
            <w:right w:val="none" w:sz="0" w:space="0" w:color="auto"/>
          </w:divBdr>
        </w:div>
        <w:div w:id="1652364327">
          <w:marLeft w:val="640"/>
          <w:marRight w:val="0"/>
          <w:marTop w:val="0"/>
          <w:marBottom w:val="0"/>
          <w:divBdr>
            <w:top w:val="none" w:sz="0" w:space="0" w:color="auto"/>
            <w:left w:val="none" w:sz="0" w:space="0" w:color="auto"/>
            <w:bottom w:val="none" w:sz="0" w:space="0" w:color="auto"/>
            <w:right w:val="none" w:sz="0" w:space="0" w:color="auto"/>
          </w:divBdr>
        </w:div>
        <w:div w:id="1946646919">
          <w:marLeft w:val="640"/>
          <w:marRight w:val="0"/>
          <w:marTop w:val="0"/>
          <w:marBottom w:val="0"/>
          <w:divBdr>
            <w:top w:val="none" w:sz="0" w:space="0" w:color="auto"/>
            <w:left w:val="none" w:sz="0" w:space="0" w:color="auto"/>
            <w:bottom w:val="none" w:sz="0" w:space="0" w:color="auto"/>
            <w:right w:val="none" w:sz="0" w:space="0" w:color="auto"/>
          </w:divBdr>
        </w:div>
        <w:div w:id="29648899">
          <w:marLeft w:val="640"/>
          <w:marRight w:val="0"/>
          <w:marTop w:val="0"/>
          <w:marBottom w:val="0"/>
          <w:divBdr>
            <w:top w:val="none" w:sz="0" w:space="0" w:color="auto"/>
            <w:left w:val="none" w:sz="0" w:space="0" w:color="auto"/>
            <w:bottom w:val="none" w:sz="0" w:space="0" w:color="auto"/>
            <w:right w:val="none" w:sz="0" w:space="0" w:color="auto"/>
          </w:divBdr>
        </w:div>
        <w:div w:id="822896794">
          <w:marLeft w:val="640"/>
          <w:marRight w:val="0"/>
          <w:marTop w:val="0"/>
          <w:marBottom w:val="0"/>
          <w:divBdr>
            <w:top w:val="none" w:sz="0" w:space="0" w:color="auto"/>
            <w:left w:val="none" w:sz="0" w:space="0" w:color="auto"/>
            <w:bottom w:val="none" w:sz="0" w:space="0" w:color="auto"/>
            <w:right w:val="none" w:sz="0" w:space="0" w:color="auto"/>
          </w:divBdr>
        </w:div>
        <w:div w:id="978219702">
          <w:marLeft w:val="640"/>
          <w:marRight w:val="0"/>
          <w:marTop w:val="0"/>
          <w:marBottom w:val="0"/>
          <w:divBdr>
            <w:top w:val="none" w:sz="0" w:space="0" w:color="auto"/>
            <w:left w:val="none" w:sz="0" w:space="0" w:color="auto"/>
            <w:bottom w:val="none" w:sz="0" w:space="0" w:color="auto"/>
            <w:right w:val="none" w:sz="0" w:space="0" w:color="auto"/>
          </w:divBdr>
        </w:div>
        <w:div w:id="945843257">
          <w:marLeft w:val="640"/>
          <w:marRight w:val="0"/>
          <w:marTop w:val="0"/>
          <w:marBottom w:val="0"/>
          <w:divBdr>
            <w:top w:val="none" w:sz="0" w:space="0" w:color="auto"/>
            <w:left w:val="none" w:sz="0" w:space="0" w:color="auto"/>
            <w:bottom w:val="none" w:sz="0" w:space="0" w:color="auto"/>
            <w:right w:val="none" w:sz="0" w:space="0" w:color="auto"/>
          </w:divBdr>
        </w:div>
        <w:div w:id="294454562">
          <w:marLeft w:val="640"/>
          <w:marRight w:val="0"/>
          <w:marTop w:val="0"/>
          <w:marBottom w:val="0"/>
          <w:divBdr>
            <w:top w:val="none" w:sz="0" w:space="0" w:color="auto"/>
            <w:left w:val="none" w:sz="0" w:space="0" w:color="auto"/>
            <w:bottom w:val="none" w:sz="0" w:space="0" w:color="auto"/>
            <w:right w:val="none" w:sz="0" w:space="0" w:color="auto"/>
          </w:divBdr>
        </w:div>
        <w:div w:id="1561137315">
          <w:marLeft w:val="640"/>
          <w:marRight w:val="0"/>
          <w:marTop w:val="0"/>
          <w:marBottom w:val="0"/>
          <w:divBdr>
            <w:top w:val="none" w:sz="0" w:space="0" w:color="auto"/>
            <w:left w:val="none" w:sz="0" w:space="0" w:color="auto"/>
            <w:bottom w:val="none" w:sz="0" w:space="0" w:color="auto"/>
            <w:right w:val="none" w:sz="0" w:space="0" w:color="auto"/>
          </w:divBdr>
        </w:div>
        <w:div w:id="1661956161">
          <w:marLeft w:val="640"/>
          <w:marRight w:val="0"/>
          <w:marTop w:val="0"/>
          <w:marBottom w:val="0"/>
          <w:divBdr>
            <w:top w:val="none" w:sz="0" w:space="0" w:color="auto"/>
            <w:left w:val="none" w:sz="0" w:space="0" w:color="auto"/>
            <w:bottom w:val="none" w:sz="0" w:space="0" w:color="auto"/>
            <w:right w:val="none" w:sz="0" w:space="0" w:color="auto"/>
          </w:divBdr>
        </w:div>
        <w:div w:id="159930005">
          <w:marLeft w:val="640"/>
          <w:marRight w:val="0"/>
          <w:marTop w:val="0"/>
          <w:marBottom w:val="0"/>
          <w:divBdr>
            <w:top w:val="none" w:sz="0" w:space="0" w:color="auto"/>
            <w:left w:val="none" w:sz="0" w:space="0" w:color="auto"/>
            <w:bottom w:val="none" w:sz="0" w:space="0" w:color="auto"/>
            <w:right w:val="none" w:sz="0" w:space="0" w:color="auto"/>
          </w:divBdr>
        </w:div>
        <w:div w:id="598100087">
          <w:marLeft w:val="640"/>
          <w:marRight w:val="0"/>
          <w:marTop w:val="0"/>
          <w:marBottom w:val="0"/>
          <w:divBdr>
            <w:top w:val="none" w:sz="0" w:space="0" w:color="auto"/>
            <w:left w:val="none" w:sz="0" w:space="0" w:color="auto"/>
            <w:bottom w:val="none" w:sz="0" w:space="0" w:color="auto"/>
            <w:right w:val="none" w:sz="0" w:space="0" w:color="auto"/>
          </w:divBdr>
        </w:div>
        <w:div w:id="1279025258">
          <w:marLeft w:val="640"/>
          <w:marRight w:val="0"/>
          <w:marTop w:val="0"/>
          <w:marBottom w:val="0"/>
          <w:divBdr>
            <w:top w:val="none" w:sz="0" w:space="0" w:color="auto"/>
            <w:left w:val="none" w:sz="0" w:space="0" w:color="auto"/>
            <w:bottom w:val="none" w:sz="0" w:space="0" w:color="auto"/>
            <w:right w:val="none" w:sz="0" w:space="0" w:color="auto"/>
          </w:divBdr>
        </w:div>
        <w:div w:id="1382973058">
          <w:marLeft w:val="640"/>
          <w:marRight w:val="0"/>
          <w:marTop w:val="0"/>
          <w:marBottom w:val="0"/>
          <w:divBdr>
            <w:top w:val="none" w:sz="0" w:space="0" w:color="auto"/>
            <w:left w:val="none" w:sz="0" w:space="0" w:color="auto"/>
            <w:bottom w:val="none" w:sz="0" w:space="0" w:color="auto"/>
            <w:right w:val="none" w:sz="0" w:space="0" w:color="auto"/>
          </w:divBdr>
        </w:div>
        <w:div w:id="1456024474">
          <w:marLeft w:val="640"/>
          <w:marRight w:val="0"/>
          <w:marTop w:val="0"/>
          <w:marBottom w:val="0"/>
          <w:divBdr>
            <w:top w:val="none" w:sz="0" w:space="0" w:color="auto"/>
            <w:left w:val="none" w:sz="0" w:space="0" w:color="auto"/>
            <w:bottom w:val="none" w:sz="0" w:space="0" w:color="auto"/>
            <w:right w:val="none" w:sz="0" w:space="0" w:color="auto"/>
          </w:divBdr>
        </w:div>
        <w:div w:id="1622763240">
          <w:marLeft w:val="640"/>
          <w:marRight w:val="0"/>
          <w:marTop w:val="0"/>
          <w:marBottom w:val="0"/>
          <w:divBdr>
            <w:top w:val="none" w:sz="0" w:space="0" w:color="auto"/>
            <w:left w:val="none" w:sz="0" w:space="0" w:color="auto"/>
            <w:bottom w:val="none" w:sz="0" w:space="0" w:color="auto"/>
            <w:right w:val="none" w:sz="0" w:space="0" w:color="auto"/>
          </w:divBdr>
        </w:div>
        <w:div w:id="1281496892">
          <w:marLeft w:val="640"/>
          <w:marRight w:val="0"/>
          <w:marTop w:val="0"/>
          <w:marBottom w:val="0"/>
          <w:divBdr>
            <w:top w:val="none" w:sz="0" w:space="0" w:color="auto"/>
            <w:left w:val="none" w:sz="0" w:space="0" w:color="auto"/>
            <w:bottom w:val="none" w:sz="0" w:space="0" w:color="auto"/>
            <w:right w:val="none" w:sz="0" w:space="0" w:color="auto"/>
          </w:divBdr>
        </w:div>
        <w:div w:id="318004415">
          <w:marLeft w:val="640"/>
          <w:marRight w:val="0"/>
          <w:marTop w:val="0"/>
          <w:marBottom w:val="0"/>
          <w:divBdr>
            <w:top w:val="none" w:sz="0" w:space="0" w:color="auto"/>
            <w:left w:val="none" w:sz="0" w:space="0" w:color="auto"/>
            <w:bottom w:val="none" w:sz="0" w:space="0" w:color="auto"/>
            <w:right w:val="none" w:sz="0" w:space="0" w:color="auto"/>
          </w:divBdr>
        </w:div>
        <w:div w:id="614412521">
          <w:marLeft w:val="640"/>
          <w:marRight w:val="0"/>
          <w:marTop w:val="0"/>
          <w:marBottom w:val="0"/>
          <w:divBdr>
            <w:top w:val="none" w:sz="0" w:space="0" w:color="auto"/>
            <w:left w:val="none" w:sz="0" w:space="0" w:color="auto"/>
            <w:bottom w:val="none" w:sz="0" w:space="0" w:color="auto"/>
            <w:right w:val="none" w:sz="0" w:space="0" w:color="auto"/>
          </w:divBdr>
        </w:div>
        <w:div w:id="969286154">
          <w:marLeft w:val="640"/>
          <w:marRight w:val="0"/>
          <w:marTop w:val="0"/>
          <w:marBottom w:val="0"/>
          <w:divBdr>
            <w:top w:val="none" w:sz="0" w:space="0" w:color="auto"/>
            <w:left w:val="none" w:sz="0" w:space="0" w:color="auto"/>
            <w:bottom w:val="none" w:sz="0" w:space="0" w:color="auto"/>
            <w:right w:val="none" w:sz="0" w:space="0" w:color="auto"/>
          </w:divBdr>
        </w:div>
        <w:div w:id="742605579">
          <w:marLeft w:val="640"/>
          <w:marRight w:val="0"/>
          <w:marTop w:val="0"/>
          <w:marBottom w:val="0"/>
          <w:divBdr>
            <w:top w:val="none" w:sz="0" w:space="0" w:color="auto"/>
            <w:left w:val="none" w:sz="0" w:space="0" w:color="auto"/>
            <w:bottom w:val="none" w:sz="0" w:space="0" w:color="auto"/>
            <w:right w:val="none" w:sz="0" w:space="0" w:color="auto"/>
          </w:divBdr>
        </w:div>
        <w:div w:id="2063861972">
          <w:marLeft w:val="640"/>
          <w:marRight w:val="0"/>
          <w:marTop w:val="0"/>
          <w:marBottom w:val="0"/>
          <w:divBdr>
            <w:top w:val="none" w:sz="0" w:space="0" w:color="auto"/>
            <w:left w:val="none" w:sz="0" w:space="0" w:color="auto"/>
            <w:bottom w:val="none" w:sz="0" w:space="0" w:color="auto"/>
            <w:right w:val="none" w:sz="0" w:space="0" w:color="auto"/>
          </w:divBdr>
        </w:div>
        <w:div w:id="662976712">
          <w:marLeft w:val="640"/>
          <w:marRight w:val="0"/>
          <w:marTop w:val="0"/>
          <w:marBottom w:val="0"/>
          <w:divBdr>
            <w:top w:val="none" w:sz="0" w:space="0" w:color="auto"/>
            <w:left w:val="none" w:sz="0" w:space="0" w:color="auto"/>
            <w:bottom w:val="none" w:sz="0" w:space="0" w:color="auto"/>
            <w:right w:val="none" w:sz="0" w:space="0" w:color="auto"/>
          </w:divBdr>
        </w:div>
        <w:div w:id="1691226137">
          <w:marLeft w:val="640"/>
          <w:marRight w:val="0"/>
          <w:marTop w:val="0"/>
          <w:marBottom w:val="0"/>
          <w:divBdr>
            <w:top w:val="none" w:sz="0" w:space="0" w:color="auto"/>
            <w:left w:val="none" w:sz="0" w:space="0" w:color="auto"/>
            <w:bottom w:val="none" w:sz="0" w:space="0" w:color="auto"/>
            <w:right w:val="none" w:sz="0" w:space="0" w:color="auto"/>
          </w:divBdr>
        </w:div>
        <w:div w:id="773280718">
          <w:marLeft w:val="640"/>
          <w:marRight w:val="0"/>
          <w:marTop w:val="0"/>
          <w:marBottom w:val="0"/>
          <w:divBdr>
            <w:top w:val="none" w:sz="0" w:space="0" w:color="auto"/>
            <w:left w:val="none" w:sz="0" w:space="0" w:color="auto"/>
            <w:bottom w:val="none" w:sz="0" w:space="0" w:color="auto"/>
            <w:right w:val="none" w:sz="0" w:space="0" w:color="auto"/>
          </w:divBdr>
        </w:div>
      </w:divsChild>
    </w:div>
    <w:div w:id="89089422">
      <w:bodyDiv w:val="1"/>
      <w:marLeft w:val="0"/>
      <w:marRight w:val="0"/>
      <w:marTop w:val="0"/>
      <w:marBottom w:val="0"/>
      <w:divBdr>
        <w:top w:val="none" w:sz="0" w:space="0" w:color="auto"/>
        <w:left w:val="none" w:sz="0" w:space="0" w:color="auto"/>
        <w:bottom w:val="none" w:sz="0" w:space="0" w:color="auto"/>
        <w:right w:val="none" w:sz="0" w:space="0" w:color="auto"/>
      </w:divBdr>
      <w:divsChild>
        <w:div w:id="1058944025">
          <w:marLeft w:val="640"/>
          <w:marRight w:val="0"/>
          <w:marTop w:val="0"/>
          <w:marBottom w:val="0"/>
          <w:divBdr>
            <w:top w:val="none" w:sz="0" w:space="0" w:color="auto"/>
            <w:left w:val="none" w:sz="0" w:space="0" w:color="auto"/>
            <w:bottom w:val="none" w:sz="0" w:space="0" w:color="auto"/>
            <w:right w:val="none" w:sz="0" w:space="0" w:color="auto"/>
          </w:divBdr>
        </w:div>
        <w:div w:id="1081635182">
          <w:marLeft w:val="640"/>
          <w:marRight w:val="0"/>
          <w:marTop w:val="0"/>
          <w:marBottom w:val="0"/>
          <w:divBdr>
            <w:top w:val="none" w:sz="0" w:space="0" w:color="auto"/>
            <w:left w:val="none" w:sz="0" w:space="0" w:color="auto"/>
            <w:bottom w:val="none" w:sz="0" w:space="0" w:color="auto"/>
            <w:right w:val="none" w:sz="0" w:space="0" w:color="auto"/>
          </w:divBdr>
        </w:div>
        <w:div w:id="1441753977">
          <w:marLeft w:val="640"/>
          <w:marRight w:val="0"/>
          <w:marTop w:val="0"/>
          <w:marBottom w:val="0"/>
          <w:divBdr>
            <w:top w:val="none" w:sz="0" w:space="0" w:color="auto"/>
            <w:left w:val="none" w:sz="0" w:space="0" w:color="auto"/>
            <w:bottom w:val="none" w:sz="0" w:space="0" w:color="auto"/>
            <w:right w:val="none" w:sz="0" w:space="0" w:color="auto"/>
          </w:divBdr>
        </w:div>
        <w:div w:id="1577784433">
          <w:marLeft w:val="640"/>
          <w:marRight w:val="0"/>
          <w:marTop w:val="0"/>
          <w:marBottom w:val="0"/>
          <w:divBdr>
            <w:top w:val="none" w:sz="0" w:space="0" w:color="auto"/>
            <w:left w:val="none" w:sz="0" w:space="0" w:color="auto"/>
            <w:bottom w:val="none" w:sz="0" w:space="0" w:color="auto"/>
            <w:right w:val="none" w:sz="0" w:space="0" w:color="auto"/>
          </w:divBdr>
        </w:div>
        <w:div w:id="2027367466">
          <w:marLeft w:val="640"/>
          <w:marRight w:val="0"/>
          <w:marTop w:val="0"/>
          <w:marBottom w:val="0"/>
          <w:divBdr>
            <w:top w:val="none" w:sz="0" w:space="0" w:color="auto"/>
            <w:left w:val="none" w:sz="0" w:space="0" w:color="auto"/>
            <w:bottom w:val="none" w:sz="0" w:space="0" w:color="auto"/>
            <w:right w:val="none" w:sz="0" w:space="0" w:color="auto"/>
          </w:divBdr>
        </w:div>
        <w:div w:id="125854024">
          <w:marLeft w:val="640"/>
          <w:marRight w:val="0"/>
          <w:marTop w:val="0"/>
          <w:marBottom w:val="0"/>
          <w:divBdr>
            <w:top w:val="none" w:sz="0" w:space="0" w:color="auto"/>
            <w:left w:val="none" w:sz="0" w:space="0" w:color="auto"/>
            <w:bottom w:val="none" w:sz="0" w:space="0" w:color="auto"/>
            <w:right w:val="none" w:sz="0" w:space="0" w:color="auto"/>
          </w:divBdr>
        </w:div>
        <w:div w:id="1727338302">
          <w:marLeft w:val="640"/>
          <w:marRight w:val="0"/>
          <w:marTop w:val="0"/>
          <w:marBottom w:val="0"/>
          <w:divBdr>
            <w:top w:val="none" w:sz="0" w:space="0" w:color="auto"/>
            <w:left w:val="none" w:sz="0" w:space="0" w:color="auto"/>
            <w:bottom w:val="none" w:sz="0" w:space="0" w:color="auto"/>
            <w:right w:val="none" w:sz="0" w:space="0" w:color="auto"/>
          </w:divBdr>
        </w:div>
        <w:div w:id="1510867410">
          <w:marLeft w:val="640"/>
          <w:marRight w:val="0"/>
          <w:marTop w:val="0"/>
          <w:marBottom w:val="0"/>
          <w:divBdr>
            <w:top w:val="none" w:sz="0" w:space="0" w:color="auto"/>
            <w:left w:val="none" w:sz="0" w:space="0" w:color="auto"/>
            <w:bottom w:val="none" w:sz="0" w:space="0" w:color="auto"/>
            <w:right w:val="none" w:sz="0" w:space="0" w:color="auto"/>
          </w:divBdr>
        </w:div>
        <w:div w:id="1378895069">
          <w:marLeft w:val="640"/>
          <w:marRight w:val="0"/>
          <w:marTop w:val="0"/>
          <w:marBottom w:val="0"/>
          <w:divBdr>
            <w:top w:val="none" w:sz="0" w:space="0" w:color="auto"/>
            <w:left w:val="none" w:sz="0" w:space="0" w:color="auto"/>
            <w:bottom w:val="none" w:sz="0" w:space="0" w:color="auto"/>
            <w:right w:val="none" w:sz="0" w:space="0" w:color="auto"/>
          </w:divBdr>
        </w:div>
        <w:div w:id="698243397">
          <w:marLeft w:val="640"/>
          <w:marRight w:val="0"/>
          <w:marTop w:val="0"/>
          <w:marBottom w:val="0"/>
          <w:divBdr>
            <w:top w:val="none" w:sz="0" w:space="0" w:color="auto"/>
            <w:left w:val="none" w:sz="0" w:space="0" w:color="auto"/>
            <w:bottom w:val="none" w:sz="0" w:space="0" w:color="auto"/>
            <w:right w:val="none" w:sz="0" w:space="0" w:color="auto"/>
          </w:divBdr>
        </w:div>
        <w:div w:id="1639218282">
          <w:marLeft w:val="640"/>
          <w:marRight w:val="0"/>
          <w:marTop w:val="0"/>
          <w:marBottom w:val="0"/>
          <w:divBdr>
            <w:top w:val="none" w:sz="0" w:space="0" w:color="auto"/>
            <w:left w:val="none" w:sz="0" w:space="0" w:color="auto"/>
            <w:bottom w:val="none" w:sz="0" w:space="0" w:color="auto"/>
            <w:right w:val="none" w:sz="0" w:space="0" w:color="auto"/>
          </w:divBdr>
        </w:div>
        <w:div w:id="1899509693">
          <w:marLeft w:val="640"/>
          <w:marRight w:val="0"/>
          <w:marTop w:val="0"/>
          <w:marBottom w:val="0"/>
          <w:divBdr>
            <w:top w:val="none" w:sz="0" w:space="0" w:color="auto"/>
            <w:left w:val="none" w:sz="0" w:space="0" w:color="auto"/>
            <w:bottom w:val="none" w:sz="0" w:space="0" w:color="auto"/>
            <w:right w:val="none" w:sz="0" w:space="0" w:color="auto"/>
          </w:divBdr>
        </w:div>
        <w:div w:id="1217819959">
          <w:marLeft w:val="640"/>
          <w:marRight w:val="0"/>
          <w:marTop w:val="0"/>
          <w:marBottom w:val="0"/>
          <w:divBdr>
            <w:top w:val="none" w:sz="0" w:space="0" w:color="auto"/>
            <w:left w:val="none" w:sz="0" w:space="0" w:color="auto"/>
            <w:bottom w:val="none" w:sz="0" w:space="0" w:color="auto"/>
            <w:right w:val="none" w:sz="0" w:space="0" w:color="auto"/>
          </w:divBdr>
        </w:div>
        <w:div w:id="337005207">
          <w:marLeft w:val="640"/>
          <w:marRight w:val="0"/>
          <w:marTop w:val="0"/>
          <w:marBottom w:val="0"/>
          <w:divBdr>
            <w:top w:val="none" w:sz="0" w:space="0" w:color="auto"/>
            <w:left w:val="none" w:sz="0" w:space="0" w:color="auto"/>
            <w:bottom w:val="none" w:sz="0" w:space="0" w:color="auto"/>
            <w:right w:val="none" w:sz="0" w:space="0" w:color="auto"/>
          </w:divBdr>
        </w:div>
        <w:div w:id="1973752684">
          <w:marLeft w:val="640"/>
          <w:marRight w:val="0"/>
          <w:marTop w:val="0"/>
          <w:marBottom w:val="0"/>
          <w:divBdr>
            <w:top w:val="none" w:sz="0" w:space="0" w:color="auto"/>
            <w:left w:val="none" w:sz="0" w:space="0" w:color="auto"/>
            <w:bottom w:val="none" w:sz="0" w:space="0" w:color="auto"/>
            <w:right w:val="none" w:sz="0" w:space="0" w:color="auto"/>
          </w:divBdr>
        </w:div>
        <w:div w:id="2129734008">
          <w:marLeft w:val="640"/>
          <w:marRight w:val="0"/>
          <w:marTop w:val="0"/>
          <w:marBottom w:val="0"/>
          <w:divBdr>
            <w:top w:val="none" w:sz="0" w:space="0" w:color="auto"/>
            <w:left w:val="none" w:sz="0" w:space="0" w:color="auto"/>
            <w:bottom w:val="none" w:sz="0" w:space="0" w:color="auto"/>
            <w:right w:val="none" w:sz="0" w:space="0" w:color="auto"/>
          </w:divBdr>
        </w:div>
        <w:div w:id="1735350273">
          <w:marLeft w:val="640"/>
          <w:marRight w:val="0"/>
          <w:marTop w:val="0"/>
          <w:marBottom w:val="0"/>
          <w:divBdr>
            <w:top w:val="none" w:sz="0" w:space="0" w:color="auto"/>
            <w:left w:val="none" w:sz="0" w:space="0" w:color="auto"/>
            <w:bottom w:val="none" w:sz="0" w:space="0" w:color="auto"/>
            <w:right w:val="none" w:sz="0" w:space="0" w:color="auto"/>
          </w:divBdr>
        </w:div>
        <w:div w:id="593365363">
          <w:marLeft w:val="640"/>
          <w:marRight w:val="0"/>
          <w:marTop w:val="0"/>
          <w:marBottom w:val="0"/>
          <w:divBdr>
            <w:top w:val="none" w:sz="0" w:space="0" w:color="auto"/>
            <w:left w:val="none" w:sz="0" w:space="0" w:color="auto"/>
            <w:bottom w:val="none" w:sz="0" w:space="0" w:color="auto"/>
            <w:right w:val="none" w:sz="0" w:space="0" w:color="auto"/>
          </w:divBdr>
        </w:div>
        <w:div w:id="719671257">
          <w:marLeft w:val="640"/>
          <w:marRight w:val="0"/>
          <w:marTop w:val="0"/>
          <w:marBottom w:val="0"/>
          <w:divBdr>
            <w:top w:val="none" w:sz="0" w:space="0" w:color="auto"/>
            <w:left w:val="none" w:sz="0" w:space="0" w:color="auto"/>
            <w:bottom w:val="none" w:sz="0" w:space="0" w:color="auto"/>
            <w:right w:val="none" w:sz="0" w:space="0" w:color="auto"/>
          </w:divBdr>
        </w:div>
        <w:div w:id="484513466">
          <w:marLeft w:val="640"/>
          <w:marRight w:val="0"/>
          <w:marTop w:val="0"/>
          <w:marBottom w:val="0"/>
          <w:divBdr>
            <w:top w:val="none" w:sz="0" w:space="0" w:color="auto"/>
            <w:left w:val="none" w:sz="0" w:space="0" w:color="auto"/>
            <w:bottom w:val="none" w:sz="0" w:space="0" w:color="auto"/>
            <w:right w:val="none" w:sz="0" w:space="0" w:color="auto"/>
          </w:divBdr>
        </w:div>
        <w:div w:id="634260387">
          <w:marLeft w:val="640"/>
          <w:marRight w:val="0"/>
          <w:marTop w:val="0"/>
          <w:marBottom w:val="0"/>
          <w:divBdr>
            <w:top w:val="none" w:sz="0" w:space="0" w:color="auto"/>
            <w:left w:val="none" w:sz="0" w:space="0" w:color="auto"/>
            <w:bottom w:val="none" w:sz="0" w:space="0" w:color="auto"/>
            <w:right w:val="none" w:sz="0" w:space="0" w:color="auto"/>
          </w:divBdr>
        </w:div>
        <w:div w:id="1667199567">
          <w:marLeft w:val="640"/>
          <w:marRight w:val="0"/>
          <w:marTop w:val="0"/>
          <w:marBottom w:val="0"/>
          <w:divBdr>
            <w:top w:val="none" w:sz="0" w:space="0" w:color="auto"/>
            <w:left w:val="none" w:sz="0" w:space="0" w:color="auto"/>
            <w:bottom w:val="none" w:sz="0" w:space="0" w:color="auto"/>
            <w:right w:val="none" w:sz="0" w:space="0" w:color="auto"/>
          </w:divBdr>
        </w:div>
        <w:div w:id="1795364206">
          <w:marLeft w:val="640"/>
          <w:marRight w:val="0"/>
          <w:marTop w:val="0"/>
          <w:marBottom w:val="0"/>
          <w:divBdr>
            <w:top w:val="none" w:sz="0" w:space="0" w:color="auto"/>
            <w:left w:val="none" w:sz="0" w:space="0" w:color="auto"/>
            <w:bottom w:val="none" w:sz="0" w:space="0" w:color="auto"/>
            <w:right w:val="none" w:sz="0" w:space="0" w:color="auto"/>
          </w:divBdr>
        </w:div>
        <w:div w:id="1448817065">
          <w:marLeft w:val="640"/>
          <w:marRight w:val="0"/>
          <w:marTop w:val="0"/>
          <w:marBottom w:val="0"/>
          <w:divBdr>
            <w:top w:val="none" w:sz="0" w:space="0" w:color="auto"/>
            <w:left w:val="none" w:sz="0" w:space="0" w:color="auto"/>
            <w:bottom w:val="none" w:sz="0" w:space="0" w:color="auto"/>
            <w:right w:val="none" w:sz="0" w:space="0" w:color="auto"/>
          </w:divBdr>
        </w:div>
        <w:div w:id="1012416903">
          <w:marLeft w:val="640"/>
          <w:marRight w:val="0"/>
          <w:marTop w:val="0"/>
          <w:marBottom w:val="0"/>
          <w:divBdr>
            <w:top w:val="none" w:sz="0" w:space="0" w:color="auto"/>
            <w:left w:val="none" w:sz="0" w:space="0" w:color="auto"/>
            <w:bottom w:val="none" w:sz="0" w:space="0" w:color="auto"/>
            <w:right w:val="none" w:sz="0" w:space="0" w:color="auto"/>
          </w:divBdr>
        </w:div>
        <w:div w:id="1745106788">
          <w:marLeft w:val="640"/>
          <w:marRight w:val="0"/>
          <w:marTop w:val="0"/>
          <w:marBottom w:val="0"/>
          <w:divBdr>
            <w:top w:val="none" w:sz="0" w:space="0" w:color="auto"/>
            <w:left w:val="none" w:sz="0" w:space="0" w:color="auto"/>
            <w:bottom w:val="none" w:sz="0" w:space="0" w:color="auto"/>
            <w:right w:val="none" w:sz="0" w:space="0" w:color="auto"/>
          </w:divBdr>
        </w:div>
        <w:div w:id="1419984341">
          <w:marLeft w:val="640"/>
          <w:marRight w:val="0"/>
          <w:marTop w:val="0"/>
          <w:marBottom w:val="0"/>
          <w:divBdr>
            <w:top w:val="none" w:sz="0" w:space="0" w:color="auto"/>
            <w:left w:val="none" w:sz="0" w:space="0" w:color="auto"/>
            <w:bottom w:val="none" w:sz="0" w:space="0" w:color="auto"/>
            <w:right w:val="none" w:sz="0" w:space="0" w:color="auto"/>
          </w:divBdr>
        </w:div>
        <w:div w:id="870071497">
          <w:marLeft w:val="640"/>
          <w:marRight w:val="0"/>
          <w:marTop w:val="0"/>
          <w:marBottom w:val="0"/>
          <w:divBdr>
            <w:top w:val="none" w:sz="0" w:space="0" w:color="auto"/>
            <w:left w:val="none" w:sz="0" w:space="0" w:color="auto"/>
            <w:bottom w:val="none" w:sz="0" w:space="0" w:color="auto"/>
            <w:right w:val="none" w:sz="0" w:space="0" w:color="auto"/>
          </w:divBdr>
        </w:div>
        <w:div w:id="625550269">
          <w:marLeft w:val="640"/>
          <w:marRight w:val="0"/>
          <w:marTop w:val="0"/>
          <w:marBottom w:val="0"/>
          <w:divBdr>
            <w:top w:val="none" w:sz="0" w:space="0" w:color="auto"/>
            <w:left w:val="none" w:sz="0" w:space="0" w:color="auto"/>
            <w:bottom w:val="none" w:sz="0" w:space="0" w:color="auto"/>
            <w:right w:val="none" w:sz="0" w:space="0" w:color="auto"/>
          </w:divBdr>
        </w:div>
        <w:div w:id="446045888">
          <w:marLeft w:val="640"/>
          <w:marRight w:val="0"/>
          <w:marTop w:val="0"/>
          <w:marBottom w:val="0"/>
          <w:divBdr>
            <w:top w:val="none" w:sz="0" w:space="0" w:color="auto"/>
            <w:left w:val="none" w:sz="0" w:space="0" w:color="auto"/>
            <w:bottom w:val="none" w:sz="0" w:space="0" w:color="auto"/>
            <w:right w:val="none" w:sz="0" w:space="0" w:color="auto"/>
          </w:divBdr>
        </w:div>
        <w:div w:id="1932734590">
          <w:marLeft w:val="640"/>
          <w:marRight w:val="0"/>
          <w:marTop w:val="0"/>
          <w:marBottom w:val="0"/>
          <w:divBdr>
            <w:top w:val="none" w:sz="0" w:space="0" w:color="auto"/>
            <w:left w:val="none" w:sz="0" w:space="0" w:color="auto"/>
            <w:bottom w:val="none" w:sz="0" w:space="0" w:color="auto"/>
            <w:right w:val="none" w:sz="0" w:space="0" w:color="auto"/>
          </w:divBdr>
        </w:div>
        <w:div w:id="1430933577">
          <w:marLeft w:val="640"/>
          <w:marRight w:val="0"/>
          <w:marTop w:val="0"/>
          <w:marBottom w:val="0"/>
          <w:divBdr>
            <w:top w:val="none" w:sz="0" w:space="0" w:color="auto"/>
            <w:left w:val="none" w:sz="0" w:space="0" w:color="auto"/>
            <w:bottom w:val="none" w:sz="0" w:space="0" w:color="auto"/>
            <w:right w:val="none" w:sz="0" w:space="0" w:color="auto"/>
          </w:divBdr>
        </w:div>
        <w:div w:id="1801997285">
          <w:marLeft w:val="640"/>
          <w:marRight w:val="0"/>
          <w:marTop w:val="0"/>
          <w:marBottom w:val="0"/>
          <w:divBdr>
            <w:top w:val="none" w:sz="0" w:space="0" w:color="auto"/>
            <w:left w:val="none" w:sz="0" w:space="0" w:color="auto"/>
            <w:bottom w:val="none" w:sz="0" w:space="0" w:color="auto"/>
            <w:right w:val="none" w:sz="0" w:space="0" w:color="auto"/>
          </w:divBdr>
        </w:div>
        <w:div w:id="2097702810">
          <w:marLeft w:val="640"/>
          <w:marRight w:val="0"/>
          <w:marTop w:val="0"/>
          <w:marBottom w:val="0"/>
          <w:divBdr>
            <w:top w:val="none" w:sz="0" w:space="0" w:color="auto"/>
            <w:left w:val="none" w:sz="0" w:space="0" w:color="auto"/>
            <w:bottom w:val="none" w:sz="0" w:space="0" w:color="auto"/>
            <w:right w:val="none" w:sz="0" w:space="0" w:color="auto"/>
          </w:divBdr>
        </w:div>
        <w:div w:id="792359082">
          <w:marLeft w:val="640"/>
          <w:marRight w:val="0"/>
          <w:marTop w:val="0"/>
          <w:marBottom w:val="0"/>
          <w:divBdr>
            <w:top w:val="none" w:sz="0" w:space="0" w:color="auto"/>
            <w:left w:val="none" w:sz="0" w:space="0" w:color="auto"/>
            <w:bottom w:val="none" w:sz="0" w:space="0" w:color="auto"/>
            <w:right w:val="none" w:sz="0" w:space="0" w:color="auto"/>
          </w:divBdr>
        </w:div>
        <w:div w:id="796414674">
          <w:marLeft w:val="640"/>
          <w:marRight w:val="0"/>
          <w:marTop w:val="0"/>
          <w:marBottom w:val="0"/>
          <w:divBdr>
            <w:top w:val="none" w:sz="0" w:space="0" w:color="auto"/>
            <w:left w:val="none" w:sz="0" w:space="0" w:color="auto"/>
            <w:bottom w:val="none" w:sz="0" w:space="0" w:color="auto"/>
            <w:right w:val="none" w:sz="0" w:space="0" w:color="auto"/>
          </w:divBdr>
        </w:div>
        <w:div w:id="845905421">
          <w:marLeft w:val="640"/>
          <w:marRight w:val="0"/>
          <w:marTop w:val="0"/>
          <w:marBottom w:val="0"/>
          <w:divBdr>
            <w:top w:val="none" w:sz="0" w:space="0" w:color="auto"/>
            <w:left w:val="none" w:sz="0" w:space="0" w:color="auto"/>
            <w:bottom w:val="none" w:sz="0" w:space="0" w:color="auto"/>
            <w:right w:val="none" w:sz="0" w:space="0" w:color="auto"/>
          </w:divBdr>
        </w:div>
        <w:div w:id="1793745672">
          <w:marLeft w:val="640"/>
          <w:marRight w:val="0"/>
          <w:marTop w:val="0"/>
          <w:marBottom w:val="0"/>
          <w:divBdr>
            <w:top w:val="none" w:sz="0" w:space="0" w:color="auto"/>
            <w:left w:val="none" w:sz="0" w:space="0" w:color="auto"/>
            <w:bottom w:val="none" w:sz="0" w:space="0" w:color="auto"/>
            <w:right w:val="none" w:sz="0" w:space="0" w:color="auto"/>
          </w:divBdr>
        </w:div>
        <w:div w:id="1182671742">
          <w:marLeft w:val="640"/>
          <w:marRight w:val="0"/>
          <w:marTop w:val="0"/>
          <w:marBottom w:val="0"/>
          <w:divBdr>
            <w:top w:val="none" w:sz="0" w:space="0" w:color="auto"/>
            <w:left w:val="none" w:sz="0" w:space="0" w:color="auto"/>
            <w:bottom w:val="none" w:sz="0" w:space="0" w:color="auto"/>
            <w:right w:val="none" w:sz="0" w:space="0" w:color="auto"/>
          </w:divBdr>
        </w:div>
        <w:div w:id="1462074611">
          <w:marLeft w:val="640"/>
          <w:marRight w:val="0"/>
          <w:marTop w:val="0"/>
          <w:marBottom w:val="0"/>
          <w:divBdr>
            <w:top w:val="none" w:sz="0" w:space="0" w:color="auto"/>
            <w:left w:val="none" w:sz="0" w:space="0" w:color="auto"/>
            <w:bottom w:val="none" w:sz="0" w:space="0" w:color="auto"/>
            <w:right w:val="none" w:sz="0" w:space="0" w:color="auto"/>
          </w:divBdr>
        </w:div>
        <w:div w:id="1945729066">
          <w:marLeft w:val="640"/>
          <w:marRight w:val="0"/>
          <w:marTop w:val="0"/>
          <w:marBottom w:val="0"/>
          <w:divBdr>
            <w:top w:val="none" w:sz="0" w:space="0" w:color="auto"/>
            <w:left w:val="none" w:sz="0" w:space="0" w:color="auto"/>
            <w:bottom w:val="none" w:sz="0" w:space="0" w:color="auto"/>
            <w:right w:val="none" w:sz="0" w:space="0" w:color="auto"/>
          </w:divBdr>
        </w:div>
        <w:div w:id="1700933348">
          <w:marLeft w:val="640"/>
          <w:marRight w:val="0"/>
          <w:marTop w:val="0"/>
          <w:marBottom w:val="0"/>
          <w:divBdr>
            <w:top w:val="none" w:sz="0" w:space="0" w:color="auto"/>
            <w:left w:val="none" w:sz="0" w:space="0" w:color="auto"/>
            <w:bottom w:val="none" w:sz="0" w:space="0" w:color="auto"/>
            <w:right w:val="none" w:sz="0" w:space="0" w:color="auto"/>
          </w:divBdr>
        </w:div>
        <w:div w:id="653726300">
          <w:marLeft w:val="640"/>
          <w:marRight w:val="0"/>
          <w:marTop w:val="0"/>
          <w:marBottom w:val="0"/>
          <w:divBdr>
            <w:top w:val="none" w:sz="0" w:space="0" w:color="auto"/>
            <w:left w:val="none" w:sz="0" w:space="0" w:color="auto"/>
            <w:bottom w:val="none" w:sz="0" w:space="0" w:color="auto"/>
            <w:right w:val="none" w:sz="0" w:space="0" w:color="auto"/>
          </w:divBdr>
        </w:div>
        <w:div w:id="1103495326">
          <w:marLeft w:val="640"/>
          <w:marRight w:val="0"/>
          <w:marTop w:val="0"/>
          <w:marBottom w:val="0"/>
          <w:divBdr>
            <w:top w:val="none" w:sz="0" w:space="0" w:color="auto"/>
            <w:left w:val="none" w:sz="0" w:space="0" w:color="auto"/>
            <w:bottom w:val="none" w:sz="0" w:space="0" w:color="auto"/>
            <w:right w:val="none" w:sz="0" w:space="0" w:color="auto"/>
          </w:divBdr>
        </w:div>
        <w:div w:id="1176575700">
          <w:marLeft w:val="640"/>
          <w:marRight w:val="0"/>
          <w:marTop w:val="0"/>
          <w:marBottom w:val="0"/>
          <w:divBdr>
            <w:top w:val="none" w:sz="0" w:space="0" w:color="auto"/>
            <w:left w:val="none" w:sz="0" w:space="0" w:color="auto"/>
            <w:bottom w:val="none" w:sz="0" w:space="0" w:color="auto"/>
            <w:right w:val="none" w:sz="0" w:space="0" w:color="auto"/>
          </w:divBdr>
        </w:div>
        <w:div w:id="1618296763">
          <w:marLeft w:val="640"/>
          <w:marRight w:val="0"/>
          <w:marTop w:val="0"/>
          <w:marBottom w:val="0"/>
          <w:divBdr>
            <w:top w:val="none" w:sz="0" w:space="0" w:color="auto"/>
            <w:left w:val="none" w:sz="0" w:space="0" w:color="auto"/>
            <w:bottom w:val="none" w:sz="0" w:space="0" w:color="auto"/>
            <w:right w:val="none" w:sz="0" w:space="0" w:color="auto"/>
          </w:divBdr>
        </w:div>
        <w:div w:id="850875514">
          <w:marLeft w:val="640"/>
          <w:marRight w:val="0"/>
          <w:marTop w:val="0"/>
          <w:marBottom w:val="0"/>
          <w:divBdr>
            <w:top w:val="none" w:sz="0" w:space="0" w:color="auto"/>
            <w:left w:val="none" w:sz="0" w:space="0" w:color="auto"/>
            <w:bottom w:val="none" w:sz="0" w:space="0" w:color="auto"/>
            <w:right w:val="none" w:sz="0" w:space="0" w:color="auto"/>
          </w:divBdr>
        </w:div>
        <w:div w:id="592472984">
          <w:marLeft w:val="640"/>
          <w:marRight w:val="0"/>
          <w:marTop w:val="0"/>
          <w:marBottom w:val="0"/>
          <w:divBdr>
            <w:top w:val="none" w:sz="0" w:space="0" w:color="auto"/>
            <w:left w:val="none" w:sz="0" w:space="0" w:color="auto"/>
            <w:bottom w:val="none" w:sz="0" w:space="0" w:color="auto"/>
            <w:right w:val="none" w:sz="0" w:space="0" w:color="auto"/>
          </w:divBdr>
        </w:div>
        <w:div w:id="818687118">
          <w:marLeft w:val="640"/>
          <w:marRight w:val="0"/>
          <w:marTop w:val="0"/>
          <w:marBottom w:val="0"/>
          <w:divBdr>
            <w:top w:val="none" w:sz="0" w:space="0" w:color="auto"/>
            <w:left w:val="none" w:sz="0" w:space="0" w:color="auto"/>
            <w:bottom w:val="none" w:sz="0" w:space="0" w:color="auto"/>
            <w:right w:val="none" w:sz="0" w:space="0" w:color="auto"/>
          </w:divBdr>
        </w:div>
        <w:div w:id="1660233478">
          <w:marLeft w:val="640"/>
          <w:marRight w:val="0"/>
          <w:marTop w:val="0"/>
          <w:marBottom w:val="0"/>
          <w:divBdr>
            <w:top w:val="none" w:sz="0" w:space="0" w:color="auto"/>
            <w:left w:val="none" w:sz="0" w:space="0" w:color="auto"/>
            <w:bottom w:val="none" w:sz="0" w:space="0" w:color="auto"/>
            <w:right w:val="none" w:sz="0" w:space="0" w:color="auto"/>
          </w:divBdr>
        </w:div>
        <w:div w:id="1855607081">
          <w:marLeft w:val="640"/>
          <w:marRight w:val="0"/>
          <w:marTop w:val="0"/>
          <w:marBottom w:val="0"/>
          <w:divBdr>
            <w:top w:val="none" w:sz="0" w:space="0" w:color="auto"/>
            <w:left w:val="none" w:sz="0" w:space="0" w:color="auto"/>
            <w:bottom w:val="none" w:sz="0" w:space="0" w:color="auto"/>
            <w:right w:val="none" w:sz="0" w:space="0" w:color="auto"/>
          </w:divBdr>
        </w:div>
        <w:div w:id="1547449732">
          <w:marLeft w:val="640"/>
          <w:marRight w:val="0"/>
          <w:marTop w:val="0"/>
          <w:marBottom w:val="0"/>
          <w:divBdr>
            <w:top w:val="none" w:sz="0" w:space="0" w:color="auto"/>
            <w:left w:val="none" w:sz="0" w:space="0" w:color="auto"/>
            <w:bottom w:val="none" w:sz="0" w:space="0" w:color="auto"/>
            <w:right w:val="none" w:sz="0" w:space="0" w:color="auto"/>
          </w:divBdr>
        </w:div>
        <w:div w:id="1619414691">
          <w:marLeft w:val="640"/>
          <w:marRight w:val="0"/>
          <w:marTop w:val="0"/>
          <w:marBottom w:val="0"/>
          <w:divBdr>
            <w:top w:val="none" w:sz="0" w:space="0" w:color="auto"/>
            <w:left w:val="none" w:sz="0" w:space="0" w:color="auto"/>
            <w:bottom w:val="none" w:sz="0" w:space="0" w:color="auto"/>
            <w:right w:val="none" w:sz="0" w:space="0" w:color="auto"/>
          </w:divBdr>
        </w:div>
        <w:div w:id="761071098">
          <w:marLeft w:val="640"/>
          <w:marRight w:val="0"/>
          <w:marTop w:val="0"/>
          <w:marBottom w:val="0"/>
          <w:divBdr>
            <w:top w:val="none" w:sz="0" w:space="0" w:color="auto"/>
            <w:left w:val="none" w:sz="0" w:space="0" w:color="auto"/>
            <w:bottom w:val="none" w:sz="0" w:space="0" w:color="auto"/>
            <w:right w:val="none" w:sz="0" w:space="0" w:color="auto"/>
          </w:divBdr>
        </w:div>
        <w:div w:id="1404330932">
          <w:marLeft w:val="640"/>
          <w:marRight w:val="0"/>
          <w:marTop w:val="0"/>
          <w:marBottom w:val="0"/>
          <w:divBdr>
            <w:top w:val="none" w:sz="0" w:space="0" w:color="auto"/>
            <w:left w:val="none" w:sz="0" w:space="0" w:color="auto"/>
            <w:bottom w:val="none" w:sz="0" w:space="0" w:color="auto"/>
            <w:right w:val="none" w:sz="0" w:space="0" w:color="auto"/>
          </w:divBdr>
        </w:div>
        <w:div w:id="1020200632">
          <w:marLeft w:val="640"/>
          <w:marRight w:val="0"/>
          <w:marTop w:val="0"/>
          <w:marBottom w:val="0"/>
          <w:divBdr>
            <w:top w:val="none" w:sz="0" w:space="0" w:color="auto"/>
            <w:left w:val="none" w:sz="0" w:space="0" w:color="auto"/>
            <w:bottom w:val="none" w:sz="0" w:space="0" w:color="auto"/>
            <w:right w:val="none" w:sz="0" w:space="0" w:color="auto"/>
          </w:divBdr>
        </w:div>
        <w:div w:id="1861316900">
          <w:marLeft w:val="640"/>
          <w:marRight w:val="0"/>
          <w:marTop w:val="0"/>
          <w:marBottom w:val="0"/>
          <w:divBdr>
            <w:top w:val="none" w:sz="0" w:space="0" w:color="auto"/>
            <w:left w:val="none" w:sz="0" w:space="0" w:color="auto"/>
            <w:bottom w:val="none" w:sz="0" w:space="0" w:color="auto"/>
            <w:right w:val="none" w:sz="0" w:space="0" w:color="auto"/>
          </w:divBdr>
        </w:div>
        <w:div w:id="1931115196">
          <w:marLeft w:val="640"/>
          <w:marRight w:val="0"/>
          <w:marTop w:val="0"/>
          <w:marBottom w:val="0"/>
          <w:divBdr>
            <w:top w:val="none" w:sz="0" w:space="0" w:color="auto"/>
            <w:left w:val="none" w:sz="0" w:space="0" w:color="auto"/>
            <w:bottom w:val="none" w:sz="0" w:space="0" w:color="auto"/>
            <w:right w:val="none" w:sz="0" w:space="0" w:color="auto"/>
          </w:divBdr>
        </w:div>
        <w:div w:id="1924994788">
          <w:marLeft w:val="640"/>
          <w:marRight w:val="0"/>
          <w:marTop w:val="0"/>
          <w:marBottom w:val="0"/>
          <w:divBdr>
            <w:top w:val="none" w:sz="0" w:space="0" w:color="auto"/>
            <w:left w:val="none" w:sz="0" w:space="0" w:color="auto"/>
            <w:bottom w:val="none" w:sz="0" w:space="0" w:color="auto"/>
            <w:right w:val="none" w:sz="0" w:space="0" w:color="auto"/>
          </w:divBdr>
        </w:div>
        <w:div w:id="1997175759">
          <w:marLeft w:val="640"/>
          <w:marRight w:val="0"/>
          <w:marTop w:val="0"/>
          <w:marBottom w:val="0"/>
          <w:divBdr>
            <w:top w:val="none" w:sz="0" w:space="0" w:color="auto"/>
            <w:left w:val="none" w:sz="0" w:space="0" w:color="auto"/>
            <w:bottom w:val="none" w:sz="0" w:space="0" w:color="auto"/>
            <w:right w:val="none" w:sz="0" w:space="0" w:color="auto"/>
          </w:divBdr>
        </w:div>
        <w:div w:id="1031876579">
          <w:marLeft w:val="640"/>
          <w:marRight w:val="0"/>
          <w:marTop w:val="0"/>
          <w:marBottom w:val="0"/>
          <w:divBdr>
            <w:top w:val="none" w:sz="0" w:space="0" w:color="auto"/>
            <w:left w:val="none" w:sz="0" w:space="0" w:color="auto"/>
            <w:bottom w:val="none" w:sz="0" w:space="0" w:color="auto"/>
            <w:right w:val="none" w:sz="0" w:space="0" w:color="auto"/>
          </w:divBdr>
        </w:div>
        <w:div w:id="171456569">
          <w:marLeft w:val="640"/>
          <w:marRight w:val="0"/>
          <w:marTop w:val="0"/>
          <w:marBottom w:val="0"/>
          <w:divBdr>
            <w:top w:val="none" w:sz="0" w:space="0" w:color="auto"/>
            <w:left w:val="none" w:sz="0" w:space="0" w:color="auto"/>
            <w:bottom w:val="none" w:sz="0" w:space="0" w:color="auto"/>
            <w:right w:val="none" w:sz="0" w:space="0" w:color="auto"/>
          </w:divBdr>
        </w:div>
        <w:div w:id="1910770885">
          <w:marLeft w:val="640"/>
          <w:marRight w:val="0"/>
          <w:marTop w:val="0"/>
          <w:marBottom w:val="0"/>
          <w:divBdr>
            <w:top w:val="none" w:sz="0" w:space="0" w:color="auto"/>
            <w:left w:val="none" w:sz="0" w:space="0" w:color="auto"/>
            <w:bottom w:val="none" w:sz="0" w:space="0" w:color="auto"/>
            <w:right w:val="none" w:sz="0" w:space="0" w:color="auto"/>
          </w:divBdr>
        </w:div>
        <w:div w:id="1060177957">
          <w:marLeft w:val="640"/>
          <w:marRight w:val="0"/>
          <w:marTop w:val="0"/>
          <w:marBottom w:val="0"/>
          <w:divBdr>
            <w:top w:val="none" w:sz="0" w:space="0" w:color="auto"/>
            <w:left w:val="none" w:sz="0" w:space="0" w:color="auto"/>
            <w:bottom w:val="none" w:sz="0" w:space="0" w:color="auto"/>
            <w:right w:val="none" w:sz="0" w:space="0" w:color="auto"/>
          </w:divBdr>
        </w:div>
        <w:div w:id="1851142520">
          <w:marLeft w:val="640"/>
          <w:marRight w:val="0"/>
          <w:marTop w:val="0"/>
          <w:marBottom w:val="0"/>
          <w:divBdr>
            <w:top w:val="none" w:sz="0" w:space="0" w:color="auto"/>
            <w:left w:val="none" w:sz="0" w:space="0" w:color="auto"/>
            <w:bottom w:val="none" w:sz="0" w:space="0" w:color="auto"/>
            <w:right w:val="none" w:sz="0" w:space="0" w:color="auto"/>
          </w:divBdr>
        </w:div>
        <w:div w:id="2081978047">
          <w:marLeft w:val="640"/>
          <w:marRight w:val="0"/>
          <w:marTop w:val="0"/>
          <w:marBottom w:val="0"/>
          <w:divBdr>
            <w:top w:val="none" w:sz="0" w:space="0" w:color="auto"/>
            <w:left w:val="none" w:sz="0" w:space="0" w:color="auto"/>
            <w:bottom w:val="none" w:sz="0" w:space="0" w:color="auto"/>
            <w:right w:val="none" w:sz="0" w:space="0" w:color="auto"/>
          </w:divBdr>
        </w:div>
        <w:div w:id="1799912452">
          <w:marLeft w:val="640"/>
          <w:marRight w:val="0"/>
          <w:marTop w:val="0"/>
          <w:marBottom w:val="0"/>
          <w:divBdr>
            <w:top w:val="none" w:sz="0" w:space="0" w:color="auto"/>
            <w:left w:val="none" w:sz="0" w:space="0" w:color="auto"/>
            <w:bottom w:val="none" w:sz="0" w:space="0" w:color="auto"/>
            <w:right w:val="none" w:sz="0" w:space="0" w:color="auto"/>
          </w:divBdr>
        </w:div>
        <w:div w:id="1604606215">
          <w:marLeft w:val="640"/>
          <w:marRight w:val="0"/>
          <w:marTop w:val="0"/>
          <w:marBottom w:val="0"/>
          <w:divBdr>
            <w:top w:val="none" w:sz="0" w:space="0" w:color="auto"/>
            <w:left w:val="none" w:sz="0" w:space="0" w:color="auto"/>
            <w:bottom w:val="none" w:sz="0" w:space="0" w:color="auto"/>
            <w:right w:val="none" w:sz="0" w:space="0" w:color="auto"/>
          </w:divBdr>
        </w:div>
        <w:div w:id="2135899987">
          <w:marLeft w:val="640"/>
          <w:marRight w:val="0"/>
          <w:marTop w:val="0"/>
          <w:marBottom w:val="0"/>
          <w:divBdr>
            <w:top w:val="none" w:sz="0" w:space="0" w:color="auto"/>
            <w:left w:val="none" w:sz="0" w:space="0" w:color="auto"/>
            <w:bottom w:val="none" w:sz="0" w:space="0" w:color="auto"/>
            <w:right w:val="none" w:sz="0" w:space="0" w:color="auto"/>
          </w:divBdr>
        </w:div>
        <w:div w:id="460464879">
          <w:marLeft w:val="640"/>
          <w:marRight w:val="0"/>
          <w:marTop w:val="0"/>
          <w:marBottom w:val="0"/>
          <w:divBdr>
            <w:top w:val="none" w:sz="0" w:space="0" w:color="auto"/>
            <w:left w:val="none" w:sz="0" w:space="0" w:color="auto"/>
            <w:bottom w:val="none" w:sz="0" w:space="0" w:color="auto"/>
            <w:right w:val="none" w:sz="0" w:space="0" w:color="auto"/>
          </w:divBdr>
        </w:div>
        <w:div w:id="1671907037">
          <w:marLeft w:val="640"/>
          <w:marRight w:val="0"/>
          <w:marTop w:val="0"/>
          <w:marBottom w:val="0"/>
          <w:divBdr>
            <w:top w:val="none" w:sz="0" w:space="0" w:color="auto"/>
            <w:left w:val="none" w:sz="0" w:space="0" w:color="auto"/>
            <w:bottom w:val="none" w:sz="0" w:space="0" w:color="auto"/>
            <w:right w:val="none" w:sz="0" w:space="0" w:color="auto"/>
          </w:divBdr>
        </w:div>
        <w:div w:id="769592668">
          <w:marLeft w:val="640"/>
          <w:marRight w:val="0"/>
          <w:marTop w:val="0"/>
          <w:marBottom w:val="0"/>
          <w:divBdr>
            <w:top w:val="none" w:sz="0" w:space="0" w:color="auto"/>
            <w:left w:val="none" w:sz="0" w:space="0" w:color="auto"/>
            <w:bottom w:val="none" w:sz="0" w:space="0" w:color="auto"/>
            <w:right w:val="none" w:sz="0" w:space="0" w:color="auto"/>
          </w:divBdr>
        </w:div>
        <w:div w:id="751700149">
          <w:marLeft w:val="640"/>
          <w:marRight w:val="0"/>
          <w:marTop w:val="0"/>
          <w:marBottom w:val="0"/>
          <w:divBdr>
            <w:top w:val="none" w:sz="0" w:space="0" w:color="auto"/>
            <w:left w:val="none" w:sz="0" w:space="0" w:color="auto"/>
            <w:bottom w:val="none" w:sz="0" w:space="0" w:color="auto"/>
            <w:right w:val="none" w:sz="0" w:space="0" w:color="auto"/>
          </w:divBdr>
        </w:div>
      </w:divsChild>
    </w:div>
    <w:div w:id="92018599">
      <w:bodyDiv w:val="1"/>
      <w:marLeft w:val="0"/>
      <w:marRight w:val="0"/>
      <w:marTop w:val="0"/>
      <w:marBottom w:val="0"/>
      <w:divBdr>
        <w:top w:val="none" w:sz="0" w:space="0" w:color="auto"/>
        <w:left w:val="none" w:sz="0" w:space="0" w:color="auto"/>
        <w:bottom w:val="none" w:sz="0" w:space="0" w:color="auto"/>
        <w:right w:val="none" w:sz="0" w:space="0" w:color="auto"/>
      </w:divBdr>
      <w:divsChild>
        <w:div w:id="1791699784">
          <w:marLeft w:val="640"/>
          <w:marRight w:val="0"/>
          <w:marTop w:val="0"/>
          <w:marBottom w:val="0"/>
          <w:divBdr>
            <w:top w:val="none" w:sz="0" w:space="0" w:color="auto"/>
            <w:left w:val="none" w:sz="0" w:space="0" w:color="auto"/>
            <w:bottom w:val="none" w:sz="0" w:space="0" w:color="auto"/>
            <w:right w:val="none" w:sz="0" w:space="0" w:color="auto"/>
          </w:divBdr>
        </w:div>
        <w:div w:id="951060135">
          <w:marLeft w:val="640"/>
          <w:marRight w:val="0"/>
          <w:marTop w:val="0"/>
          <w:marBottom w:val="0"/>
          <w:divBdr>
            <w:top w:val="none" w:sz="0" w:space="0" w:color="auto"/>
            <w:left w:val="none" w:sz="0" w:space="0" w:color="auto"/>
            <w:bottom w:val="none" w:sz="0" w:space="0" w:color="auto"/>
            <w:right w:val="none" w:sz="0" w:space="0" w:color="auto"/>
          </w:divBdr>
        </w:div>
        <w:div w:id="2019386823">
          <w:marLeft w:val="640"/>
          <w:marRight w:val="0"/>
          <w:marTop w:val="0"/>
          <w:marBottom w:val="0"/>
          <w:divBdr>
            <w:top w:val="none" w:sz="0" w:space="0" w:color="auto"/>
            <w:left w:val="none" w:sz="0" w:space="0" w:color="auto"/>
            <w:bottom w:val="none" w:sz="0" w:space="0" w:color="auto"/>
            <w:right w:val="none" w:sz="0" w:space="0" w:color="auto"/>
          </w:divBdr>
        </w:div>
        <w:div w:id="45883424">
          <w:marLeft w:val="640"/>
          <w:marRight w:val="0"/>
          <w:marTop w:val="0"/>
          <w:marBottom w:val="0"/>
          <w:divBdr>
            <w:top w:val="none" w:sz="0" w:space="0" w:color="auto"/>
            <w:left w:val="none" w:sz="0" w:space="0" w:color="auto"/>
            <w:bottom w:val="none" w:sz="0" w:space="0" w:color="auto"/>
            <w:right w:val="none" w:sz="0" w:space="0" w:color="auto"/>
          </w:divBdr>
        </w:div>
        <w:div w:id="387728823">
          <w:marLeft w:val="640"/>
          <w:marRight w:val="0"/>
          <w:marTop w:val="0"/>
          <w:marBottom w:val="0"/>
          <w:divBdr>
            <w:top w:val="none" w:sz="0" w:space="0" w:color="auto"/>
            <w:left w:val="none" w:sz="0" w:space="0" w:color="auto"/>
            <w:bottom w:val="none" w:sz="0" w:space="0" w:color="auto"/>
            <w:right w:val="none" w:sz="0" w:space="0" w:color="auto"/>
          </w:divBdr>
        </w:div>
        <w:div w:id="1277057549">
          <w:marLeft w:val="640"/>
          <w:marRight w:val="0"/>
          <w:marTop w:val="0"/>
          <w:marBottom w:val="0"/>
          <w:divBdr>
            <w:top w:val="none" w:sz="0" w:space="0" w:color="auto"/>
            <w:left w:val="none" w:sz="0" w:space="0" w:color="auto"/>
            <w:bottom w:val="none" w:sz="0" w:space="0" w:color="auto"/>
            <w:right w:val="none" w:sz="0" w:space="0" w:color="auto"/>
          </w:divBdr>
        </w:div>
        <w:div w:id="1982805054">
          <w:marLeft w:val="640"/>
          <w:marRight w:val="0"/>
          <w:marTop w:val="0"/>
          <w:marBottom w:val="0"/>
          <w:divBdr>
            <w:top w:val="none" w:sz="0" w:space="0" w:color="auto"/>
            <w:left w:val="none" w:sz="0" w:space="0" w:color="auto"/>
            <w:bottom w:val="none" w:sz="0" w:space="0" w:color="auto"/>
            <w:right w:val="none" w:sz="0" w:space="0" w:color="auto"/>
          </w:divBdr>
        </w:div>
        <w:div w:id="996347182">
          <w:marLeft w:val="640"/>
          <w:marRight w:val="0"/>
          <w:marTop w:val="0"/>
          <w:marBottom w:val="0"/>
          <w:divBdr>
            <w:top w:val="none" w:sz="0" w:space="0" w:color="auto"/>
            <w:left w:val="none" w:sz="0" w:space="0" w:color="auto"/>
            <w:bottom w:val="none" w:sz="0" w:space="0" w:color="auto"/>
            <w:right w:val="none" w:sz="0" w:space="0" w:color="auto"/>
          </w:divBdr>
        </w:div>
        <w:div w:id="1020088694">
          <w:marLeft w:val="640"/>
          <w:marRight w:val="0"/>
          <w:marTop w:val="0"/>
          <w:marBottom w:val="0"/>
          <w:divBdr>
            <w:top w:val="none" w:sz="0" w:space="0" w:color="auto"/>
            <w:left w:val="none" w:sz="0" w:space="0" w:color="auto"/>
            <w:bottom w:val="none" w:sz="0" w:space="0" w:color="auto"/>
            <w:right w:val="none" w:sz="0" w:space="0" w:color="auto"/>
          </w:divBdr>
        </w:div>
        <w:div w:id="61369117">
          <w:marLeft w:val="640"/>
          <w:marRight w:val="0"/>
          <w:marTop w:val="0"/>
          <w:marBottom w:val="0"/>
          <w:divBdr>
            <w:top w:val="none" w:sz="0" w:space="0" w:color="auto"/>
            <w:left w:val="none" w:sz="0" w:space="0" w:color="auto"/>
            <w:bottom w:val="none" w:sz="0" w:space="0" w:color="auto"/>
            <w:right w:val="none" w:sz="0" w:space="0" w:color="auto"/>
          </w:divBdr>
        </w:div>
        <w:div w:id="761098713">
          <w:marLeft w:val="640"/>
          <w:marRight w:val="0"/>
          <w:marTop w:val="0"/>
          <w:marBottom w:val="0"/>
          <w:divBdr>
            <w:top w:val="none" w:sz="0" w:space="0" w:color="auto"/>
            <w:left w:val="none" w:sz="0" w:space="0" w:color="auto"/>
            <w:bottom w:val="none" w:sz="0" w:space="0" w:color="auto"/>
            <w:right w:val="none" w:sz="0" w:space="0" w:color="auto"/>
          </w:divBdr>
        </w:div>
        <w:div w:id="2122065339">
          <w:marLeft w:val="640"/>
          <w:marRight w:val="0"/>
          <w:marTop w:val="0"/>
          <w:marBottom w:val="0"/>
          <w:divBdr>
            <w:top w:val="none" w:sz="0" w:space="0" w:color="auto"/>
            <w:left w:val="none" w:sz="0" w:space="0" w:color="auto"/>
            <w:bottom w:val="none" w:sz="0" w:space="0" w:color="auto"/>
            <w:right w:val="none" w:sz="0" w:space="0" w:color="auto"/>
          </w:divBdr>
        </w:div>
        <w:div w:id="1617174122">
          <w:marLeft w:val="640"/>
          <w:marRight w:val="0"/>
          <w:marTop w:val="0"/>
          <w:marBottom w:val="0"/>
          <w:divBdr>
            <w:top w:val="none" w:sz="0" w:space="0" w:color="auto"/>
            <w:left w:val="none" w:sz="0" w:space="0" w:color="auto"/>
            <w:bottom w:val="none" w:sz="0" w:space="0" w:color="auto"/>
            <w:right w:val="none" w:sz="0" w:space="0" w:color="auto"/>
          </w:divBdr>
        </w:div>
        <w:div w:id="40718693">
          <w:marLeft w:val="640"/>
          <w:marRight w:val="0"/>
          <w:marTop w:val="0"/>
          <w:marBottom w:val="0"/>
          <w:divBdr>
            <w:top w:val="none" w:sz="0" w:space="0" w:color="auto"/>
            <w:left w:val="none" w:sz="0" w:space="0" w:color="auto"/>
            <w:bottom w:val="none" w:sz="0" w:space="0" w:color="auto"/>
            <w:right w:val="none" w:sz="0" w:space="0" w:color="auto"/>
          </w:divBdr>
        </w:div>
        <w:div w:id="1356998500">
          <w:marLeft w:val="640"/>
          <w:marRight w:val="0"/>
          <w:marTop w:val="0"/>
          <w:marBottom w:val="0"/>
          <w:divBdr>
            <w:top w:val="none" w:sz="0" w:space="0" w:color="auto"/>
            <w:left w:val="none" w:sz="0" w:space="0" w:color="auto"/>
            <w:bottom w:val="none" w:sz="0" w:space="0" w:color="auto"/>
            <w:right w:val="none" w:sz="0" w:space="0" w:color="auto"/>
          </w:divBdr>
        </w:div>
        <w:div w:id="1082794993">
          <w:marLeft w:val="640"/>
          <w:marRight w:val="0"/>
          <w:marTop w:val="0"/>
          <w:marBottom w:val="0"/>
          <w:divBdr>
            <w:top w:val="none" w:sz="0" w:space="0" w:color="auto"/>
            <w:left w:val="none" w:sz="0" w:space="0" w:color="auto"/>
            <w:bottom w:val="none" w:sz="0" w:space="0" w:color="auto"/>
            <w:right w:val="none" w:sz="0" w:space="0" w:color="auto"/>
          </w:divBdr>
        </w:div>
        <w:div w:id="1897084301">
          <w:marLeft w:val="640"/>
          <w:marRight w:val="0"/>
          <w:marTop w:val="0"/>
          <w:marBottom w:val="0"/>
          <w:divBdr>
            <w:top w:val="none" w:sz="0" w:space="0" w:color="auto"/>
            <w:left w:val="none" w:sz="0" w:space="0" w:color="auto"/>
            <w:bottom w:val="none" w:sz="0" w:space="0" w:color="auto"/>
            <w:right w:val="none" w:sz="0" w:space="0" w:color="auto"/>
          </w:divBdr>
        </w:div>
        <w:div w:id="1760713290">
          <w:marLeft w:val="640"/>
          <w:marRight w:val="0"/>
          <w:marTop w:val="0"/>
          <w:marBottom w:val="0"/>
          <w:divBdr>
            <w:top w:val="none" w:sz="0" w:space="0" w:color="auto"/>
            <w:left w:val="none" w:sz="0" w:space="0" w:color="auto"/>
            <w:bottom w:val="none" w:sz="0" w:space="0" w:color="auto"/>
            <w:right w:val="none" w:sz="0" w:space="0" w:color="auto"/>
          </w:divBdr>
        </w:div>
        <w:div w:id="132872469">
          <w:marLeft w:val="640"/>
          <w:marRight w:val="0"/>
          <w:marTop w:val="0"/>
          <w:marBottom w:val="0"/>
          <w:divBdr>
            <w:top w:val="none" w:sz="0" w:space="0" w:color="auto"/>
            <w:left w:val="none" w:sz="0" w:space="0" w:color="auto"/>
            <w:bottom w:val="none" w:sz="0" w:space="0" w:color="auto"/>
            <w:right w:val="none" w:sz="0" w:space="0" w:color="auto"/>
          </w:divBdr>
        </w:div>
        <w:div w:id="1750809462">
          <w:marLeft w:val="640"/>
          <w:marRight w:val="0"/>
          <w:marTop w:val="0"/>
          <w:marBottom w:val="0"/>
          <w:divBdr>
            <w:top w:val="none" w:sz="0" w:space="0" w:color="auto"/>
            <w:left w:val="none" w:sz="0" w:space="0" w:color="auto"/>
            <w:bottom w:val="none" w:sz="0" w:space="0" w:color="auto"/>
            <w:right w:val="none" w:sz="0" w:space="0" w:color="auto"/>
          </w:divBdr>
        </w:div>
        <w:div w:id="2145342553">
          <w:marLeft w:val="640"/>
          <w:marRight w:val="0"/>
          <w:marTop w:val="0"/>
          <w:marBottom w:val="0"/>
          <w:divBdr>
            <w:top w:val="none" w:sz="0" w:space="0" w:color="auto"/>
            <w:left w:val="none" w:sz="0" w:space="0" w:color="auto"/>
            <w:bottom w:val="none" w:sz="0" w:space="0" w:color="auto"/>
            <w:right w:val="none" w:sz="0" w:space="0" w:color="auto"/>
          </w:divBdr>
        </w:div>
        <w:div w:id="1710303313">
          <w:marLeft w:val="640"/>
          <w:marRight w:val="0"/>
          <w:marTop w:val="0"/>
          <w:marBottom w:val="0"/>
          <w:divBdr>
            <w:top w:val="none" w:sz="0" w:space="0" w:color="auto"/>
            <w:left w:val="none" w:sz="0" w:space="0" w:color="auto"/>
            <w:bottom w:val="none" w:sz="0" w:space="0" w:color="auto"/>
            <w:right w:val="none" w:sz="0" w:space="0" w:color="auto"/>
          </w:divBdr>
        </w:div>
        <w:div w:id="2015257755">
          <w:marLeft w:val="640"/>
          <w:marRight w:val="0"/>
          <w:marTop w:val="0"/>
          <w:marBottom w:val="0"/>
          <w:divBdr>
            <w:top w:val="none" w:sz="0" w:space="0" w:color="auto"/>
            <w:left w:val="none" w:sz="0" w:space="0" w:color="auto"/>
            <w:bottom w:val="none" w:sz="0" w:space="0" w:color="auto"/>
            <w:right w:val="none" w:sz="0" w:space="0" w:color="auto"/>
          </w:divBdr>
        </w:div>
        <w:div w:id="1899121589">
          <w:marLeft w:val="640"/>
          <w:marRight w:val="0"/>
          <w:marTop w:val="0"/>
          <w:marBottom w:val="0"/>
          <w:divBdr>
            <w:top w:val="none" w:sz="0" w:space="0" w:color="auto"/>
            <w:left w:val="none" w:sz="0" w:space="0" w:color="auto"/>
            <w:bottom w:val="none" w:sz="0" w:space="0" w:color="auto"/>
            <w:right w:val="none" w:sz="0" w:space="0" w:color="auto"/>
          </w:divBdr>
        </w:div>
        <w:div w:id="1998653475">
          <w:marLeft w:val="640"/>
          <w:marRight w:val="0"/>
          <w:marTop w:val="0"/>
          <w:marBottom w:val="0"/>
          <w:divBdr>
            <w:top w:val="none" w:sz="0" w:space="0" w:color="auto"/>
            <w:left w:val="none" w:sz="0" w:space="0" w:color="auto"/>
            <w:bottom w:val="none" w:sz="0" w:space="0" w:color="auto"/>
            <w:right w:val="none" w:sz="0" w:space="0" w:color="auto"/>
          </w:divBdr>
        </w:div>
        <w:div w:id="2094549542">
          <w:marLeft w:val="640"/>
          <w:marRight w:val="0"/>
          <w:marTop w:val="0"/>
          <w:marBottom w:val="0"/>
          <w:divBdr>
            <w:top w:val="none" w:sz="0" w:space="0" w:color="auto"/>
            <w:left w:val="none" w:sz="0" w:space="0" w:color="auto"/>
            <w:bottom w:val="none" w:sz="0" w:space="0" w:color="auto"/>
            <w:right w:val="none" w:sz="0" w:space="0" w:color="auto"/>
          </w:divBdr>
        </w:div>
        <w:div w:id="1391533213">
          <w:marLeft w:val="640"/>
          <w:marRight w:val="0"/>
          <w:marTop w:val="0"/>
          <w:marBottom w:val="0"/>
          <w:divBdr>
            <w:top w:val="none" w:sz="0" w:space="0" w:color="auto"/>
            <w:left w:val="none" w:sz="0" w:space="0" w:color="auto"/>
            <w:bottom w:val="none" w:sz="0" w:space="0" w:color="auto"/>
            <w:right w:val="none" w:sz="0" w:space="0" w:color="auto"/>
          </w:divBdr>
        </w:div>
        <w:div w:id="1659110463">
          <w:marLeft w:val="640"/>
          <w:marRight w:val="0"/>
          <w:marTop w:val="0"/>
          <w:marBottom w:val="0"/>
          <w:divBdr>
            <w:top w:val="none" w:sz="0" w:space="0" w:color="auto"/>
            <w:left w:val="none" w:sz="0" w:space="0" w:color="auto"/>
            <w:bottom w:val="none" w:sz="0" w:space="0" w:color="auto"/>
            <w:right w:val="none" w:sz="0" w:space="0" w:color="auto"/>
          </w:divBdr>
        </w:div>
        <w:div w:id="257374611">
          <w:marLeft w:val="640"/>
          <w:marRight w:val="0"/>
          <w:marTop w:val="0"/>
          <w:marBottom w:val="0"/>
          <w:divBdr>
            <w:top w:val="none" w:sz="0" w:space="0" w:color="auto"/>
            <w:left w:val="none" w:sz="0" w:space="0" w:color="auto"/>
            <w:bottom w:val="none" w:sz="0" w:space="0" w:color="auto"/>
            <w:right w:val="none" w:sz="0" w:space="0" w:color="auto"/>
          </w:divBdr>
        </w:div>
        <w:div w:id="667486168">
          <w:marLeft w:val="640"/>
          <w:marRight w:val="0"/>
          <w:marTop w:val="0"/>
          <w:marBottom w:val="0"/>
          <w:divBdr>
            <w:top w:val="none" w:sz="0" w:space="0" w:color="auto"/>
            <w:left w:val="none" w:sz="0" w:space="0" w:color="auto"/>
            <w:bottom w:val="none" w:sz="0" w:space="0" w:color="auto"/>
            <w:right w:val="none" w:sz="0" w:space="0" w:color="auto"/>
          </w:divBdr>
        </w:div>
        <w:div w:id="1701395093">
          <w:marLeft w:val="640"/>
          <w:marRight w:val="0"/>
          <w:marTop w:val="0"/>
          <w:marBottom w:val="0"/>
          <w:divBdr>
            <w:top w:val="none" w:sz="0" w:space="0" w:color="auto"/>
            <w:left w:val="none" w:sz="0" w:space="0" w:color="auto"/>
            <w:bottom w:val="none" w:sz="0" w:space="0" w:color="auto"/>
            <w:right w:val="none" w:sz="0" w:space="0" w:color="auto"/>
          </w:divBdr>
        </w:div>
        <w:div w:id="892081732">
          <w:marLeft w:val="640"/>
          <w:marRight w:val="0"/>
          <w:marTop w:val="0"/>
          <w:marBottom w:val="0"/>
          <w:divBdr>
            <w:top w:val="none" w:sz="0" w:space="0" w:color="auto"/>
            <w:left w:val="none" w:sz="0" w:space="0" w:color="auto"/>
            <w:bottom w:val="none" w:sz="0" w:space="0" w:color="auto"/>
            <w:right w:val="none" w:sz="0" w:space="0" w:color="auto"/>
          </w:divBdr>
        </w:div>
        <w:div w:id="1098913724">
          <w:marLeft w:val="640"/>
          <w:marRight w:val="0"/>
          <w:marTop w:val="0"/>
          <w:marBottom w:val="0"/>
          <w:divBdr>
            <w:top w:val="none" w:sz="0" w:space="0" w:color="auto"/>
            <w:left w:val="none" w:sz="0" w:space="0" w:color="auto"/>
            <w:bottom w:val="none" w:sz="0" w:space="0" w:color="auto"/>
            <w:right w:val="none" w:sz="0" w:space="0" w:color="auto"/>
          </w:divBdr>
        </w:div>
        <w:div w:id="1365247970">
          <w:marLeft w:val="640"/>
          <w:marRight w:val="0"/>
          <w:marTop w:val="0"/>
          <w:marBottom w:val="0"/>
          <w:divBdr>
            <w:top w:val="none" w:sz="0" w:space="0" w:color="auto"/>
            <w:left w:val="none" w:sz="0" w:space="0" w:color="auto"/>
            <w:bottom w:val="none" w:sz="0" w:space="0" w:color="auto"/>
            <w:right w:val="none" w:sz="0" w:space="0" w:color="auto"/>
          </w:divBdr>
        </w:div>
        <w:div w:id="1948271982">
          <w:marLeft w:val="640"/>
          <w:marRight w:val="0"/>
          <w:marTop w:val="0"/>
          <w:marBottom w:val="0"/>
          <w:divBdr>
            <w:top w:val="none" w:sz="0" w:space="0" w:color="auto"/>
            <w:left w:val="none" w:sz="0" w:space="0" w:color="auto"/>
            <w:bottom w:val="none" w:sz="0" w:space="0" w:color="auto"/>
            <w:right w:val="none" w:sz="0" w:space="0" w:color="auto"/>
          </w:divBdr>
        </w:div>
        <w:div w:id="1695225875">
          <w:marLeft w:val="640"/>
          <w:marRight w:val="0"/>
          <w:marTop w:val="0"/>
          <w:marBottom w:val="0"/>
          <w:divBdr>
            <w:top w:val="none" w:sz="0" w:space="0" w:color="auto"/>
            <w:left w:val="none" w:sz="0" w:space="0" w:color="auto"/>
            <w:bottom w:val="none" w:sz="0" w:space="0" w:color="auto"/>
            <w:right w:val="none" w:sz="0" w:space="0" w:color="auto"/>
          </w:divBdr>
        </w:div>
        <w:div w:id="1131365650">
          <w:marLeft w:val="640"/>
          <w:marRight w:val="0"/>
          <w:marTop w:val="0"/>
          <w:marBottom w:val="0"/>
          <w:divBdr>
            <w:top w:val="none" w:sz="0" w:space="0" w:color="auto"/>
            <w:left w:val="none" w:sz="0" w:space="0" w:color="auto"/>
            <w:bottom w:val="none" w:sz="0" w:space="0" w:color="auto"/>
            <w:right w:val="none" w:sz="0" w:space="0" w:color="auto"/>
          </w:divBdr>
        </w:div>
        <w:div w:id="143277338">
          <w:marLeft w:val="640"/>
          <w:marRight w:val="0"/>
          <w:marTop w:val="0"/>
          <w:marBottom w:val="0"/>
          <w:divBdr>
            <w:top w:val="none" w:sz="0" w:space="0" w:color="auto"/>
            <w:left w:val="none" w:sz="0" w:space="0" w:color="auto"/>
            <w:bottom w:val="none" w:sz="0" w:space="0" w:color="auto"/>
            <w:right w:val="none" w:sz="0" w:space="0" w:color="auto"/>
          </w:divBdr>
        </w:div>
        <w:div w:id="1861629241">
          <w:marLeft w:val="640"/>
          <w:marRight w:val="0"/>
          <w:marTop w:val="0"/>
          <w:marBottom w:val="0"/>
          <w:divBdr>
            <w:top w:val="none" w:sz="0" w:space="0" w:color="auto"/>
            <w:left w:val="none" w:sz="0" w:space="0" w:color="auto"/>
            <w:bottom w:val="none" w:sz="0" w:space="0" w:color="auto"/>
            <w:right w:val="none" w:sz="0" w:space="0" w:color="auto"/>
          </w:divBdr>
        </w:div>
        <w:div w:id="1178233927">
          <w:marLeft w:val="640"/>
          <w:marRight w:val="0"/>
          <w:marTop w:val="0"/>
          <w:marBottom w:val="0"/>
          <w:divBdr>
            <w:top w:val="none" w:sz="0" w:space="0" w:color="auto"/>
            <w:left w:val="none" w:sz="0" w:space="0" w:color="auto"/>
            <w:bottom w:val="none" w:sz="0" w:space="0" w:color="auto"/>
            <w:right w:val="none" w:sz="0" w:space="0" w:color="auto"/>
          </w:divBdr>
        </w:div>
        <w:div w:id="954361700">
          <w:marLeft w:val="640"/>
          <w:marRight w:val="0"/>
          <w:marTop w:val="0"/>
          <w:marBottom w:val="0"/>
          <w:divBdr>
            <w:top w:val="none" w:sz="0" w:space="0" w:color="auto"/>
            <w:left w:val="none" w:sz="0" w:space="0" w:color="auto"/>
            <w:bottom w:val="none" w:sz="0" w:space="0" w:color="auto"/>
            <w:right w:val="none" w:sz="0" w:space="0" w:color="auto"/>
          </w:divBdr>
        </w:div>
        <w:div w:id="505557235">
          <w:marLeft w:val="640"/>
          <w:marRight w:val="0"/>
          <w:marTop w:val="0"/>
          <w:marBottom w:val="0"/>
          <w:divBdr>
            <w:top w:val="none" w:sz="0" w:space="0" w:color="auto"/>
            <w:left w:val="none" w:sz="0" w:space="0" w:color="auto"/>
            <w:bottom w:val="none" w:sz="0" w:space="0" w:color="auto"/>
            <w:right w:val="none" w:sz="0" w:space="0" w:color="auto"/>
          </w:divBdr>
        </w:div>
        <w:div w:id="960652615">
          <w:marLeft w:val="640"/>
          <w:marRight w:val="0"/>
          <w:marTop w:val="0"/>
          <w:marBottom w:val="0"/>
          <w:divBdr>
            <w:top w:val="none" w:sz="0" w:space="0" w:color="auto"/>
            <w:left w:val="none" w:sz="0" w:space="0" w:color="auto"/>
            <w:bottom w:val="none" w:sz="0" w:space="0" w:color="auto"/>
            <w:right w:val="none" w:sz="0" w:space="0" w:color="auto"/>
          </w:divBdr>
        </w:div>
        <w:div w:id="125852549">
          <w:marLeft w:val="640"/>
          <w:marRight w:val="0"/>
          <w:marTop w:val="0"/>
          <w:marBottom w:val="0"/>
          <w:divBdr>
            <w:top w:val="none" w:sz="0" w:space="0" w:color="auto"/>
            <w:left w:val="none" w:sz="0" w:space="0" w:color="auto"/>
            <w:bottom w:val="none" w:sz="0" w:space="0" w:color="auto"/>
            <w:right w:val="none" w:sz="0" w:space="0" w:color="auto"/>
          </w:divBdr>
        </w:div>
        <w:div w:id="1921982969">
          <w:marLeft w:val="640"/>
          <w:marRight w:val="0"/>
          <w:marTop w:val="0"/>
          <w:marBottom w:val="0"/>
          <w:divBdr>
            <w:top w:val="none" w:sz="0" w:space="0" w:color="auto"/>
            <w:left w:val="none" w:sz="0" w:space="0" w:color="auto"/>
            <w:bottom w:val="none" w:sz="0" w:space="0" w:color="auto"/>
            <w:right w:val="none" w:sz="0" w:space="0" w:color="auto"/>
          </w:divBdr>
        </w:div>
        <w:div w:id="350497333">
          <w:marLeft w:val="640"/>
          <w:marRight w:val="0"/>
          <w:marTop w:val="0"/>
          <w:marBottom w:val="0"/>
          <w:divBdr>
            <w:top w:val="none" w:sz="0" w:space="0" w:color="auto"/>
            <w:left w:val="none" w:sz="0" w:space="0" w:color="auto"/>
            <w:bottom w:val="none" w:sz="0" w:space="0" w:color="auto"/>
            <w:right w:val="none" w:sz="0" w:space="0" w:color="auto"/>
          </w:divBdr>
        </w:div>
        <w:div w:id="1057633732">
          <w:marLeft w:val="640"/>
          <w:marRight w:val="0"/>
          <w:marTop w:val="0"/>
          <w:marBottom w:val="0"/>
          <w:divBdr>
            <w:top w:val="none" w:sz="0" w:space="0" w:color="auto"/>
            <w:left w:val="none" w:sz="0" w:space="0" w:color="auto"/>
            <w:bottom w:val="none" w:sz="0" w:space="0" w:color="auto"/>
            <w:right w:val="none" w:sz="0" w:space="0" w:color="auto"/>
          </w:divBdr>
        </w:div>
        <w:div w:id="2032412763">
          <w:marLeft w:val="640"/>
          <w:marRight w:val="0"/>
          <w:marTop w:val="0"/>
          <w:marBottom w:val="0"/>
          <w:divBdr>
            <w:top w:val="none" w:sz="0" w:space="0" w:color="auto"/>
            <w:left w:val="none" w:sz="0" w:space="0" w:color="auto"/>
            <w:bottom w:val="none" w:sz="0" w:space="0" w:color="auto"/>
            <w:right w:val="none" w:sz="0" w:space="0" w:color="auto"/>
          </w:divBdr>
        </w:div>
        <w:div w:id="784233606">
          <w:marLeft w:val="640"/>
          <w:marRight w:val="0"/>
          <w:marTop w:val="0"/>
          <w:marBottom w:val="0"/>
          <w:divBdr>
            <w:top w:val="none" w:sz="0" w:space="0" w:color="auto"/>
            <w:left w:val="none" w:sz="0" w:space="0" w:color="auto"/>
            <w:bottom w:val="none" w:sz="0" w:space="0" w:color="auto"/>
            <w:right w:val="none" w:sz="0" w:space="0" w:color="auto"/>
          </w:divBdr>
        </w:div>
        <w:div w:id="1956592924">
          <w:marLeft w:val="640"/>
          <w:marRight w:val="0"/>
          <w:marTop w:val="0"/>
          <w:marBottom w:val="0"/>
          <w:divBdr>
            <w:top w:val="none" w:sz="0" w:space="0" w:color="auto"/>
            <w:left w:val="none" w:sz="0" w:space="0" w:color="auto"/>
            <w:bottom w:val="none" w:sz="0" w:space="0" w:color="auto"/>
            <w:right w:val="none" w:sz="0" w:space="0" w:color="auto"/>
          </w:divBdr>
        </w:div>
        <w:div w:id="2138528368">
          <w:marLeft w:val="640"/>
          <w:marRight w:val="0"/>
          <w:marTop w:val="0"/>
          <w:marBottom w:val="0"/>
          <w:divBdr>
            <w:top w:val="none" w:sz="0" w:space="0" w:color="auto"/>
            <w:left w:val="none" w:sz="0" w:space="0" w:color="auto"/>
            <w:bottom w:val="none" w:sz="0" w:space="0" w:color="auto"/>
            <w:right w:val="none" w:sz="0" w:space="0" w:color="auto"/>
          </w:divBdr>
        </w:div>
        <w:div w:id="19934686">
          <w:marLeft w:val="640"/>
          <w:marRight w:val="0"/>
          <w:marTop w:val="0"/>
          <w:marBottom w:val="0"/>
          <w:divBdr>
            <w:top w:val="none" w:sz="0" w:space="0" w:color="auto"/>
            <w:left w:val="none" w:sz="0" w:space="0" w:color="auto"/>
            <w:bottom w:val="none" w:sz="0" w:space="0" w:color="auto"/>
            <w:right w:val="none" w:sz="0" w:space="0" w:color="auto"/>
          </w:divBdr>
        </w:div>
        <w:div w:id="556743336">
          <w:marLeft w:val="640"/>
          <w:marRight w:val="0"/>
          <w:marTop w:val="0"/>
          <w:marBottom w:val="0"/>
          <w:divBdr>
            <w:top w:val="none" w:sz="0" w:space="0" w:color="auto"/>
            <w:left w:val="none" w:sz="0" w:space="0" w:color="auto"/>
            <w:bottom w:val="none" w:sz="0" w:space="0" w:color="auto"/>
            <w:right w:val="none" w:sz="0" w:space="0" w:color="auto"/>
          </w:divBdr>
        </w:div>
        <w:div w:id="879048956">
          <w:marLeft w:val="640"/>
          <w:marRight w:val="0"/>
          <w:marTop w:val="0"/>
          <w:marBottom w:val="0"/>
          <w:divBdr>
            <w:top w:val="none" w:sz="0" w:space="0" w:color="auto"/>
            <w:left w:val="none" w:sz="0" w:space="0" w:color="auto"/>
            <w:bottom w:val="none" w:sz="0" w:space="0" w:color="auto"/>
            <w:right w:val="none" w:sz="0" w:space="0" w:color="auto"/>
          </w:divBdr>
        </w:div>
        <w:div w:id="2072658603">
          <w:marLeft w:val="640"/>
          <w:marRight w:val="0"/>
          <w:marTop w:val="0"/>
          <w:marBottom w:val="0"/>
          <w:divBdr>
            <w:top w:val="none" w:sz="0" w:space="0" w:color="auto"/>
            <w:left w:val="none" w:sz="0" w:space="0" w:color="auto"/>
            <w:bottom w:val="none" w:sz="0" w:space="0" w:color="auto"/>
            <w:right w:val="none" w:sz="0" w:space="0" w:color="auto"/>
          </w:divBdr>
        </w:div>
        <w:div w:id="416295595">
          <w:marLeft w:val="640"/>
          <w:marRight w:val="0"/>
          <w:marTop w:val="0"/>
          <w:marBottom w:val="0"/>
          <w:divBdr>
            <w:top w:val="none" w:sz="0" w:space="0" w:color="auto"/>
            <w:left w:val="none" w:sz="0" w:space="0" w:color="auto"/>
            <w:bottom w:val="none" w:sz="0" w:space="0" w:color="auto"/>
            <w:right w:val="none" w:sz="0" w:space="0" w:color="auto"/>
          </w:divBdr>
        </w:div>
        <w:div w:id="1083261629">
          <w:marLeft w:val="640"/>
          <w:marRight w:val="0"/>
          <w:marTop w:val="0"/>
          <w:marBottom w:val="0"/>
          <w:divBdr>
            <w:top w:val="none" w:sz="0" w:space="0" w:color="auto"/>
            <w:left w:val="none" w:sz="0" w:space="0" w:color="auto"/>
            <w:bottom w:val="none" w:sz="0" w:space="0" w:color="auto"/>
            <w:right w:val="none" w:sz="0" w:space="0" w:color="auto"/>
          </w:divBdr>
        </w:div>
        <w:div w:id="674069702">
          <w:marLeft w:val="640"/>
          <w:marRight w:val="0"/>
          <w:marTop w:val="0"/>
          <w:marBottom w:val="0"/>
          <w:divBdr>
            <w:top w:val="none" w:sz="0" w:space="0" w:color="auto"/>
            <w:left w:val="none" w:sz="0" w:space="0" w:color="auto"/>
            <w:bottom w:val="none" w:sz="0" w:space="0" w:color="auto"/>
            <w:right w:val="none" w:sz="0" w:space="0" w:color="auto"/>
          </w:divBdr>
        </w:div>
        <w:div w:id="1267731758">
          <w:marLeft w:val="640"/>
          <w:marRight w:val="0"/>
          <w:marTop w:val="0"/>
          <w:marBottom w:val="0"/>
          <w:divBdr>
            <w:top w:val="none" w:sz="0" w:space="0" w:color="auto"/>
            <w:left w:val="none" w:sz="0" w:space="0" w:color="auto"/>
            <w:bottom w:val="none" w:sz="0" w:space="0" w:color="auto"/>
            <w:right w:val="none" w:sz="0" w:space="0" w:color="auto"/>
          </w:divBdr>
        </w:div>
        <w:div w:id="1580171149">
          <w:marLeft w:val="640"/>
          <w:marRight w:val="0"/>
          <w:marTop w:val="0"/>
          <w:marBottom w:val="0"/>
          <w:divBdr>
            <w:top w:val="none" w:sz="0" w:space="0" w:color="auto"/>
            <w:left w:val="none" w:sz="0" w:space="0" w:color="auto"/>
            <w:bottom w:val="none" w:sz="0" w:space="0" w:color="auto"/>
            <w:right w:val="none" w:sz="0" w:space="0" w:color="auto"/>
          </w:divBdr>
        </w:div>
        <w:div w:id="499587959">
          <w:marLeft w:val="640"/>
          <w:marRight w:val="0"/>
          <w:marTop w:val="0"/>
          <w:marBottom w:val="0"/>
          <w:divBdr>
            <w:top w:val="none" w:sz="0" w:space="0" w:color="auto"/>
            <w:left w:val="none" w:sz="0" w:space="0" w:color="auto"/>
            <w:bottom w:val="none" w:sz="0" w:space="0" w:color="auto"/>
            <w:right w:val="none" w:sz="0" w:space="0" w:color="auto"/>
          </w:divBdr>
        </w:div>
        <w:div w:id="1858034027">
          <w:marLeft w:val="640"/>
          <w:marRight w:val="0"/>
          <w:marTop w:val="0"/>
          <w:marBottom w:val="0"/>
          <w:divBdr>
            <w:top w:val="none" w:sz="0" w:space="0" w:color="auto"/>
            <w:left w:val="none" w:sz="0" w:space="0" w:color="auto"/>
            <w:bottom w:val="none" w:sz="0" w:space="0" w:color="auto"/>
            <w:right w:val="none" w:sz="0" w:space="0" w:color="auto"/>
          </w:divBdr>
        </w:div>
        <w:div w:id="1050882680">
          <w:marLeft w:val="640"/>
          <w:marRight w:val="0"/>
          <w:marTop w:val="0"/>
          <w:marBottom w:val="0"/>
          <w:divBdr>
            <w:top w:val="none" w:sz="0" w:space="0" w:color="auto"/>
            <w:left w:val="none" w:sz="0" w:space="0" w:color="auto"/>
            <w:bottom w:val="none" w:sz="0" w:space="0" w:color="auto"/>
            <w:right w:val="none" w:sz="0" w:space="0" w:color="auto"/>
          </w:divBdr>
        </w:div>
        <w:div w:id="856893955">
          <w:marLeft w:val="640"/>
          <w:marRight w:val="0"/>
          <w:marTop w:val="0"/>
          <w:marBottom w:val="0"/>
          <w:divBdr>
            <w:top w:val="none" w:sz="0" w:space="0" w:color="auto"/>
            <w:left w:val="none" w:sz="0" w:space="0" w:color="auto"/>
            <w:bottom w:val="none" w:sz="0" w:space="0" w:color="auto"/>
            <w:right w:val="none" w:sz="0" w:space="0" w:color="auto"/>
          </w:divBdr>
        </w:div>
        <w:div w:id="1145972758">
          <w:marLeft w:val="640"/>
          <w:marRight w:val="0"/>
          <w:marTop w:val="0"/>
          <w:marBottom w:val="0"/>
          <w:divBdr>
            <w:top w:val="none" w:sz="0" w:space="0" w:color="auto"/>
            <w:left w:val="none" w:sz="0" w:space="0" w:color="auto"/>
            <w:bottom w:val="none" w:sz="0" w:space="0" w:color="auto"/>
            <w:right w:val="none" w:sz="0" w:space="0" w:color="auto"/>
          </w:divBdr>
        </w:div>
        <w:div w:id="772672053">
          <w:marLeft w:val="640"/>
          <w:marRight w:val="0"/>
          <w:marTop w:val="0"/>
          <w:marBottom w:val="0"/>
          <w:divBdr>
            <w:top w:val="none" w:sz="0" w:space="0" w:color="auto"/>
            <w:left w:val="none" w:sz="0" w:space="0" w:color="auto"/>
            <w:bottom w:val="none" w:sz="0" w:space="0" w:color="auto"/>
            <w:right w:val="none" w:sz="0" w:space="0" w:color="auto"/>
          </w:divBdr>
        </w:div>
        <w:div w:id="710156092">
          <w:marLeft w:val="640"/>
          <w:marRight w:val="0"/>
          <w:marTop w:val="0"/>
          <w:marBottom w:val="0"/>
          <w:divBdr>
            <w:top w:val="none" w:sz="0" w:space="0" w:color="auto"/>
            <w:left w:val="none" w:sz="0" w:space="0" w:color="auto"/>
            <w:bottom w:val="none" w:sz="0" w:space="0" w:color="auto"/>
            <w:right w:val="none" w:sz="0" w:space="0" w:color="auto"/>
          </w:divBdr>
        </w:div>
        <w:div w:id="1008674849">
          <w:marLeft w:val="640"/>
          <w:marRight w:val="0"/>
          <w:marTop w:val="0"/>
          <w:marBottom w:val="0"/>
          <w:divBdr>
            <w:top w:val="none" w:sz="0" w:space="0" w:color="auto"/>
            <w:left w:val="none" w:sz="0" w:space="0" w:color="auto"/>
            <w:bottom w:val="none" w:sz="0" w:space="0" w:color="auto"/>
            <w:right w:val="none" w:sz="0" w:space="0" w:color="auto"/>
          </w:divBdr>
        </w:div>
        <w:div w:id="426266486">
          <w:marLeft w:val="640"/>
          <w:marRight w:val="0"/>
          <w:marTop w:val="0"/>
          <w:marBottom w:val="0"/>
          <w:divBdr>
            <w:top w:val="none" w:sz="0" w:space="0" w:color="auto"/>
            <w:left w:val="none" w:sz="0" w:space="0" w:color="auto"/>
            <w:bottom w:val="none" w:sz="0" w:space="0" w:color="auto"/>
            <w:right w:val="none" w:sz="0" w:space="0" w:color="auto"/>
          </w:divBdr>
        </w:div>
        <w:div w:id="625429826">
          <w:marLeft w:val="640"/>
          <w:marRight w:val="0"/>
          <w:marTop w:val="0"/>
          <w:marBottom w:val="0"/>
          <w:divBdr>
            <w:top w:val="none" w:sz="0" w:space="0" w:color="auto"/>
            <w:left w:val="none" w:sz="0" w:space="0" w:color="auto"/>
            <w:bottom w:val="none" w:sz="0" w:space="0" w:color="auto"/>
            <w:right w:val="none" w:sz="0" w:space="0" w:color="auto"/>
          </w:divBdr>
        </w:div>
        <w:div w:id="1088623523">
          <w:marLeft w:val="640"/>
          <w:marRight w:val="0"/>
          <w:marTop w:val="0"/>
          <w:marBottom w:val="0"/>
          <w:divBdr>
            <w:top w:val="none" w:sz="0" w:space="0" w:color="auto"/>
            <w:left w:val="none" w:sz="0" w:space="0" w:color="auto"/>
            <w:bottom w:val="none" w:sz="0" w:space="0" w:color="auto"/>
            <w:right w:val="none" w:sz="0" w:space="0" w:color="auto"/>
          </w:divBdr>
        </w:div>
        <w:div w:id="706373428">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1382783">
      <w:bodyDiv w:val="1"/>
      <w:marLeft w:val="0"/>
      <w:marRight w:val="0"/>
      <w:marTop w:val="0"/>
      <w:marBottom w:val="0"/>
      <w:divBdr>
        <w:top w:val="none" w:sz="0" w:space="0" w:color="auto"/>
        <w:left w:val="none" w:sz="0" w:space="0" w:color="auto"/>
        <w:bottom w:val="none" w:sz="0" w:space="0" w:color="auto"/>
        <w:right w:val="none" w:sz="0" w:space="0" w:color="auto"/>
      </w:divBdr>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36731757">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7064929">
      <w:bodyDiv w:val="1"/>
      <w:marLeft w:val="0"/>
      <w:marRight w:val="0"/>
      <w:marTop w:val="0"/>
      <w:marBottom w:val="0"/>
      <w:divBdr>
        <w:top w:val="none" w:sz="0" w:space="0" w:color="auto"/>
        <w:left w:val="none" w:sz="0" w:space="0" w:color="auto"/>
        <w:bottom w:val="none" w:sz="0" w:space="0" w:color="auto"/>
        <w:right w:val="none" w:sz="0" w:space="0" w:color="auto"/>
      </w:divBdr>
      <w:divsChild>
        <w:div w:id="738282391">
          <w:marLeft w:val="640"/>
          <w:marRight w:val="0"/>
          <w:marTop w:val="0"/>
          <w:marBottom w:val="0"/>
          <w:divBdr>
            <w:top w:val="none" w:sz="0" w:space="0" w:color="auto"/>
            <w:left w:val="none" w:sz="0" w:space="0" w:color="auto"/>
            <w:bottom w:val="none" w:sz="0" w:space="0" w:color="auto"/>
            <w:right w:val="none" w:sz="0" w:space="0" w:color="auto"/>
          </w:divBdr>
        </w:div>
        <w:div w:id="375080738">
          <w:marLeft w:val="640"/>
          <w:marRight w:val="0"/>
          <w:marTop w:val="0"/>
          <w:marBottom w:val="0"/>
          <w:divBdr>
            <w:top w:val="none" w:sz="0" w:space="0" w:color="auto"/>
            <w:left w:val="none" w:sz="0" w:space="0" w:color="auto"/>
            <w:bottom w:val="none" w:sz="0" w:space="0" w:color="auto"/>
            <w:right w:val="none" w:sz="0" w:space="0" w:color="auto"/>
          </w:divBdr>
        </w:div>
        <w:div w:id="1759254669">
          <w:marLeft w:val="640"/>
          <w:marRight w:val="0"/>
          <w:marTop w:val="0"/>
          <w:marBottom w:val="0"/>
          <w:divBdr>
            <w:top w:val="none" w:sz="0" w:space="0" w:color="auto"/>
            <w:left w:val="none" w:sz="0" w:space="0" w:color="auto"/>
            <w:bottom w:val="none" w:sz="0" w:space="0" w:color="auto"/>
            <w:right w:val="none" w:sz="0" w:space="0" w:color="auto"/>
          </w:divBdr>
        </w:div>
        <w:div w:id="1759474769">
          <w:marLeft w:val="640"/>
          <w:marRight w:val="0"/>
          <w:marTop w:val="0"/>
          <w:marBottom w:val="0"/>
          <w:divBdr>
            <w:top w:val="none" w:sz="0" w:space="0" w:color="auto"/>
            <w:left w:val="none" w:sz="0" w:space="0" w:color="auto"/>
            <w:bottom w:val="none" w:sz="0" w:space="0" w:color="auto"/>
            <w:right w:val="none" w:sz="0" w:space="0" w:color="auto"/>
          </w:divBdr>
        </w:div>
        <w:div w:id="1451781430">
          <w:marLeft w:val="640"/>
          <w:marRight w:val="0"/>
          <w:marTop w:val="0"/>
          <w:marBottom w:val="0"/>
          <w:divBdr>
            <w:top w:val="none" w:sz="0" w:space="0" w:color="auto"/>
            <w:left w:val="none" w:sz="0" w:space="0" w:color="auto"/>
            <w:bottom w:val="none" w:sz="0" w:space="0" w:color="auto"/>
            <w:right w:val="none" w:sz="0" w:space="0" w:color="auto"/>
          </w:divBdr>
        </w:div>
        <w:div w:id="1685008533">
          <w:marLeft w:val="640"/>
          <w:marRight w:val="0"/>
          <w:marTop w:val="0"/>
          <w:marBottom w:val="0"/>
          <w:divBdr>
            <w:top w:val="none" w:sz="0" w:space="0" w:color="auto"/>
            <w:left w:val="none" w:sz="0" w:space="0" w:color="auto"/>
            <w:bottom w:val="none" w:sz="0" w:space="0" w:color="auto"/>
            <w:right w:val="none" w:sz="0" w:space="0" w:color="auto"/>
          </w:divBdr>
        </w:div>
        <w:div w:id="764300534">
          <w:marLeft w:val="640"/>
          <w:marRight w:val="0"/>
          <w:marTop w:val="0"/>
          <w:marBottom w:val="0"/>
          <w:divBdr>
            <w:top w:val="none" w:sz="0" w:space="0" w:color="auto"/>
            <w:left w:val="none" w:sz="0" w:space="0" w:color="auto"/>
            <w:bottom w:val="none" w:sz="0" w:space="0" w:color="auto"/>
            <w:right w:val="none" w:sz="0" w:space="0" w:color="auto"/>
          </w:divBdr>
        </w:div>
        <w:div w:id="2027361571">
          <w:marLeft w:val="640"/>
          <w:marRight w:val="0"/>
          <w:marTop w:val="0"/>
          <w:marBottom w:val="0"/>
          <w:divBdr>
            <w:top w:val="none" w:sz="0" w:space="0" w:color="auto"/>
            <w:left w:val="none" w:sz="0" w:space="0" w:color="auto"/>
            <w:bottom w:val="none" w:sz="0" w:space="0" w:color="auto"/>
            <w:right w:val="none" w:sz="0" w:space="0" w:color="auto"/>
          </w:divBdr>
        </w:div>
        <w:div w:id="1993100482">
          <w:marLeft w:val="640"/>
          <w:marRight w:val="0"/>
          <w:marTop w:val="0"/>
          <w:marBottom w:val="0"/>
          <w:divBdr>
            <w:top w:val="none" w:sz="0" w:space="0" w:color="auto"/>
            <w:left w:val="none" w:sz="0" w:space="0" w:color="auto"/>
            <w:bottom w:val="none" w:sz="0" w:space="0" w:color="auto"/>
            <w:right w:val="none" w:sz="0" w:space="0" w:color="auto"/>
          </w:divBdr>
        </w:div>
        <w:div w:id="500394653">
          <w:marLeft w:val="640"/>
          <w:marRight w:val="0"/>
          <w:marTop w:val="0"/>
          <w:marBottom w:val="0"/>
          <w:divBdr>
            <w:top w:val="none" w:sz="0" w:space="0" w:color="auto"/>
            <w:left w:val="none" w:sz="0" w:space="0" w:color="auto"/>
            <w:bottom w:val="none" w:sz="0" w:space="0" w:color="auto"/>
            <w:right w:val="none" w:sz="0" w:space="0" w:color="auto"/>
          </w:divBdr>
        </w:div>
        <w:div w:id="1834491799">
          <w:marLeft w:val="640"/>
          <w:marRight w:val="0"/>
          <w:marTop w:val="0"/>
          <w:marBottom w:val="0"/>
          <w:divBdr>
            <w:top w:val="none" w:sz="0" w:space="0" w:color="auto"/>
            <w:left w:val="none" w:sz="0" w:space="0" w:color="auto"/>
            <w:bottom w:val="none" w:sz="0" w:space="0" w:color="auto"/>
            <w:right w:val="none" w:sz="0" w:space="0" w:color="auto"/>
          </w:divBdr>
        </w:div>
        <w:div w:id="865755716">
          <w:marLeft w:val="640"/>
          <w:marRight w:val="0"/>
          <w:marTop w:val="0"/>
          <w:marBottom w:val="0"/>
          <w:divBdr>
            <w:top w:val="none" w:sz="0" w:space="0" w:color="auto"/>
            <w:left w:val="none" w:sz="0" w:space="0" w:color="auto"/>
            <w:bottom w:val="none" w:sz="0" w:space="0" w:color="auto"/>
            <w:right w:val="none" w:sz="0" w:space="0" w:color="auto"/>
          </w:divBdr>
        </w:div>
        <w:div w:id="2035767853">
          <w:marLeft w:val="640"/>
          <w:marRight w:val="0"/>
          <w:marTop w:val="0"/>
          <w:marBottom w:val="0"/>
          <w:divBdr>
            <w:top w:val="none" w:sz="0" w:space="0" w:color="auto"/>
            <w:left w:val="none" w:sz="0" w:space="0" w:color="auto"/>
            <w:bottom w:val="none" w:sz="0" w:space="0" w:color="auto"/>
            <w:right w:val="none" w:sz="0" w:space="0" w:color="auto"/>
          </w:divBdr>
        </w:div>
        <w:div w:id="1129084640">
          <w:marLeft w:val="640"/>
          <w:marRight w:val="0"/>
          <w:marTop w:val="0"/>
          <w:marBottom w:val="0"/>
          <w:divBdr>
            <w:top w:val="none" w:sz="0" w:space="0" w:color="auto"/>
            <w:left w:val="none" w:sz="0" w:space="0" w:color="auto"/>
            <w:bottom w:val="none" w:sz="0" w:space="0" w:color="auto"/>
            <w:right w:val="none" w:sz="0" w:space="0" w:color="auto"/>
          </w:divBdr>
        </w:div>
        <w:div w:id="762848044">
          <w:marLeft w:val="640"/>
          <w:marRight w:val="0"/>
          <w:marTop w:val="0"/>
          <w:marBottom w:val="0"/>
          <w:divBdr>
            <w:top w:val="none" w:sz="0" w:space="0" w:color="auto"/>
            <w:left w:val="none" w:sz="0" w:space="0" w:color="auto"/>
            <w:bottom w:val="none" w:sz="0" w:space="0" w:color="auto"/>
            <w:right w:val="none" w:sz="0" w:space="0" w:color="auto"/>
          </w:divBdr>
        </w:div>
        <w:div w:id="1215504316">
          <w:marLeft w:val="640"/>
          <w:marRight w:val="0"/>
          <w:marTop w:val="0"/>
          <w:marBottom w:val="0"/>
          <w:divBdr>
            <w:top w:val="none" w:sz="0" w:space="0" w:color="auto"/>
            <w:left w:val="none" w:sz="0" w:space="0" w:color="auto"/>
            <w:bottom w:val="none" w:sz="0" w:space="0" w:color="auto"/>
            <w:right w:val="none" w:sz="0" w:space="0" w:color="auto"/>
          </w:divBdr>
        </w:div>
        <w:div w:id="2105958552">
          <w:marLeft w:val="640"/>
          <w:marRight w:val="0"/>
          <w:marTop w:val="0"/>
          <w:marBottom w:val="0"/>
          <w:divBdr>
            <w:top w:val="none" w:sz="0" w:space="0" w:color="auto"/>
            <w:left w:val="none" w:sz="0" w:space="0" w:color="auto"/>
            <w:bottom w:val="none" w:sz="0" w:space="0" w:color="auto"/>
            <w:right w:val="none" w:sz="0" w:space="0" w:color="auto"/>
          </w:divBdr>
        </w:div>
        <w:div w:id="67768818">
          <w:marLeft w:val="640"/>
          <w:marRight w:val="0"/>
          <w:marTop w:val="0"/>
          <w:marBottom w:val="0"/>
          <w:divBdr>
            <w:top w:val="none" w:sz="0" w:space="0" w:color="auto"/>
            <w:left w:val="none" w:sz="0" w:space="0" w:color="auto"/>
            <w:bottom w:val="none" w:sz="0" w:space="0" w:color="auto"/>
            <w:right w:val="none" w:sz="0" w:space="0" w:color="auto"/>
          </w:divBdr>
        </w:div>
        <w:div w:id="252593514">
          <w:marLeft w:val="640"/>
          <w:marRight w:val="0"/>
          <w:marTop w:val="0"/>
          <w:marBottom w:val="0"/>
          <w:divBdr>
            <w:top w:val="none" w:sz="0" w:space="0" w:color="auto"/>
            <w:left w:val="none" w:sz="0" w:space="0" w:color="auto"/>
            <w:bottom w:val="none" w:sz="0" w:space="0" w:color="auto"/>
            <w:right w:val="none" w:sz="0" w:space="0" w:color="auto"/>
          </w:divBdr>
        </w:div>
        <w:div w:id="1868368796">
          <w:marLeft w:val="640"/>
          <w:marRight w:val="0"/>
          <w:marTop w:val="0"/>
          <w:marBottom w:val="0"/>
          <w:divBdr>
            <w:top w:val="none" w:sz="0" w:space="0" w:color="auto"/>
            <w:left w:val="none" w:sz="0" w:space="0" w:color="auto"/>
            <w:bottom w:val="none" w:sz="0" w:space="0" w:color="auto"/>
            <w:right w:val="none" w:sz="0" w:space="0" w:color="auto"/>
          </w:divBdr>
        </w:div>
        <w:div w:id="1099523908">
          <w:marLeft w:val="640"/>
          <w:marRight w:val="0"/>
          <w:marTop w:val="0"/>
          <w:marBottom w:val="0"/>
          <w:divBdr>
            <w:top w:val="none" w:sz="0" w:space="0" w:color="auto"/>
            <w:left w:val="none" w:sz="0" w:space="0" w:color="auto"/>
            <w:bottom w:val="none" w:sz="0" w:space="0" w:color="auto"/>
            <w:right w:val="none" w:sz="0" w:space="0" w:color="auto"/>
          </w:divBdr>
        </w:div>
        <w:div w:id="1720472598">
          <w:marLeft w:val="640"/>
          <w:marRight w:val="0"/>
          <w:marTop w:val="0"/>
          <w:marBottom w:val="0"/>
          <w:divBdr>
            <w:top w:val="none" w:sz="0" w:space="0" w:color="auto"/>
            <w:left w:val="none" w:sz="0" w:space="0" w:color="auto"/>
            <w:bottom w:val="none" w:sz="0" w:space="0" w:color="auto"/>
            <w:right w:val="none" w:sz="0" w:space="0" w:color="auto"/>
          </w:divBdr>
        </w:div>
        <w:div w:id="1679846266">
          <w:marLeft w:val="640"/>
          <w:marRight w:val="0"/>
          <w:marTop w:val="0"/>
          <w:marBottom w:val="0"/>
          <w:divBdr>
            <w:top w:val="none" w:sz="0" w:space="0" w:color="auto"/>
            <w:left w:val="none" w:sz="0" w:space="0" w:color="auto"/>
            <w:bottom w:val="none" w:sz="0" w:space="0" w:color="auto"/>
            <w:right w:val="none" w:sz="0" w:space="0" w:color="auto"/>
          </w:divBdr>
        </w:div>
        <w:div w:id="185558384">
          <w:marLeft w:val="640"/>
          <w:marRight w:val="0"/>
          <w:marTop w:val="0"/>
          <w:marBottom w:val="0"/>
          <w:divBdr>
            <w:top w:val="none" w:sz="0" w:space="0" w:color="auto"/>
            <w:left w:val="none" w:sz="0" w:space="0" w:color="auto"/>
            <w:bottom w:val="none" w:sz="0" w:space="0" w:color="auto"/>
            <w:right w:val="none" w:sz="0" w:space="0" w:color="auto"/>
          </w:divBdr>
        </w:div>
        <w:div w:id="171533769">
          <w:marLeft w:val="640"/>
          <w:marRight w:val="0"/>
          <w:marTop w:val="0"/>
          <w:marBottom w:val="0"/>
          <w:divBdr>
            <w:top w:val="none" w:sz="0" w:space="0" w:color="auto"/>
            <w:left w:val="none" w:sz="0" w:space="0" w:color="auto"/>
            <w:bottom w:val="none" w:sz="0" w:space="0" w:color="auto"/>
            <w:right w:val="none" w:sz="0" w:space="0" w:color="auto"/>
          </w:divBdr>
        </w:div>
        <w:div w:id="966742929">
          <w:marLeft w:val="640"/>
          <w:marRight w:val="0"/>
          <w:marTop w:val="0"/>
          <w:marBottom w:val="0"/>
          <w:divBdr>
            <w:top w:val="none" w:sz="0" w:space="0" w:color="auto"/>
            <w:left w:val="none" w:sz="0" w:space="0" w:color="auto"/>
            <w:bottom w:val="none" w:sz="0" w:space="0" w:color="auto"/>
            <w:right w:val="none" w:sz="0" w:space="0" w:color="auto"/>
          </w:divBdr>
        </w:div>
        <w:div w:id="866137104">
          <w:marLeft w:val="640"/>
          <w:marRight w:val="0"/>
          <w:marTop w:val="0"/>
          <w:marBottom w:val="0"/>
          <w:divBdr>
            <w:top w:val="none" w:sz="0" w:space="0" w:color="auto"/>
            <w:left w:val="none" w:sz="0" w:space="0" w:color="auto"/>
            <w:bottom w:val="none" w:sz="0" w:space="0" w:color="auto"/>
            <w:right w:val="none" w:sz="0" w:space="0" w:color="auto"/>
          </w:divBdr>
        </w:div>
        <w:div w:id="1001855170">
          <w:marLeft w:val="640"/>
          <w:marRight w:val="0"/>
          <w:marTop w:val="0"/>
          <w:marBottom w:val="0"/>
          <w:divBdr>
            <w:top w:val="none" w:sz="0" w:space="0" w:color="auto"/>
            <w:left w:val="none" w:sz="0" w:space="0" w:color="auto"/>
            <w:bottom w:val="none" w:sz="0" w:space="0" w:color="auto"/>
            <w:right w:val="none" w:sz="0" w:space="0" w:color="auto"/>
          </w:divBdr>
        </w:div>
        <w:div w:id="1350452458">
          <w:marLeft w:val="640"/>
          <w:marRight w:val="0"/>
          <w:marTop w:val="0"/>
          <w:marBottom w:val="0"/>
          <w:divBdr>
            <w:top w:val="none" w:sz="0" w:space="0" w:color="auto"/>
            <w:left w:val="none" w:sz="0" w:space="0" w:color="auto"/>
            <w:bottom w:val="none" w:sz="0" w:space="0" w:color="auto"/>
            <w:right w:val="none" w:sz="0" w:space="0" w:color="auto"/>
          </w:divBdr>
        </w:div>
        <w:div w:id="794446821">
          <w:marLeft w:val="640"/>
          <w:marRight w:val="0"/>
          <w:marTop w:val="0"/>
          <w:marBottom w:val="0"/>
          <w:divBdr>
            <w:top w:val="none" w:sz="0" w:space="0" w:color="auto"/>
            <w:left w:val="none" w:sz="0" w:space="0" w:color="auto"/>
            <w:bottom w:val="none" w:sz="0" w:space="0" w:color="auto"/>
            <w:right w:val="none" w:sz="0" w:space="0" w:color="auto"/>
          </w:divBdr>
        </w:div>
        <w:div w:id="1393846746">
          <w:marLeft w:val="640"/>
          <w:marRight w:val="0"/>
          <w:marTop w:val="0"/>
          <w:marBottom w:val="0"/>
          <w:divBdr>
            <w:top w:val="none" w:sz="0" w:space="0" w:color="auto"/>
            <w:left w:val="none" w:sz="0" w:space="0" w:color="auto"/>
            <w:bottom w:val="none" w:sz="0" w:space="0" w:color="auto"/>
            <w:right w:val="none" w:sz="0" w:space="0" w:color="auto"/>
          </w:divBdr>
        </w:div>
        <w:div w:id="65566920">
          <w:marLeft w:val="640"/>
          <w:marRight w:val="0"/>
          <w:marTop w:val="0"/>
          <w:marBottom w:val="0"/>
          <w:divBdr>
            <w:top w:val="none" w:sz="0" w:space="0" w:color="auto"/>
            <w:left w:val="none" w:sz="0" w:space="0" w:color="auto"/>
            <w:bottom w:val="none" w:sz="0" w:space="0" w:color="auto"/>
            <w:right w:val="none" w:sz="0" w:space="0" w:color="auto"/>
          </w:divBdr>
        </w:div>
        <w:div w:id="1459912114">
          <w:marLeft w:val="640"/>
          <w:marRight w:val="0"/>
          <w:marTop w:val="0"/>
          <w:marBottom w:val="0"/>
          <w:divBdr>
            <w:top w:val="none" w:sz="0" w:space="0" w:color="auto"/>
            <w:left w:val="none" w:sz="0" w:space="0" w:color="auto"/>
            <w:bottom w:val="none" w:sz="0" w:space="0" w:color="auto"/>
            <w:right w:val="none" w:sz="0" w:space="0" w:color="auto"/>
          </w:divBdr>
        </w:div>
        <w:div w:id="1158304449">
          <w:marLeft w:val="640"/>
          <w:marRight w:val="0"/>
          <w:marTop w:val="0"/>
          <w:marBottom w:val="0"/>
          <w:divBdr>
            <w:top w:val="none" w:sz="0" w:space="0" w:color="auto"/>
            <w:left w:val="none" w:sz="0" w:space="0" w:color="auto"/>
            <w:bottom w:val="none" w:sz="0" w:space="0" w:color="auto"/>
            <w:right w:val="none" w:sz="0" w:space="0" w:color="auto"/>
          </w:divBdr>
        </w:div>
        <w:div w:id="2081705801">
          <w:marLeft w:val="640"/>
          <w:marRight w:val="0"/>
          <w:marTop w:val="0"/>
          <w:marBottom w:val="0"/>
          <w:divBdr>
            <w:top w:val="none" w:sz="0" w:space="0" w:color="auto"/>
            <w:left w:val="none" w:sz="0" w:space="0" w:color="auto"/>
            <w:bottom w:val="none" w:sz="0" w:space="0" w:color="auto"/>
            <w:right w:val="none" w:sz="0" w:space="0" w:color="auto"/>
          </w:divBdr>
        </w:div>
        <w:div w:id="1888250156">
          <w:marLeft w:val="640"/>
          <w:marRight w:val="0"/>
          <w:marTop w:val="0"/>
          <w:marBottom w:val="0"/>
          <w:divBdr>
            <w:top w:val="none" w:sz="0" w:space="0" w:color="auto"/>
            <w:left w:val="none" w:sz="0" w:space="0" w:color="auto"/>
            <w:bottom w:val="none" w:sz="0" w:space="0" w:color="auto"/>
            <w:right w:val="none" w:sz="0" w:space="0" w:color="auto"/>
          </w:divBdr>
        </w:div>
        <w:div w:id="1191453590">
          <w:marLeft w:val="640"/>
          <w:marRight w:val="0"/>
          <w:marTop w:val="0"/>
          <w:marBottom w:val="0"/>
          <w:divBdr>
            <w:top w:val="none" w:sz="0" w:space="0" w:color="auto"/>
            <w:left w:val="none" w:sz="0" w:space="0" w:color="auto"/>
            <w:bottom w:val="none" w:sz="0" w:space="0" w:color="auto"/>
            <w:right w:val="none" w:sz="0" w:space="0" w:color="auto"/>
          </w:divBdr>
        </w:div>
        <w:div w:id="427192496">
          <w:marLeft w:val="640"/>
          <w:marRight w:val="0"/>
          <w:marTop w:val="0"/>
          <w:marBottom w:val="0"/>
          <w:divBdr>
            <w:top w:val="none" w:sz="0" w:space="0" w:color="auto"/>
            <w:left w:val="none" w:sz="0" w:space="0" w:color="auto"/>
            <w:bottom w:val="none" w:sz="0" w:space="0" w:color="auto"/>
            <w:right w:val="none" w:sz="0" w:space="0" w:color="auto"/>
          </w:divBdr>
        </w:div>
        <w:div w:id="189535725">
          <w:marLeft w:val="640"/>
          <w:marRight w:val="0"/>
          <w:marTop w:val="0"/>
          <w:marBottom w:val="0"/>
          <w:divBdr>
            <w:top w:val="none" w:sz="0" w:space="0" w:color="auto"/>
            <w:left w:val="none" w:sz="0" w:space="0" w:color="auto"/>
            <w:bottom w:val="none" w:sz="0" w:space="0" w:color="auto"/>
            <w:right w:val="none" w:sz="0" w:space="0" w:color="auto"/>
          </w:divBdr>
        </w:div>
        <w:div w:id="1022899393">
          <w:marLeft w:val="640"/>
          <w:marRight w:val="0"/>
          <w:marTop w:val="0"/>
          <w:marBottom w:val="0"/>
          <w:divBdr>
            <w:top w:val="none" w:sz="0" w:space="0" w:color="auto"/>
            <w:left w:val="none" w:sz="0" w:space="0" w:color="auto"/>
            <w:bottom w:val="none" w:sz="0" w:space="0" w:color="auto"/>
            <w:right w:val="none" w:sz="0" w:space="0" w:color="auto"/>
          </w:divBdr>
        </w:div>
        <w:div w:id="1190683632">
          <w:marLeft w:val="640"/>
          <w:marRight w:val="0"/>
          <w:marTop w:val="0"/>
          <w:marBottom w:val="0"/>
          <w:divBdr>
            <w:top w:val="none" w:sz="0" w:space="0" w:color="auto"/>
            <w:left w:val="none" w:sz="0" w:space="0" w:color="auto"/>
            <w:bottom w:val="none" w:sz="0" w:space="0" w:color="auto"/>
            <w:right w:val="none" w:sz="0" w:space="0" w:color="auto"/>
          </w:divBdr>
        </w:div>
        <w:div w:id="828524673">
          <w:marLeft w:val="640"/>
          <w:marRight w:val="0"/>
          <w:marTop w:val="0"/>
          <w:marBottom w:val="0"/>
          <w:divBdr>
            <w:top w:val="none" w:sz="0" w:space="0" w:color="auto"/>
            <w:left w:val="none" w:sz="0" w:space="0" w:color="auto"/>
            <w:bottom w:val="none" w:sz="0" w:space="0" w:color="auto"/>
            <w:right w:val="none" w:sz="0" w:space="0" w:color="auto"/>
          </w:divBdr>
        </w:div>
        <w:div w:id="949044175">
          <w:marLeft w:val="640"/>
          <w:marRight w:val="0"/>
          <w:marTop w:val="0"/>
          <w:marBottom w:val="0"/>
          <w:divBdr>
            <w:top w:val="none" w:sz="0" w:space="0" w:color="auto"/>
            <w:left w:val="none" w:sz="0" w:space="0" w:color="auto"/>
            <w:bottom w:val="none" w:sz="0" w:space="0" w:color="auto"/>
            <w:right w:val="none" w:sz="0" w:space="0" w:color="auto"/>
          </w:divBdr>
        </w:div>
        <w:div w:id="1888377387">
          <w:marLeft w:val="640"/>
          <w:marRight w:val="0"/>
          <w:marTop w:val="0"/>
          <w:marBottom w:val="0"/>
          <w:divBdr>
            <w:top w:val="none" w:sz="0" w:space="0" w:color="auto"/>
            <w:left w:val="none" w:sz="0" w:space="0" w:color="auto"/>
            <w:bottom w:val="none" w:sz="0" w:space="0" w:color="auto"/>
            <w:right w:val="none" w:sz="0" w:space="0" w:color="auto"/>
          </w:divBdr>
        </w:div>
        <w:div w:id="1959528276">
          <w:marLeft w:val="640"/>
          <w:marRight w:val="0"/>
          <w:marTop w:val="0"/>
          <w:marBottom w:val="0"/>
          <w:divBdr>
            <w:top w:val="none" w:sz="0" w:space="0" w:color="auto"/>
            <w:left w:val="none" w:sz="0" w:space="0" w:color="auto"/>
            <w:bottom w:val="none" w:sz="0" w:space="0" w:color="auto"/>
            <w:right w:val="none" w:sz="0" w:space="0" w:color="auto"/>
          </w:divBdr>
        </w:div>
        <w:div w:id="44451968">
          <w:marLeft w:val="640"/>
          <w:marRight w:val="0"/>
          <w:marTop w:val="0"/>
          <w:marBottom w:val="0"/>
          <w:divBdr>
            <w:top w:val="none" w:sz="0" w:space="0" w:color="auto"/>
            <w:left w:val="none" w:sz="0" w:space="0" w:color="auto"/>
            <w:bottom w:val="none" w:sz="0" w:space="0" w:color="auto"/>
            <w:right w:val="none" w:sz="0" w:space="0" w:color="auto"/>
          </w:divBdr>
        </w:div>
        <w:div w:id="1628706939">
          <w:marLeft w:val="640"/>
          <w:marRight w:val="0"/>
          <w:marTop w:val="0"/>
          <w:marBottom w:val="0"/>
          <w:divBdr>
            <w:top w:val="none" w:sz="0" w:space="0" w:color="auto"/>
            <w:left w:val="none" w:sz="0" w:space="0" w:color="auto"/>
            <w:bottom w:val="none" w:sz="0" w:space="0" w:color="auto"/>
            <w:right w:val="none" w:sz="0" w:space="0" w:color="auto"/>
          </w:divBdr>
        </w:div>
        <w:div w:id="1406954761">
          <w:marLeft w:val="640"/>
          <w:marRight w:val="0"/>
          <w:marTop w:val="0"/>
          <w:marBottom w:val="0"/>
          <w:divBdr>
            <w:top w:val="none" w:sz="0" w:space="0" w:color="auto"/>
            <w:left w:val="none" w:sz="0" w:space="0" w:color="auto"/>
            <w:bottom w:val="none" w:sz="0" w:space="0" w:color="auto"/>
            <w:right w:val="none" w:sz="0" w:space="0" w:color="auto"/>
          </w:divBdr>
        </w:div>
        <w:div w:id="1507133371">
          <w:marLeft w:val="640"/>
          <w:marRight w:val="0"/>
          <w:marTop w:val="0"/>
          <w:marBottom w:val="0"/>
          <w:divBdr>
            <w:top w:val="none" w:sz="0" w:space="0" w:color="auto"/>
            <w:left w:val="none" w:sz="0" w:space="0" w:color="auto"/>
            <w:bottom w:val="none" w:sz="0" w:space="0" w:color="auto"/>
            <w:right w:val="none" w:sz="0" w:space="0" w:color="auto"/>
          </w:divBdr>
        </w:div>
        <w:div w:id="1012222037">
          <w:marLeft w:val="640"/>
          <w:marRight w:val="0"/>
          <w:marTop w:val="0"/>
          <w:marBottom w:val="0"/>
          <w:divBdr>
            <w:top w:val="none" w:sz="0" w:space="0" w:color="auto"/>
            <w:left w:val="none" w:sz="0" w:space="0" w:color="auto"/>
            <w:bottom w:val="none" w:sz="0" w:space="0" w:color="auto"/>
            <w:right w:val="none" w:sz="0" w:space="0" w:color="auto"/>
          </w:divBdr>
        </w:div>
        <w:div w:id="653029993">
          <w:marLeft w:val="640"/>
          <w:marRight w:val="0"/>
          <w:marTop w:val="0"/>
          <w:marBottom w:val="0"/>
          <w:divBdr>
            <w:top w:val="none" w:sz="0" w:space="0" w:color="auto"/>
            <w:left w:val="none" w:sz="0" w:space="0" w:color="auto"/>
            <w:bottom w:val="none" w:sz="0" w:space="0" w:color="auto"/>
            <w:right w:val="none" w:sz="0" w:space="0" w:color="auto"/>
          </w:divBdr>
        </w:div>
        <w:div w:id="1222980019">
          <w:marLeft w:val="640"/>
          <w:marRight w:val="0"/>
          <w:marTop w:val="0"/>
          <w:marBottom w:val="0"/>
          <w:divBdr>
            <w:top w:val="none" w:sz="0" w:space="0" w:color="auto"/>
            <w:left w:val="none" w:sz="0" w:space="0" w:color="auto"/>
            <w:bottom w:val="none" w:sz="0" w:space="0" w:color="auto"/>
            <w:right w:val="none" w:sz="0" w:space="0" w:color="auto"/>
          </w:divBdr>
        </w:div>
        <w:div w:id="213320173">
          <w:marLeft w:val="640"/>
          <w:marRight w:val="0"/>
          <w:marTop w:val="0"/>
          <w:marBottom w:val="0"/>
          <w:divBdr>
            <w:top w:val="none" w:sz="0" w:space="0" w:color="auto"/>
            <w:left w:val="none" w:sz="0" w:space="0" w:color="auto"/>
            <w:bottom w:val="none" w:sz="0" w:space="0" w:color="auto"/>
            <w:right w:val="none" w:sz="0" w:space="0" w:color="auto"/>
          </w:divBdr>
        </w:div>
        <w:div w:id="1224633976">
          <w:marLeft w:val="640"/>
          <w:marRight w:val="0"/>
          <w:marTop w:val="0"/>
          <w:marBottom w:val="0"/>
          <w:divBdr>
            <w:top w:val="none" w:sz="0" w:space="0" w:color="auto"/>
            <w:left w:val="none" w:sz="0" w:space="0" w:color="auto"/>
            <w:bottom w:val="none" w:sz="0" w:space="0" w:color="auto"/>
            <w:right w:val="none" w:sz="0" w:space="0" w:color="auto"/>
          </w:divBdr>
        </w:div>
        <w:div w:id="1070424707">
          <w:marLeft w:val="640"/>
          <w:marRight w:val="0"/>
          <w:marTop w:val="0"/>
          <w:marBottom w:val="0"/>
          <w:divBdr>
            <w:top w:val="none" w:sz="0" w:space="0" w:color="auto"/>
            <w:left w:val="none" w:sz="0" w:space="0" w:color="auto"/>
            <w:bottom w:val="none" w:sz="0" w:space="0" w:color="auto"/>
            <w:right w:val="none" w:sz="0" w:space="0" w:color="auto"/>
          </w:divBdr>
        </w:div>
        <w:div w:id="407383563">
          <w:marLeft w:val="640"/>
          <w:marRight w:val="0"/>
          <w:marTop w:val="0"/>
          <w:marBottom w:val="0"/>
          <w:divBdr>
            <w:top w:val="none" w:sz="0" w:space="0" w:color="auto"/>
            <w:left w:val="none" w:sz="0" w:space="0" w:color="auto"/>
            <w:bottom w:val="none" w:sz="0" w:space="0" w:color="auto"/>
            <w:right w:val="none" w:sz="0" w:space="0" w:color="auto"/>
          </w:divBdr>
        </w:div>
        <w:div w:id="617181221">
          <w:marLeft w:val="640"/>
          <w:marRight w:val="0"/>
          <w:marTop w:val="0"/>
          <w:marBottom w:val="0"/>
          <w:divBdr>
            <w:top w:val="none" w:sz="0" w:space="0" w:color="auto"/>
            <w:left w:val="none" w:sz="0" w:space="0" w:color="auto"/>
            <w:bottom w:val="none" w:sz="0" w:space="0" w:color="auto"/>
            <w:right w:val="none" w:sz="0" w:space="0" w:color="auto"/>
          </w:divBdr>
        </w:div>
        <w:div w:id="2126610187">
          <w:marLeft w:val="640"/>
          <w:marRight w:val="0"/>
          <w:marTop w:val="0"/>
          <w:marBottom w:val="0"/>
          <w:divBdr>
            <w:top w:val="none" w:sz="0" w:space="0" w:color="auto"/>
            <w:left w:val="none" w:sz="0" w:space="0" w:color="auto"/>
            <w:bottom w:val="none" w:sz="0" w:space="0" w:color="auto"/>
            <w:right w:val="none" w:sz="0" w:space="0" w:color="auto"/>
          </w:divBdr>
        </w:div>
        <w:div w:id="271015603">
          <w:marLeft w:val="640"/>
          <w:marRight w:val="0"/>
          <w:marTop w:val="0"/>
          <w:marBottom w:val="0"/>
          <w:divBdr>
            <w:top w:val="none" w:sz="0" w:space="0" w:color="auto"/>
            <w:left w:val="none" w:sz="0" w:space="0" w:color="auto"/>
            <w:bottom w:val="none" w:sz="0" w:space="0" w:color="auto"/>
            <w:right w:val="none" w:sz="0" w:space="0" w:color="auto"/>
          </w:divBdr>
        </w:div>
        <w:div w:id="209655408">
          <w:marLeft w:val="640"/>
          <w:marRight w:val="0"/>
          <w:marTop w:val="0"/>
          <w:marBottom w:val="0"/>
          <w:divBdr>
            <w:top w:val="none" w:sz="0" w:space="0" w:color="auto"/>
            <w:left w:val="none" w:sz="0" w:space="0" w:color="auto"/>
            <w:bottom w:val="none" w:sz="0" w:space="0" w:color="auto"/>
            <w:right w:val="none" w:sz="0" w:space="0" w:color="auto"/>
          </w:divBdr>
        </w:div>
        <w:div w:id="2096435047">
          <w:marLeft w:val="640"/>
          <w:marRight w:val="0"/>
          <w:marTop w:val="0"/>
          <w:marBottom w:val="0"/>
          <w:divBdr>
            <w:top w:val="none" w:sz="0" w:space="0" w:color="auto"/>
            <w:left w:val="none" w:sz="0" w:space="0" w:color="auto"/>
            <w:bottom w:val="none" w:sz="0" w:space="0" w:color="auto"/>
            <w:right w:val="none" w:sz="0" w:space="0" w:color="auto"/>
          </w:divBdr>
        </w:div>
        <w:div w:id="1632898823">
          <w:marLeft w:val="640"/>
          <w:marRight w:val="0"/>
          <w:marTop w:val="0"/>
          <w:marBottom w:val="0"/>
          <w:divBdr>
            <w:top w:val="none" w:sz="0" w:space="0" w:color="auto"/>
            <w:left w:val="none" w:sz="0" w:space="0" w:color="auto"/>
            <w:bottom w:val="none" w:sz="0" w:space="0" w:color="auto"/>
            <w:right w:val="none" w:sz="0" w:space="0" w:color="auto"/>
          </w:divBdr>
        </w:div>
        <w:div w:id="1195652643">
          <w:marLeft w:val="640"/>
          <w:marRight w:val="0"/>
          <w:marTop w:val="0"/>
          <w:marBottom w:val="0"/>
          <w:divBdr>
            <w:top w:val="none" w:sz="0" w:space="0" w:color="auto"/>
            <w:left w:val="none" w:sz="0" w:space="0" w:color="auto"/>
            <w:bottom w:val="none" w:sz="0" w:space="0" w:color="auto"/>
            <w:right w:val="none" w:sz="0" w:space="0" w:color="auto"/>
          </w:divBdr>
        </w:div>
        <w:div w:id="1146436204">
          <w:marLeft w:val="640"/>
          <w:marRight w:val="0"/>
          <w:marTop w:val="0"/>
          <w:marBottom w:val="0"/>
          <w:divBdr>
            <w:top w:val="none" w:sz="0" w:space="0" w:color="auto"/>
            <w:left w:val="none" w:sz="0" w:space="0" w:color="auto"/>
            <w:bottom w:val="none" w:sz="0" w:space="0" w:color="auto"/>
            <w:right w:val="none" w:sz="0" w:space="0" w:color="auto"/>
          </w:divBdr>
        </w:div>
        <w:div w:id="108861393">
          <w:marLeft w:val="640"/>
          <w:marRight w:val="0"/>
          <w:marTop w:val="0"/>
          <w:marBottom w:val="0"/>
          <w:divBdr>
            <w:top w:val="none" w:sz="0" w:space="0" w:color="auto"/>
            <w:left w:val="none" w:sz="0" w:space="0" w:color="auto"/>
            <w:bottom w:val="none" w:sz="0" w:space="0" w:color="auto"/>
            <w:right w:val="none" w:sz="0" w:space="0" w:color="auto"/>
          </w:divBdr>
        </w:div>
        <w:div w:id="1431896353">
          <w:marLeft w:val="640"/>
          <w:marRight w:val="0"/>
          <w:marTop w:val="0"/>
          <w:marBottom w:val="0"/>
          <w:divBdr>
            <w:top w:val="none" w:sz="0" w:space="0" w:color="auto"/>
            <w:left w:val="none" w:sz="0" w:space="0" w:color="auto"/>
            <w:bottom w:val="none" w:sz="0" w:space="0" w:color="auto"/>
            <w:right w:val="none" w:sz="0" w:space="0" w:color="auto"/>
          </w:divBdr>
        </w:div>
        <w:div w:id="610476856">
          <w:marLeft w:val="640"/>
          <w:marRight w:val="0"/>
          <w:marTop w:val="0"/>
          <w:marBottom w:val="0"/>
          <w:divBdr>
            <w:top w:val="none" w:sz="0" w:space="0" w:color="auto"/>
            <w:left w:val="none" w:sz="0" w:space="0" w:color="auto"/>
            <w:bottom w:val="none" w:sz="0" w:space="0" w:color="auto"/>
            <w:right w:val="none" w:sz="0" w:space="0" w:color="auto"/>
          </w:divBdr>
        </w:div>
        <w:div w:id="623538046">
          <w:marLeft w:val="640"/>
          <w:marRight w:val="0"/>
          <w:marTop w:val="0"/>
          <w:marBottom w:val="0"/>
          <w:divBdr>
            <w:top w:val="none" w:sz="0" w:space="0" w:color="auto"/>
            <w:left w:val="none" w:sz="0" w:space="0" w:color="auto"/>
            <w:bottom w:val="none" w:sz="0" w:space="0" w:color="auto"/>
            <w:right w:val="none" w:sz="0" w:space="0" w:color="auto"/>
          </w:divBdr>
        </w:div>
        <w:div w:id="1826631183">
          <w:marLeft w:val="640"/>
          <w:marRight w:val="0"/>
          <w:marTop w:val="0"/>
          <w:marBottom w:val="0"/>
          <w:divBdr>
            <w:top w:val="none" w:sz="0" w:space="0" w:color="auto"/>
            <w:left w:val="none" w:sz="0" w:space="0" w:color="auto"/>
            <w:bottom w:val="none" w:sz="0" w:space="0" w:color="auto"/>
            <w:right w:val="none" w:sz="0" w:space="0" w:color="auto"/>
          </w:divBdr>
        </w:div>
        <w:div w:id="421343321">
          <w:marLeft w:val="640"/>
          <w:marRight w:val="0"/>
          <w:marTop w:val="0"/>
          <w:marBottom w:val="0"/>
          <w:divBdr>
            <w:top w:val="none" w:sz="0" w:space="0" w:color="auto"/>
            <w:left w:val="none" w:sz="0" w:space="0" w:color="auto"/>
            <w:bottom w:val="none" w:sz="0" w:space="0" w:color="auto"/>
            <w:right w:val="none" w:sz="0" w:space="0" w:color="auto"/>
          </w:divBdr>
        </w:div>
        <w:div w:id="1345471234">
          <w:marLeft w:val="640"/>
          <w:marRight w:val="0"/>
          <w:marTop w:val="0"/>
          <w:marBottom w:val="0"/>
          <w:divBdr>
            <w:top w:val="none" w:sz="0" w:space="0" w:color="auto"/>
            <w:left w:val="none" w:sz="0" w:space="0" w:color="auto"/>
            <w:bottom w:val="none" w:sz="0" w:space="0" w:color="auto"/>
            <w:right w:val="none" w:sz="0" w:space="0" w:color="auto"/>
          </w:divBdr>
        </w:div>
        <w:div w:id="688483743">
          <w:marLeft w:val="640"/>
          <w:marRight w:val="0"/>
          <w:marTop w:val="0"/>
          <w:marBottom w:val="0"/>
          <w:divBdr>
            <w:top w:val="none" w:sz="0" w:space="0" w:color="auto"/>
            <w:left w:val="none" w:sz="0" w:space="0" w:color="auto"/>
            <w:bottom w:val="none" w:sz="0" w:space="0" w:color="auto"/>
            <w:right w:val="none" w:sz="0" w:space="0" w:color="auto"/>
          </w:divBdr>
        </w:div>
        <w:div w:id="219947202">
          <w:marLeft w:val="640"/>
          <w:marRight w:val="0"/>
          <w:marTop w:val="0"/>
          <w:marBottom w:val="0"/>
          <w:divBdr>
            <w:top w:val="none" w:sz="0" w:space="0" w:color="auto"/>
            <w:left w:val="none" w:sz="0" w:space="0" w:color="auto"/>
            <w:bottom w:val="none" w:sz="0" w:space="0" w:color="auto"/>
            <w:right w:val="none" w:sz="0" w:space="0" w:color="auto"/>
          </w:divBdr>
        </w:div>
        <w:div w:id="157892056">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3616100">
      <w:bodyDiv w:val="1"/>
      <w:marLeft w:val="0"/>
      <w:marRight w:val="0"/>
      <w:marTop w:val="0"/>
      <w:marBottom w:val="0"/>
      <w:divBdr>
        <w:top w:val="none" w:sz="0" w:space="0" w:color="auto"/>
        <w:left w:val="none" w:sz="0" w:space="0" w:color="auto"/>
        <w:bottom w:val="none" w:sz="0" w:space="0" w:color="auto"/>
        <w:right w:val="none" w:sz="0" w:space="0" w:color="auto"/>
      </w:divBdr>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21871780">
      <w:bodyDiv w:val="1"/>
      <w:marLeft w:val="0"/>
      <w:marRight w:val="0"/>
      <w:marTop w:val="0"/>
      <w:marBottom w:val="0"/>
      <w:divBdr>
        <w:top w:val="none" w:sz="0" w:space="0" w:color="auto"/>
        <w:left w:val="none" w:sz="0" w:space="0" w:color="auto"/>
        <w:bottom w:val="none" w:sz="0" w:space="0" w:color="auto"/>
        <w:right w:val="none" w:sz="0" w:space="0" w:color="auto"/>
      </w:divBdr>
      <w:divsChild>
        <w:div w:id="1791896550">
          <w:marLeft w:val="480"/>
          <w:marRight w:val="0"/>
          <w:marTop w:val="0"/>
          <w:marBottom w:val="0"/>
          <w:divBdr>
            <w:top w:val="none" w:sz="0" w:space="0" w:color="auto"/>
            <w:left w:val="none" w:sz="0" w:space="0" w:color="auto"/>
            <w:bottom w:val="none" w:sz="0" w:space="0" w:color="auto"/>
            <w:right w:val="none" w:sz="0" w:space="0" w:color="auto"/>
          </w:divBdr>
        </w:div>
        <w:div w:id="1945915365">
          <w:marLeft w:val="480"/>
          <w:marRight w:val="0"/>
          <w:marTop w:val="0"/>
          <w:marBottom w:val="0"/>
          <w:divBdr>
            <w:top w:val="none" w:sz="0" w:space="0" w:color="auto"/>
            <w:left w:val="none" w:sz="0" w:space="0" w:color="auto"/>
            <w:bottom w:val="none" w:sz="0" w:space="0" w:color="auto"/>
            <w:right w:val="none" w:sz="0" w:space="0" w:color="auto"/>
          </w:divBdr>
        </w:div>
        <w:div w:id="414908471">
          <w:marLeft w:val="480"/>
          <w:marRight w:val="0"/>
          <w:marTop w:val="0"/>
          <w:marBottom w:val="0"/>
          <w:divBdr>
            <w:top w:val="none" w:sz="0" w:space="0" w:color="auto"/>
            <w:left w:val="none" w:sz="0" w:space="0" w:color="auto"/>
            <w:bottom w:val="none" w:sz="0" w:space="0" w:color="auto"/>
            <w:right w:val="none" w:sz="0" w:space="0" w:color="auto"/>
          </w:divBdr>
        </w:div>
        <w:div w:id="293484964">
          <w:marLeft w:val="480"/>
          <w:marRight w:val="0"/>
          <w:marTop w:val="0"/>
          <w:marBottom w:val="0"/>
          <w:divBdr>
            <w:top w:val="none" w:sz="0" w:space="0" w:color="auto"/>
            <w:left w:val="none" w:sz="0" w:space="0" w:color="auto"/>
            <w:bottom w:val="none" w:sz="0" w:space="0" w:color="auto"/>
            <w:right w:val="none" w:sz="0" w:space="0" w:color="auto"/>
          </w:divBdr>
        </w:div>
        <w:div w:id="137502307">
          <w:marLeft w:val="480"/>
          <w:marRight w:val="0"/>
          <w:marTop w:val="0"/>
          <w:marBottom w:val="0"/>
          <w:divBdr>
            <w:top w:val="none" w:sz="0" w:space="0" w:color="auto"/>
            <w:left w:val="none" w:sz="0" w:space="0" w:color="auto"/>
            <w:bottom w:val="none" w:sz="0" w:space="0" w:color="auto"/>
            <w:right w:val="none" w:sz="0" w:space="0" w:color="auto"/>
          </w:divBdr>
        </w:div>
        <w:div w:id="1276716057">
          <w:marLeft w:val="480"/>
          <w:marRight w:val="0"/>
          <w:marTop w:val="0"/>
          <w:marBottom w:val="0"/>
          <w:divBdr>
            <w:top w:val="none" w:sz="0" w:space="0" w:color="auto"/>
            <w:left w:val="none" w:sz="0" w:space="0" w:color="auto"/>
            <w:bottom w:val="none" w:sz="0" w:space="0" w:color="auto"/>
            <w:right w:val="none" w:sz="0" w:space="0" w:color="auto"/>
          </w:divBdr>
        </w:div>
        <w:div w:id="1298147091">
          <w:marLeft w:val="480"/>
          <w:marRight w:val="0"/>
          <w:marTop w:val="0"/>
          <w:marBottom w:val="0"/>
          <w:divBdr>
            <w:top w:val="none" w:sz="0" w:space="0" w:color="auto"/>
            <w:left w:val="none" w:sz="0" w:space="0" w:color="auto"/>
            <w:bottom w:val="none" w:sz="0" w:space="0" w:color="auto"/>
            <w:right w:val="none" w:sz="0" w:space="0" w:color="auto"/>
          </w:divBdr>
        </w:div>
        <w:div w:id="397485368">
          <w:marLeft w:val="480"/>
          <w:marRight w:val="0"/>
          <w:marTop w:val="0"/>
          <w:marBottom w:val="0"/>
          <w:divBdr>
            <w:top w:val="none" w:sz="0" w:space="0" w:color="auto"/>
            <w:left w:val="none" w:sz="0" w:space="0" w:color="auto"/>
            <w:bottom w:val="none" w:sz="0" w:space="0" w:color="auto"/>
            <w:right w:val="none" w:sz="0" w:space="0" w:color="auto"/>
          </w:divBdr>
        </w:div>
        <w:div w:id="1725834606">
          <w:marLeft w:val="480"/>
          <w:marRight w:val="0"/>
          <w:marTop w:val="0"/>
          <w:marBottom w:val="0"/>
          <w:divBdr>
            <w:top w:val="none" w:sz="0" w:space="0" w:color="auto"/>
            <w:left w:val="none" w:sz="0" w:space="0" w:color="auto"/>
            <w:bottom w:val="none" w:sz="0" w:space="0" w:color="auto"/>
            <w:right w:val="none" w:sz="0" w:space="0" w:color="auto"/>
          </w:divBdr>
        </w:div>
        <w:div w:id="1480808171">
          <w:marLeft w:val="480"/>
          <w:marRight w:val="0"/>
          <w:marTop w:val="0"/>
          <w:marBottom w:val="0"/>
          <w:divBdr>
            <w:top w:val="none" w:sz="0" w:space="0" w:color="auto"/>
            <w:left w:val="none" w:sz="0" w:space="0" w:color="auto"/>
            <w:bottom w:val="none" w:sz="0" w:space="0" w:color="auto"/>
            <w:right w:val="none" w:sz="0" w:space="0" w:color="auto"/>
          </w:divBdr>
        </w:div>
        <w:div w:id="209076528">
          <w:marLeft w:val="480"/>
          <w:marRight w:val="0"/>
          <w:marTop w:val="0"/>
          <w:marBottom w:val="0"/>
          <w:divBdr>
            <w:top w:val="none" w:sz="0" w:space="0" w:color="auto"/>
            <w:left w:val="none" w:sz="0" w:space="0" w:color="auto"/>
            <w:bottom w:val="none" w:sz="0" w:space="0" w:color="auto"/>
            <w:right w:val="none" w:sz="0" w:space="0" w:color="auto"/>
          </w:divBdr>
        </w:div>
        <w:div w:id="1502702075">
          <w:marLeft w:val="480"/>
          <w:marRight w:val="0"/>
          <w:marTop w:val="0"/>
          <w:marBottom w:val="0"/>
          <w:divBdr>
            <w:top w:val="none" w:sz="0" w:space="0" w:color="auto"/>
            <w:left w:val="none" w:sz="0" w:space="0" w:color="auto"/>
            <w:bottom w:val="none" w:sz="0" w:space="0" w:color="auto"/>
            <w:right w:val="none" w:sz="0" w:space="0" w:color="auto"/>
          </w:divBdr>
        </w:div>
        <w:div w:id="76441298">
          <w:marLeft w:val="480"/>
          <w:marRight w:val="0"/>
          <w:marTop w:val="0"/>
          <w:marBottom w:val="0"/>
          <w:divBdr>
            <w:top w:val="none" w:sz="0" w:space="0" w:color="auto"/>
            <w:left w:val="none" w:sz="0" w:space="0" w:color="auto"/>
            <w:bottom w:val="none" w:sz="0" w:space="0" w:color="auto"/>
            <w:right w:val="none" w:sz="0" w:space="0" w:color="auto"/>
          </w:divBdr>
        </w:div>
        <w:div w:id="569850108">
          <w:marLeft w:val="480"/>
          <w:marRight w:val="0"/>
          <w:marTop w:val="0"/>
          <w:marBottom w:val="0"/>
          <w:divBdr>
            <w:top w:val="none" w:sz="0" w:space="0" w:color="auto"/>
            <w:left w:val="none" w:sz="0" w:space="0" w:color="auto"/>
            <w:bottom w:val="none" w:sz="0" w:space="0" w:color="auto"/>
            <w:right w:val="none" w:sz="0" w:space="0" w:color="auto"/>
          </w:divBdr>
        </w:div>
        <w:div w:id="1992904367">
          <w:marLeft w:val="480"/>
          <w:marRight w:val="0"/>
          <w:marTop w:val="0"/>
          <w:marBottom w:val="0"/>
          <w:divBdr>
            <w:top w:val="none" w:sz="0" w:space="0" w:color="auto"/>
            <w:left w:val="none" w:sz="0" w:space="0" w:color="auto"/>
            <w:bottom w:val="none" w:sz="0" w:space="0" w:color="auto"/>
            <w:right w:val="none" w:sz="0" w:space="0" w:color="auto"/>
          </w:divBdr>
        </w:div>
        <w:div w:id="1267352679">
          <w:marLeft w:val="480"/>
          <w:marRight w:val="0"/>
          <w:marTop w:val="0"/>
          <w:marBottom w:val="0"/>
          <w:divBdr>
            <w:top w:val="none" w:sz="0" w:space="0" w:color="auto"/>
            <w:left w:val="none" w:sz="0" w:space="0" w:color="auto"/>
            <w:bottom w:val="none" w:sz="0" w:space="0" w:color="auto"/>
            <w:right w:val="none" w:sz="0" w:space="0" w:color="auto"/>
          </w:divBdr>
        </w:div>
        <w:div w:id="531382306">
          <w:marLeft w:val="480"/>
          <w:marRight w:val="0"/>
          <w:marTop w:val="0"/>
          <w:marBottom w:val="0"/>
          <w:divBdr>
            <w:top w:val="none" w:sz="0" w:space="0" w:color="auto"/>
            <w:left w:val="none" w:sz="0" w:space="0" w:color="auto"/>
            <w:bottom w:val="none" w:sz="0" w:space="0" w:color="auto"/>
            <w:right w:val="none" w:sz="0" w:space="0" w:color="auto"/>
          </w:divBdr>
        </w:div>
        <w:div w:id="2115519844">
          <w:marLeft w:val="480"/>
          <w:marRight w:val="0"/>
          <w:marTop w:val="0"/>
          <w:marBottom w:val="0"/>
          <w:divBdr>
            <w:top w:val="none" w:sz="0" w:space="0" w:color="auto"/>
            <w:left w:val="none" w:sz="0" w:space="0" w:color="auto"/>
            <w:bottom w:val="none" w:sz="0" w:space="0" w:color="auto"/>
            <w:right w:val="none" w:sz="0" w:space="0" w:color="auto"/>
          </w:divBdr>
        </w:div>
        <w:div w:id="625545103">
          <w:marLeft w:val="480"/>
          <w:marRight w:val="0"/>
          <w:marTop w:val="0"/>
          <w:marBottom w:val="0"/>
          <w:divBdr>
            <w:top w:val="none" w:sz="0" w:space="0" w:color="auto"/>
            <w:left w:val="none" w:sz="0" w:space="0" w:color="auto"/>
            <w:bottom w:val="none" w:sz="0" w:space="0" w:color="auto"/>
            <w:right w:val="none" w:sz="0" w:space="0" w:color="auto"/>
          </w:divBdr>
        </w:div>
        <w:div w:id="167059662">
          <w:marLeft w:val="480"/>
          <w:marRight w:val="0"/>
          <w:marTop w:val="0"/>
          <w:marBottom w:val="0"/>
          <w:divBdr>
            <w:top w:val="none" w:sz="0" w:space="0" w:color="auto"/>
            <w:left w:val="none" w:sz="0" w:space="0" w:color="auto"/>
            <w:bottom w:val="none" w:sz="0" w:space="0" w:color="auto"/>
            <w:right w:val="none" w:sz="0" w:space="0" w:color="auto"/>
          </w:divBdr>
        </w:div>
        <w:div w:id="1400205861">
          <w:marLeft w:val="480"/>
          <w:marRight w:val="0"/>
          <w:marTop w:val="0"/>
          <w:marBottom w:val="0"/>
          <w:divBdr>
            <w:top w:val="none" w:sz="0" w:space="0" w:color="auto"/>
            <w:left w:val="none" w:sz="0" w:space="0" w:color="auto"/>
            <w:bottom w:val="none" w:sz="0" w:space="0" w:color="auto"/>
            <w:right w:val="none" w:sz="0" w:space="0" w:color="auto"/>
          </w:divBdr>
        </w:div>
        <w:div w:id="446848435">
          <w:marLeft w:val="480"/>
          <w:marRight w:val="0"/>
          <w:marTop w:val="0"/>
          <w:marBottom w:val="0"/>
          <w:divBdr>
            <w:top w:val="none" w:sz="0" w:space="0" w:color="auto"/>
            <w:left w:val="none" w:sz="0" w:space="0" w:color="auto"/>
            <w:bottom w:val="none" w:sz="0" w:space="0" w:color="auto"/>
            <w:right w:val="none" w:sz="0" w:space="0" w:color="auto"/>
          </w:divBdr>
        </w:div>
        <w:div w:id="95566806">
          <w:marLeft w:val="480"/>
          <w:marRight w:val="0"/>
          <w:marTop w:val="0"/>
          <w:marBottom w:val="0"/>
          <w:divBdr>
            <w:top w:val="none" w:sz="0" w:space="0" w:color="auto"/>
            <w:left w:val="none" w:sz="0" w:space="0" w:color="auto"/>
            <w:bottom w:val="none" w:sz="0" w:space="0" w:color="auto"/>
            <w:right w:val="none" w:sz="0" w:space="0" w:color="auto"/>
          </w:divBdr>
        </w:div>
        <w:div w:id="250311412">
          <w:marLeft w:val="480"/>
          <w:marRight w:val="0"/>
          <w:marTop w:val="0"/>
          <w:marBottom w:val="0"/>
          <w:divBdr>
            <w:top w:val="none" w:sz="0" w:space="0" w:color="auto"/>
            <w:left w:val="none" w:sz="0" w:space="0" w:color="auto"/>
            <w:bottom w:val="none" w:sz="0" w:space="0" w:color="auto"/>
            <w:right w:val="none" w:sz="0" w:space="0" w:color="auto"/>
          </w:divBdr>
        </w:div>
        <w:div w:id="766080873">
          <w:marLeft w:val="480"/>
          <w:marRight w:val="0"/>
          <w:marTop w:val="0"/>
          <w:marBottom w:val="0"/>
          <w:divBdr>
            <w:top w:val="none" w:sz="0" w:space="0" w:color="auto"/>
            <w:left w:val="none" w:sz="0" w:space="0" w:color="auto"/>
            <w:bottom w:val="none" w:sz="0" w:space="0" w:color="auto"/>
            <w:right w:val="none" w:sz="0" w:space="0" w:color="auto"/>
          </w:divBdr>
        </w:div>
        <w:div w:id="98070363">
          <w:marLeft w:val="480"/>
          <w:marRight w:val="0"/>
          <w:marTop w:val="0"/>
          <w:marBottom w:val="0"/>
          <w:divBdr>
            <w:top w:val="none" w:sz="0" w:space="0" w:color="auto"/>
            <w:left w:val="none" w:sz="0" w:space="0" w:color="auto"/>
            <w:bottom w:val="none" w:sz="0" w:space="0" w:color="auto"/>
            <w:right w:val="none" w:sz="0" w:space="0" w:color="auto"/>
          </w:divBdr>
        </w:div>
        <w:div w:id="1716201332">
          <w:marLeft w:val="480"/>
          <w:marRight w:val="0"/>
          <w:marTop w:val="0"/>
          <w:marBottom w:val="0"/>
          <w:divBdr>
            <w:top w:val="none" w:sz="0" w:space="0" w:color="auto"/>
            <w:left w:val="none" w:sz="0" w:space="0" w:color="auto"/>
            <w:bottom w:val="none" w:sz="0" w:space="0" w:color="auto"/>
            <w:right w:val="none" w:sz="0" w:space="0" w:color="auto"/>
          </w:divBdr>
        </w:div>
        <w:div w:id="1802117153">
          <w:marLeft w:val="480"/>
          <w:marRight w:val="0"/>
          <w:marTop w:val="0"/>
          <w:marBottom w:val="0"/>
          <w:divBdr>
            <w:top w:val="none" w:sz="0" w:space="0" w:color="auto"/>
            <w:left w:val="none" w:sz="0" w:space="0" w:color="auto"/>
            <w:bottom w:val="none" w:sz="0" w:space="0" w:color="auto"/>
            <w:right w:val="none" w:sz="0" w:space="0" w:color="auto"/>
          </w:divBdr>
        </w:div>
        <w:div w:id="608439401">
          <w:marLeft w:val="480"/>
          <w:marRight w:val="0"/>
          <w:marTop w:val="0"/>
          <w:marBottom w:val="0"/>
          <w:divBdr>
            <w:top w:val="none" w:sz="0" w:space="0" w:color="auto"/>
            <w:left w:val="none" w:sz="0" w:space="0" w:color="auto"/>
            <w:bottom w:val="none" w:sz="0" w:space="0" w:color="auto"/>
            <w:right w:val="none" w:sz="0" w:space="0" w:color="auto"/>
          </w:divBdr>
        </w:div>
        <w:div w:id="1166090975">
          <w:marLeft w:val="480"/>
          <w:marRight w:val="0"/>
          <w:marTop w:val="0"/>
          <w:marBottom w:val="0"/>
          <w:divBdr>
            <w:top w:val="none" w:sz="0" w:space="0" w:color="auto"/>
            <w:left w:val="none" w:sz="0" w:space="0" w:color="auto"/>
            <w:bottom w:val="none" w:sz="0" w:space="0" w:color="auto"/>
            <w:right w:val="none" w:sz="0" w:space="0" w:color="auto"/>
          </w:divBdr>
        </w:div>
        <w:div w:id="1800302630">
          <w:marLeft w:val="480"/>
          <w:marRight w:val="0"/>
          <w:marTop w:val="0"/>
          <w:marBottom w:val="0"/>
          <w:divBdr>
            <w:top w:val="none" w:sz="0" w:space="0" w:color="auto"/>
            <w:left w:val="none" w:sz="0" w:space="0" w:color="auto"/>
            <w:bottom w:val="none" w:sz="0" w:space="0" w:color="auto"/>
            <w:right w:val="none" w:sz="0" w:space="0" w:color="auto"/>
          </w:divBdr>
        </w:div>
        <w:div w:id="1659840226">
          <w:marLeft w:val="480"/>
          <w:marRight w:val="0"/>
          <w:marTop w:val="0"/>
          <w:marBottom w:val="0"/>
          <w:divBdr>
            <w:top w:val="none" w:sz="0" w:space="0" w:color="auto"/>
            <w:left w:val="none" w:sz="0" w:space="0" w:color="auto"/>
            <w:bottom w:val="none" w:sz="0" w:space="0" w:color="auto"/>
            <w:right w:val="none" w:sz="0" w:space="0" w:color="auto"/>
          </w:divBdr>
        </w:div>
        <w:div w:id="1606695074">
          <w:marLeft w:val="480"/>
          <w:marRight w:val="0"/>
          <w:marTop w:val="0"/>
          <w:marBottom w:val="0"/>
          <w:divBdr>
            <w:top w:val="none" w:sz="0" w:space="0" w:color="auto"/>
            <w:left w:val="none" w:sz="0" w:space="0" w:color="auto"/>
            <w:bottom w:val="none" w:sz="0" w:space="0" w:color="auto"/>
            <w:right w:val="none" w:sz="0" w:space="0" w:color="auto"/>
          </w:divBdr>
        </w:div>
        <w:div w:id="1521432188">
          <w:marLeft w:val="480"/>
          <w:marRight w:val="0"/>
          <w:marTop w:val="0"/>
          <w:marBottom w:val="0"/>
          <w:divBdr>
            <w:top w:val="none" w:sz="0" w:space="0" w:color="auto"/>
            <w:left w:val="none" w:sz="0" w:space="0" w:color="auto"/>
            <w:bottom w:val="none" w:sz="0" w:space="0" w:color="auto"/>
            <w:right w:val="none" w:sz="0" w:space="0" w:color="auto"/>
          </w:divBdr>
        </w:div>
        <w:div w:id="976035395">
          <w:marLeft w:val="480"/>
          <w:marRight w:val="0"/>
          <w:marTop w:val="0"/>
          <w:marBottom w:val="0"/>
          <w:divBdr>
            <w:top w:val="none" w:sz="0" w:space="0" w:color="auto"/>
            <w:left w:val="none" w:sz="0" w:space="0" w:color="auto"/>
            <w:bottom w:val="none" w:sz="0" w:space="0" w:color="auto"/>
            <w:right w:val="none" w:sz="0" w:space="0" w:color="auto"/>
          </w:divBdr>
        </w:div>
        <w:div w:id="1718436537">
          <w:marLeft w:val="480"/>
          <w:marRight w:val="0"/>
          <w:marTop w:val="0"/>
          <w:marBottom w:val="0"/>
          <w:divBdr>
            <w:top w:val="none" w:sz="0" w:space="0" w:color="auto"/>
            <w:left w:val="none" w:sz="0" w:space="0" w:color="auto"/>
            <w:bottom w:val="none" w:sz="0" w:space="0" w:color="auto"/>
            <w:right w:val="none" w:sz="0" w:space="0" w:color="auto"/>
          </w:divBdr>
        </w:div>
        <w:div w:id="25981812">
          <w:marLeft w:val="480"/>
          <w:marRight w:val="0"/>
          <w:marTop w:val="0"/>
          <w:marBottom w:val="0"/>
          <w:divBdr>
            <w:top w:val="none" w:sz="0" w:space="0" w:color="auto"/>
            <w:left w:val="none" w:sz="0" w:space="0" w:color="auto"/>
            <w:bottom w:val="none" w:sz="0" w:space="0" w:color="auto"/>
            <w:right w:val="none" w:sz="0" w:space="0" w:color="auto"/>
          </w:divBdr>
        </w:div>
        <w:div w:id="1726172517">
          <w:marLeft w:val="480"/>
          <w:marRight w:val="0"/>
          <w:marTop w:val="0"/>
          <w:marBottom w:val="0"/>
          <w:divBdr>
            <w:top w:val="none" w:sz="0" w:space="0" w:color="auto"/>
            <w:left w:val="none" w:sz="0" w:space="0" w:color="auto"/>
            <w:bottom w:val="none" w:sz="0" w:space="0" w:color="auto"/>
            <w:right w:val="none" w:sz="0" w:space="0" w:color="auto"/>
          </w:divBdr>
        </w:div>
        <w:div w:id="252396892">
          <w:marLeft w:val="480"/>
          <w:marRight w:val="0"/>
          <w:marTop w:val="0"/>
          <w:marBottom w:val="0"/>
          <w:divBdr>
            <w:top w:val="none" w:sz="0" w:space="0" w:color="auto"/>
            <w:left w:val="none" w:sz="0" w:space="0" w:color="auto"/>
            <w:bottom w:val="none" w:sz="0" w:space="0" w:color="auto"/>
            <w:right w:val="none" w:sz="0" w:space="0" w:color="auto"/>
          </w:divBdr>
        </w:div>
        <w:div w:id="1034618858">
          <w:marLeft w:val="480"/>
          <w:marRight w:val="0"/>
          <w:marTop w:val="0"/>
          <w:marBottom w:val="0"/>
          <w:divBdr>
            <w:top w:val="none" w:sz="0" w:space="0" w:color="auto"/>
            <w:left w:val="none" w:sz="0" w:space="0" w:color="auto"/>
            <w:bottom w:val="none" w:sz="0" w:space="0" w:color="auto"/>
            <w:right w:val="none" w:sz="0" w:space="0" w:color="auto"/>
          </w:divBdr>
        </w:div>
        <w:div w:id="368602578">
          <w:marLeft w:val="480"/>
          <w:marRight w:val="0"/>
          <w:marTop w:val="0"/>
          <w:marBottom w:val="0"/>
          <w:divBdr>
            <w:top w:val="none" w:sz="0" w:space="0" w:color="auto"/>
            <w:left w:val="none" w:sz="0" w:space="0" w:color="auto"/>
            <w:bottom w:val="none" w:sz="0" w:space="0" w:color="auto"/>
            <w:right w:val="none" w:sz="0" w:space="0" w:color="auto"/>
          </w:divBdr>
        </w:div>
        <w:div w:id="1348559594">
          <w:marLeft w:val="480"/>
          <w:marRight w:val="0"/>
          <w:marTop w:val="0"/>
          <w:marBottom w:val="0"/>
          <w:divBdr>
            <w:top w:val="none" w:sz="0" w:space="0" w:color="auto"/>
            <w:left w:val="none" w:sz="0" w:space="0" w:color="auto"/>
            <w:bottom w:val="none" w:sz="0" w:space="0" w:color="auto"/>
            <w:right w:val="none" w:sz="0" w:space="0" w:color="auto"/>
          </w:divBdr>
        </w:div>
        <w:div w:id="837690027">
          <w:marLeft w:val="480"/>
          <w:marRight w:val="0"/>
          <w:marTop w:val="0"/>
          <w:marBottom w:val="0"/>
          <w:divBdr>
            <w:top w:val="none" w:sz="0" w:space="0" w:color="auto"/>
            <w:left w:val="none" w:sz="0" w:space="0" w:color="auto"/>
            <w:bottom w:val="none" w:sz="0" w:space="0" w:color="auto"/>
            <w:right w:val="none" w:sz="0" w:space="0" w:color="auto"/>
          </w:divBdr>
        </w:div>
        <w:div w:id="557858600">
          <w:marLeft w:val="480"/>
          <w:marRight w:val="0"/>
          <w:marTop w:val="0"/>
          <w:marBottom w:val="0"/>
          <w:divBdr>
            <w:top w:val="none" w:sz="0" w:space="0" w:color="auto"/>
            <w:left w:val="none" w:sz="0" w:space="0" w:color="auto"/>
            <w:bottom w:val="none" w:sz="0" w:space="0" w:color="auto"/>
            <w:right w:val="none" w:sz="0" w:space="0" w:color="auto"/>
          </w:divBdr>
        </w:div>
        <w:div w:id="1636837234">
          <w:marLeft w:val="480"/>
          <w:marRight w:val="0"/>
          <w:marTop w:val="0"/>
          <w:marBottom w:val="0"/>
          <w:divBdr>
            <w:top w:val="none" w:sz="0" w:space="0" w:color="auto"/>
            <w:left w:val="none" w:sz="0" w:space="0" w:color="auto"/>
            <w:bottom w:val="none" w:sz="0" w:space="0" w:color="auto"/>
            <w:right w:val="none" w:sz="0" w:space="0" w:color="auto"/>
          </w:divBdr>
        </w:div>
        <w:div w:id="900484560">
          <w:marLeft w:val="480"/>
          <w:marRight w:val="0"/>
          <w:marTop w:val="0"/>
          <w:marBottom w:val="0"/>
          <w:divBdr>
            <w:top w:val="none" w:sz="0" w:space="0" w:color="auto"/>
            <w:left w:val="none" w:sz="0" w:space="0" w:color="auto"/>
            <w:bottom w:val="none" w:sz="0" w:space="0" w:color="auto"/>
            <w:right w:val="none" w:sz="0" w:space="0" w:color="auto"/>
          </w:divBdr>
        </w:div>
        <w:div w:id="1856264494">
          <w:marLeft w:val="480"/>
          <w:marRight w:val="0"/>
          <w:marTop w:val="0"/>
          <w:marBottom w:val="0"/>
          <w:divBdr>
            <w:top w:val="none" w:sz="0" w:space="0" w:color="auto"/>
            <w:left w:val="none" w:sz="0" w:space="0" w:color="auto"/>
            <w:bottom w:val="none" w:sz="0" w:space="0" w:color="auto"/>
            <w:right w:val="none" w:sz="0" w:space="0" w:color="auto"/>
          </w:divBdr>
        </w:div>
        <w:div w:id="777144156">
          <w:marLeft w:val="480"/>
          <w:marRight w:val="0"/>
          <w:marTop w:val="0"/>
          <w:marBottom w:val="0"/>
          <w:divBdr>
            <w:top w:val="none" w:sz="0" w:space="0" w:color="auto"/>
            <w:left w:val="none" w:sz="0" w:space="0" w:color="auto"/>
            <w:bottom w:val="none" w:sz="0" w:space="0" w:color="auto"/>
            <w:right w:val="none" w:sz="0" w:space="0" w:color="auto"/>
          </w:divBdr>
        </w:div>
        <w:div w:id="993872134">
          <w:marLeft w:val="480"/>
          <w:marRight w:val="0"/>
          <w:marTop w:val="0"/>
          <w:marBottom w:val="0"/>
          <w:divBdr>
            <w:top w:val="none" w:sz="0" w:space="0" w:color="auto"/>
            <w:left w:val="none" w:sz="0" w:space="0" w:color="auto"/>
            <w:bottom w:val="none" w:sz="0" w:space="0" w:color="auto"/>
            <w:right w:val="none" w:sz="0" w:space="0" w:color="auto"/>
          </w:divBdr>
        </w:div>
        <w:div w:id="2121147973">
          <w:marLeft w:val="480"/>
          <w:marRight w:val="0"/>
          <w:marTop w:val="0"/>
          <w:marBottom w:val="0"/>
          <w:divBdr>
            <w:top w:val="none" w:sz="0" w:space="0" w:color="auto"/>
            <w:left w:val="none" w:sz="0" w:space="0" w:color="auto"/>
            <w:bottom w:val="none" w:sz="0" w:space="0" w:color="auto"/>
            <w:right w:val="none" w:sz="0" w:space="0" w:color="auto"/>
          </w:divBdr>
        </w:div>
        <w:div w:id="915550116">
          <w:marLeft w:val="480"/>
          <w:marRight w:val="0"/>
          <w:marTop w:val="0"/>
          <w:marBottom w:val="0"/>
          <w:divBdr>
            <w:top w:val="none" w:sz="0" w:space="0" w:color="auto"/>
            <w:left w:val="none" w:sz="0" w:space="0" w:color="auto"/>
            <w:bottom w:val="none" w:sz="0" w:space="0" w:color="auto"/>
            <w:right w:val="none" w:sz="0" w:space="0" w:color="auto"/>
          </w:divBdr>
        </w:div>
        <w:div w:id="515845911">
          <w:marLeft w:val="480"/>
          <w:marRight w:val="0"/>
          <w:marTop w:val="0"/>
          <w:marBottom w:val="0"/>
          <w:divBdr>
            <w:top w:val="none" w:sz="0" w:space="0" w:color="auto"/>
            <w:left w:val="none" w:sz="0" w:space="0" w:color="auto"/>
            <w:bottom w:val="none" w:sz="0" w:space="0" w:color="auto"/>
            <w:right w:val="none" w:sz="0" w:space="0" w:color="auto"/>
          </w:divBdr>
        </w:div>
        <w:div w:id="1485581918">
          <w:marLeft w:val="480"/>
          <w:marRight w:val="0"/>
          <w:marTop w:val="0"/>
          <w:marBottom w:val="0"/>
          <w:divBdr>
            <w:top w:val="none" w:sz="0" w:space="0" w:color="auto"/>
            <w:left w:val="none" w:sz="0" w:space="0" w:color="auto"/>
            <w:bottom w:val="none" w:sz="0" w:space="0" w:color="auto"/>
            <w:right w:val="none" w:sz="0" w:space="0" w:color="auto"/>
          </w:divBdr>
        </w:div>
        <w:div w:id="41634422">
          <w:marLeft w:val="480"/>
          <w:marRight w:val="0"/>
          <w:marTop w:val="0"/>
          <w:marBottom w:val="0"/>
          <w:divBdr>
            <w:top w:val="none" w:sz="0" w:space="0" w:color="auto"/>
            <w:left w:val="none" w:sz="0" w:space="0" w:color="auto"/>
            <w:bottom w:val="none" w:sz="0" w:space="0" w:color="auto"/>
            <w:right w:val="none" w:sz="0" w:space="0" w:color="auto"/>
          </w:divBdr>
        </w:div>
        <w:div w:id="1203132387">
          <w:marLeft w:val="480"/>
          <w:marRight w:val="0"/>
          <w:marTop w:val="0"/>
          <w:marBottom w:val="0"/>
          <w:divBdr>
            <w:top w:val="none" w:sz="0" w:space="0" w:color="auto"/>
            <w:left w:val="none" w:sz="0" w:space="0" w:color="auto"/>
            <w:bottom w:val="none" w:sz="0" w:space="0" w:color="auto"/>
            <w:right w:val="none" w:sz="0" w:space="0" w:color="auto"/>
          </w:divBdr>
        </w:div>
        <w:div w:id="354625106">
          <w:marLeft w:val="480"/>
          <w:marRight w:val="0"/>
          <w:marTop w:val="0"/>
          <w:marBottom w:val="0"/>
          <w:divBdr>
            <w:top w:val="none" w:sz="0" w:space="0" w:color="auto"/>
            <w:left w:val="none" w:sz="0" w:space="0" w:color="auto"/>
            <w:bottom w:val="none" w:sz="0" w:space="0" w:color="auto"/>
            <w:right w:val="none" w:sz="0" w:space="0" w:color="auto"/>
          </w:divBdr>
        </w:div>
        <w:div w:id="1600258307">
          <w:marLeft w:val="480"/>
          <w:marRight w:val="0"/>
          <w:marTop w:val="0"/>
          <w:marBottom w:val="0"/>
          <w:divBdr>
            <w:top w:val="none" w:sz="0" w:space="0" w:color="auto"/>
            <w:left w:val="none" w:sz="0" w:space="0" w:color="auto"/>
            <w:bottom w:val="none" w:sz="0" w:space="0" w:color="auto"/>
            <w:right w:val="none" w:sz="0" w:space="0" w:color="auto"/>
          </w:divBdr>
        </w:div>
        <w:div w:id="1091776021">
          <w:marLeft w:val="480"/>
          <w:marRight w:val="0"/>
          <w:marTop w:val="0"/>
          <w:marBottom w:val="0"/>
          <w:divBdr>
            <w:top w:val="none" w:sz="0" w:space="0" w:color="auto"/>
            <w:left w:val="none" w:sz="0" w:space="0" w:color="auto"/>
            <w:bottom w:val="none" w:sz="0" w:space="0" w:color="auto"/>
            <w:right w:val="none" w:sz="0" w:space="0" w:color="auto"/>
          </w:divBdr>
        </w:div>
        <w:div w:id="605387957">
          <w:marLeft w:val="480"/>
          <w:marRight w:val="0"/>
          <w:marTop w:val="0"/>
          <w:marBottom w:val="0"/>
          <w:divBdr>
            <w:top w:val="none" w:sz="0" w:space="0" w:color="auto"/>
            <w:left w:val="none" w:sz="0" w:space="0" w:color="auto"/>
            <w:bottom w:val="none" w:sz="0" w:space="0" w:color="auto"/>
            <w:right w:val="none" w:sz="0" w:space="0" w:color="auto"/>
          </w:divBdr>
        </w:div>
        <w:div w:id="1643120794">
          <w:marLeft w:val="480"/>
          <w:marRight w:val="0"/>
          <w:marTop w:val="0"/>
          <w:marBottom w:val="0"/>
          <w:divBdr>
            <w:top w:val="none" w:sz="0" w:space="0" w:color="auto"/>
            <w:left w:val="none" w:sz="0" w:space="0" w:color="auto"/>
            <w:bottom w:val="none" w:sz="0" w:space="0" w:color="auto"/>
            <w:right w:val="none" w:sz="0" w:space="0" w:color="auto"/>
          </w:divBdr>
        </w:div>
        <w:div w:id="1501778515">
          <w:marLeft w:val="480"/>
          <w:marRight w:val="0"/>
          <w:marTop w:val="0"/>
          <w:marBottom w:val="0"/>
          <w:divBdr>
            <w:top w:val="none" w:sz="0" w:space="0" w:color="auto"/>
            <w:left w:val="none" w:sz="0" w:space="0" w:color="auto"/>
            <w:bottom w:val="none" w:sz="0" w:space="0" w:color="auto"/>
            <w:right w:val="none" w:sz="0" w:space="0" w:color="auto"/>
          </w:divBdr>
        </w:div>
        <w:div w:id="1019893708">
          <w:marLeft w:val="480"/>
          <w:marRight w:val="0"/>
          <w:marTop w:val="0"/>
          <w:marBottom w:val="0"/>
          <w:divBdr>
            <w:top w:val="none" w:sz="0" w:space="0" w:color="auto"/>
            <w:left w:val="none" w:sz="0" w:space="0" w:color="auto"/>
            <w:bottom w:val="none" w:sz="0" w:space="0" w:color="auto"/>
            <w:right w:val="none" w:sz="0" w:space="0" w:color="auto"/>
          </w:divBdr>
        </w:div>
        <w:div w:id="1143035322">
          <w:marLeft w:val="480"/>
          <w:marRight w:val="0"/>
          <w:marTop w:val="0"/>
          <w:marBottom w:val="0"/>
          <w:divBdr>
            <w:top w:val="none" w:sz="0" w:space="0" w:color="auto"/>
            <w:left w:val="none" w:sz="0" w:space="0" w:color="auto"/>
            <w:bottom w:val="none" w:sz="0" w:space="0" w:color="auto"/>
            <w:right w:val="none" w:sz="0" w:space="0" w:color="auto"/>
          </w:divBdr>
        </w:div>
        <w:div w:id="576213756">
          <w:marLeft w:val="480"/>
          <w:marRight w:val="0"/>
          <w:marTop w:val="0"/>
          <w:marBottom w:val="0"/>
          <w:divBdr>
            <w:top w:val="none" w:sz="0" w:space="0" w:color="auto"/>
            <w:left w:val="none" w:sz="0" w:space="0" w:color="auto"/>
            <w:bottom w:val="none" w:sz="0" w:space="0" w:color="auto"/>
            <w:right w:val="none" w:sz="0" w:space="0" w:color="auto"/>
          </w:divBdr>
        </w:div>
        <w:div w:id="9796067">
          <w:marLeft w:val="480"/>
          <w:marRight w:val="0"/>
          <w:marTop w:val="0"/>
          <w:marBottom w:val="0"/>
          <w:divBdr>
            <w:top w:val="none" w:sz="0" w:space="0" w:color="auto"/>
            <w:left w:val="none" w:sz="0" w:space="0" w:color="auto"/>
            <w:bottom w:val="none" w:sz="0" w:space="0" w:color="auto"/>
            <w:right w:val="none" w:sz="0" w:space="0" w:color="auto"/>
          </w:divBdr>
        </w:div>
        <w:div w:id="2091465879">
          <w:marLeft w:val="480"/>
          <w:marRight w:val="0"/>
          <w:marTop w:val="0"/>
          <w:marBottom w:val="0"/>
          <w:divBdr>
            <w:top w:val="none" w:sz="0" w:space="0" w:color="auto"/>
            <w:left w:val="none" w:sz="0" w:space="0" w:color="auto"/>
            <w:bottom w:val="none" w:sz="0" w:space="0" w:color="auto"/>
            <w:right w:val="none" w:sz="0" w:space="0" w:color="auto"/>
          </w:divBdr>
        </w:div>
        <w:div w:id="1294562528">
          <w:marLeft w:val="480"/>
          <w:marRight w:val="0"/>
          <w:marTop w:val="0"/>
          <w:marBottom w:val="0"/>
          <w:divBdr>
            <w:top w:val="none" w:sz="0" w:space="0" w:color="auto"/>
            <w:left w:val="none" w:sz="0" w:space="0" w:color="auto"/>
            <w:bottom w:val="none" w:sz="0" w:space="0" w:color="auto"/>
            <w:right w:val="none" w:sz="0" w:space="0" w:color="auto"/>
          </w:divBdr>
        </w:div>
        <w:div w:id="2074349131">
          <w:marLeft w:val="480"/>
          <w:marRight w:val="0"/>
          <w:marTop w:val="0"/>
          <w:marBottom w:val="0"/>
          <w:divBdr>
            <w:top w:val="none" w:sz="0" w:space="0" w:color="auto"/>
            <w:left w:val="none" w:sz="0" w:space="0" w:color="auto"/>
            <w:bottom w:val="none" w:sz="0" w:space="0" w:color="auto"/>
            <w:right w:val="none" w:sz="0" w:space="0" w:color="auto"/>
          </w:divBdr>
        </w:div>
        <w:div w:id="510487578">
          <w:marLeft w:val="480"/>
          <w:marRight w:val="0"/>
          <w:marTop w:val="0"/>
          <w:marBottom w:val="0"/>
          <w:divBdr>
            <w:top w:val="none" w:sz="0" w:space="0" w:color="auto"/>
            <w:left w:val="none" w:sz="0" w:space="0" w:color="auto"/>
            <w:bottom w:val="none" w:sz="0" w:space="0" w:color="auto"/>
            <w:right w:val="none" w:sz="0" w:space="0" w:color="auto"/>
          </w:divBdr>
        </w:div>
        <w:div w:id="1046756295">
          <w:marLeft w:val="480"/>
          <w:marRight w:val="0"/>
          <w:marTop w:val="0"/>
          <w:marBottom w:val="0"/>
          <w:divBdr>
            <w:top w:val="none" w:sz="0" w:space="0" w:color="auto"/>
            <w:left w:val="none" w:sz="0" w:space="0" w:color="auto"/>
            <w:bottom w:val="none" w:sz="0" w:space="0" w:color="auto"/>
            <w:right w:val="none" w:sz="0" w:space="0" w:color="auto"/>
          </w:divBdr>
        </w:div>
        <w:div w:id="1386638762">
          <w:marLeft w:val="48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38254196">
      <w:bodyDiv w:val="1"/>
      <w:marLeft w:val="0"/>
      <w:marRight w:val="0"/>
      <w:marTop w:val="0"/>
      <w:marBottom w:val="0"/>
      <w:divBdr>
        <w:top w:val="none" w:sz="0" w:space="0" w:color="auto"/>
        <w:left w:val="none" w:sz="0" w:space="0" w:color="auto"/>
        <w:bottom w:val="none" w:sz="0" w:space="0" w:color="auto"/>
        <w:right w:val="none" w:sz="0" w:space="0" w:color="auto"/>
      </w:divBdr>
      <w:divsChild>
        <w:div w:id="820463311">
          <w:marLeft w:val="640"/>
          <w:marRight w:val="0"/>
          <w:marTop w:val="0"/>
          <w:marBottom w:val="0"/>
          <w:divBdr>
            <w:top w:val="none" w:sz="0" w:space="0" w:color="auto"/>
            <w:left w:val="none" w:sz="0" w:space="0" w:color="auto"/>
            <w:bottom w:val="none" w:sz="0" w:space="0" w:color="auto"/>
            <w:right w:val="none" w:sz="0" w:space="0" w:color="auto"/>
          </w:divBdr>
        </w:div>
        <w:div w:id="868034333">
          <w:marLeft w:val="640"/>
          <w:marRight w:val="0"/>
          <w:marTop w:val="0"/>
          <w:marBottom w:val="0"/>
          <w:divBdr>
            <w:top w:val="none" w:sz="0" w:space="0" w:color="auto"/>
            <w:left w:val="none" w:sz="0" w:space="0" w:color="auto"/>
            <w:bottom w:val="none" w:sz="0" w:space="0" w:color="auto"/>
            <w:right w:val="none" w:sz="0" w:space="0" w:color="auto"/>
          </w:divBdr>
        </w:div>
        <w:div w:id="1318805123">
          <w:marLeft w:val="640"/>
          <w:marRight w:val="0"/>
          <w:marTop w:val="0"/>
          <w:marBottom w:val="0"/>
          <w:divBdr>
            <w:top w:val="none" w:sz="0" w:space="0" w:color="auto"/>
            <w:left w:val="none" w:sz="0" w:space="0" w:color="auto"/>
            <w:bottom w:val="none" w:sz="0" w:space="0" w:color="auto"/>
            <w:right w:val="none" w:sz="0" w:space="0" w:color="auto"/>
          </w:divBdr>
        </w:div>
        <w:div w:id="696010117">
          <w:marLeft w:val="640"/>
          <w:marRight w:val="0"/>
          <w:marTop w:val="0"/>
          <w:marBottom w:val="0"/>
          <w:divBdr>
            <w:top w:val="none" w:sz="0" w:space="0" w:color="auto"/>
            <w:left w:val="none" w:sz="0" w:space="0" w:color="auto"/>
            <w:bottom w:val="none" w:sz="0" w:space="0" w:color="auto"/>
            <w:right w:val="none" w:sz="0" w:space="0" w:color="auto"/>
          </w:divBdr>
        </w:div>
        <w:div w:id="1514219461">
          <w:marLeft w:val="640"/>
          <w:marRight w:val="0"/>
          <w:marTop w:val="0"/>
          <w:marBottom w:val="0"/>
          <w:divBdr>
            <w:top w:val="none" w:sz="0" w:space="0" w:color="auto"/>
            <w:left w:val="none" w:sz="0" w:space="0" w:color="auto"/>
            <w:bottom w:val="none" w:sz="0" w:space="0" w:color="auto"/>
            <w:right w:val="none" w:sz="0" w:space="0" w:color="auto"/>
          </w:divBdr>
        </w:div>
        <w:div w:id="637104344">
          <w:marLeft w:val="640"/>
          <w:marRight w:val="0"/>
          <w:marTop w:val="0"/>
          <w:marBottom w:val="0"/>
          <w:divBdr>
            <w:top w:val="none" w:sz="0" w:space="0" w:color="auto"/>
            <w:left w:val="none" w:sz="0" w:space="0" w:color="auto"/>
            <w:bottom w:val="none" w:sz="0" w:space="0" w:color="auto"/>
            <w:right w:val="none" w:sz="0" w:space="0" w:color="auto"/>
          </w:divBdr>
        </w:div>
        <w:div w:id="296032524">
          <w:marLeft w:val="640"/>
          <w:marRight w:val="0"/>
          <w:marTop w:val="0"/>
          <w:marBottom w:val="0"/>
          <w:divBdr>
            <w:top w:val="none" w:sz="0" w:space="0" w:color="auto"/>
            <w:left w:val="none" w:sz="0" w:space="0" w:color="auto"/>
            <w:bottom w:val="none" w:sz="0" w:space="0" w:color="auto"/>
            <w:right w:val="none" w:sz="0" w:space="0" w:color="auto"/>
          </w:divBdr>
        </w:div>
        <w:div w:id="12221979">
          <w:marLeft w:val="640"/>
          <w:marRight w:val="0"/>
          <w:marTop w:val="0"/>
          <w:marBottom w:val="0"/>
          <w:divBdr>
            <w:top w:val="none" w:sz="0" w:space="0" w:color="auto"/>
            <w:left w:val="none" w:sz="0" w:space="0" w:color="auto"/>
            <w:bottom w:val="none" w:sz="0" w:space="0" w:color="auto"/>
            <w:right w:val="none" w:sz="0" w:space="0" w:color="auto"/>
          </w:divBdr>
        </w:div>
        <w:div w:id="1835994963">
          <w:marLeft w:val="640"/>
          <w:marRight w:val="0"/>
          <w:marTop w:val="0"/>
          <w:marBottom w:val="0"/>
          <w:divBdr>
            <w:top w:val="none" w:sz="0" w:space="0" w:color="auto"/>
            <w:left w:val="none" w:sz="0" w:space="0" w:color="auto"/>
            <w:bottom w:val="none" w:sz="0" w:space="0" w:color="auto"/>
            <w:right w:val="none" w:sz="0" w:space="0" w:color="auto"/>
          </w:divBdr>
        </w:div>
        <w:div w:id="1213270440">
          <w:marLeft w:val="640"/>
          <w:marRight w:val="0"/>
          <w:marTop w:val="0"/>
          <w:marBottom w:val="0"/>
          <w:divBdr>
            <w:top w:val="none" w:sz="0" w:space="0" w:color="auto"/>
            <w:left w:val="none" w:sz="0" w:space="0" w:color="auto"/>
            <w:bottom w:val="none" w:sz="0" w:space="0" w:color="auto"/>
            <w:right w:val="none" w:sz="0" w:space="0" w:color="auto"/>
          </w:divBdr>
        </w:div>
        <w:div w:id="785780127">
          <w:marLeft w:val="640"/>
          <w:marRight w:val="0"/>
          <w:marTop w:val="0"/>
          <w:marBottom w:val="0"/>
          <w:divBdr>
            <w:top w:val="none" w:sz="0" w:space="0" w:color="auto"/>
            <w:left w:val="none" w:sz="0" w:space="0" w:color="auto"/>
            <w:bottom w:val="none" w:sz="0" w:space="0" w:color="auto"/>
            <w:right w:val="none" w:sz="0" w:space="0" w:color="auto"/>
          </w:divBdr>
        </w:div>
        <w:div w:id="2016615231">
          <w:marLeft w:val="640"/>
          <w:marRight w:val="0"/>
          <w:marTop w:val="0"/>
          <w:marBottom w:val="0"/>
          <w:divBdr>
            <w:top w:val="none" w:sz="0" w:space="0" w:color="auto"/>
            <w:left w:val="none" w:sz="0" w:space="0" w:color="auto"/>
            <w:bottom w:val="none" w:sz="0" w:space="0" w:color="auto"/>
            <w:right w:val="none" w:sz="0" w:space="0" w:color="auto"/>
          </w:divBdr>
        </w:div>
        <w:div w:id="9184072">
          <w:marLeft w:val="640"/>
          <w:marRight w:val="0"/>
          <w:marTop w:val="0"/>
          <w:marBottom w:val="0"/>
          <w:divBdr>
            <w:top w:val="none" w:sz="0" w:space="0" w:color="auto"/>
            <w:left w:val="none" w:sz="0" w:space="0" w:color="auto"/>
            <w:bottom w:val="none" w:sz="0" w:space="0" w:color="auto"/>
            <w:right w:val="none" w:sz="0" w:space="0" w:color="auto"/>
          </w:divBdr>
        </w:div>
        <w:div w:id="1016806646">
          <w:marLeft w:val="640"/>
          <w:marRight w:val="0"/>
          <w:marTop w:val="0"/>
          <w:marBottom w:val="0"/>
          <w:divBdr>
            <w:top w:val="none" w:sz="0" w:space="0" w:color="auto"/>
            <w:left w:val="none" w:sz="0" w:space="0" w:color="auto"/>
            <w:bottom w:val="none" w:sz="0" w:space="0" w:color="auto"/>
            <w:right w:val="none" w:sz="0" w:space="0" w:color="auto"/>
          </w:divBdr>
        </w:div>
        <w:div w:id="1613974103">
          <w:marLeft w:val="640"/>
          <w:marRight w:val="0"/>
          <w:marTop w:val="0"/>
          <w:marBottom w:val="0"/>
          <w:divBdr>
            <w:top w:val="none" w:sz="0" w:space="0" w:color="auto"/>
            <w:left w:val="none" w:sz="0" w:space="0" w:color="auto"/>
            <w:bottom w:val="none" w:sz="0" w:space="0" w:color="auto"/>
            <w:right w:val="none" w:sz="0" w:space="0" w:color="auto"/>
          </w:divBdr>
        </w:div>
        <w:div w:id="138303841">
          <w:marLeft w:val="640"/>
          <w:marRight w:val="0"/>
          <w:marTop w:val="0"/>
          <w:marBottom w:val="0"/>
          <w:divBdr>
            <w:top w:val="none" w:sz="0" w:space="0" w:color="auto"/>
            <w:left w:val="none" w:sz="0" w:space="0" w:color="auto"/>
            <w:bottom w:val="none" w:sz="0" w:space="0" w:color="auto"/>
            <w:right w:val="none" w:sz="0" w:space="0" w:color="auto"/>
          </w:divBdr>
        </w:div>
        <w:div w:id="49765677">
          <w:marLeft w:val="640"/>
          <w:marRight w:val="0"/>
          <w:marTop w:val="0"/>
          <w:marBottom w:val="0"/>
          <w:divBdr>
            <w:top w:val="none" w:sz="0" w:space="0" w:color="auto"/>
            <w:left w:val="none" w:sz="0" w:space="0" w:color="auto"/>
            <w:bottom w:val="none" w:sz="0" w:space="0" w:color="auto"/>
            <w:right w:val="none" w:sz="0" w:space="0" w:color="auto"/>
          </w:divBdr>
        </w:div>
        <w:div w:id="1453019690">
          <w:marLeft w:val="640"/>
          <w:marRight w:val="0"/>
          <w:marTop w:val="0"/>
          <w:marBottom w:val="0"/>
          <w:divBdr>
            <w:top w:val="none" w:sz="0" w:space="0" w:color="auto"/>
            <w:left w:val="none" w:sz="0" w:space="0" w:color="auto"/>
            <w:bottom w:val="none" w:sz="0" w:space="0" w:color="auto"/>
            <w:right w:val="none" w:sz="0" w:space="0" w:color="auto"/>
          </w:divBdr>
        </w:div>
        <w:div w:id="1754356365">
          <w:marLeft w:val="640"/>
          <w:marRight w:val="0"/>
          <w:marTop w:val="0"/>
          <w:marBottom w:val="0"/>
          <w:divBdr>
            <w:top w:val="none" w:sz="0" w:space="0" w:color="auto"/>
            <w:left w:val="none" w:sz="0" w:space="0" w:color="auto"/>
            <w:bottom w:val="none" w:sz="0" w:space="0" w:color="auto"/>
            <w:right w:val="none" w:sz="0" w:space="0" w:color="auto"/>
          </w:divBdr>
        </w:div>
        <w:div w:id="2046590770">
          <w:marLeft w:val="640"/>
          <w:marRight w:val="0"/>
          <w:marTop w:val="0"/>
          <w:marBottom w:val="0"/>
          <w:divBdr>
            <w:top w:val="none" w:sz="0" w:space="0" w:color="auto"/>
            <w:left w:val="none" w:sz="0" w:space="0" w:color="auto"/>
            <w:bottom w:val="none" w:sz="0" w:space="0" w:color="auto"/>
            <w:right w:val="none" w:sz="0" w:space="0" w:color="auto"/>
          </w:divBdr>
        </w:div>
        <w:div w:id="28184651">
          <w:marLeft w:val="640"/>
          <w:marRight w:val="0"/>
          <w:marTop w:val="0"/>
          <w:marBottom w:val="0"/>
          <w:divBdr>
            <w:top w:val="none" w:sz="0" w:space="0" w:color="auto"/>
            <w:left w:val="none" w:sz="0" w:space="0" w:color="auto"/>
            <w:bottom w:val="none" w:sz="0" w:space="0" w:color="auto"/>
            <w:right w:val="none" w:sz="0" w:space="0" w:color="auto"/>
          </w:divBdr>
        </w:div>
        <w:div w:id="36200110">
          <w:marLeft w:val="640"/>
          <w:marRight w:val="0"/>
          <w:marTop w:val="0"/>
          <w:marBottom w:val="0"/>
          <w:divBdr>
            <w:top w:val="none" w:sz="0" w:space="0" w:color="auto"/>
            <w:left w:val="none" w:sz="0" w:space="0" w:color="auto"/>
            <w:bottom w:val="none" w:sz="0" w:space="0" w:color="auto"/>
            <w:right w:val="none" w:sz="0" w:space="0" w:color="auto"/>
          </w:divBdr>
        </w:div>
        <w:div w:id="1748725368">
          <w:marLeft w:val="640"/>
          <w:marRight w:val="0"/>
          <w:marTop w:val="0"/>
          <w:marBottom w:val="0"/>
          <w:divBdr>
            <w:top w:val="none" w:sz="0" w:space="0" w:color="auto"/>
            <w:left w:val="none" w:sz="0" w:space="0" w:color="auto"/>
            <w:bottom w:val="none" w:sz="0" w:space="0" w:color="auto"/>
            <w:right w:val="none" w:sz="0" w:space="0" w:color="auto"/>
          </w:divBdr>
        </w:div>
        <w:div w:id="1525827424">
          <w:marLeft w:val="640"/>
          <w:marRight w:val="0"/>
          <w:marTop w:val="0"/>
          <w:marBottom w:val="0"/>
          <w:divBdr>
            <w:top w:val="none" w:sz="0" w:space="0" w:color="auto"/>
            <w:left w:val="none" w:sz="0" w:space="0" w:color="auto"/>
            <w:bottom w:val="none" w:sz="0" w:space="0" w:color="auto"/>
            <w:right w:val="none" w:sz="0" w:space="0" w:color="auto"/>
          </w:divBdr>
        </w:div>
        <w:div w:id="1894541797">
          <w:marLeft w:val="640"/>
          <w:marRight w:val="0"/>
          <w:marTop w:val="0"/>
          <w:marBottom w:val="0"/>
          <w:divBdr>
            <w:top w:val="none" w:sz="0" w:space="0" w:color="auto"/>
            <w:left w:val="none" w:sz="0" w:space="0" w:color="auto"/>
            <w:bottom w:val="none" w:sz="0" w:space="0" w:color="auto"/>
            <w:right w:val="none" w:sz="0" w:space="0" w:color="auto"/>
          </w:divBdr>
        </w:div>
        <w:div w:id="2044479158">
          <w:marLeft w:val="640"/>
          <w:marRight w:val="0"/>
          <w:marTop w:val="0"/>
          <w:marBottom w:val="0"/>
          <w:divBdr>
            <w:top w:val="none" w:sz="0" w:space="0" w:color="auto"/>
            <w:left w:val="none" w:sz="0" w:space="0" w:color="auto"/>
            <w:bottom w:val="none" w:sz="0" w:space="0" w:color="auto"/>
            <w:right w:val="none" w:sz="0" w:space="0" w:color="auto"/>
          </w:divBdr>
        </w:div>
        <w:div w:id="1480222594">
          <w:marLeft w:val="640"/>
          <w:marRight w:val="0"/>
          <w:marTop w:val="0"/>
          <w:marBottom w:val="0"/>
          <w:divBdr>
            <w:top w:val="none" w:sz="0" w:space="0" w:color="auto"/>
            <w:left w:val="none" w:sz="0" w:space="0" w:color="auto"/>
            <w:bottom w:val="none" w:sz="0" w:space="0" w:color="auto"/>
            <w:right w:val="none" w:sz="0" w:space="0" w:color="auto"/>
          </w:divBdr>
        </w:div>
        <w:div w:id="542257238">
          <w:marLeft w:val="640"/>
          <w:marRight w:val="0"/>
          <w:marTop w:val="0"/>
          <w:marBottom w:val="0"/>
          <w:divBdr>
            <w:top w:val="none" w:sz="0" w:space="0" w:color="auto"/>
            <w:left w:val="none" w:sz="0" w:space="0" w:color="auto"/>
            <w:bottom w:val="none" w:sz="0" w:space="0" w:color="auto"/>
            <w:right w:val="none" w:sz="0" w:space="0" w:color="auto"/>
          </w:divBdr>
        </w:div>
        <w:div w:id="720329989">
          <w:marLeft w:val="640"/>
          <w:marRight w:val="0"/>
          <w:marTop w:val="0"/>
          <w:marBottom w:val="0"/>
          <w:divBdr>
            <w:top w:val="none" w:sz="0" w:space="0" w:color="auto"/>
            <w:left w:val="none" w:sz="0" w:space="0" w:color="auto"/>
            <w:bottom w:val="none" w:sz="0" w:space="0" w:color="auto"/>
            <w:right w:val="none" w:sz="0" w:space="0" w:color="auto"/>
          </w:divBdr>
        </w:div>
        <w:div w:id="2037269113">
          <w:marLeft w:val="640"/>
          <w:marRight w:val="0"/>
          <w:marTop w:val="0"/>
          <w:marBottom w:val="0"/>
          <w:divBdr>
            <w:top w:val="none" w:sz="0" w:space="0" w:color="auto"/>
            <w:left w:val="none" w:sz="0" w:space="0" w:color="auto"/>
            <w:bottom w:val="none" w:sz="0" w:space="0" w:color="auto"/>
            <w:right w:val="none" w:sz="0" w:space="0" w:color="auto"/>
          </w:divBdr>
        </w:div>
        <w:div w:id="939525613">
          <w:marLeft w:val="640"/>
          <w:marRight w:val="0"/>
          <w:marTop w:val="0"/>
          <w:marBottom w:val="0"/>
          <w:divBdr>
            <w:top w:val="none" w:sz="0" w:space="0" w:color="auto"/>
            <w:left w:val="none" w:sz="0" w:space="0" w:color="auto"/>
            <w:bottom w:val="none" w:sz="0" w:space="0" w:color="auto"/>
            <w:right w:val="none" w:sz="0" w:space="0" w:color="auto"/>
          </w:divBdr>
        </w:div>
        <w:div w:id="1227227330">
          <w:marLeft w:val="640"/>
          <w:marRight w:val="0"/>
          <w:marTop w:val="0"/>
          <w:marBottom w:val="0"/>
          <w:divBdr>
            <w:top w:val="none" w:sz="0" w:space="0" w:color="auto"/>
            <w:left w:val="none" w:sz="0" w:space="0" w:color="auto"/>
            <w:bottom w:val="none" w:sz="0" w:space="0" w:color="auto"/>
            <w:right w:val="none" w:sz="0" w:space="0" w:color="auto"/>
          </w:divBdr>
        </w:div>
        <w:div w:id="1103037961">
          <w:marLeft w:val="640"/>
          <w:marRight w:val="0"/>
          <w:marTop w:val="0"/>
          <w:marBottom w:val="0"/>
          <w:divBdr>
            <w:top w:val="none" w:sz="0" w:space="0" w:color="auto"/>
            <w:left w:val="none" w:sz="0" w:space="0" w:color="auto"/>
            <w:bottom w:val="none" w:sz="0" w:space="0" w:color="auto"/>
            <w:right w:val="none" w:sz="0" w:space="0" w:color="auto"/>
          </w:divBdr>
        </w:div>
        <w:div w:id="1534734542">
          <w:marLeft w:val="640"/>
          <w:marRight w:val="0"/>
          <w:marTop w:val="0"/>
          <w:marBottom w:val="0"/>
          <w:divBdr>
            <w:top w:val="none" w:sz="0" w:space="0" w:color="auto"/>
            <w:left w:val="none" w:sz="0" w:space="0" w:color="auto"/>
            <w:bottom w:val="none" w:sz="0" w:space="0" w:color="auto"/>
            <w:right w:val="none" w:sz="0" w:space="0" w:color="auto"/>
          </w:divBdr>
        </w:div>
        <w:div w:id="991367601">
          <w:marLeft w:val="640"/>
          <w:marRight w:val="0"/>
          <w:marTop w:val="0"/>
          <w:marBottom w:val="0"/>
          <w:divBdr>
            <w:top w:val="none" w:sz="0" w:space="0" w:color="auto"/>
            <w:left w:val="none" w:sz="0" w:space="0" w:color="auto"/>
            <w:bottom w:val="none" w:sz="0" w:space="0" w:color="auto"/>
            <w:right w:val="none" w:sz="0" w:space="0" w:color="auto"/>
          </w:divBdr>
        </w:div>
        <w:div w:id="929121396">
          <w:marLeft w:val="640"/>
          <w:marRight w:val="0"/>
          <w:marTop w:val="0"/>
          <w:marBottom w:val="0"/>
          <w:divBdr>
            <w:top w:val="none" w:sz="0" w:space="0" w:color="auto"/>
            <w:left w:val="none" w:sz="0" w:space="0" w:color="auto"/>
            <w:bottom w:val="none" w:sz="0" w:space="0" w:color="auto"/>
            <w:right w:val="none" w:sz="0" w:space="0" w:color="auto"/>
          </w:divBdr>
        </w:div>
        <w:div w:id="1575355107">
          <w:marLeft w:val="640"/>
          <w:marRight w:val="0"/>
          <w:marTop w:val="0"/>
          <w:marBottom w:val="0"/>
          <w:divBdr>
            <w:top w:val="none" w:sz="0" w:space="0" w:color="auto"/>
            <w:left w:val="none" w:sz="0" w:space="0" w:color="auto"/>
            <w:bottom w:val="none" w:sz="0" w:space="0" w:color="auto"/>
            <w:right w:val="none" w:sz="0" w:space="0" w:color="auto"/>
          </w:divBdr>
        </w:div>
        <w:div w:id="1359741932">
          <w:marLeft w:val="640"/>
          <w:marRight w:val="0"/>
          <w:marTop w:val="0"/>
          <w:marBottom w:val="0"/>
          <w:divBdr>
            <w:top w:val="none" w:sz="0" w:space="0" w:color="auto"/>
            <w:left w:val="none" w:sz="0" w:space="0" w:color="auto"/>
            <w:bottom w:val="none" w:sz="0" w:space="0" w:color="auto"/>
            <w:right w:val="none" w:sz="0" w:space="0" w:color="auto"/>
          </w:divBdr>
        </w:div>
        <w:div w:id="70734784">
          <w:marLeft w:val="640"/>
          <w:marRight w:val="0"/>
          <w:marTop w:val="0"/>
          <w:marBottom w:val="0"/>
          <w:divBdr>
            <w:top w:val="none" w:sz="0" w:space="0" w:color="auto"/>
            <w:left w:val="none" w:sz="0" w:space="0" w:color="auto"/>
            <w:bottom w:val="none" w:sz="0" w:space="0" w:color="auto"/>
            <w:right w:val="none" w:sz="0" w:space="0" w:color="auto"/>
          </w:divBdr>
        </w:div>
        <w:div w:id="513082334">
          <w:marLeft w:val="640"/>
          <w:marRight w:val="0"/>
          <w:marTop w:val="0"/>
          <w:marBottom w:val="0"/>
          <w:divBdr>
            <w:top w:val="none" w:sz="0" w:space="0" w:color="auto"/>
            <w:left w:val="none" w:sz="0" w:space="0" w:color="auto"/>
            <w:bottom w:val="none" w:sz="0" w:space="0" w:color="auto"/>
            <w:right w:val="none" w:sz="0" w:space="0" w:color="auto"/>
          </w:divBdr>
        </w:div>
        <w:div w:id="1791390912">
          <w:marLeft w:val="640"/>
          <w:marRight w:val="0"/>
          <w:marTop w:val="0"/>
          <w:marBottom w:val="0"/>
          <w:divBdr>
            <w:top w:val="none" w:sz="0" w:space="0" w:color="auto"/>
            <w:left w:val="none" w:sz="0" w:space="0" w:color="auto"/>
            <w:bottom w:val="none" w:sz="0" w:space="0" w:color="auto"/>
            <w:right w:val="none" w:sz="0" w:space="0" w:color="auto"/>
          </w:divBdr>
        </w:div>
        <w:div w:id="1611354662">
          <w:marLeft w:val="640"/>
          <w:marRight w:val="0"/>
          <w:marTop w:val="0"/>
          <w:marBottom w:val="0"/>
          <w:divBdr>
            <w:top w:val="none" w:sz="0" w:space="0" w:color="auto"/>
            <w:left w:val="none" w:sz="0" w:space="0" w:color="auto"/>
            <w:bottom w:val="none" w:sz="0" w:space="0" w:color="auto"/>
            <w:right w:val="none" w:sz="0" w:space="0" w:color="auto"/>
          </w:divBdr>
        </w:div>
        <w:div w:id="982588392">
          <w:marLeft w:val="640"/>
          <w:marRight w:val="0"/>
          <w:marTop w:val="0"/>
          <w:marBottom w:val="0"/>
          <w:divBdr>
            <w:top w:val="none" w:sz="0" w:space="0" w:color="auto"/>
            <w:left w:val="none" w:sz="0" w:space="0" w:color="auto"/>
            <w:bottom w:val="none" w:sz="0" w:space="0" w:color="auto"/>
            <w:right w:val="none" w:sz="0" w:space="0" w:color="auto"/>
          </w:divBdr>
        </w:div>
        <w:div w:id="1747877118">
          <w:marLeft w:val="640"/>
          <w:marRight w:val="0"/>
          <w:marTop w:val="0"/>
          <w:marBottom w:val="0"/>
          <w:divBdr>
            <w:top w:val="none" w:sz="0" w:space="0" w:color="auto"/>
            <w:left w:val="none" w:sz="0" w:space="0" w:color="auto"/>
            <w:bottom w:val="none" w:sz="0" w:space="0" w:color="auto"/>
            <w:right w:val="none" w:sz="0" w:space="0" w:color="auto"/>
          </w:divBdr>
        </w:div>
        <w:div w:id="208341356">
          <w:marLeft w:val="640"/>
          <w:marRight w:val="0"/>
          <w:marTop w:val="0"/>
          <w:marBottom w:val="0"/>
          <w:divBdr>
            <w:top w:val="none" w:sz="0" w:space="0" w:color="auto"/>
            <w:left w:val="none" w:sz="0" w:space="0" w:color="auto"/>
            <w:bottom w:val="none" w:sz="0" w:space="0" w:color="auto"/>
            <w:right w:val="none" w:sz="0" w:space="0" w:color="auto"/>
          </w:divBdr>
        </w:div>
        <w:div w:id="1718627402">
          <w:marLeft w:val="640"/>
          <w:marRight w:val="0"/>
          <w:marTop w:val="0"/>
          <w:marBottom w:val="0"/>
          <w:divBdr>
            <w:top w:val="none" w:sz="0" w:space="0" w:color="auto"/>
            <w:left w:val="none" w:sz="0" w:space="0" w:color="auto"/>
            <w:bottom w:val="none" w:sz="0" w:space="0" w:color="auto"/>
            <w:right w:val="none" w:sz="0" w:space="0" w:color="auto"/>
          </w:divBdr>
        </w:div>
        <w:div w:id="1408115605">
          <w:marLeft w:val="640"/>
          <w:marRight w:val="0"/>
          <w:marTop w:val="0"/>
          <w:marBottom w:val="0"/>
          <w:divBdr>
            <w:top w:val="none" w:sz="0" w:space="0" w:color="auto"/>
            <w:left w:val="none" w:sz="0" w:space="0" w:color="auto"/>
            <w:bottom w:val="none" w:sz="0" w:space="0" w:color="auto"/>
            <w:right w:val="none" w:sz="0" w:space="0" w:color="auto"/>
          </w:divBdr>
        </w:div>
        <w:div w:id="393502601">
          <w:marLeft w:val="640"/>
          <w:marRight w:val="0"/>
          <w:marTop w:val="0"/>
          <w:marBottom w:val="0"/>
          <w:divBdr>
            <w:top w:val="none" w:sz="0" w:space="0" w:color="auto"/>
            <w:left w:val="none" w:sz="0" w:space="0" w:color="auto"/>
            <w:bottom w:val="none" w:sz="0" w:space="0" w:color="auto"/>
            <w:right w:val="none" w:sz="0" w:space="0" w:color="auto"/>
          </w:divBdr>
        </w:div>
        <w:div w:id="1867015348">
          <w:marLeft w:val="640"/>
          <w:marRight w:val="0"/>
          <w:marTop w:val="0"/>
          <w:marBottom w:val="0"/>
          <w:divBdr>
            <w:top w:val="none" w:sz="0" w:space="0" w:color="auto"/>
            <w:left w:val="none" w:sz="0" w:space="0" w:color="auto"/>
            <w:bottom w:val="none" w:sz="0" w:space="0" w:color="auto"/>
            <w:right w:val="none" w:sz="0" w:space="0" w:color="auto"/>
          </w:divBdr>
        </w:div>
        <w:div w:id="702171861">
          <w:marLeft w:val="640"/>
          <w:marRight w:val="0"/>
          <w:marTop w:val="0"/>
          <w:marBottom w:val="0"/>
          <w:divBdr>
            <w:top w:val="none" w:sz="0" w:space="0" w:color="auto"/>
            <w:left w:val="none" w:sz="0" w:space="0" w:color="auto"/>
            <w:bottom w:val="none" w:sz="0" w:space="0" w:color="auto"/>
            <w:right w:val="none" w:sz="0" w:space="0" w:color="auto"/>
          </w:divBdr>
        </w:div>
        <w:div w:id="1729843067">
          <w:marLeft w:val="640"/>
          <w:marRight w:val="0"/>
          <w:marTop w:val="0"/>
          <w:marBottom w:val="0"/>
          <w:divBdr>
            <w:top w:val="none" w:sz="0" w:space="0" w:color="auto"/>
            <w:left w:val="none" w:sz="0" w:space="0" w:color="auto"/>
            <w:bottom w:val="none" w:sz="0" w:space="0" w:color="auto"/>
            <w:right w:val="none" w:sz="0" w:space="0" w:color="auto"/>
          </w:divBdr>
        </w:div>
        <w:div w:id="592859384">
          <w:marLeft w:val="640"/>
          <w:marRight w:val="0"/>
          <w:marTop w:val="0"/>
          <w:marBottom w:val="0"/>
          <w:divBdr>
            <w:top w:val="none" w:sz="0" w:space="0" w:color="auto"/>
            <w:left w:val="none" w:sz="0" w:space="0" w:color="auto"/>
            <w:bottom w:val="none" w:sz="0" w:space="0" w:color="auto"/>
            <w:right w:val="none" w:sz="0" w:space="0" w:color="auto"/>
          </w:divBdr>
        </w:div>
        <w:div w:id="763383359">
          <w:marLeft w:val="640"/>
          <w:marRight w:val="0"/>
          <w:marTop w:val="0"/>
          <w:marBottom w:val="0"/>
          <w:divBdr>
            <w:top w:val="none" w:sz="0" w:space="0" w:color="auto"/>
            <w:left w:val="none" w:sz="0" w:space="0" w:color="auto"/>
            <w:bottom w:val="none" w:sz="0" w:space="0" w:color="auto"/>
            <w:right w:val="none" w:sz="0" w:space="0" w:color="auto"/>
          </w:divBdr>
        </w:div>
        <w:div w:id="1127353221">
          <w:marLeft w:val="640"/>
          <w:marRight w:val="0"/>
          <w:marTop w:val="0"/>
          <w:marBottom w:val="0"/>
          <w:divBdr>
            <w:top w:val="none" w:sz="0" w:space="0" w:color="auto"/>
            <w:left w:val="none" w:sz="0" w:space="0" w:color="auto"/>
            <w:bottom w:val="none" w:sz="0" w:space="0" w:color="auto"/>
            <w:right w:val="none" w:sz="0" w:space="0" w:color="auto"/>
          </w:divBdr>
        </w:div>
        <w:div w:id="505360420">
          <w:marLeft w:val="640"/>
          <w:marRight w:val="0"/>
          <w:marTop w:val="0"/>
          <w:marBottom w:val="0"/>
          <w:divBdr>
            <w:top w:val="none" w:sz="0" w:space="0" w:color="auto"/>
            <w:left w:val="none" w:sz="0" w:space="0" w:color="auto"/>
            <w:bottom w:val="none" w:sz="0" w:space="0" w:color="auto"/>
            <w:right w:val="none" w:sz="0" w:space="0" w:color="auto"/>
          </w:divBdr>
        </w:div>
        <w:div w:id="483668542">
          <w:marLeft w:val="640"/>
          <w:marRight w:val="0"/>
          <w:marTop w:val="0"/>
          <w:marBottom w:val="0"/>
          <w:divBdr>
            <w:top w:val="none" w:sz="0" w:space="0" w:color="auto"/>
            <w:left w:val="none" w:sz="0" w:space="0" w:color="auto"/>
            <w:bottom w:val="none" w:sz="0" w:space="0" w:color="auto"/>
            <w:right w:val="none" w:sz="0" w:space="0" w:color="auto"/>
          </w:divBdr>
        </w:div>
        <w:div w:id="1446267213">
          <w:marLeft w:val="640"/>
          <w:marRight w:val="0"/>
          <w:marTop w:val="0"/>
          <w:marBottom w:val="0"/>
          <w:divBdr>
            <w:top w:val="none" w:sz="0" w:space="0" w:color="auto"/>
            <w:left w:val="none" w:sz="0" w:space="0" w:color="auto"/>
            <w:bottom w:val="none" w:sz="0" w:space="0" w:color="auto"/>
            <w:right w:val="none" w:sz="0" w:space="0" w:color="auto"/>
          </w:divBdr>
        </w:div>
        <w:div w:id="877666911">
          <w:marLeft w:val="640"/>
          <w:marRight w:val="0"/>
          <w:marTop w:val="0"/>
          <w:marBottom w:val="0"/>
          <w:divBdr>
            <w:top w:val="none" w:sz="0" w:space="0" w:color="auto"/>
            <w:left w:val="none" w:sz="0" w:space="0" w:color="auto"/>
            <w:bottom w:val="none" w:sz="0" w:space="0" w:color="auto"/>
            <w:right w:val="none" w:sz="0" w:space="0" w:color="auto"/>
          </w:divBdr>
        </w:div>
        <w:div w:id="275142413">
          <w:marLeft w:val="640"/>
          <w:marRight w:val="0"/>
          <w:marTop w:val="0"/>
          <w:marBottom w:val="0"/>
          <w:divBdr>
            <w:top w:val="none" w:sz="0" w:space="0" w:color="auto"/>
            <w:left w:val="none" w:sz="0" w:space="0" w:color="auto"/>
            <w:bottom w:val="none" w:sz="0" w:space="0" w:color="auto"/>
            <w:right w:val="none" w:sz="0" w:space="0" w:color="auto"/>
          </w:divBdr>
        </w:div>
        <w:div w:id="353000858">
          <w:marLeft w:val="640"/>
          <w:marRight w:val="0"/>
          <w:marTop w:val="0"/>
          <w:marBottom w:val="0"/>
          <w:divBdr>
            <w:top w:val="none" w:sz="0" w:space="0" w:color="auto"/>
            <w:left w:val="none" w:sz="0" w:space="0" w:color="auto"/>
            <w:bottom w:val="none" w:sz="0" w:space="0" w:color="auto"/>
            <w:right w:val="none" w:sz="0" w:space="0" w:color="auto"/>
          </w:divBdr>
        </w:div>
        <w:div w:id="1242519430">
          <w:marLeft w:val="640"/>
          <w:marRight w:val="0"/>
          <w:marTop w:val="0"/>
          <w:marBottom w:val="0"/>
          <w:divBdr>
            <w:top w:val="none" w:sz="0" w:space="0" w:color="auto"/>
            <w:left w:val="none" w:sz="0" w:space="0" w:color="auto"/>
            <w:bottom w:val="none" w:sz="0" w:space="0" w:color="auto"/>
            <w:right w:val="none" w:sz="0" w:space="0" w:color="auto"/>
          </w:divBdr>
        </w:div>
        <w:div w:id="435564377">
          <w:marLeft w:val="640"/>
          <w:marRight w:val="0"/>
          <w:marTop w:val="0"/>
          <w:marBottom w:val="0"/>
          <w:divBdr>
            <w:top w:val="none" w:sz="0" w:space="0" w:color="auto"/>
            <w:left w:val="none" w:sz="0" w:space="0" w:color="auto"/>
            <w:bottom w:val="none" w:sz="0" w:space="0" w:color="auto"/>
            <w:right w:val="none" w:sz="0" w:space="0" w:color="auto"/>
          </w:divBdr>
        </w:div>
        <w:div w:id="792333236">
          <w:marLeft w:val="640"/>
          <w:marRight w:val="0"/>
          <w:marTop w:val="0"/>
          <w:marBottom w:val="0"/>
          <w:divBdr>
            <w:top w:val="none" w:sz="0" w:space="0" w:color="auto"/>
            <w:left w:val="none" w:sz="0" w:space="0" w:color="auto"/>
            <w:bottom w:val="none" w:sz="0" w:space="0" w:color="auto"/>
            <w:right w:val="none" w:sz="0" w:space="0" w:color="auto"/>
          </w:divBdr>
        </w:div>
        <w:div w:id="1989361591">
          <w:marLeft w:val="640"/>
          <w:marRight w:val="0"/>
          <w:marTop w:val="0"/>
          <w:marBottom w:val="0"/>
          <w:divBdr>
            <w:top w:val="none" w:sz="0" w:space="0" w:color="auto"/>
            <w:left w:val="none" w:sz="0" w:space="0" w:color="auto"/>
            <w:bottom w:val="none" w:sz="0" w:space="0" w:color="auto"/>
            <w:right w:val="none" w:sz="0" w:space="0" w:color="auto"/>
          </w:divBdr>
        </w:div>
        <w:div w:id="1220173390">
          <w:marLeft w:val="640"/>
          <w:marRight w:val="0"/>
          <w:marTop w:val="0"/>
          <w:marBottom w:val="0"/>
          <w:divBdr>
            <w:top w:val="none" w:sz="0" w:space="0" w:color="auto"/>
            <w:left w:val="none" w:sz="0" w:space="0" w:color="auto"/>
            <w:bottom w:val="none" w:sz="0" w:space="0" w:color="auto"/>
            <w:right w:val="none" w:sz="0" w:space="0" w:color="auto"/>
          </w:divBdr>
        </w:div>
        <w:div w:id="1587957124">
          <w:marLeft w:val="640"/>
          <w:marRight w:val="0"/>
          <w:marTop w:val="0"/>
          <w:marBottom w:val="0"/>
          <w:divBdr>
            <w:top w:val="none" w:sz="0" w:space="0" w:color="auto"/>
            <w:left w:val="none" w:sz="0" w:space="0" w:color="auto"/>
            <w:bottom w:val="none" w:sz="0" w:space="0" w:color="auto"/>
            <w:right w:val="none" w:sz="0" w:space="0" w:color="auto"/>
          </w:divBdr>
        </w:div>
        <w:div w:id="2032560080">
          <w:marLeft w:val="640"/>
          <w:marRight w:val="0"/>
          <w:marTop w:val="0"/>
          <w:marBottom w:val="0"/>
          <w:divBdr>
            <w:top w:val="none" w:sz="0" w:space="0" w:color="auto"/>
            <w:left w:val="none" w:sz="0" w:space="0" w:color="auto"/>
            <w:bottom w:val="none" w:sz="0" w:space="0" w:color="auto"/>
            <w:right w:val="none" w:sz="0" w:space="0" w:color="auto"/>
          </w:divBdr>
        </w:div>
        <w:div w:id="717782783">
          <w:marLeft w:val="640"/>
          <w:marRight w:val="0"/>
          <w:marTop w:val="0"/>
          <w:marBottom w:val="0"/>
          <w:divBdr>
            <w:top w:val="none" w:sz="0" w:space="0" w:color="auto"/>
            <w:left w:val="none" w:sz="0" w:space="0" w:color="auto"/>
            <w:bottom w:val="none" w:sz="0" w:space="0" w:color="auto"/>
            <w:right w:val="none" w:sz="0" w:space="0" w:color="auto"/>
          </w:divBdr>
        </w:div>
        <w:div w:id="627474149">
          <w:marLeft w:val="640"/>
          <w:marRight w:val="0"/>
          <w:marTop w:val="0"/>
          <w:marBottom w:val="0"/>
          <w:divBdr>
            <w:top w:val="none" w:sz="0" w:space="0" w:color="auto"/>
            <w:left w:val="none" w:sz="0" w:space="0" w:color="auto"/>
            <w:bottom w:val="none" w:sz="0" w:space="0" w:color="auto"/>
            <w:right w:val="none" w:sz="0" w:space="0" w:color="auto"/>
          </w:divBdr>
        </w:div>
        <w:div w:id="1830242220">
          <w:marLeft w:val="640"/>
          <w:marRight w:val="0"/>
          <w:marTop w:val="0"/>
          <w:marBottom w:val="0"/>
          <w:divBdr>
            <w:top w:val="none" w:sz="0" w:space="0" w:color="auto"/>
            <w:left w:val="none" w:sz="0" w:space="0" w:color="auto"/>
            <w:bottom w:val="none" w:sz="0" w:space="0" w:color="auto"/>
            <w:right w:val="none" w:sz="0" w:space="0" w:color="auto"/>
          </w:divBdr>
        </w:div>
        <w:div w:id="425688925">
          <w:marLeft w:val="640"/>
          <w:marRight w:val="0"/>
          <w:marTop w:val="0"/>
          <w:marBottom w:val="0"/>
          <w:divBdr>
            <w:top w:val="none" w:sz="0" w:space="0" w:color="auto"/>
            <w:left w:val="none" w:sz="0" w:space="0" w:color="auto"/>
            <w:bottom w:val="none" w:sz="0" w:space="0" w:color="auto"/>
            <w:right w:val="none" w:sz="0" w:space="0" w:color="auto"/>
          </w:divBdr>
        </w:div>
        <w:div w:id="1070234238">
          <w:marLeft w:val="640"/>
          <w:marRight w:val="0"/>
          <w:marTop w:val="0"/>
          <w:marBottom w:val="0"/>
          <w:divBdr>
            <w:top w:val="none" w:sz="0" w:space="0" w:color="auto"/>
            <w:left w:val="none" w:sz="0" w:space="0" w:color="auto"/>
            <w:bottom w:val="none" w:sz="0" w:space="0" w:color="auto"/>
            <w:right w:val="none" w:sz="0" w:space="0" w:color="auto"/>
          </w:divBdr>
        </w:div>
        <w:div w:id="1288773982">
          <w:marLeft w:val="640"/>
          <w:marRight w:val="0"/>
          <w:marTop w:val="0"/>
          <w:marBottom w:val="0"/>
          <w:divBdr>
            <w:top w:val="none" w:sz="0" w:space="0" w:color="auto"/>
            <w:left w:val="none" w:sz="0" w:space="0" w:color="auto"/>
            <w:bottom w:val="none" w:sz="0" w:space="0" w:color="auto"/>
            <w:right w:val="none" w:sz="0" w:space="0" w:color="auto"/>
          </w:divBdr>
        </w:div>
        <w:div w:id="2104065930">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51160100">
      <w:bodyDiv w:val="1"/>
      <w:marLeft w:val="0"/>
      <w:marRight w:val="0"/>
      <w:marTop w:val="0"/>
      <w:marBottom w:val="0"/>
      <w:divBdr>
        <w:top w:val="none" w:sz="0" w:space="0" w:color="auto"/>
        <w:left w:val="none" w:sz="0" w:space="0" w:color="auto"/>
        <w:bottom w:val="none" w:sz="0" w:space="0" w:color="auto"/>
        <w:right w:val="none" w:sz="0" w:space="0" w:color="auto"/>
      </w:divBdr>
      <w:divsChild>
        <w:div w:id="1208641246">
          <w:marLeft w:val="640"/>
          <w:marRight w:val="0"/>
          <w:marTop w:val="0"/>
          <w:marBottom w:val="0"/>
          <w:divBdr>
            <w:top w:val="none" w:sz="0" w:space="0" w:color="auto"/>
            <w:left w:val="none" w:sz="0" w:space="0" w:color="auto"/>
            <w:bottom w:val="none" w:sz="0" w:space="0" w:color="auto"/>
            <w:right w:val="none" w:sz="0" w:space="0" w:color="auto"/>
          </w:divBdr>
        </w:div>
        <w:div w:id="1726829054">
          <w:marLeft w:val="640"/>
          <w:marRight w:val="0"/>
          <w:marTop w:val="0"/>
          <w:marBottom w:val="0"/>
          <w:divBdr>
            <w:top w:val="none" w:sz="0" w:space="0" w:color="auto"/>
            <w:left w:val="none" w:sz="0" w:space="0" w:color="auto"/>
            <w:bottom w:val="none" w:sz="0" w:space="0" w:color="auto"/>
            <w:right w:val="none" w:sz="0" w:space="0" w:color="auto"/>
          </w:divBdr>
        </w:div>
        <w:div w:id="446117583">
          <w:marLeft w:val="640"/>
          <w:marRight w:val="0"/>
          <w:marTop w:val="0"/>
          <w:marBottom w:val="0"/>
          <w:divBdr>
            <w:top w:val="none" w:sz="0" w:space="0" w:color="auto"/>
            <w:left w:val="none" w:sz="0" w:space="0" w:color="auto"/>
            <w:bottom w:val="none" w:sz="0" w:space="0" w:color="auto"/>
            <w:right w:val="none" w:sz="0" w:space="0" w:color="auto"/>
          </w:divBdr>
        </w:div>
        <w:div w:id="2112818549">
          <w:marLeft w:val="640"/>
          <w:marRight w:val="0"/>
          <w:marTop w:val="0"/>
          <w:marBottom w:val="0"/>
          <w:divBdr>
            <w:top w:val="none" w:sz="0" w:space="0" w:color="auto"/>
            <w:left w:val="none" w:sz="0" w:space="0" w:color="auto"/>
            <w:bottom w:val="none" w:sz="0" w:space="0" w:color="auto"/>
            <w:right w:val="none" w:sz="0" w:space="0" w:color="auto"/>
          </w:divBdr>
        </w:div>
        <w:div w:id="347677431">
          <w:marLeft w:val="640"/>
          <w:marRight w:val="0"/>
          <w:marTop w:val="0"/>
          <w:marBottom w:val="0"/>
          <w:divBdr>
            <w:top w:val="none" w:sz="0" w:space="0" w:color="auto"/>
            <w:left w:val="none" w:sz="0" w:space="0" w:color="auto"/>
            <w:bottom w:val="none" w:sz="0" w:space="0" w:color="auto"/>
            <w:right w:val="none" w:sz="0" w:space="0" w:color="auto"/>
          </w:divBdr>
        </w:div>
        <w:div w:id="1690523526">
          <w:marLeft w:val="640"/>
          <w:marRight w:val="0"/>
          <w:marTop w:val="0"/>
          <w:marBottom w:val="0"/>
          <w:divBdr>
            <w:top w:val="none" w:sz="0" w:space="0" w:color="auto"/>
            <w:left w:val="none" w:sz="0" w:space="0" w:color="auto"/>
            <w:bottom w:val="none" w:sz="0" w:space="0" w:color="auto"/>
            <w:right w:val="none" w:sz="0" w:space="0" w:color="auto"/>
          </w:divBdr>
        </w:div>
        <w:div w:id="59332660">
          <w:marLeft w:val="640"/>
          <w:marRight w:val="0"/>
          <w:marTop w:val="0"/>
          <w:marBottom w:val="0"/>
          <w:divBdr>
            <w:top w:val="none" w:sz="0" w:space="0" w:color="auto"/>
            <w:left w:val="none" w:sz="0" w:space="0" w:color="auto"/>
            <w:bottom w:val="none" w:sz="0" w:space="0" w:color="auto"/>
            <w:right w:val="none" w:sz="0" w:space="0" w:color="auto"/>
          </w:divBdr>
        </w:div>
        <w:div w:id="707343035">
          <w:marLeft w:val="640"/>
          <w:marRight w:val="0"/>
          <w:marTop w:val="0"/>
          <w:marBottom w:val="0"/>
          <w:divBdr>
            <w:top w:val="none" w:sz="0" w:space="0" w:color="auto"/>
            <w:left w:val="none" w:sz="0" w:space="0" w:color="auto"/>
            <w:bottom w:val="none" w:sz="0" w:space="0" w:color="auto"/>
            <w:right w:val="none" w:sz="0" w:space="0" w:color="auto"/>
          </w:divBdr>
        </w:div>
        <w:div w:id="262957069">
          <w:marLeft w:val="640"/>
          <w:marRight w:val="0"/>
          <w:marTop w:val="0"/>
          <w:marBottom w:val="0"/>
          <w:divBdr>
            <w:top w:val="none" w:sz="0" w:space="0" w:color="auto"/>
            <w:left w:val="none" w:sz="0" w:space="0" w:color="auto"/>
            <w:bottom w:val="none" w:sz="0" w:space="0" w:color="auto"/>
            <w:right w:val="none" w:sz="0" w:space="0" w:color="auto"/>
          </w:divBdr>
        </w:div>
        <w:div w:id="1767917106">
          <w:marLeft w:val="640"/>
          <w:marRight w:val="0"/>
          <w:marTop w:val="0"/>
          <w:marBottom w:val="0"/>
          <w:divBdr>
            <w:top w:val="none" w:sz="0" w:space="0" w:color="auto"/>
            <w:left w:val="none" w:sz="0" w:space="0" w:color="auto"/>
            <w:bottom w:val="none" w:sz="0" w:space="0" w:color="auto"/>
            <w:right w:val="none" w:sz="0" w:space="0" w:color="auto"/>
          </w:divBdr>
        </w:div>
        <w:div w:id="15624228">
          <w:marLeft w:val="640"/>
          <w:marRight w:val="0"/>
          <w:marTop w:val="0"/>
          <w:marBottom w:val="0"/>
          <w:divBdr>
            <w:top w:val="none" w:sz="0" w:space="0" w:color="auto"/>
            <w:left w:val="none" w:sz="0" w:space="0" w:color="auto"/>
            <w:bottom w:val="none" w:sz="0" w:space="0" w:color="auto"/>
            <w:right w:val="none" w:sz="0" w:space="0" w:color="auto"/>
          </w:divBdr>
        </w:div>
        <w:div w:id="1589117437">
          <w:marLeft w:val="640"/>
          <w:marRight w:val="0"/>
          <w:marTop w:val="0"/>
          <w:marBottom w:val="0"/>
          <w:divBdr>
            <w:top w:val="none" w:sz="0" w:space="0" w:color="auto"/>
            <w:left w:val="none" w:sz="0" w:space="0" w:color="auto"/>
            <w:bottom w:val="none" w:sz="0" w:space="0" w:color="auto"/>
            <w:right w:val="none" w:sz="0" w:space="0" w:color="auto"/>
          </w:divBdr>
        </w:div>
        <w:div w:id="1655912157">
          <w:marLeft w:val="640"/>
          <w:marRight w:val="0"/>
          <w:marTop w:val="0"/>
          <w:marBottom w:val="0"/>
          <w:divBdr>
            <w:top w:val="none" w:sz="0" w:space="0" w:color="auto"/>
            <w:left w:val="none" w:sz="0" w:space="0" w:color="auto"/>
            <w:bottom w:val="none" w:sz="0" w:space="0" w:color="auto"/>
            <w:right w:val="none" w:sz="0" w:space="0" w:color="auto"/>
          </w:divBdr>
        </w:div>
        <w:div w:id="2137866737">
          <w:marLeft w:val="640"/>
          <w:marRight w:val="0"/>
          <w:marTop w:val="0"/>
          <w:marBottom w:val="0"/>
          <w:divBdr>
            <w:top w:val="none" w:sz="0" w:space="0" w:color="auto"/>
            <w:left w:val="none" w:sz="0" w:space="0" w:color="auto"/>
            <w:bottom w:val="none" w:sz="0" w:space="0" w:color="auto"/>
            <w:right w:val="none" w:sz="0" w:space="0" w:color="auto"/>
          </w:divBdr>
        </w:div>
        <w:div w:id="939723940">
          <w:marLeft w:val="640"/>
          <w:marRight w:val="0"/>
          <w:marTop w:val="0"/>
          <w:marBottom w:val="0"/>
          <w:divBdr>
            <w:top w:val="none" w:sz="0" w:space="0" w:color="auto"/>
            <w:left w:val="none" w:sz="0" w:space="0" w:color="auto"/>
            <w:bottom w:val="none" w:sz="0" w:space="0" w:color="auto"/>
            <w:right w:val="none" w:sz="0" w:space="0" w:color="auto"/>
          </w:divBdr>
        </w:div>
        <w:div w:id="391198493">
          <w:marLeft w:val="640"/>
          <w:marRight w:val="0"/>
          <w:marTop w:val="0"/>
          <w:marBottom w:val="0"/>
          <w:divBdr>
            <w:top w:val="none" w:sz="0" w:space="0" w:color="auto"/>
            <w:left w:val="none" w:sz="0" w:space="0" w:color="auto"/>
            <w:bottom w:val="none" w:sz="0" w:space="0" w:color="auto"/>
            <w:right w:val="none" w:sz="0" w:space="0" w:color="auto"/>
          </w:divBdr>
        </w:div>
        <w:div w:id="63990727">
          <w:marLeft w:val="640"/>
          <w:marRight w:val="0"/>
          <w:marTop w:val="0"/>
          <w:marBottom w:val="0"/>
          <w:divBdr>
            <w:top w:val="none" w:sz="0" w:space="0" w:color="auto"/>
            <w:left w:val="none" w:sz="0" w:space="0" w:color="auto"/>
            <w:bottom w:val="none" w:sz="0" w:space="0" w:color="auto"/>
            <w:right w:val="none" w:sz="0" w:space="0" w:color="auto"/>
          </w:divBdr>
        </w:div>
        <w:div w:id="178399096">
          <w:marLeft w:val="640"/>
          <w:marRight w:val="0"/>
          <w:marTop w:val="0"/>
          <w:marBottom w:val="0"/>
          <w:divBdr>
            <w:top w:val="none" w:sz="0" w:space="0" w:color="auto"/>
            <w:left w:val="none" w:sz="0" w:space="0" w:color="auto"/>
            <w:bottom w:val="none" w:sz="0" w:space="0" w:color="auto"/>
            <w:right w:val="none" w:sz="0" w:space="0" w:color="auto"/>
          </w:divBdr>
        </w:div>
        <w:div w:id="446239629">
          <w:marLeft w:val="640"/>
          <w:marRight w:val="0"/>
          <w:marTop w:val="0"/>
          <w:marBottom w:val="0"/>
          <w:divBdr>
            <w:top w:val="none" w:sz="0" w:space="0" w:color="auto"/>
            <w:left w:val="none" w:sz="0" w:space="0" w:color="auto"/>
            <w:bottom w:val="none" w:sz="0" w:space="0" w:color="auto"/>
            <w:right w:val="none" w:sz="0" w:space="0" w:color="auto"/>
          </w:divBdr>
        </w:div>
        <w:div w:id="1147164110">
          <w:marLeft w:val="640"/>
          <w:marRight w:val="0"/>
          <w:marTop w:val="0"/>
          <w:marBottom w:val="0"/>
          <w:divBdr>
            <w:top w:val="none" w:sz="0" w:space="0" w:color="auto"/>
            <w:left w:val="none" w:sz="0" w:space="0" w:color="auto"/>
            <w:bottom w:val="none" w:sz="0" w:space="0" w:color="auto"/>
            <w:right w:val="none" w:sz="0" w:space="0" w:color="auto"/>
          </w:divBdr>
        </w:div>
        <w:div w:id="1561213759">
          <w:marLeft w:val="640"/>
          <w:marRight w:val="0"/>
          <w:marTop w:val="0"/>
          <w:marBottom w:val="0"/>
          <w:divBdr>
            <w:top w:val="none" w:sz="0" w:space="0" w:color="auto"/>
            <w:left w:val="none" w:sz="0" w:space="0" w:color="auto"/>
            <w:bottom w:val="none" w:sz="0" w:space="0" w:color="auto"/>
            <w:right w:val="none" w:sz="0" w:space="0" w:color="auto"/>
          </w:divBdr>
        </w:div>
        <w:div w:id="1037855554">
          <w:marLeft w:val="640"/>
          <w:marRight w:val="0"/>
          <w:marTop w:val="0"/>
          <w:marBottom w:val="0"/>
          <w:divBdr>
            <w:top w:val="none" w:sz="0" w:space="0" w:color="auto"/>
            <w:left w:val="none" w:sz="0" w:space="0" w:color="auto"/>
            <w:bottom w:val="none" w:sz="0" w:space="0" w:color="auto"/>
            <w:right w:val="none" w:sz="0" w:space="0" w:color="auto"/>
          </w:divBdr>
        </w:div>
        <w:div w:id="1760785673">
          <w:marLeft w:val="640"/>
          <w:marRight w:val="0"/>
          <w:marTop w:val="0"/>
          <w:marBottom w:val="0"/>
          <w:divBdr>
            <w:top w:val="none" w:sz="0" w:space="0" w:color="auto"/>
            <w:left w:val="none" w:sz="0" w:space="0" w:color="auto"/>
            <w:bottom w:val="none" w:sz="0" w:space="0" w:color="auto"/>
            <w:right w:val="none" w:sz="0" w:space="0" w:color="auto"/>
          </w:divBdr>
        </w:div>
        <w:div w:id="483860521">
          <w:marLeft w:val="640"/>
          <w:marRight w:val="0"/>
          <w:marTop w:val="0"/>
          <w:marBottom w:val="0"/>
          <w:divBdr>
            <w:top w:val="none" w:sz="0" w:space="0" w:color="auto"/>
            <w:left w:val="none" w:sz="0" w:space="0" w:color="auto"/>
            <w:bottom w:val="none" w:sz="0" w:space="0" w:color="auto"/>
            <w:right w:val="none" w:sz="0" w:space="0" w:color="auto"/>
          </w:divBdr>
        </w:div>
        <w:div w:id="524558471">
          <w:marLeft w:val="640"/>
          <w:marRight w:val="0"/>
          <w:marTop w:val="0"/>
          <w:marBottom w:val="0"/>
          <w:divBdr>
            <w:top w:val="none" w:sz="0" w:space="0" w:color="auto"/>
            <w:left w:val="none" w:sz="0" w:space="0" w:color="auto"/>
            <w:bottom w:val="none" w:sz="0" w:space="0" w:color="auto"/>
            <w:right w:val="none" w:sz="0" w:space="0" w:color="auto"/>
          </w:divBdr>
        </w:div>
        <w:div w:id="1242057713">
          <w:marLeft w:val="640"/>
          <w:marRight w:val="0"/>
          <w:marTop w:val="0"/>
          <w:marBottom w:val="0"/>
          <w:divBdr>
            <w:top w:val="none" w:sz="0" w:space="0" w:color="auto"/>
            <w:left w:val="none" w:sz="0" w:space="0" w:color="auto"/>
            <w:bottom w:val="none" w:sz="0" w:space="0" w:color="auto"/>
            <w:right w:val="none" w:sz="0" w:space="0" w:color="auto"/>
          </w:divBdr>
        </w:div>
        <w:div w:id="164632662">
          <w:marLeft w:val="640"/>
          <w:marRight w:val="0"/>
          <w:marTop w:val="0"/>
          <w:marBottom w:val="0"/>
          <w:divBdr>
            <w:top w:val="none" w:sz="0" w:space="0" w:color="auto"/>
            <w:left w:val="none" w:sz="0" w:space="0" w:color="auto"/>
            <w:bottom w:val="none" w:sz="0" w:space="0" w:color="auto"/>
            <w:right w:val="none" w:sz="0" w:space="0" w:color="auto"/>
          </w:divBdr>
        </w:div>
        <w:div w:id="1907567797">
          <w:marLeft w:val="640"/>
          <w:marRight w:val="0"/>
          <w:marTop w:val="0"/>
          <w:marBottom w:val="0"/>
          <w:divBdr>
            <w:top w:val="none" w:sz="0" w:space="0" w:color="auto"/>
            <w:left w:val="none" w:sz="0" w:space="0" w:color="auto"/>
            <w:bottom w:val="none" w:sz="0" w:space="0" w:color="auto"/>
            <w:right w:val="none" w:sz="0" w:space="0" w:color="auto"/>
          </w:divBdr>
        </w:div>
        <w:div w:id="1317605630">
          <w:marLeft w:val="640"/>
          <w:marRight w:val="0"/>
          <w:marTop w:val="0"/>
          <w:marBottom w:val="0"/>
          <w:divBdr>
            <w:top w:val="none" w:sz="0" w:space="0" w:color="auto"/>
            <w:left w:val="none" w:sz="0" w:space="0" w:color="auto"/>
            <w:bottom w:val="none" w:sz="0" w:space="0" w:color="auto"/>
            <w:right w:val="none" w:sz="0" w:space="0" w:color="auto"/>
          </w:divBdr>
        </w:div>
        <w:div w:id="1041517150">
          <w:marLeft w:val="640"/>
          <w:marRight w:val="0"/>
          <w:marTop w:val="0"/>
          <w:marBottom w:val="0"/>
          <w:divBdr>
            <w:top w:val="none" w:sz="0" w:space="0" w:color="auto"/>
            <w:left w:val="none" w:sz="0" w:space="0" w:color="auto"/>
            <w:bottom w:val="none" w:sz="0" w:space="0" w:color="auto"/>
            <w:right w:val="none" w:sz="0" w:space="0" w:color="auto"/>
          </w:divBdr>
        </w:div>
        <w:div w:id="13112422">
          <w:marLeft w:val="640"/>
          <w:marRight w:val="0"/>
          <w:marTop w:val="0"/>
          <w:marBottom w:val="0"/>
          <w:divBdr>
            <w:top w:val="none" w:sz="0" w:space="0" w:color="auto"/>
            <w:left w:val="none" w:sz="0" w:space="0" w:color="auto"/>
            <w:bottom w:val="none" w:sz="0" w:space="0" w:color="auto"/>
            <w:right w:val="none" w:sz="0" w:space="0" w:color="auto"/>
          </w:divBdr>
        </w:div>
        <w:div w:id="1633562091">
          <w:marLeft w:val="640"/>
          <w:marRight w:val="0"/>
          <w:marTop w:val="0"/>
          <w:marBottom w:val="0"/>
          <w:divBdr>
            <w:top w:val="none" w:sz="0" w:space="0" w:color="auto"/>
            <w:left w:val="none" w:sz="0" w:space="0" w:color="auto"/>
            <w:bottom w:val="none" w:sz="0" w:space="0" w:color="auto"/>
            <w:right w:val="none" w:sz="0" w:space="0" w:color="auto"/>
          </w:divBdr>
        </w:div>
        <w:div w:id="1965578544">
          <w:marLeft w:val="640"/>
          <w:marRight w:val="0"/>
          <w:marTop w:val="0"/>
          <w:marBottom w:val="0"/>
          <w:divBdr>
            <w:top w:val="none" w:sz="0" w:space="0" w:color="auto"/>
            <w:left w:val="none" w:sz="0" w:space="0" w:color="auto"/>
            <w:bottom w:val="none" w:sz="0" w:space="0" w:color="auto"/>
            <w:right w:val="none" w:sz="0" w:space="0" w:color="auto"/>
          </w:divBdr>
        </w:div>
        <w:div w:id="1434742828">
          <w:marLeft w:val="640"/>
          <w:marRight w:val="0"/>
          <w:marTop w:val="0"/>
          <w:marBottom w:val="0"/>
          <w:divBdr>
            <w:top w:val="none" w:sz="0" w:space="0" w:color="auto"/>
            <w:left w:val="none" w:sz="0" w:space="0" w:color="auto"/>
            <w:bottom w:val="none" w:sz="0" w:space="0" w:color="auto"/>
            <w:right w:val="none" w:sz="0" w:space="0" w:color="auto"/>
          </w:divBdr>
        </w:div>
        <w:div w:id="126631388">
          <w:marLeft w:val="640"/>
          <w:marRight w:val="0"/>
          <w:marTop w:val="0"/>
          <w:marBottom w:val="0"/>
          <w:divBdr>
            <w:top w:val="none" w:sz="0" w:space="0" w:color="auto"/>
            <w:left w:val="none" w:sz="0" w:space="0" w:color="auto"/>
            <w:bottom w:val="none" w:sz="0" w:space="0" w:color="auto"/>
            <w:right w:val="none" w:sz="0" w:space="0" w:color="auto"/>
          </w:divBdr>
        </w:div>
        <w:div w:id="2004551356">
          <w:marLeft w:val="640"/>
          <w:marRight w:val="0"/>
          <w:marTop w:val="0"/>
          <w:marBottom w:val="0"/>
          <w:divBdr>
            <w:top w:val="none" w:sz="0" w:space="0" w:color="auto"/>
            <w:left w:val="none" w:sz="0" w:space="0" w:color="auto"/>
            <w:bottom w:val="none" w:sz="0" w:space="0" w:color="auto"/>
            <w:right w:val="none" w:sz="0" w:space="0" w:color="auto"/>
          </w:divBdr>
        </w:div>
        <w:div w:id="936253461">
          <w:marLeft w:val="640"/>
          <w:marRight w:val="0"/>
          <w:marTop w:val="0"/>
          <w:marBottom w:val="0"/>
          <w:divBdr>
            <w:top w:val="none" w:sz="0" w:space="0" w:color="auto"/>
            <w:left w:val="none" w:sz="0" w:space="0" w:color="auto"/>
            <w:bottom w:val="none" w:sz="0" w:space="0" w:color="auto"/>
            <w:right w:val="none" w:sz="0" w:space="0" w:color="auto"/>
          </w:divBdr>
        </w:div>
        <w:div w:id="1585803621">
          <w:marLeft w:val="640"/>
          <w:marRight w:val="0"/>
          <w:marTop w:val="0"/>
          <w:marBottom w:val="0"/>
          <w:divBdr>
            <w:top w:val="none" w:sz="0" w:space="0" w:color="auto"/>
            <w:left w:val="none" w:sz="0" w:space="0" w:color="auto"/>
            <w:bottom w:val="none" w:sz="0" w:space="0" w:color="auto"/>
            <w:right w:val="none" w:sz="0" w:space="0" w:color="auto"/>
          </w:divBdr>
        </w:div>
        <w:div w:id="454371901">
          <w:marLeft w:val="640"/>
          <w:marRight w:val="0"/>
          <w:marTop w:val="0"/>
          <w:marBottom w:val="0"/>
          <w:divBdr>
            <w:top w:val="none" w:sz="0" w:space="0" w:color="auto"/>
            <w:left w:val="none" w:sz="0" w:space="0" w:color="auto"/>
            <w:bottom w:val="none" w:sz="0" w:space="0" w:color="auto"/>
            <w:right w:val="none" w:sz="0" w:space="0" w:color="auto"/>
          </w:divBdr>
        </w:div>
        <w:div w:id="769394862">
          <w:marLeft w:val="640"/>
          <w:marRight w:val="0"/>
          <w:marTop w:val="0"/>
          <w:marBottom w:val="0"/>
          <w:divBdr>
            <w:top w:val="none" w:sz="0" w:space="0" w:color="auto"/>
            <w:left w:val="none" w:sz="0" w:space="0" w:color="auto"/>
            <w:bottom w:val="none" w:sz="0" w:space="0" w:color="auto"/>
            <w:right w:val="none" w:sz="0" w:space="0" w:color="auto"/>
          </w:divBdr>
        </w:div>
        <w:div w:id="1143545083">
          <w:marLeft w:val="640"/>
          <w:marRight w:val="0"/>
          <w:marTop w:val="0"/>
          <w:marBottom w:val="0"/>
          <w:divBdr>
            <w:top w:val="none" w:sz="0" w:space="0" w:color="auto"/>
            <w:left w:val="none" w:sz="0" w:space="0" w:color="auto"/>
            <w:bottom w:val="none" w:sz="0" w:space="0" w:color="auto"/>
            <w:right w:val="none" w:sz="0" w:space="0" w:color="auto"/>
          </w:divBdr>
        </w:div>
        <w:div w:id="1258126787">
          <w:marLeft w:val="640"/>
          <w:marRight w:val="0"/>
          <w:marTop w:val="0"/>
          <w:marBottom w:val="0"/>
          <w:divBdr>
            <w:top w:val="none" w:sz="0" w:space="0" w:color="auto"/>
            <w:left w:val="none" w:sz="0" w:space="0" w:color="auto"/>
            <w:bottom w:val="none" w:sz="0" w:space="0" w:color="auto"/>
            <w:right w:val="none" w:sz="0" w:space="0" w:color="auto"/>
          </w:divBdr>
        </w:div>
        <w:div w:id="571963693">
          <w:marLeft w:val="640"/>
          <w:marRight w:val="0"/>
          <w:marTop w:val="0"/>
          <w:marBottom w:val="0"/>
          <w:divBdr>
            <w:top w:val="none" w:sz="0" w:space="0" w:color="auto"/>
            <w:left w:val="none" w:sz="0" w:space="0" w:color="auto"/>
            <w:bottom w:val="none" w:sz="0" w:space="0" w:color="auto"/>
            <w:right w:val="none" w:sz="0" w:space="0" w:color="auto"/>
          </w:divBdr>
        </w:div>
        <w:div w:id="1896238439">
          <w:marLeft w:val="640"/>
          <w:marRight w:val="0"/>
          <w:marTop w:val="0"/>
          <w:marBottom w:val="0"/>
          <w:divBdr>
            <w:top w:val="none" w:sz="0" w:space="0" w:color="auto"/>
            <w:left w:val="none" w:sz="0" w:space="0" w:color="auto"/>
            <w:bottom w:val="none" w:sz="0" w:space="0" w:color="auto"/>
            <w:right w:val="none" w:sz="0" w:space="0" w:color="auto"/>
          </w:divBdr>
        </w:div>
        <w:div w:id="1931111287">
          <w:marLeft w:val="640"/>
          <w:marRight w:val="0"/>
          <w:marTop w:val="0"/>
          <w:marBottom w:val="0"/>
          <w:divBdr>
            <w:top w:val="none" w:sz="0" w:space="0" w:color="auto"/>
            <w:left w:val="none" w:sz="0" w:space="0" w:color="auto"/>
            <w:bottom w:val="none" w:sz="0" w:space="0" w:color="auto"/>
            <w:right w:val="none" w:sz="0" w:space="0" w:color="auto"/>
          </w:divBdr>
        </w:div>
        <w:div w:id="516968081">
          <w:marLeft w:val="640"/>
          <w:marRight w:val="0"/>
          <w:marTop w:val="0"/>
          <w:marBottom w:val="0"/>
          <w:divBdr>
            <w:top w:val="none" w:sz="0" w:space="0" w:color="auto"/>
            <w:left w:val="none" w:sz="0" w:space="0" w:color="auto"/>
            <w:bottom w:val="none" w:sz="0" w:space="0" w:color="auto"/>
            <w:right w:val="none" w:sz="0" w:space="0" w:color="auto"/>
          </w:divBdr>
        </w:div>
        <w:div w:id="1172987390">
          <w:marLeft w:val="640"/>
          <w:marRight w:val="0"/>
          <w:marTop w:val="0"/>
          <w:marBottom w:val="0"/>
          <w:divBdr>
            <w:top w:val="none" w:sz="0" w:space="0" w:color="auto"/>
            <w:left w:val="none" w:sz="0" w:space="0" w:color="auto"/>
            <w:bottom w:val="none" w:sz="0" w:space="0" w:color="auto"/>
            <w:right w:val="none" w:sz="0" w:space="0" w:color="auto"/>
          </w:divBdr>
        </w:div>
        <w:div w:id="1187673595">
          <w:marLeft w:val="640"/>
          <w:marRight w:val="0"/>
          <w:marTop w:val="0"/>
          <w:marBottom w:val="0"/>
          <w:divBdr>
            <w:top w:val="none" w:sz="0" w:space="0" w:color="auto"/>
            <w:left w:val="none" w:sz="0" w:space="0" w:color="auto"/>
            <w:bottom w:val="none" w:sz="0" w:space="0" w:color="auto"/>
            <w:right w:val="none" w:sz="0" w:space="0" w:color="auto"/>
          </w:divBdr>
        </w:div>
        <w:div w:id="1666129392">
          <w:marLeft w:val="640"/>
          <w:marRight w:val="0"/>
          <w:marTop w:val="0"/>
          <w:marBottom w:val="0"/>
          <w:divBdr>
            <w:top w:val="none" w:sz="0" w:space="0" w:color="auto"/>
            <w:left w:val="none" w:sz="0" w:space="0" w:color="auto"/>
            <w:bottom w:val="none" w:sz="0" w:space="0" w:color="auto"/>
            <w:right w:val="none" w:sz="0" w:space="0" w:color="auto"/>
          </w:divBdr>
        </w:div>
        <w:div w:id="438915933">
          <w:marLeft w:val="640"/>
          <w:marRight w:val="0"/>
          <w:marTop w:val="0"/>
          <w:marBottom w:val="0"/>
          <w:divBdr>
            <w:top w:val="none" w:sz="0" w:space="0" w:color="auto"/>
            <w:left w:val="none" w:sz="0" w:space="0" w:color="auto"/>
            <w:bottom w:val="none" w:sz="0" w:space="0" w:color="auto"/>
            <w:right w:val="none" w:sz="0" w:space="0" w:color="auto"/>
          </w:divBdr>
        </w:div>
        <w:div w:id="1602300360">
          <w:marLeft w:val="640"/>
          <w:marRight w:val="0"/>
          <w:marTop w:val="0"/>
          <w:marBottom w:val="0"/>
          <w:divBdr>
            <w:top w:val="none" w:sz="0" w:space="0" w:color="auto"/>
            <w:left w:val="none" w:sz="0" w:space="0" w:color="auto"/>
            <w:bottom w:val="none" w:sz="0" w:space="0" w:color="auto"/>
            <w:right w:val="none" w:sz="0" w:space="0" w:color="auto"/>
          </w:divBdr>
        </w:div>
        <w:div w:id="1181048859">
          <w:marLeft w:val="640"/>
          <w:marRight w:val="0"/>
          <w:marTop w:val="0"/>
          <w:marBottom w:val="0"/>
          <w:divBdr>
            <w:top w:val="none" w:sz="0" w:space="0" w:color="auto"/>
            <w:left w:val="none" w:sz="0" w:space="0" w:color="auto"/>
            <w:bottom w:val="none" w:sz="0" w:space="0" w:color="auto"/>
            <w:right w:val="none" w:sz="0" w:space="0" w:color="auto"/>
          </w:divBdr>
        </w:div>
        <w:div w:id="1542552650">
          <w:marLeft w:val="640"/>
          <w:marRight w:val="0"/>
          <w:marTop w:val="0"/>
          <w:marBottom w:val="0"/>
          <w:divBdr>
            <w:top w:val="none" w:sz="0" w:space="0" w:color="auto"/>
            <w:left w:val="none" w:sz="0" w:space="0" w:color="auto"/>
            <w:bottom w:val="none" w:sz="0" w:space="0" w:color="auto"/>
            <w:right w:val="none" w:sz="0" w:space="0" w:color="auto"/>
          </w:divBdr>
        </w:div>
        <w:div w:id="1462727581">
          <w:marLeft w:val="640"/>
          <w:marRight w:val="0"/>
          <w:marTop w:val="0"/>
          <w:marBottom w:val="0"/>
          <w:divBdr>
            <w:top w:val="none" w:sz="0" w:space="0" w:color="auto"/>
            <w:left w:val="none" w:sz="0" w:space="0" w:color="auto"/>
            <w:bottom w:val="none" w:sz="0" w:space="0" w:color="auto"/>
            <w:right w:val="none" w:sz="0" w:space="0" w:color="auto"/>
          </w:divBdr>
        </w:div>
        <w:div w:id="1000695742">
          <w:marLeft w:val="640"/>
          <w:marRight w:val="0"/>
          <w:marTop w:val="0"/>
          <w:marBottom w:val="0"/>
          <w:divBdr>
            <w:top w:val="none" w:sz="0" w:space="0" w:color="auto"/>
            <w:left w:val="none" w:sz="0" w:space="0" w:color="auto"/>
            <w:bottom w:val="none" w:sz="0" w:space="0" w:color="auto"/>
            <w:right w:val="none" w:sz="0" w:space="0" w:color="auto"/>
          </w:divBdr>
        </w:div>
        <w:div w:id="1828400529">
          <w:marLeft w:val="640"/>
          <w:marRight w:val="0"/>
          <w:marTop w:val="0"/>
          <w:marBottom w:val="0"/>
          <w:divBdr>
            <w:top w:val="none" w:sz="0" w:space="0" w:color="auto"/>
            <w:left w:val="none" w:sz="0" w:space="0" w:color="auto"/>
            <w:bottom w:val="none" w:sz="0" w:space="0" w:color="auto"/>
            <w:right w:val="none" w:sz="0" w:space="0" w:color="auto"/>
          </w:divBdr>
        </w:div>
        <w:div w:id="1242985750">
          <w:marLeft w:val="640"/>
          <w:marRight w:val="0"/>
          <w:marTop w:val="0"/>
          <w:marBottom w:val="0"/>
          <w:divBdr>
            <w:top w:val="none" w:sz="0" w:space="0" w:color="auto"/>
            <w:left w:val="none" w:sz="0" w:space="0" w:color="auto"/>
            <w:bottom w:val="none" w:sz="0" w:space="0" w:color="auto"/>
            <w:right w:val="none" w:sz="0" w:space="0" w:color="auto"/>
          </w:divBdr>
        </w:div>
        <w:div w:id="1328165157">
          <w:marLeft w:val="640"/>
          <w:marRight w:val="0"/>
          <w:marTop w:val="0"/>
          <w:marBottom w:val="0"/>
          <w:divBdr>
            <w:top w:val="none" w:sz="0" w:space="0" w:color="auto"/>
            <w:left w:val="none" w:sz="0" w:space="0" w:color="auto"/>
            <w:bottom w:val="none" w:sz="0" w:space="0" w:color="auto"/>
            <w:right w:val="none" w:sz="0" w:space="0" w:color="auto"/>
          </w:divBdr>
        </w:div>
        <w:div w:id="211120328">
          <w:marLeft w:val="640"/>
          <w:marRight w:val="0"/>
          <w:marTop w:val="0"/>
          <w:marBottom w:val="0"/>
          <w:divBdr>
            <w:top w:val="none" w:sz="0" w:space="0" w:color="auto"/>
            <w:left w:val="none" w:sz="0" w:space="0" w:color="auto"/>
            <w:bottom w:val="none" w:sz="0" w:space="0" w:color="auto"/>
            <w:right w:val="none" w:sz="0" w:space="0" w:color="auto"/>
          </w:divBdr>
        </w:div>
        <w:div w:id="995691400">
          <w:marLeft w:val="640"/>
          <w:marRight w:val="0"/>
          <w:marTop w:val="0"/>
          <w:marBottom w:val="0"/>
          <w:divBdr>
            <w:top w:val="none" w:sz="0" w:space="0" w:color="auto"/>
            <w:left w:val="none" w:sz="0" w:space="0" w:color="auto"/>
            <w:bottom w:val="none" w:sz="0" w:space="0" w:color="auto"/>
            <w:right w:val="none" w:sz="0" w:space="0" w:color="auto"/>
          </w:divBdr>
        </w:div>
        <w:div w:id="1741752755">
          <w:marLeft w:val="640"/>
          <w:marRight w:val="0"/>
          <w:marTop w:val="0"/>
          <w:marBottom w:val="0"/>
          <w:divBdr>
            <w:top w:val="none" w:sz="0" w:space="0" w:color="auto"/>
            <w:left w:val="none" w:sz="0" w:space="0" w:color="auto"/>
            <w:bottom w:val="none" w:sz="0" w:space="0" w:color="auto"/>
            <w:right w:val="none" w:sz="0" w:space="0" w:color="auto"/>
          </w:divBdr>
        </w:div>
        <w:div w:id="1292983377">
          <w:marLeft w:val="640"/>
          <w:marRight w:val="0"/>
          <w:marTop w:val="0"/>
          <w:marBottom w:val="0"/>
          <w:divBdr>
            <w:top w:val="none" w:sz="0" w:space="0" w:color="auto"/>
            <w:left w:val="none" w:sz="0" w:space="0" w:color="auto"/>
            <w:bottom w:val="none" w:sz="0" w:space="0" w:color="auto"/>
            <w:right w:val="none" w:sz="0" w:space="0" w:color="auto"/>
          </w:divBdr>
        </w:div>
        <w:div w:id="1254171724">
          <w:marLeft w:val="640"/>
          <w:marRight w:val="0"/>
          <w:marTop w:val="0"/>
          <w:marBottom w:val="0"/>
          <w:divBdr>
            <w:top w:val="none" w:sz="0" w:space="0" w:color="auto"/>
            <w:left w:val="none" w:sz="0" w:space="0" w:color="auto"/>
            <w:bottom w:val="none" w:sz="0" w:space="0" w:color="auto"/>
            <w:right w:val="none" w:sz="0" w:space="0" w:color="auto"/>
          </w:divBdr>
        </w:div>
        <w:div w:id="792484901">
          <w:marLeft w:val="640"/>
          <w:marRight w:val="0"/>
          <w:marTop w:val="0"/>
          <w:marBottom w:val="0"/>
          <w:divBdr>
            <w:top w:val="none" w:sz="0" w:space="0" w:color="auto"/>
            <w:left w:val="none" w:sz="0" w:space="0" w:color="auto"/>
            <w:bottom w:val="none" w:sz="0" w:space="0" w:color="auto"/>
            <w:right w:val="none" w:sz="0" w:space="0" w:color="auto"/>
          </w:divBdr>
        </w:div>
        <w:div w:id="1870800252">
          <w:marLeft w:val="640"/>
          <w:marRight w:val="0"/>
          <w:marTop w:val="0"/>
          <w:marBottom w:val="0"/>
          <w:divBdr>
            <w:top w:val="none" w:sz="0" w:space="0" w:color="auto"/>
            <w:left w:val="none" w:sz="0" w:space="0" w:color="auto"/>
            <w:bottom w:val="none" w:sz="0" w:space="0" w:color="auto"/>
            <w:right w:val="none" w:sz="0" w:space="0" w:color="auto"/>
          </w:divBdr>
        </w:div>
        <w:div w:id="1534150955">
          <w:marLeft w:val="640"/>
          <w:marRight w:val="0"/>
          <w:marTop w:val="0"/>
          <w:marBottom w:val="0"/>
          <w:divBdr>
            <w:top w:val="none" w:sz="0" w:space="0" w:color="auto"/>
            <w:left w:val="none" w:sz="0" w:space="0" w:color="auto"/>
            <w:bottom w:val="none" w:sz="0" w:space="0" w:color="auto"/>
            <w:right w:val="none" w:sz="0" w:space="0" w:color="auto"/>
          </w:divBdr>
        </w:div>
        <w:div w:id="2057964590">
          <w:marLeft w:val="640"/>
          <w:marRight w:val="0"/>
          <w:marTop w:val="0"/>
          <w:marBottom w:val="0"/>
          <w:divBdr>
            <w:top w:val="none" w:sz="0" w:space="0" w:color="auto"/>
            <w:left w:val="none" w:sz="0" w:space="0" w:color="auto"/>
            <w:bottom w:val="none" w:sz="0" w:space="0" w:color="auto"/>
            <w:right w:val="none" w:sz="0" w:space="0" w:color="auto"/>
          </w:divBdr>
        </w:div>
        <w:div w:id="1851406920">
          <w:marLeft w:val="640"/>
          <w:marRight w:val="0"/>
          <w:marTop w:val="0"/>
          <w:marBottom w:val="0"/>
          <w:divBdr>
            <w:top w:val="none" w:sz="0" w:space="0" w:color="auto"/>
            <w:left w:val="none" w:sz="0" w:space="0" w:color="auto"/>
            <w:bottom w:val="none" w:sz="0" w:space="0" w:color="auto"/>
            <w:right w:val="none" w:sz="0" w:space="0" w:color="auto"/>
          </w:divBdr>
        </w:div>
        <w:div w:id="5330246">
          <w:marLeft w:val="640"/>
          <w:marRight w:val="0"/>
          <w:marTop w:val="0"/>
          <w:marBottom w:val="0"/>
          <w:divBdr>
            <w:top w:val="none" w:sz="0" w:space="0" w:color="auto"/>
            <w:left w:val="none" w:sz="0" w:space="0" w:color="auto"/>
            <w:bottom w:val="none" w:sz="0" w:space="0" w:color="auto"/>
            <w:right w:val="none" w:sz="0" w:space="0" w:color="auto"/>
          </w:divBdr>
        </w:div>
        <w:div w:id="1118985655">
          <w:marLeft w:val="640"/>
          <w:marRight w:val="0"/>
          <w:marTop w:val="0"/>
          <w:marBottom w:val="0"/>
          <w:divBdr>
            <w:top w:val="none" w:sz="0" w:space="0" w:color="auto"/>
            <w:left w:val="none" w:sz="0" w:space="0" w:color="auto"/>
            <w:bottom w:val="none" w:sz="0" w:space="0" w:color="auto"/>
            <w:right w:val="none" w:sz="0" w:space="0" w:color="auto"/>
          </w:divBdr>
        </w:div>
        <w:div w:id="1961525162">
          <w:marLeft w:val="640"/>
          <w:marRight w:val="0"/>
          <w:marTop w:val="0"/>
          <w:marBottom w:val="0"/>
          <w:divBdr>
            <w:top w:val="none" w:sz="0" w:space="0" w:color="auto"/>
            <w:left w:val="none" w:sz="0" w:space="0" w:color="auto"/>
            <w:bottom w:val="none" w:sz="0" w:space="0" w:color="auto"/>
            <w:right w:val="none" w:sz="0" w:space="0" w:color="auto"/>
          </w:divBdr>
        </w:div>
        <w:div w:id="1450663284">
          <w:marLeft w:val="640"/>
          <w:marRight w:val="0"/>
          <w:marTop w:val="0"/>
          <w:marBottom w:val="0"/>
          <w:divBdr>
            <w:top w:val="none" w:sz="0" w:space="0" w:color="auto"/>
            <w:left w:val="none" w:sz="0" w:space="0" w:color="auto"/>
            <w:bottom w:val="none" w:sz="0" w:space="0" w:color="auto"/>
            <w:right w:val="none" w:sz="0" w:space="0" w:color="auto"/>
          </w:divBdr>
        </w:div>
        <w:div w:id="679619505">
          <w:marLeft w:val="640"/>
          <w:marRight w:val="0"/>
          <w:marTop w:val="0"/>
          <w:marBottom w:val="0"/>
          <w:divBdr>
            <w:top w:val="none" w:sz="0" w:space="0" w:color="auto"/>
            <w:left w:val="none" w:sz="0" w:space="0" w:color="auto"/>
            <w:bottom w:val="none" w:sz="0" w:space="0" w:color="auto"/>
            <w:right w:val="none" w:sz="0" w:space="0" w:color="auto"/>
          </w:divBdr>
        </w:div>
        <w:div w:id="327444721">
          <w:marLeft w:val="640"/>
          <w:marRight w:val="0"/>
          <w:marTop w:val="0"/>
          <w:marBottom w:val="0"/>
          <w:divBdr>
            <w:top w:val="none" w:sz="0" w:space="0" w:color="auto"/>
            <w:left w:val="none" w:sz="0" w:space="0" w:color="auto"/>
            <w:bottom w:val="none" w:sz="0" w:space="0" w:color="auto"/>
            <w:right w:val="none" w:sz="0" w:space="0" w:color="auto"/>
          </w:divBdr>
        </w:div>
        <w:div w:id="1803499772">
          <w:marLeft w:val="640"/>
          <w:marRight w:val="0"/>
          <w:marTop w:val="0"/>
          <w:marBottom w:val="0"/>
          <w:divBdr>
            <w:top w:val="none" w:sz="0" w:space="0" w:color="auto"/>
            <w:left w:val="none" w:sz="0" w:space="0" w:color="auto"/>
            <w:bottom w:val="none" w:sz="0" w:space="0" w:color="auto"/>
            <w:right w:val="none" w:sz="0" w:space="0" w:color="auto"/>
          </w:divBdr>
        </w:div>
        <w:div w:id="294676203">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78876587">
      <w:bodyDiv w:val="1"/>
      <w:marLeft w:val="0"/>
      <w:marRight w:val="0"/>
      <w:marTop w:val="0"/>
      <w:marBottom w:val="0"/>
      <w:divBdr>
        <w:top w:val="none" w:sz="0" w:space="0" w:color="auto"/>
        <w:left w:val="none" w:sz="0" w:space="0" w:color="auto"/>
        <w:bottom w:val="none" w:sz="0" w:space="0" w:color="auto"/>
        <w:right w:val="none" w:sz="0" w:space="0" w:color="auto"/>
      </w:divBdr>
      <w:divsChild>
        <w:div w:id="255871491">
          <w:marLeft w:val="640"/>
          <w:marRight w:val="0"/>
          <w:marTop w:val="0"/>
          <w:marBottom w:val="0"/>
          <w:divBdr>
            <w:top w:val="none" w:sz="0" w:space="0" w:color="auto"/>
            <w:left w:val="none" w:sz="0" w:space="0" w:color="auto"/>
            <w:bottom w:val="none" w:sz="0" w:space="0" w:color="auto"/>
            <w:right w:val="none" w:sz="0" w:space="0" w:color="auto"/>
          </w:divBdr>
        </w:div>
        <w:div w:id="1574200844">
          <w:marLeft w:val="640"/>
          <w:marRight w:val="0"/>
          <w:marTop w:val="0"/>
          <w:marBottom w:val="0"/>
          <w:divBdr>
            <w:top w:val="none" w:sz="0" w:space="0" w:color="auto"/>
            <w:left w:val="none" w:sz="0" w:space="0" w:color="auto"/>
            <w:bottom w:val="none" w:sz="0" w:space="0" w:color="auto"/>
            <w:right w:val="none" w:sz="0" w:space="0" w:color="auto"/>
          </w:divBdr>
        </w:div>
        <w:div w:id="1907834776">
          <w:marLeft w:val="640"/>
          <w:marRight w:val="0"/>
          <w:marTop w:val="0"/>
          <w:marBottom w:val="0"/>
          <w:divBdr>
            <w:top w:val="none" w:sz="0" w:space="0" w:color="auto"/>
            <w:left w:val="none" w:sz="0" w:space="0" w:color="auto"/>
            <w:bottom w:val="none" w:sz="0" w:space="0" w:color="auto"/>
            <w:right w:val="none" w:sz="0" w:space="0" w:color="auto"/>
          </w:divBdr>
        </w:div>
        <w:div w:id="288317158">
          <w:marLeft w:val="640"/>
          <w:marRight w:val="0"/>
          <w:marTop w:val="0"/>
          <w:marBottom w:val="0"/>
          <w:divBdr>
            <w:top w:val="none" w:sz="0" w:space="0" w:color="auto"/>
            <w:left w:val="none" w:sz="0" w:space="0" w:color="auto"/>
            <w:bottom w:val="none" w:sz="0" w:space="0" w:color="auto"/>
            <w:right w:val="none" w:sz="0" w:space="0" w:color="auto"/>
          </w:divBdr>
        </w:div>
        <w:div w:id="138696633">
          <w:marLeft w:val="640"/>
          <w:marRight w:val="0"/>
          <w:marTop w:val="0"/>
          <w:marBottom w:val="0"/>
          <w:divBdr>
            <w:top w:val="none" w:sz="0" w:space="0" w:color="auto"/>
            <w:left w:val="none" w:sz="0" w:space="0" w:color="auto"/>
            <w:bottom w:val="none" w:sz="0" w:space="0" w:color="auto"/>
            <w:right w:val="none" w:sz="0" w:space="0" w:color="auto"/>
          </w:divBdr>
        </w:div>
        <w:div w:id="943810440">
          <w:marLeft w:val="640"/>
          <w:marRight w:val="0"/>
          <w:marTop w:val="0"/>
          <w:marBottom w:val="0"/>
          <w:divBdr>
            <w:top w:val="none" w:sz="0" w:space="0" w:color="auto"/>
            <w:left w:val="none" w:sz="0" w:space="0" w:color="auto"/>
            <w:bottom w:val="none" w:sz="0" w:space="0" w:color="auto"/>
            <w:right w:val="none" w:sz="0" w:space="0" w:color="auto"/>
          </w:divBdr>
        </w:div>
        <w:div w:id="1505394022">
          <w:marLeft w:val="640"/>
          <w:marRight w:val="0"/>
          <w:marTop w:val="0"/>
          <w:marBottom w:val="0"/>
          <w:divBdr>
            <w:top w:val="none" w:sz="0" w:space="0" w:color="auto"/>
            <w:left w:val="none" w:sz="0" w:space="0" w:color="auto"/>
            <w:bottom w:val="none" w:sz="0" w:space="0" w:color="auto"/>
            <w:right w:val="none" w:sz="0" w:space="0" w:color="auto"/>
          </w:divBdr>
        </w:div>
        <w:div w:id="2046706915">
          <w:marLeft w:val="640"/>
          <w:marRight w:val="0"/>
          <w:marTop w:val="0"/>
          <w:marBottom w:val="0"/>
          <w:divBdr>
            <w:top w:val="none" w:sz="0" w:space="0" w:color="auto"/>
            <w:left w:val="none" w:sz="0" w:space="0" w:color="auto"/>
            <w:bottom w:val="none" w:sz="0" w:space="0" w:color="auto"/>
            <w:right w:val="none" w:sz="0" w:space="0" w:color="auto"/>
          </w:divBdr>
        </w:div>
        <w:div w:id="1217552335">
          <w:marLeft w:val="640"/>
          <w:marRight w:val="0"/>
          <w:marTop w:val="0"/>
          <w:marBottom w:val="0"/>
          <w:divBdr>
            <w:top w:val="none" w:sz="0" w:space="0" w:color="auto"/>
            <w:left w:val="none" w:sz="0" w:space="0" w:color="auto"/>
            <w:bottom w:val="none" w:sz="0" w:space="0" w:color="auto"/>
            <w:right w:val="none" w:sz="0" w:space="0" w:color="auto"/>
          </w:divBdr>
        </w:div>
        <w:div w:id="253244133">
          <w:marLeft w:val="640"/>
          <w:marRight w:val="0"/>
          <w:marTop w:val="0"/>
          <w:marBottom w:val="0"/>
          <w:divBdr>
            <w:top w:val="none" w:sz="0" w:space="0" w:color="auto"/>
            <w:left w:val="none" w:sz="0" w:space="0" w:color="auto"/>
            <w:bottom w:val="none" w:sz="0" w:space="0" w:color="auto"/>
            <w:right w:val="none" w:sz="0" w:space="0" w:color="auto"/>
          </w:divBdr>
        </w:div>
        <w:div w:id="86970806">
          <w:marLeft w:val="640"/>
          <w:marRight w:val="0"/>
          <w:marTop w:val="0"/>
          <w:marBottom w:val="0"/>
          <w:divBdr>
            <w:top w:val="none" w:sz="0" w:space="0" w:color="auto"/>
            <w:left w:val="none" w:sz="0" w:space="0" w:color="auto"/>
            <w:bottom w:val="none" w:sz="0" w:space="0" w:color="auto"/>
            <w:right w:val="none" w:sz="0" w:space="0" w:color="auto"/>
          </w:divBdr>
        </w:div>
        <w:div w:id="1286277342">
          <w:marLeft w:val="640"/>
          <w:marRight w:val="0"/>
          <w:marTop w:val="0"/>
          <w:marBottom w:val="0"/>
          <w:divBdr>
            <w:top w:val="none" w:sz="0" w:space="0" w:color="auto"/>
            <w:left w:val="none" w:sz="0" w:space="0" w:color="auto"/>
            <w:bottom w:val="none" w:sz="0" w:space="0" w:color="auto"/>
            <w:right w:val="none" w:sz="0" w:space="0" w:color="auto"/>
          </w:divBdr>
        </w:div>
        <w:div w:id="1764102978">
          <w:marLeft w:val="640"/>
          <w:marRight w:val="0"/>
          <w:marTop w:val="0"/>
          <w:marBottom w:val="0"/>
          <w:divBdr>
            <w:top w:val="none" w:sz="0" w:space="0" w:color="auto"/>
            <w:left w:val="none" w:sz="0" w:space="0" w:color="auto"/>
            <w:bottom w:val="none" w:sz="0" w:space="0" w:color="auto"/>
            <w:right w:val="none" w:sz="0" w:space="0" w:color="auto"/>
          </w:divBdr>
        </w:div>
        <w:div w:id="1443767009">
          <w:marLeft w:val="640"/>
          <w:marRight w:val="0"/>
          <w:marTop w:val="0"/>
          <w:marBottom w:val="0"/>
          <w:divBdr>
            <w:top w:val="none" w:sz="0" w:space="0" w:color="auto"/>
            <w:left w:val="none" w:sz="0" w:space="0" w:color="auto"/>
            <w:bottom w:val="none" w:sz="0" w:space="0" w:color="auto"/>
            <w:right w:val="none" w:sz="0" w:space="0" w:color="auto"/>
          </w:divBdr>
        </w:div>
        <w:div w:id="721906479">
          <w:marLeft w:val="640"/>
          <w:marRight w:val="0"/>
          <w:marTop w:val="0"/>
          <w:marBottom w:val="0"/>
          <w:divBdr>
            <w:top w:val="none" w:sz="0" w:space="0" w:color="auto"/>
            <w:left w:val="none" w:sz="0" w:space="0" w:color="auto"/>
            <w:bottom w:val="none" w:sz="0" w:space="0" w:color="auto"/>
            <w:right w:val="none" w:sz="0" w:space="0" w:color="auto"/>
          </w:divBdr>
        </w:div>
        <w:div w:id="578368080">
          <w:marLeft w:val="640"/>
          <w:marRight w:val="0"/>
          <w:marTop w:val="0"/>
          <w:marBottom w:val="0"/>
          <w:divBdr>
            <w:top w:val="none" w:sz="0" w:space="0" w:color="auto"/>
            <w:left w:val="none" w:sz="0" w:space="0" w:color="auto"/>
            <w:bottom w:val="none" w:sz="0" w:space="0" w:color="auto"/>
            <w:right w:val="none" w:sz="0" w:space="0" w:color="auto"/>
          </w:divBdr>
        </w:div>
        <w:div w:id="445269355">
          <w:marLeft w:val="640"/>
          <w:marRight w:val="0"/>
          <w:marTop w:val="0"/>
          <w:marBottom w:val="0"/>
          <w:divBdr>
            <w:top w:val="none" w:sz="0" w:space="0" w:color="auto"/>
            <w:left w:val="none" w:sz="0" w:space="0" w:color="auto"/>
            <w:bottom w:val="none" w:sz="0" w:space="0" w:color="auto"/>
            <w:right w:val="none" w:sz="0" w:space="0" w:color="auto"/>
          </w:divBdr>
        </w:div>
        <w:div w:id="1566405159">
          <w:marLeft w:val="640"/>
          <w:marRight w:val="0"/>
          <w:marTop w:val="0"/>
          <w:marBottom w:val="0"/>
          <w:divBdr>
            <w:top w:val="none" w:sz="0" w:space="0" w:color="auto"/>
            <w:left w:val="none" w:sz="0" w:space="0" w:color="auto"/>
            <w:bottom w:val="none" w:sz="0" w:space="0" w:color="auto"/>
            <w:right w:val="none" w:sz="0" w:space="0" w:color="auto"/>
          </w:divBdr>
        </w:div>
        <w:div w:id="1126512192">
          <w:marLeft w:val="640"/>
          <w:marRight w:val="0"/>
          <w:marTop w:val="0"/>
          <w:marBottom w:val="0"/>
          <w:divBdr>
            <w:top w:val="none" w:sz="0" w:space="0" w:color="auto"/>
            <w:left w:val="none" w:sz="0" w:space="0" w:color="auto"/>
            <w:bottom w:val="none" w:sz="0" w:space="0" w:color="auto"/>
            <w:right w:val="none" w:sz="0" w:space="0" w:color="auto"/>
          </w:divBdr>
        </w:div>
        <w:div w:id="1140146463">
          <w:marLeft w:val="640"/>
          <w:marRight w:val="0"/>
          <w:marTop w:val="0"/>
          <w:marBottom w:val="0"/>
          <w:divBdr>
            <w:top w:val="none" w:sz="0" w:space="0" w:color="auto"/>
            <w:left w:val="none" w:sz="0" w:space="0" w:color="auto"/>
            <w:bottom w:val="none" w:sz="0" w:space="0" w:color="auto"/>
            <w:right w:val="none" w:sz="0" w:space="0" w:color="auto"/>
          </w:divBdr>
        </w:div>
        <w:div w:id="1119450819">
          <w:marLeft w:val="640"/>
          <w:marRight w:val="0"/>
          <w:marTop w:val="0"/>
          <w:marBottom w:val="0"/>
          <w:divBdr>
            <w:top w:val="none" w:sz="0" w:space="0" w:color="auto"/>
            <w:left w:val="none" w:sz="0" w:space="0" w:color="auto"/>
            <w:bottom w:val="none" w:sz="0" w:space="0" w:color="auto"/>
            <w:right w:val="none" w:sz="0" w:space="0" w:color="auto"/>
          </w:divBdr>
        </w:div>
        <w:div w:id="960915936">
          <w:marLeft w:val="640"/>
          <w:marRight w:val="0"/>
          <w:marTop w:val="0"/>
          <w:marBottom w:val="0"/>
          <w:divBdr>
            <w:top w:val="none" w:sz="0" w:space="0" w:color="auto"/>
            <w:left w:val="none" w:sz="0" w:space="0" w:color="auto"/>
            <w:bottom w:val="none" w:sz="0" w:space="0" w:color="auto"/>
            <w:right w:val="none" w:sz="0" w:space="0" w:color="auto"/>
          </w:divBdr>
        </w:div>
        <w:div w:id="465928099">
          <w:marLeft w:val="640"/>
          <w:marRight w:val="0"/>
          <w:marTop w:val="0"/>
          <w:marBottom w:val="0"/>
          <w:divBdr>
            <w:top w:val="none" w:sz="0" w:space="0" w:color="auto"/>
            <w:left w:val="none" w:sz="0" w:space="0" w:color="auto"/>
            <w:bottom w:val="none" w:sz="0" w:space="0" w:color="auto"/>
            <w:right w:val="none" w:sz="0" w:space="0" w:color="auto"/>
          </w:divBdr>
        </w:div>
        <w:div w:id="1325623571">
          <w:marLeft w:val="640"/>
          <w:marRight w:val="0"/>
          <w:marTop w:val="0"/>
          <w:marBottom w:val="0"/>
          <w:divBdr>
            <w:top w:val="none" w:sz="0" w:space="0" w:color="auto"/>
            <w:left w:val="none" w:sz="0" w:space="0" w:color="auto"/>
            <w:bottom w:val="none" w:sz="0" w:space="0" w:color="auto"/>
            <w:right w:val="none" w:sz="0" w:space="0" w:color="auto"/>
          </w:divBdr>
        </w:div>
        <w:div w:id="691422506">
          <w:marLeft w:val="640"/>
          <w:marRight w:val="0"/>
          <w:marTop w:val="0"/>
          <w:marBottom w:val="0"/>
          <w:divBdr>
            <w:top w:val="none" w:sz="0" w:space="0" w:color="auto"/>
            <w:left w:val="none" w:sz="0" w:space="0" w:color="auto"/>
            <w:bottom w:val="none" w:sz="0" w:space="0" w:color="auto"/>
            <w:right w:val="none" w:sz="0" w:space="0" w:color="auto"/>
          </w:divBdr>
        </w:div>
        <w:div w:id="2051302014">
          <w:marLeft w:val="640"/>
          <w:marRight w:val="0"/>
          <w:marTop w:val="0"/>
          <w:marBottom w:val="0"/>
          <w:divBdr>
            <w:top w:val="none" w:sz="0" w:space="0" w:color="auto"/>
            <w:left w:val="none" w:sz="0" w:space="0" w:color="auto"/>
            <w:bottom w:val="none" w:sz="0" w:space="0" w:color="auto"/>
            <w:right w:val="none" w:sz="0" w:space="0" w:color="auto"/>
          </w:divBdr>
        </w:div>
        <w:div w:id="1277756003">
          <w:marLeft w:val="640"/>
          <w:marRight w:val="0"/>
          <w:marTop w:val="0"/>
          <w:marBottom w:val="0"/>
          <w:divBdr>
            <w:top w:val="none" w:sz="0" w:space="0" w:color="auto"/>
            <w:left w:val="none" w:sz="0" w:space="0" w:color="auto"/>
            <w:bottom w:val="none" w:sz="0" w:space="0" w:color="auto"/>
            <w:right w:val="none" w:sz="0" w:space="0" w:color="auto"/>
          </w:divBdr>
        </w:div>
        <w:div w:id="2034261361">
          <w:marLeft w:val="640"/>
          <w:marRight w:val="0"/>
          <w:marTop w:val="0"/>
          <w:marBottom w:val="0"/>
          <w:divBdr>
            <w:top w:val="none" w:sz="0" w:space="0" w:color="auto"/>
            <w:left w:val="none" w:sz="0" w:space="0" w:color="auto"/>
            <w:bottom w:val="none" w:sz="0" w:space="0" w:color="auto"/>
            <w:right w:val="none" w:sz="0" w:space="0" w:color="auto"/>
          </w:divBdr>
        </w:div>
        <w:div w:id="838426348">
          <w:marLeft w:val="640"/>
          <w:marRight w:val="0"/>
          <w:marTop w:val="0"/>
          <w:marBottom w:val="0"/>
          <w:divBdr>
            <w:top w:val="none" w:sz="0" w:space="0" w:color="auto"/>
            <w:left w:val="none" w:sz="0" w:space="0" w:color="auto"/>
            <w:bottom w:val="none" w:sz="0" w:space="0" w:color="auto"/>
            <w:right w:val="none" w:sz="0" w:space="0" w:color="auto"/>
          </w:divBdr>
        </w:div>
        <w:div w:id="716976160">
          <w:marLeft w:val="640"/>
          <w:marRight w:val="0"/>
          <w:marTop w:val="0"/>
          <w:marBottom w:val="0"/>
          <w:divBdr>
            <w:top w:val="none" w:sz="0" w:space="0" w:color="auto"/>
            <w:left w:val="none" w:sz="0" w:space="0" w:color="auto"/>
            <w:bottom w:val="none" w:sz="0" w:space="0" w:color="auto"/>
            <w:right w:val="none" w:sz="0" w:space="0" w:color="auto"/>
          </w:divBdr>
        </w:div>
        <w:div w:id="1835493520">
          <w:marLeft w:val="640"/>
          <w:marRight w:val="0"/>
          <w:marTop w:val="0"/>
          <w:marBottom w:val="0"/>
          <w:divBdr>
            <w:top w:val="none" w:sz="0" w:space="0" w:color="auto"/>
            <w:left w:val="none" w:sz="0" w:space="0" w:color="auto"/>
            <w:bottom w:val="none" w:sz="0" w:space="0" w:color="auto"/>
            <w:right w:val="none" w:sz="0" w:space="0" w:color="auto"/>
          </w:divBdr>
        </w:div>
        <w:div w:id="1232885239">
          <w:marLeft w:val="640"/>
          <w:marRight w:val="0"/>
          <w:marTop w:val="0"/>
          <w:marBottom w:val="0"/>
          <w:divBdr>
            <w:top w:val="none" w:sz="0" w:space="0" w:color="auto"/>
            <w:left w:val="none" w:sz="0" w:space="0" w:color="auto"/>
            <w:bottom w:val="none" w:sz="0" w:space="0" w:color="auto"/>
            <w:right w:val="none" w:sz="0" w:space="0" w:color="auto"/>
          </w:divBdr>
        </w:div>
        <w:div w:id="939989621">
          <w:marLeft w:val="640"/>
          <w:marRight w:val="0"/>
          <w:marTop w:val="0"/>
          <w:marBottom w:val="0"/>
          <w:divBdr>
            <w:top w:val="none" w:sz="0" w:space="0" w:color="auto"/>
            <w:left w:val="none" w:sz="0" w:space="0" w:color="auto"/>
            <w:bottom w:val="none" w:sz="0" w:space="0" w:color="auto"/>
            <w:right w:val="none" w:sz="0" w:space="0" w:color="auto"/>
          </w:divBdr>
        </w:div>
        <w:div w:id="1814252094">
          <w:marLeft w:val="640"/>
          <w:marRight w:val="0"/>
          <w:marTop w:val="0"/>
          <w:marBottom w:val="0"/>
          <w:divBdr>
            <w:top w:val="none" w:sz="0" w:space="0" w:color="auto"/>
            <w:left w:val="none" w:sz="0" w:space="0" w:color="auto"/>
            <w:bottom w:val="none" w:sz="0" w:space="0" w:color="auto"/>
            <w:right w:val="none" w:sz="0" w:space="0" w:color="auto"/>
          </w:divBdr>
        </w:div>
        <w:div w:id="1201867195">
          <w:marLeft w:val="640"/>
          <w:marRight w:val="0"/>
          <w:marTop w:val="0"/>
          <w:marBottom w:val="0"/>
          <w:divBdr>
            <w:top w:val="none" w:sz="0" w:space="0" w:color="auto"/>
            <w:left w:val="none" w:sz="0" w:space="0" w:color="auto"/>
            <w:bottom w:val="none" w:sz="0" w:space="0" w:color="auto"/>
            <w:right w:val="none" w:sz="0" w:space="0" w:color="auto"/>
          </w:divBdr>
        </w:div>
        <w:div w:id="1458917485">
          <w:marLeft w:val="640"/>
          <w:marRight w:val="0"/>
          <w:marTop w:val="0"/>
          <w:marBottom w:val="0"/>
          <w:divBdr>
            <w:top w:val="none" w:sz="0" w:space="0" w:color="auto"/>
            <w:left w:val="none" w:sz="0" w:space="0" w:color="auto"/>
            <w:bottom w:val="none" w:sz="0" w:space="0" w:color="auto"/>
            <w:right w:val="none" w:sz="0" w:space="0" w:color="auto"/>
          </w:divBdr>
        </w:div>
        <w:div w:id="809249853">
          <w:marLeft w:val="640"/>
          <w:marRight w:val="0"/>
          <w:marTop w:val="0"/>
          <w:marBottom w:val="0"/>
          <w:divBdr>
            <w:top w:val="none" w:sz="0" w:space="0" w:color="auto"/>
            <w:left w:val="none" w:sz="0" w:space="0" w:color="auto"/>
            <w:bottom w:val="none" w:sz="0" w:space="0" w:color="auto"/>
            <w:right w:val="none" w:sz="0" w:space="0" w:color="auto"/>
          </w:divBdr>
        </w:div>
        <w:div w:id="923730649">
          <w:marLeft w:val="640"/>
          <w:marRight w:val="0"/>
          <w:marTop w:val="0"/>
          <w:marBottom w:val="0"/>
          <w:divBdr>
            <w:top w:val="none" w:sz="0" w:space="0" w:color="auto"/>
            <w:left w:val="none" w:sz="0" w:space="0" w:color="auto"/>
            <w:bottom w:val="none" w:sz="0" w:space="0" w:color="auto"/>
            <w:right w:val="none" w:sz="0" w:space="0" w:color="auto"/>
          </w:divBdr>
        </w:div>
        <w:div w:id="1301688914">
          <w:marLeft w:val="640"/>
          <w:marRight w:val="0"/>
          <w:marTop w:val="0"/>
          <w:marBottom w:val="0"/>
          <w:divBdr>
            <w:top w:val="none" w:sz="0" w:space="0" w:color="auto"/>
            <w:left w:val="none" w:sz="0" w:space="0" w:color="auto"/>
            <w:bottom w:val="none" w:sz="0" w:space="0" w:color="auto"/>
            <w:right w:val="none" w:sz="0" w:space="0" w:color="auto"/>
          </w:divBdr>
        </w:div>
        <w:div w:id="1408989542">
          <w:marLeft w:val="640"/>
          <w:marRight w:val="0"/>
          <w:marTop w:val="0"/>
          <w:marBottom w:val="0"/>
          <w:divBdr>
            <w:top w:val="none" w:sz="0" w:space="0" w:color="auto"/>
            <w:left w:val="none" w:sz="0" w:space="0" w:color="auto"/>
            <w:bottom w:val="none" w:sz="0" w:space="0" w:color="auto"/>
            <w:right w:val="none" w:sz="0" w:space="0" w:color="auto"/>
          </w:divBdr>
        </w:div>
        <w:div w:id="1795371664">
          <w:marLeft w:val="640"/>
          <w:marRight w:val="0"/>
          <w:marTop w:val="0"/>
          <w:marBottom w:val="0"/>
          <w:divBdr>
            <w:top w:val="none" w:sz="0" w:space="0" w:color="auto"/>
            <w:left w:val="none" w:sz="0" w:space="0" w:color="auto"/>
            <w:bottom w:val="none" w:sz="0" w:space="0" w:color="auto"/>
            <w:right w:val="none" w:sz="0" w:space="0" w:color="auto"/>
          </w:divBdr>
        </w:div>
        <w:div w:id="424573941">
          <w:marLeft w:val="640"/>
          <w:marRight w:val="0"/>
          <w:marTop w:val="0"/>
          <w:marBottom w:val="0"/>
          <w:divBdr>
            <w:top w:val="none" w:sz="0" w:space="0" w:color="auto"/>
            <w:left w:val="none" w:sz="0" w:space="0" w:color="auto"/>
            <w:bottom w:val="none" w:sz="0" w:space="0" w:color="auto"/>
            <w:right w:val="none" w:sz="0" w:space="0" w:color="auto"/>
          </w:divBdr>
        </w:div>
        <w:div w:id="1353528195">
          <w:marLeft w:val="640"/>
          <w:marRight w:val="0"/>
          <w:marTop w:val="0"/>
          <w:marBottom w:val="0"/>
          <w:divBdr>
            <w:top w:val="none" w:sz="0" w:space="0" w:color="auto"/>
            <w:left w:val="none" w:sz="0" w:space="0" w:color="auto"/>
            <w:bottom w:val="none" w:sz="0" w:space="0" w:color="auto"/>
            <w:right w:val="none" w:sz="0" w:space="0" w:color="auto"/>
          </w:divBdr>
        </w:div>
        <w:div w:id="613755382">
          <w:marLeft w:val="640"/>
          <w:marRight w:val="0"/>
          <w:marTop w:val="0"/>
          <w:marBottom w:val="0"/>
          <w:divBdr>
            <w:top w:val="none" w:sz="0" w:space="0" w:color="auto"/>
            <w:left w:val="none" w:sz="0" w:space="0" w:color="auto"/>
            <w:bottom w:val="none" w:sz="0" w:space="0" w:color="auto"/>
            <w:right w:val="none" w:sz="0" w:space="0" w:color="auto"/>
          </w:divBdr>
        </w:div>
        <w:div w:id="1904292640">
          <w:marLeft w:val="640"/>
          <w:marRight w:val="0"/>
          <w:marTop w:val="0"/>
          <w:marBottom w:val="0"/>
          <w:divBdr>
            <w:top w:val="none" w:sz="0" w:space="0" w:color="auto"/>
            <w:left w:val="none" w:sz="0" w:space="0" w:color="auto"/>
            <w:bottom w:val="none" w:sz="0" w:space="0" w:color="auto"/>
            <w:right w:val="none" w:sz="0" w:space="0" w:color="auto"/>
          </w:divBdr>
        </w:div>
        <w:div w:id="523447541">
          <w:marLeft w:val="640"/>
          <w:marRight w:val="0"/>
          <w:marTop w:val="0"/>
          <w:marBottom w:val="0"/>
          <w:divBdr>
            <w:top w:val="none" w:sz="0" w:space="0" w:color="auto"/>
            <w:left w:val="none" w:sz="0" w:space="0" w:color="auto"/>
            <w:bottom w:val="none" w:sz="0" w:space="0" w:color="auto"/>
            <w:right w:val="none" w:sz="0" w:space="0" w:color="auto"/>
          </w:divBdr>
        </w:div>
        <w:div w:id="1950040956">
          <w:marLeft w:val="640"/>
          <w:marRight w:val="0"/>
          <w:marTop w:val="0"/>
          <w:marBottom w:val="0"/>
          <w:divBdr>
            <w:top w:val="none" w:sz="0" w:space="0" w:color="auto"/>
            <w:left w:val="none" w:sz="0" w:space="0" w:color="auto"/>
            <w:bottom w:val="none" w:sz="0" w:space="0" w:color="auto"/>
            <w:right w:val="none" w:sz="0" w:space="0" w:color="auto"/>
          </w:divBdr>
        </w:div>
        <w:div w:id="116684553">
          <w:marLeft w:val="640"/>
          <w:marRight w:val="0"/>
          <w:marTop w:val="0"/>
          <w:marBottom w:val="0"/>
          <w:divBdr>
            <w:top w:val="none" w:sz="0" w:space="0" w:color="auto"/>
            <w:left w:val="none" w:sz="0" w:space="0" w:color="auto"/>
            <w:bottom w:val="none" w:sz="0" w:space="0" w:color="auto"/>
            <w:right w:val="none" w:sz="0" w:space="0" w:color="auto"/>
          </w:divBdr>
        </w:div>
        <w:div w:id="925113486">
          <w:marLeft w:val="640"/>
          <w:marRight w:val="0"/>
          <w:marTop w:val="0"/>
          <w:marBottom w:val="0"/>
          <w:divBdr>
            <w:top w:val="none" w:sz="0" w:space="0" w:color="auto"/>
            <w:left w:val="none" w:sz="0" w:space="0" w:color="auto"/>
            <w:bottom w:val="none" w:sz="0" w:space="0" w:color="auto"/>
            <w:right w:val="none" w:sz="0" w:space="0" w:color="auto"/>
          </w:divBdr>
        </w:div>
        <w:div w:id="1557279763">
          <w:marLeft w:val="640"/>
          <w:marRight w:val="0"/>
          <w:marTop w:val="0"/>
          <w:marBottom w:val="0"/>
          <w:divBdr>
            <w:top w:val="none" w:sz="0" w:space="0" w:color="auto"/>
            <w:left w:val="none" w:sz="0" w:space="0" w:color="auto"/>
            <w:bottom w:val="none" w:sz="0" w:space="0" w:color="auto"/>
            <w:right w:val="none" w:sz="0" w:space="0" w:color="auto"/>
          </w:divBdr>
        </w:div>
        <w:div w:id="1627391417">
          <w:marLeft w:val="640"/>
          <w:marRight w:val="0"/>
          <w:marTop w:val="0"/>
          <w:marBottom w:val="0"/>
          <w:divBdr>
            <w:top w:val="none" w:sz="0" w:space="0" w:color="auto"/>
            <w:left w:val="none" w:sz="0" w:space="0" w:color="auto"/>
            <w:bottom w:val="none" w:sz="0" w:space="0" w:color="auto"/>
            <w:right w:val="none" w:sz="0" w:space="0" w:color="auto"/>
          </w:divBdr>
        </w:div>
        <w:div w:id="444277651">
          <w:marLeft w:val="640"/>
          <w:marRight w:val="0"/>
          <w:marTop w:val="0"/>
          <w:marBottom w:val="0"/>
          <w:divBdr>
            <w:top w:val="none" w:sz="0" w:space="0" w:color="auto"/>
            <w:left w:val="none" w:sz="0" w:space="0" w:color="auto"/>
            <w:bottom w:val="none" w:sz="0" w:space="0" w:color="auto"/>
            <w:right w:val="none" w:sz="0" w:space="0" w:color="auto"/>
          </w:divBdr>
        </w:div>
        <w:div w:id="1538423978">
          <w:marLeft w:val="640"/>
          <w:marRight w:val="0"/>
          <w:marTop w:val="0"/>
          <w:marBottom w:val="0"/>
          <w:divBdr>
            <w:top w:val="none" w:sz="0" w:space="0" w:color="auto"/>
            <w:left w:val="none" w:sz="0" w:space="0" w:color="auto"/>
            <w:bottom w:val="none" w:sz="0" w:space="0" w:color="auto"/>
            <w:right w:val="none" w:sz="0" w:space="0" w:color="auto"/>
          </w:divBdr>
        </w:div>
        <w:div w:id="966274287">
          <w:marLeft w:val="640"/>
          <w:marRight w:val="0"/>
          <w:marTop w:val="0"/>
          <w:marBottom w:val="0"/>
          <w:divBdr>
            <w:top w:val="none" w:sz="0" w:space="0" w:color="auto"/>
            <w:left w:val="none" w:sz="0" w:space="0" w:color="auto"/>
            <w:bottom w:val="none" w:sz="0" w:space="0" w:color="auto"/>
            <w:right w:val="none" w:sz="0" w:space="0" w:color="auto"/>
          </w:divBdr>
        </w:div>
        <w:div w:id="1863741292">
          <w:marLeft w:val="640"/>
          <w:marRight w:val="0"/>
          <w:marTop w:val="0"/>
          <w:marBottom w:val="0"/>
          <w:divBdr>
            <w:top w:val="none" w:sz="0" w:space="0" w:color="auto"/>
            <w:left w:val="none" w:sz="0" w:space="0" w:color="auto"/>
            <w:bottom w:val="none" w:sz="0" w:space="0" w:color="auto"/>
            <w:right w:val="none" w:sz="0" w:space="0" w:color="auto"/>
          </w:divBdr>
        </w:div>
        <w:div w:id="566377131">
          <w:marLeft w:val="640"/>
          <w:marRight w:val="0"/>
          <w:marTop w:val="0"/>
          <w:marBottom w:val="0"/>
          <w:divBdr>
            <w:top w:val="none" w:sz="0" w:space="0" w:color="auto"/>
            <w:left w:val="none" w:sz="0" w:space="0" w:color="auto"/>
            <w:bottom w:val="none" w:sz="0" w:space="0" w:color="auto"/>
            <w:right w:val="none" w:sz="0" w:space="0" w:color="auto"/>
          </w:divBdr>
        </w:div>
        <w:div w:id="483354554">
          <w:marLeft w:val="640"/>
          <w:marRight w:val="0"/>
          <w:marTop w:val="0"/>
          <w:marBottom w:val="0"/>
          <w:divBdr>
            <w:top w:val="none" w:sz="0" w:space="0" w:color="auto"/>
            <w:left w:val="none" w:sz="0" w:space="0" w:color="auto"/>
            <w:bottom w:val="none" w:sz="0" w:space="0" w:color="auto"/>
            <w:right w:val="none" w:sz="0" w:space="0" w:color="auto"/>
          </w:divBdr>
        </w:div>
        <w:div w:id="181551631">
          <w:marLeft w:val="640"/>
          <w:marRight w:val="0"/>
          <w:marTop w:val="0"/>
          <w:marBottom w:val="0"/>
          <w:divBdr>
            <w:top w:val="none" w:sz="0" w:space="0" w:color="auto"/>
            <w:left w:val="none" w:sz="0" w:space="0" w:color="auto"/>
            <w:bottom w:val="none" w:sz="0" w:space="0" w:color="auto"/>
            <w:right w:val="none" w:sz="0" w:space="0" w:color="auto"/>
          </w:divBdr>
        </w:div>
        <w:div w:id="582646341">
          <w:marLeft w:val="640"/>
          <w:marRight w:val="0"/>
          <w:marTop w:val="0"/>
          <w:marBottom w:val="0"/>
          <w:divBdr>
            <w:top w:val="none" w:sz="0" w:space="0" w:color="auto"/>
            <w:left w:val="none" w:sz="0" w:space="0" w:color="auto"/>
            <w:bottom w:val="none" w:sz="0" w:space="0" w:color="auto"/>
            <w:right w:val="none" w:sz="0" w:space="0" w:color="auto"/>
          </w:divBdr>
        </w:div>
        <w:div w:id="480000565">
          <w:marLeft w:val="640"/>
          <w:marRight w:val="0"/>
          <w:marTop w:val="0"/>
          <w:marBottom w:val="0"/>
          <w:divBdr>
            <w:top w:val="none" w:sz="0" w:space="0" w:color="auto"/>
            <w:left w:val="none" w:sz="0" w:space="0" w:color="auto"/>
            <w:bottom w:val="none" w:sz="0" w:space="0" w:color="auto"/>
            <w:right w:val="none" w:sz="0" w:space="0" w:color="auto"/>
          </w:divBdr>
        </w:div>
        <w:div w:id="535434978">
          <w:marLeft w:val="640"/>
          <w:marRight w:val="0"/>
          <w:marTop w:val="0"/>
          <w:marBottom w:val="0"/>
          <w:divBdr>
            <w:top w:val="none" w:sz="0" w:space="0" w:color="auto"/>
            <w:left w:val="none" w:sz="0" w:space="0" w:color="auto"/>
            <w:bottom w:val="none" w:sz="0" w:space="0" w:color="auto"/>
            <w:right w:val="none" w:sz="0" w:space="0" w:color="auto"/>
          </w:divBdr>
        </w:div>
        <w:div w:id="815221232">
          <w:marLeft w:val="640"/>
          <w:marRight w:val="0"/>
          <w:marTop w:val="0"/>
          <w:marBottom w:val="0"/>
          <w:divBdr>
            <w:top w:val="none" w:sz="0" w:space="0" w:color="auto"/>
            <w:left w:val="none" w:sz="0" w:space="0" w:color="auto"/>
            <w:bottom w:val="none" w:sz="0" w:space="0" w:color="auto"/>
            <w:right w:val="none" w:sz="0" w:space="0" w:color="auto"/>
          </w:divBdr>
        </w:div>
        <w:div w:id="1656639581">
          <w:marLeft w:val="640"/>
          <w:marRight w:val="0"/>
          <w:marTop w:val="0"/>
          <w:marBottom w:val="0"/>
          <w:divBdr>
            <w:top w:val="none" w:sz="0" w:space="0" w:color="auto"/>
            <w:left w:val="none" w:sz="0" w:space="0" w:color="auto"/>
            <w:bottom w:val="none" w:sz="0" w:space="0" w:color="auto"/>
            <w:right w:val="none" w:sz="0" w:space="0" w:color="auto"/>
          </w:divBdr>
        </w:div>
        <w:div w:id="1651715789">
          <w:marLeft w:val="640"/>
          <w:marRight w:val="0"/>
          <w:marTop w:val="0"/>
          <w:marBottom w:val="0"/>
          <w:divBdr>
            <w:top w:val="none" w:sz="0" w:space="0" w:color="auto"/>
            <w:left w:val="none" w:sz="0" w:space="0" w:color="auto"/>
            <w:bottom w:val="none" w:sz="0" w:space="0" w:color="auto"/>
            <w:right w:val="none" w:sz="0" w:space="0" w:color="auto"/>
          </w:divBdr>
        </w:div>
        <w:div w:id="1351373566">
          <w:marLeft w:val="640"/>
          <w:marRight w:val="0"/>
          <w:marTop w:val="0"/>
          <w:marBottom w:val="0"/>
          <w:divBdr>
            <w:top w:val="none" w:sz="0" w:space="0" w:color="auto"/>
            <w:left w:val="none" w:sz="0" w:space="0" w:color="auto"/>
            <w:bottom w:val="none" w:sz="0" w:space="0" w:color="auto"/>
            <w:right w:val="none" w:sz="0" w:space="0" w:color="auto"/>
          </w:divBdr>
        </w:div>
        <w:div w:id="489835640">
          <w:marLeft w:val="640"/>
          <w:marRight w:val="0"/>
          <w:marTop w:val="0"/>
          <w:marBottom w:val="0"/>
          <w:divBdr>
            <w:top w:val="none" w:sz="0" w:space="0" w:color="auto"/>
            <w:left w:val="none" w:sz="0" w:space="0" w:color="auto"/>
            <w:bottom w:val="none" w:sz="0" w:space="0" w:color="auto"/>
            <w:right w:val="none" w:sz="0" w:space="0" w:color="auto"/>
          </w:divBdr>
        </w:div>
        <w:div w:id="879518319">
          <w:marLeft w:val="640"/>
          <w:marRight w:val="0"/>
          <w:marTop w:val="0"/>
          <w:marBottom w:val="0"/>
          <w:divBdr>
            <w:top w:val="none" w:sz="0" w:space="0" w:color="auto"/>
            <w:left w:val="none" w:sz="0" w:space="0" w:color="auto"/>
            <w:bottom w:val="none" w:sz="0" w:space="0" w:color="auto"/>
            <w:right w:val="none" w:sz="0" w:space="0" w:color="auto"/>
          </w:divBdr>
        </w:div>
        <w:div w:id="2133474676">
          <w:marLeft w:val="640"/>
          <w:marRight w:val="0"/>
          <w:marTop w:val="0"/>
          <w:marBottom w:val="0"/>
          <w:divBdr>
            <w:top w:val="none" w:sz="0" w:space="0" w:color="auto"/>
            <w:left w:val="none" w:sz="0" w:space="0" w:color="auto"/>
            <w:bottom w:val="none" w:sz="0" w:space="0" w:color="auto"/>
            <w:right w:val="none" w:sz="0" w:space="0" w:color="auto"/>
          </w:divBdr>
        </w:div>
        <w:div w:id="1980183661">
          <w:marLeft w:val="640"/>
          <w:marRight w:val="0"/>
          <w:marTop w:val="0"/>
          <w:marBottom w:val="0"/>
          <w:divBdr>
            <w:top w:val="none" w:sz="0" w:space="0" w:color="auto"/>
            <w:left w:val="none" w:sz="0" w:space="0" w:color="auto"/>
            <w:bottom w:val="none" w:sz="0" w:space="0" w:color="auto"/>
            <w:right w:val="none" w:sz="0" w:space="0" w:color="auto"/>
          </w:divBdr>
        </w:div>
        <w:div w:id="852769421">
          <w:marLeft w:val="640"/>
          <w:marRight w:val="0"/>
          <w:marTop w:val="0"/>
          <w:marBottom w:val="0"/>
          <w:divBdr>
            <w:top w:val="none" w:sz="0" w:space="0" w:color="auto"/>
            <w:left w:val="none" w:sz="0" w:space="0" w:color="auto"/>
            <w:bottom w:val="none" w:sz="0" w:space="0" w:color="auto"/>
            <w:right w:val="none" w:sz="0" w:space="0" w:color="auto"/>
          </w:divBdr>
        </w:div>
        <w:div w:id="1334182889">
          <w:marLeft w:val="640"/>
          <w:marRight w:val="0"/>
          <w:marTop w:val="0"/>
          <w:marBottom w:val="0"/>
          <w:divBdr>
            <w:top w:val="none" w:sz="0" w:space="0" w:color="auto"/>
            <w:left w:val="none" w:sz="0" w:space="0" w:color="auto"/>
            <w:bottom w:val="none" w:sz="0" w:space="0" w:color="auto"/>
            <w:right w:val="none" w:sz="0" w:space="0" w:color="auto"/>
          </w:divBdr>
        </w:div>
        <w:div w:id="1800151768">
          <w:marLeft w:val="640"/>
          <w:marRight w:val="0"/>
          <w:marTop w:val="0"/>
          <w:marBottom w:val="0"/>
          <w:divBdr>
            <w:top w:val="none" w:sz="0" w:space="0" w:color="auto"/>
            <w:left w:val="none" w:sz="0" w:space="0" w:color="auto"/>
            <w:bottom w:val="none" w:sz="0" w:space="0" w:color="auto"/>
            <w:right w:val="none" w:sz="0" w:space="0" w:color="auto"/>
          </w:divBdr>
        </w:div>
        <w:div w:id="722484758">
          <w:marLeft w:val="640"/>
          <w:marRight w:val="0"/>
          <w:marTop w:val="0"/>
          <w:marBottom w:val="0"/>
          <w:divBdr>
            <w:top w:val="none" w:sz="0" w:space="0" w:color="auto"/>
            <w:left w:val="none" w:sz="0" w:space="0" w:color="auto"/>
            <w:bottom w:val="none" w:sz="0" w:space="0" w:color="auto"/>
            <w:right w:val="none" w:sz="0" w:space="0" w:color="auto"/>
          </w:divBdr>
        </w:div>
      </w:divsChild>
    </w:div>
    <w:div w:id="279920753">
      <w:bodyDiv w:val="1"/>
      <w:marLeft w:val="0"/>
      <w:marRight w:val="0"/>
      <w:marTop w:val="0"/>
      <w:marBottom w:val="0"/>
      <w:divBdr>
        <w:top w:val="none" w:sz="0" w:space="0" w:color="auto"/>
        <w:left w:val="none" w:sz="0" w:space="0" w:color="auto"/>
        <w:bottom w:val="none" w:sz="0" w:space="0" w:color="auto"/>
        <w:right w:val="none" w:sz="0" w:space="0" w:color="auto"/>
      </w:divBdr>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365499">
      <w:bodyDiv w:val="1"/>
      <w:marLeft w:val="0"/>
      <w:marRight w:val="0"/>
      <w:marTop w:val="0"/>
      <w:marBottom w:val="0"/>
      <w:divBdr>
        <w:top w:val="none" w:sz="0" w:space="0" w:color="auto"/>
        <w:left w:val="none" w:sz="0" w:space="0" w:color="auto"/>
        <w:bottom w:val="none" w:sz="0" w:space="0" w:color="auto"/>
        <w:right w:val="none" w:sz="0" w:space="0" w:color="auto"/>
      </w:divBdr>
      <w:divsChild>
        <w:div w:id="715398629">
          <w:marLeft w:val="640"/>
          <w:marRight w:val="0"/>
          <w:marTop w:val="0"/>
          <w:marBottom w:val="0"/>
          <w:divBdr>
            <w:top w:val="none" w:sz="0" w:space="0" w:color="auto"/>
            <w:left w:val="none" w:sz="0" w:space="0" w:color="auto"/>
            <w:bottom w:val="none" w:sz="0" w:space="0" w:color="auto"/>
            <w:right w:val="none" w:sz="0" w:space="0" w:color="auto"/>
          </w:divBdr>
        </w:div>
        <w:div w:id="2127695316">
          <w:marLeft w:val="640"/>
          <w:marRight w:val="0"/>
          <w:marTop w:val="0"/>
          <w:marBottom w:val="0"/>
          <w:divBdr>
            <w:top w:val="none" w:sz="0" w:space="0" w:color="auto"/>
            <w:left w:val="none" w:sz="0" w:space="0" w:color="auto"/>
            <w:bottom w:val="none" w:sz="0" w:space="0" w:color="auto"/>
            <w:right w:val="none" w:sz="0" w:space="0" w:color="auto"/>
          </w:divBdr>
        </w:div>
        <w:div w:id="212470980">
          <w:marLeft w:val="640"/>
          <w:marRight w:val="0"/>
          <w:marTop w:val="0"/>
          <w:marBottom w:val="0"/>
          <w:divBdr>
            <w:top w:val="none" w:sz="0" w:space="0" w:color="auto"/>
            <w:left w:val="none" w:sz="0" w:space="0" w:color="auto"/>
            <w:bottom w:val="none" w:sz="0" w:space="0" w:color="auto"/>
            <w:right w:val="none" w:sz="0" w:space="0" w:color="auto"/>
          </w:divBdr>
        </w:div>
        <w:div w:id="356856705">
          <w:marLeft w:val="640"/>
          <w:marRight w:val="0"/>
          <w:marTop w:val="0"/>
          <w:marBottom w:val="0"/>
          <w:divBdr>
            <w:top w:val="none" w:sz="0" w:space="0" w:color="auto"/>
            <w:left w:val="none" w:sz="0" w:space="0" w:color="auto"/>
            <w:bottom w:val="none" w:sz="0" w:space="0" w:color="auto"/>
            <w:right w:val="none" w:sz="0" w:space="0" w:color="auto"/>
          </w:divBdr>
        </w:div>
        <w:div w:id="175003561">
          <w:marLeft w:val="640"/>
          <w:marRight w:val="0"/>
          <w:marTop w:val="0"/>
          <w:marBottom w:val="0"/>
          <w:divBdr>
            <w:top w:val="none" w:sz="0" w:space="0" w:color="auto"/>
            <w:left w:val="none" w:sz="0" w:space="0" w:color="auto"/>
            <w:bottom w:val="none" w:sz="0" w:space="0" w:color="auto"/>
            <w:right w:val="none" w:sz="0" w:space="0" w:color="auto"/>
          </w:divBdr>
        </w:div>
        <w:div w:id="2001108834">
          <w:marLeft w:val="640"/>
          <w:marRight w:val="0"/>
          <w:marTop w:val="0"/>
          <w:marBottom w:val="0"/>
          <w:divBdr>
            <w:top w:val="none" w:sz="0" w:space="0" w:color="auto"/>
            <w:left w:val="none" w:sz="0" w:space="0" w:color="auto"/>
            <w:bottom w:val="none" w:sz="0" w:space="0" w:color="auto"/>
            <w:right w:val="none" w:sz="0" w:space="0" w:color="auto"/>
          </w:divBdr>
        </w:div>
        <w:div w:id="797145118">
          <w:marLeft w:val="640"/>
          <w:marRight w:val="0"/>
          <w:marTop w:val="0"/>
          <w:marBottom w:val="0"/>
          <w:divBdr>
            <w:top w:val="none" w:sz="0" w:space="0" w:color="auto"/>
            <w:left w:val="none" w:sz="0" w:space="0" w:color="auto"/>
            <w:bottom w:val="none" w:sz="0" w:space="0" w:color="auto"/>
            <w:right w:val="none" w:sz="0" w:space="0" w:color="auto"/>
          </w:divBdr>
        </w:div>
        <w:div w:id="2078699264">
          <w:marLeft w:val="640"/>
          <w:marRight w:val="0"/>
          <w:marTop w:val="0"/>
          <w:marBottom w:val="0"/>
          <w:divBdr>
            <w:top w:val="none" w:sz="0" w:space="0" w:color="auto"/>
            <w:left w:val="none" w:sz="0" w:space="0" w:color="auto"/>
            <w:bottom w:val="none" w:sz="0" w:space="0" w:color="auto"/>
            <w:right w:val="none" w:sz="0" w:space="0" w:color="auto"/>
          </w:divBdr>
        </w:div>
        <w:div w:id="213011638">
          <w:marLeft w:val="640"/>
          <w:marRight w:val="0"/>
          <w:marTop w:val="0"/>
          <w:marBottom w:val="0"/>
          <w:divBdr>
            <w:top w:val="none" w:sz="0" w:space="0" w:color="auto"/>
            <w:left w:val="none" w:sz="0" w:space="0" w:color="auto"/>
            <w:bottom w:val="none" w:sz="0" w:space="0" w:color="auto"/>
            <w:right w:val="none" w:sz="0" w:space="0" w:color="auto"/>
          </w:divBdr>
        </w:div>
        <w:div w:id="311061551">
          <w:marLeft w:val="640"/>
          <w:marRight w:val="0"/>
          <w:marTop w:val="0"/>
          <w:marBottom w:val="0"/>
          <w:divBdr>
            <w:top w:val="none" w:sz="0" w:space="0" w:color="auto"/>
            <w:left w:val="none" w:sz="0" w:space="0" w:color="auto"/>
            <w:bottom w:val="none" w:sz="0" w:space="0" w:color="auto"/>
            <w:right w:val="none" w:sz="0" w:space="0" w:color="auto"/>
          </w:divBdr>
        </w:div>
        <w:div w:id="637995006">
          <w:marLeft w:val="640"/>
          <w:marRight w:val="0"/>
          <w:marTop w:val="0"/>
          <w:marBottom w:val="0"/>
          <w:divBdr>
            <w:top w:val="none" w:sz="0" w:space="0" w:color="auto"/>
            <w:left w:val="none" w:sz="0" w:space="0" w:color="auto"/>
            <w:bottom w:val="none" w:sz="0" w:space="0" w:color="auto"/>
            <w:right w:val="none" w:sz="0" w:space="0" w:color="auto"/>
          </w:divBdr>
        </w:div>
        <w:div w:id="560872928">
          <w:marLeft w:val="640"/>
          <w:marRight w:val="0"/>
          <w:marTop w:val="0"/>
          <w:marBottom w:val="0"/>
          <w:divBdr>
            <w:top w:val="none" w:sz="0" w:space="0" w:color="auto"/>
            <w:left w:val="none" w:sz="0" w:space="0" w:color="auto"/>
            <w:bottom w:val="none" w:sz="0" w:space="0" w:color="auto"/>
            <w:right w:val="none" w:sz="0" w:space="0" w:color="auto"/>
          </w:divBdr>
        </w:div>
        <w:div w:id="293752147">
          <w:marLeft w:val="640"/>
          <w:marRight w:val="0"/>
          <w:marTop w:val="0"/>
          <w:marBottom w:val="0"/>
          <w:divBdr>
            <w:top w:val="none" w:sz="0" w:space="0" w:color="auto"/>
            <w:left w:val="none" w:sz="0" w:space="0" w:color="auto"/>
            <w:bottom w:val="none" w:sz="0" w:space="0" w:color="auto"/>
            <w:right w:val="none" w:sz="0" w:space="0" w:color="auto"/>
          </w:divBdr>
        </w:div>
        <w:div w:id="1612735766">
          <w:marLeft w:val="640"/>
          <w:marRight w:val="0"/>
          <w:marTop w:val="0"/>
          <w:marBottom w:val="0"/>
          <w:divBdr>
            <w:top w:val="none" w:sz="0" w:space="0" w:color="auto"/>
            <w:left w:val="none" w:sz="0" w:space="0" w:color="auto"/>
            <w:bottom w:val="none" w:sz="0" w:space="0" w:color="auto"/>
            <w:right w:val="none" w:sz="0" w:space="0" w:color="auto"/>
          </w:divBdr>
        </w:div>
        <w:div w:id="1769423928">
          <w:marLeft w:val="640"/>
          <w:marRight w:val="0"/>
          <w:marTop w:val="0"/>
          <w:marBottom w:val="0"/>
          <w:divBdr>
            <w:top w:val="none" w:sz="0" w:space="0" w:color="auto"/>
            <w:left w:val="none" w:sz="0" w:space="0" w:color="auto"/>
            <w:bottom w:val="none" w:sz="0" w:space="0" w:color="auto"/>
            <w:right w:val="none" w:sz="0" w:space="0" w:color="auto"/>
          </w:divBdr>
        </w:div>
        <w:div w:id="612832039">
          <w:marLeft w:val="640"/>
          <w:marRight w:val="0"/>
          <w:marTop w:val="0"/>
          <w:marBottom w:val="0"/>
          <w:divBdr>
            <w:top w:val="none" w:sz="0" w:space="0" w:color="auto"/>
            <w:left w:val="none" w:sz="0" w:space="0" w:color="auto"/>
            <w:bottom w:val="none" w:sz="0" w:space="0" w:color="auto"/>
            <w:right w:val="none" w:sz="0" w:space="0" w:color="auto"/>
          </w:divBdr>
        </w:div>
        <w:div w:id="153572000">
          <w:marLeft w:val="640"/>
          <w:marRight w:val="0"/>
          <w:marTop w:val="0"/>
          <w:marBottom w:val="0"/>
          <w:divBdr>
            <w:top w:val="none" w:sz="0" w:space="0" w:color="auto"/>
            <w:left w:val="none" w:sz="0" w:space="0" w:color="auto"/>
            <w:bottom w:val="none" w:sz="0" w:space="0" w:color="auto"/>
            <w:right w:val="none" w:sz="0" w:space="0" w:color="auto"/>
          </w:divBdr>
        </w:div>
        <w:div w:id="116145637">
          <w:marLeft w:val="640"/>
          <w:marRight w:val="0"/>
          <w:marTop w:val="0"/>
          <w:marBottom w:val="0"/>
          <w:divBdr>
            <w:top w:val="none" w:sz="0" w:space="0" w:color="auto"/>
            <w:left w:val="none" w:sz="0" w:space="0" w:color="auto"/>
            <w:bottom w:val="none" w:sz="0" w:space="0" w:color="auto"/>
            <w:right w:val="none" w:sz="0" w:space="0" w:color="auto"/>
          </w:divBdr>
        </w:div>
        <w:div w:id="1879198664">
          <w:marLeft w:val="640"/>
          <w:marRight w:val="0"/>
          <w:marTop w:val="0"/>
          <w:marBottom w:val="0"/>
          <w:divBdr>
            <w:top w:val="none" w:sz="0" w:space="0" w:color="auto"/>
            <w:left w:val="none" w:sz="0" w:space="0" w:color="auto"/>
            <w:bottom w:val="none" w:sz="0" w:space="0" w:color="auto"/>
            <w:right w:val="none" w:sz="0" w:space="0" w:color="auto"/>
          </w:divBdr>
        </w:div>
        <w:div w:id="1813257485">
          <w:marLeft w:val="640"/>
          <w:marRight w:val="0"/>
          <w:marTop w:val="0"/>
          <w:marBottom w:val="0"/>
          <w:divBdr>
            <w:top w:val="none" w:sz="0" w:space="0" w:color="auto"/>
            <w:left w:val="none" w:sz="0" w:space="0" w:color="auto"/>
            <w:bottom w:val="none" w:sz="0" w:space="0" w:color="auto"/>
            <w:right w:val="none" w:sz="0" w:space="0" w:color="auto"/>
          </w:divBdr>
        </w:div>
        <w:div w:id="1809124020">
          <w:marLeft w:val="640"/>
          <w:marRight w:val="0"/>
          <w:marTop w:val="0"/>
          <w:marBottom w:val="0"/>
          <w:divBdr>
            <w:top w:val="none" w:sz="0" w:space="0" w:color="auto"/>
            <w:left w:val="none" w:sz="0" w:space="0" w:color="auto"/>
            <w:bottom w:val="none" w:sz="0" w:space="0" w:color="auto"/>
            <w:right w:val="none" w:sz="0" w:space="0" w:color="auto"/>
          </w:divBdr>
        </w:div>
        <w:div w:id="1057584468">
          <w:marLeft w:val="640"/>
          <w:marRight w:val="0"/>
          <w:marTop w:val="0"/>
          <w:marBottom w:val="0"/>
          <w:divBdr>
            <w:top w:val="none" w:sz="0" w:space="0" w:color="auto"/>
            <w:left w:val="none" w:sz="0" w:space="0" w:color="auto"/>
            <w:bottom w:val="none" w:sz="0" w:space="0" w:color="auto"/>
            <w:right w:val="none" w:sz="0" w:space="0" w:color="auto"/>
          </w:divBdr>
        </w:div>
        <w:div w:id="1161311941">
          <w:marLeft w:val="640"/>
          <w:marRight w:val="0"/>
          <w:marTop w:val="0"/>
          <w:marBottom w:val="0"/>
          <w:divBdr>
            <w:top w:val="none" w:sz="0" w:space="0" w:color="auto"/>
            <w:left w:val="none" w:sz="0" w:space="0" w:color="auto"/>
            <w:bottom w:val="none" w:sz="0" w:space="0" w:color="auto"/>
            <w:right w:val="none" w:sz="0" w:space="0" w:color="auto"/>
          </w:divBdr>
        </w:div>
        <w:div w:id="336812658">
          <w:marLeft w:val="640"/>
          <w:marRight w:val="0"/>
          <w:marTop w:val="0"/>
          <w:marBottom w:val="0"/>
          <w:divBdr>
            <w:top w:val="none" w:sz="0" w:space="0" w:color="auto"/>
            <w:left w:val="none" w:sz="0" w:space="0" w:color="auto"/>
            <w:bottom w:val="none" w:sz="0" w:space="0" w:color="auto"/>
            <w:right w:val="none" w:sz="0" w:space="0" w:color="auto"/>
          </w:divBdr>
        </w:div>
        <w:div w:id="1127430993">
          <w:marLeft w:val="640"/>
          <w:marRight w:val="0"/>
          <w:marTop w:val="0"/>
          <w:marBottom w:val="0"/>
          <w:divBdr>
            <w:top w:val="none" w:sz="0" w:space="0" w:color="auto"/>
            <w:left w:val="none" w:sz="0" w:space="0" w:color="auto"/>
            <w:bottom w:val="none" w:sz="0" w:space="0" w:color="auto"/>
            <w:right w:val="none" w:sz="0" w:space="0" w:color="auto"/>
          </w:divBdr>
        </w:div>
        <w:div w:id="661158548">
          <w:marLeft w:val="640"/>
          <w:marRight w:val="0"/>
          <w:marTop w:val="0"/>
          <w:marBottom w:val="0"/>
          <w:divBdr>
            <w:top w:val="none" w:sz="0" w:space="0" w:color="auto"/>
            <w:left w:val="none" w:sz="0" w:space="0" w:color="auto"/>
            <w:bottom w:val="none" w:sz="0" w:space="0" w:color="auto"/>
            <w:right w:val="none" w:sz="0" w:space="0" w:color="auto"/>
          </w:divBdr>
        </w:div>
        <w:div w:id="1374039343">
          <w:marLeft w:val="640"/>
          <w:marRight w:val="0"/>
          <w:marTop w:val="0"/>
          <w:marBottom w:val="0"/>
          <w:divBdr>
            <w:top w:val="none" w:sz="0" w:space="0" w:color="auto"/>
            <w:left w:val="none" w:sz="0" w:space="0" w:color="auto"/>
            <w:bottom w:val="none" w:sz="0" w:space="0" w:color="auto"/>
            <w:right w:val="none" w:sz="0" w:space="0" w:color="auto"/>
          </w:divBdr>
        </w:div>
        <w:div w:id="153886052">
          <w:marLeft w:val="640"/>
          <w:marRight w:val="0"/>
          <w:marTop w:val="0"/>
          <w:marBottom w:val="0"/>
          <w:divBdr>
            <w:top w:val="none" w:sz="0" w:space="0" w:color="auto"/>
            <w:left w:val="none" w:sz="0" w:space="0" w:color="auto"/>
            <w:bottom w:val="none" w:sz="0" w:space="0" w:color="auto"/>
            <w:right w:val="none" w:sz="0" w:space="0" w:color="auto"/>
          </w:divBdr>
        </w:div>
        <w:div w:id="644119910">
          <w:marLeft w:val="640"/>
          <w:marRight w:val="0"/>
          <w:marTop w:val="0"/>
          <w:marBottom w:val="0"/>
          <w:divBdr>
            <w:top w:val="none" w:sz="0" w:space="0" w:color="auto"/>
            <w:left w:val="none" w:sz="0" w:space="0" w:color="auto"/>
            <w:bottom w:val="none" w:sz="0" w:space="0" w:color="auto"/>
            <w:right w:val="none" w:sz="0" w:space="0" w:color="auto"/>
          </w:divBdr>
        </w:div>
        <w:div w:id="1251353142">
          <w:marLeft w:val="640"/>
          <w:marRight w:val="0"/>
          <w:marTop w:val="0"/>
          <w:marBottom w:val="0"/>
          <w:divBdr>
            <w:top w:val="none" w:sz="0" w:space="0" w:color="auto"/>
            <w:left w:val="none" w:sz="0" w:space="0" w:color="auto"/>
            <w:bottom w:val="none" w:sz="0" w:space="0" w:color="auto"/>
            <w:right w:val="none" w:sz="0" w:space="0" w:color="auto"/>
          </w:divBdr>
        </w:div>
        <w:div w:id="642850424">
          <w:marLeft w:val="640"/>
          <w:marRight w:val="0"/>
          <w:marTop w:val="0"/>
          <w:marBottom w:val="0"/>
          <w:divBdr>
            <w:top w:val="none" w:sz="0" w:space="0" w:color="auto"/>
            <w:left w:val="none" w:sz="0" w:space="0" w:color="auto"/>
            <w:bottom w:val="none" w:sz="0" w:space="0" w:color="auto"/>
            <w:right w:val="none" w:sz="0" w:space="0" w:color="auto"/>
          </w:divBdr>
        </w:div>
        <w:div w:id="674961068">
          <w:marLeft w:val="640"/>
          <w:marRight w:val="0"/>
          <w:marTop w:val="0"/>
          <w:marBottom w:val="0"/>
          <w:divBdr>
            <w:top w:val="none" w:sz="0" w:space="0" w:color="auto"/>
            <w:left w:val="none" w:sz="0" w:space="0" w:color="auto"/>
            <w:bottom w:val="none" w:sz="0" w:space="0" w:color="auto"/>
            <w:right w:val="none" w:sz="0" w:space="0" w:color="auto"/>
          </w:divBdr>
        </w:div>
        <w:div w:id="2628689">
          <w:marLeft w:val="640"/>
          <w:marRight w:val="0"/>
          <w:marTop w:val="0"/>
          <w:marBottom w:val="0"/>
          <w:divBdr>
            <w:top w:val="none" w:sz="0" w:space="0" w:color="auto"/>
            <w:left w:val="none" w:sz="0" w:space="0" w:color="auto"/>
            <w:bottom w:val="none" w:sz="0" w:space="0" w:color="auto"/>
            <w:right w:val="none" w:sz="0" w:space="0" w:color="auto"/>
          </w:divBdr>
        </w:div>
        <w:div w:id="667749349">
          <w:marLeft w:val="640"/>
          <w:marRight w:val="0"/>
          <w:marTop w:val="0"/>
          <w:marBottom w:val="0"/>
          <w:divBdr>
            <w:top w:val="none" w:sz="0" w:space="0" w:color="auto"/>
            <w:left w:val="none" w:sz="0" w:space="0" w:color="auto"/>
            <w:bottom w:val="none" w:sz="0" w:space="0" w:color="auto"/>
            <w:right w:val="none" w:sz="0" w:space="0" w:color="auto"/>
          </w:divBdr>
        </w:div>
        <w:div w:id="2053458042">
          <w:marLeft w:val="640"/>
          <w:marRight w:val="0"/>
          <w:marTop w:val="0"/>
          <w:marBottom w:val="0"/>
          <w:divBdr>
            <w:top w:val="none" w:sz="0" w:space="0" w:color="auto"/>
            <w:left w:val="none" w:sz="0" w:space="0" w:color="auto"/>
            <w:bottom w:val="none" w:sz="0" w:space="0" w:color="auto"/>
            <w:right w:val="none" w:sz="0" w:space="0" w:color="auto"/>
          </w:divBdr>
        </w:div>
        <w:div w:id="481431177">
          <w:marLeft w:val="640"/>
          <w:marRight w:val="0"/>
          <w:marTop w:val="0"/>
          <w:marBottom w:val="0"/>
          <w:divBdr>
            <w:top w:val="none" w:sz="0" w:space="0" w:color="auto"/>
            <w:left w:val="none" w:sz="0" w:space="0" w:color="auto"/>
            <w:bottom w:val="none" w:sz="0" w:space="0" w:color="auto"/>
            <w:right w:val="none" w:sz="0" w:space="0" w:color="auto"/>
          </w:divBdr>
        </w:div>
        <w:div w:id="240799364">
          <w:marLeft w:val="640"/>
          <w:marRight w:val="0"/>
          <w:marTop w:val="0"/>
          <w:marBottom w:val="0"/>
          <w:divBdr>
            <w:top w:val="none" w:sz="0" w:space="0" w:color="auto"/>
            <w:left w:val="none" w:sz="0" w:space="0" w:color="auto"/>
            <w:bottom w:val="none" w:sz="0" w:space="0" w:color="auto"/>
            <w:right w:val="none" w:sz="0" w:space="0" w:color="auto"/>
          </w:divBdr>
        </w:div>
        <w:div w:id="213469211">
          <w:marLeft w:val="640"/>
          <w:marRight w:val="0"/>
          <w:marTop w:val="0"/>
          <w:marBottom w:val="0"/>
          <w:divBdr>
            <w:top w:val="none" w:sz="0" w:space="0" w:color="auto"/>
            <w:left w:val="none" w:sz="0" w:space="0" w:color="auto"/>
            <w:bottom w:val="none" w:sz="0" w:space="0" w:color="auto"/>
            <w:right w:val="none" w:sz="0" w:space="0" w:color="auto"/>
          </w:divBdr>
        </w:div>
        <w:div w:id="1396657584">
          <w:marLeft w:val="640"/>
          <w:marRight w:val="0"/>
          <w:marTop w:val="0"/>
          <w:marBottom w:val="0"/>
          <w:divBdr>
            <w:top w:val="none" w:sz="0" w:space="0" w:color="auto"/>
            <w:left w:val="none" w:sz="0" w:space="0" w:color="auto"/>
            <w:bottom w:val="none" w:sz="0" w:space="0" w:color="auto"/>
            <w:right w:val="none" w:sz="0" w:space="0" w:color="auto"/>
          </w:divBdr>
        </w:div>
        <w:div w:id="1257594604">
          <w:marLeft w:val="640"/>
          <w:marRight w:val="0"/>
          <w:marTop w:val="0"/>
          <w:marBottom w:val="0"/>
          <w:divBdr>
            <w:top w:val="none" w:sz="0" w:space="0" w:color="auto"/>
            <w:left w:val="none" w:sz="0" w:space="0" w:color="auto"/>
            <w:bottom w:val="none" w:sz="0" w:space="0" w:color="auto"/>
            <w:right w:val="none" w:sz="0" w:space="0" w:color="auto"/>
          </w:divBdr>
        </w:div>
        <w:div w:id="1841965346">
          <w:marLeft w:val="640"/>
          <w:marRight w:val="0"/>
          <w:marTop w:val="0"/>
          <w:marBottom w:val="0"/>
          <w:divBdr>
            <w:top w:val="none" w:sz="0" w:space="0" w:color="auto"/>
            <w:left w:val="none" w:sz="0" w:space="0" w:color="auto"/>
            <w:bottom w:val="none" w:sz="0" w:space="0" w:color="auto"/>
            <w:right w:val="none" w:sz="0" w:space="0" w:color="auto"/>
          </w:divBdr>
        </w:div>
        <w:div w:id="1646664975">
          <w:marLeft w:val="640"/>
          <w:marRight w:val="0"/>
          <w:marTop w:val="0"/>
          <w:marBottom w:val="0"/>
          <w:divBdr>
            <w:top w:val="none" w:sz="0" w:space="0" w:color="auto"/>
            <w:left w:val="none" w:sz="0" w:space="0" w:color="auto"/>
            <w:bottom w:val="none" w:sz="0" w:space="0" w:color="auto"/>
            <w:right w:val="none" w:sz="0" w:space="0" w:color="auto"/>
          </w:divBdr>
        </w:div>
        <w:div w:id="152140618">
          <w:marLeft w:val="640"/>
          <w:marRight w:val="0"/>
          <w:marTop w:val="0"/>
          <w:marBottom w:val="0"/>
          <w:divBdr>
            <w:top w:val="none" w:sz="0" w:space="0" w:color="auto"/>
            <w:left w:val="none" w:sz="0" w:space="0" w:color="auto"/>
            <w:bottom w:val="none" w:sz="0" w:space="0" w:color="auto"/>
            <w:right w:val="none" w:sz="0" w:space="0" w:color="auto"/>
          </w:divBdr>
        </w:div>
        <w:div w:id="1186405971">
          <w:marLeft w:val="640"/>
          <w:marRight w:val="0"/>
          <w:marTop w:val="0"/>
          <w:marBottom w:val="0"/>
          <w:divBdr>
            <w:top w:val="none" w:sz="0" w:space="0" w:color="auto"/>
            <w:left w:val="none" w:sz="0" w:space="0" w:color="auto"/>
            <w:bottom w:val="none" w:sz="0" w:space="0" w:color="auto"/>
            <w:right w:val="none" w:sz="0" w:space="0" w:color="auto"/>
          </w:divBdr>
        </w:div>
        <w:div w:id="383255732">
          <w:marLeft w:val="640"/>
          <w:marRight w:val="0"/>
          <w:marTop w:val="0"/>
          <w:marBottom w:val="0"/>
          <w:divBdr>
            <w:top w:val="none" w:sz="0" w:space="0" w:color="auto"/>
            <w:left w:val="none" w:sz="0" w:space="0" w:color="auto"/>
            <w:bottom w:val="none" w:sz="0" w:space="0" w:color="auto"/>
            <w:right w:val="none" w:sz="0" w:space="0" w:color="auto"/>
          </w:divBdr>
        </w:div>
        <w:div w:id="384912201">
          <w:marLeft w:val="640"/>
          <w:marRight w:val="0"/>
          <w:marTop w:val="0"/>
          <w:marBottom w:val="0"/>
          <w:divBdr>
            <w:top w:val="none" w:sz="0" w:space="0" w:color="auto"/>
            <w:left w:val="none" w:sz="0" w:space="0" w:color="auto"/>
            <w:bottom w:val="none" w:sz="0" w:space="0" w:color="auto"/>
            <w:right w:val="none" w:sz="0" w:space="0" w:color="auto"/>
          </w:divBdr>
        </w:div>
        <w:div w:id="1174031863">
          <w:marLeft w:val="640"/>
          <w:marRight w:val="0"/>
          <w:marTop w:val="0"/>
          <w:marBottom w:val="0"/>
          <w:divBdr>
            <w:top w:val="none" w:sz="0" w:space="0" w:color="auto"/>
            <w:left w:val="none" w:sz="0" w:space="0" w:color="auto"/>
            <w:bottom w:val="none" w:sz="0" w:space="0" w:color="auto"/>
            <w:right w:val="none" w:sz="0" w:space="0" w:color="auto"/>
          </w:divBdr>
        </w:div>
        <w:div w:id="1782652609">
          <w:marLeft w:val="640"/>
          <w:marRight w:val="0"/>
          <w:marTop w:val="0"/>
          <w:marBottom w:val="0"/>
          <w:divBdr>
            <w:top w:val="none" w:sz="0" w:space="0" w:color="auto"/>
            <w:left w:val="none" w:sz="0" w:space="0" w:color="auto"/>
            <w:bottom w:val="none" w:sz="0" w:space="0" w:color="auto"/>
            <w:right w:val="none" w:sz="0" w:space="0" w:color="auto"/>
          </w:divBdr>
        </w:div>
        <w:div w:id="1642345151">
          <w:marLeft w:val="640"/>
          <w:marRight w:val="0"/>
          <w:marTop w:val="0"/>
          <w:marBottom w:val="0"/>
          <w:divBdr>
            <w:top w:val="none" w:sz="0" w:space="0" w:color="auto"/>
            <w:left w:val="none" w:sz="0" w:space="0" w:color="auto"/>
            <w:bottom w:val="none" w:sz="0" w:space="0" w:color="auto"/>
            <w:right w:val="none" w:sz="0" w:space="0" w:color="auto"/>
          </w:divBdr>
        </w:div>
        <w:div w:id="1781215153">
          <w:marLeft w:val="640"/>
          <w:marRight w:val="0"/>
          <w:marTop w:val="0"/>
          <w:marBottom w:val="0"/>
          <w:divBdr>
            <w:top w:val="none" w:sz="0" w:space="0" w:color="auto"/>
            <w:left w:val="none" w:sz="0" w:space="0" w:color="auto"/>
            <w:bottom w:val="none" w:sz="0" w:space="0" w:color="auto"/>
            <w:right w:val="none" w:sz="0" w:space="0" w:color="auto"/>
          </w:divBdr>
        </w:div>
        <w:div w:id="241841614">
          <w:marLeft w:val="640"/>
          <w:marRight w:val="0"/>
          <w:marTop w:val="0"/>
          <w:marBottom w:val="0"/>
          <w:divBdr>
            <w:top w:val="none" w:sz="0" w:space="0" w:color="auto"/>
            <w:left w:val="none" w:sz="0" w:space="0" w:color="auto"/>
            <w:bottom w:val="none" w:sz="0" w:space="0" w:color="auto"/>
            <w:right w:val="none" w:sz="0" w:space="0" w:color="auto"/>
          </w:divBdr>
        </w:div>
        <w:div w:id="269896075">
          <w:marLeft w:val="640"/>
          <w:marRight w:val="0"/>
          <w:marTop w:val="0"/>
          <w:marBottom w:val="0"/>
          <w:divBdr>
            <w:top w:val="none" w:sz="0" w:space="0" w:color="auto"/>
            <w:left w:val="none" w:sz="0" w:space="0" w:color="auto"/>
            <w:bottom w:val="none" w:sz="0" w:space="0" w:color="auto"/>
            <w:right w:val="none" w:sz="0" w:space="0" w:color="auto"/>
          </w:divBdr>
        </w:div>
        <w:div w:id="662127064">
          <w:marLeft w:val="640"/>
          <w:marRight w:val="0"/>
          <w:marTop w:val="0"/>
          <w:marBottom w:val="0"/>
          <w:divBdr>
            <w:top w:val="none" w:sz="0" w:space="0" w:color="auto"/>
            <w:left w:val="none" w:sz="0" w:space="0" w:color="auto"/>
            <w:bottom w:val="none" w:sz="0" w:space="0" w:color="auto"/>
            <w:right w:val="none" w:sz="0" w:space="0" w:color="auto"/>
          </w:divBdr>
        </w:div>
        <w:div w:id="454494372">
          <w:marLeft w:val="640"/>
          <w:marRight w:val="0"/>
          <w:marTop w:val="0"/>
          <w:marBottom w:val="0"/>
          <w:divBdr>
            <w:top w:val="none" w:sz="0" w:space="0" w:color="auto"/>
            <w:left w:val="none" w:sz="0" w:space="0" w:color="auto"/>
            <w:bottom w:val="none" w:sz="0" w:space="0" w:color="auto"/>
            <w:right w:val="none" w:sz="0" w:space="0" w:color="auto"/>
          </w:divBdr>
        </w:div>
        <w:div w:id="908078193">
          <w:marLeft w:val="640"/>
          <w:marRight w:val="0"/>
          <w:marTop w:val="0"/>
          <w:marBottom w:val="0"/>
          <w:divBdr>
            <w:top w:val="none" w:sz="0" w:space="0" w:color="auto"/>
            <w:left w:val="none" w:sz="0" w:space="0" w:color="auto"/>
            <w:bottom w:val="none" w:sz="0" w:space="0" w:color="auto"/>
            <w:right w:val="none" w:sz="0" w:space="0" w:color="auto"/>
          </w:divBdr>
        </w:div>
        <w:div w:id="1239318172">
          <w:marLeft w:val="640"/>
          <w:marRight w:val="0"/>
          <w:marTop w:val="0"/>
          <w:marBottom w:val="0"/>
          <w:divBdr>
            <w:top w:val="none" w:sz="0" w:space="0" w:color="auto"/>
            <w:left w:val="none" w:sz="0" w:space="0" w:color="auto"/>
            <w:bottom w:val="none" w:sz="0" w:space="0" w:color="auto"/>
            <w:right w:val="none" w:sz="0" w:space="0" w:color="auto"/>
          </w:divBdr>
        </w:div>
        <w:div w:id="2094160550">
          <w:marLeft w:val="640"/>
          <w:marRight w:val="0"/>
          <w:marTop w:val="0"/>
          <w:marBottom w:val="0"/>
          <w:divBdr>
            <w:top w:val="none" w:sz="0" w:space="0" w:color="auto"/>
            <w:left w:val="none" w:sz="0" w:space="0" w:color="auto"/>
            <w:bottom w:val="none" w:sz="0" w:space="0" w:color="auto"/>
            <w:right w:val="none" w:sz="0" w:space="0" w:color="auto"/>
          </w:divBdr>
        </w:div>
        <w:div w:id="2038578961">
          <w:marLeft w:val="640"/>
          <w:marRight w:val="0"/>
          <w:marTop w:val="0"/>
          <w:marBottom w:val="0"/>
          <w:divBdr>
            <w:top w:val="none" w:sz="0" w:space="0" w:color="auto"/>
            <w:left w:val="none" w:sz="0" w:space="0" w:color="auto"/>
            <w:bottom w:val="none" w:sz="0" w:space="0" w:color="auto"/>
            <w:right w:val="none" w:sz="0" w:space="0" w:color="auto"/>
          </w:divBdr>
        </w:div>
        <w:div w:id="1470247496">
          <w:marLeft w:val="640"/>
          <w:marRight w:val="0"/>
          <w:marTop w:val="0"/>
          <w:marBottom w:val="0"/>
          <w:divBdr>
            <w:top w:val="none" w:sz="0" w:space="0" w:color="auto"/>
            <w:left w:val="none" w:sz="0" w:space="0" w:color="auto"/>
            <w:bottom w:val="none" w:sz="0" w:space="0" w:color="auto"/>
            <w:right w:val="none" w:sz="0" w:space="0" w:color="auto"/>
          </w:divBdr>
        </w:div>
        <w:div w:id="264190247">
          <w:marLeft w:val="640"/>
          <w:marRight w:val="0"/>
          <w:marTop w:val="0"/>
          <w:marBottom w:val="0"/>
          <w:divBdr>
            <w:top w:val="none" w:sz="0" w:space="0" w:color="auto"/>
            <w:left w:val="none" w:sz="0" w:space="0" w:color="auto"/>
            <w:bottom w:val="none" w:sz="0" w:space="0" w:color="auto"/>
            <w:right w:val="none" w:sz="0" w:space="0" w:color="auto"/>
          </w:divBdr>
        </w:div>
        <w:div w:id="435518863">
          <w:marLeft w:val="640"/>
          <w:marRight w:val="0"/>
          <w:marTop w:val="0"/>
          <w:marBottom w:val="0"/>
          <w:divBdr>
            <w:top w:val="none" w:sz="0" w:space="0" w:color="auto"/>
            <w:left w:val="none" w:sz="0" w:space="0" w:color="auto"/>
            <w:bottom w:val="none" w:sz="0" w:space="0" w:color="auto"/>
            <w:right w:val="none" w:sz="0" w:space="0" w:color="auto"/>
          </w:divBdr>
        </w:div>
        <w:div w:id="601837052">
          <w:marLeft w:val="640"/>
          <w:marRight w:val="0"/>
          <w:marTop w:val="0"/>
          <w:marBottom w:val="0"/>
          <w:divBdr>
            <w:top w:val="none" w:sz="0" w:space="0" w:color="auto"/>
            <w:left w:val="none" w:sz="0" w:space="0" w:color="auto"/>
            <w:bottom w:val="none" w:sz="0" w:space="0" w:color="auto"/>
            <w:right w:val="none" w:sz="0" w:space="0" w:color="auto"/>
          </w:divBdr>
        </w:div>
        <w:div w:id="355228893">
          <w:marLeft w:val="640"/>
          <w:marRight w:val="0"/>
          <w:marTop w:val="0"/>
          <w:marBottom w:val="0"/>
          <w:divBdr>
            <w:top w:val="none" w:sz="0" w:space="0" w:color="auto"/>
            <w:left w:val="none" w:sz="0" w:space="0" w:color="auto"/>
            <w:bottom w:val="none" w:sz="0" w:space="0" w:color="auto"/>
            <w:right w:val="none" w:sz="0" w:space="0" w:color="auto"/>
          </w:divBdr>
        </w:div>
        <w:div w:id="104496434">
          <w:marLeft w:val="640"/>
          <w:marRight w:val="0"/>
          <w:marTop w:val="0"/>
          <w:marBottom w:val="0"/>
          <w:divBdr>
            <w:top w:val="none" w:sz="0" w:space="0" w:color="auto"/>
            <w:left w:val="none" w:sz="0" w:space="0" w:color="auto"/>
            <w:bottom w:val="none" w:sz="0" w:space="0" w:color="auto"/>
            <w:right w:val="none" w:sz="0" w:space="0" w:color="auto"/>
          </w:divBdr>
        </w:div>
        <w:div w:id="1721788086">
          <w:marLeft w:val="640"/>
          <w:marRight w:val="0"/>
          <w:marTop w:val="0"/>
          <w:marBottom w:val="0"/>
          <w:divBdr>
            <w:top w:val="none" w:sz="0" w:space="0" w:color="auto"/>
            <w:left w:val="none" w:sz="0" w:space="0" w:color="auto"/>
            <w:bottom w:val="none" w:sz="0" w:space="0" w:color="auto"/>
            <w:right w:val="none" w:sz="0" w:space="0" w:color="auto"/>
          </w:divBdr>
        </w:div>
        <w:div w:id="2142335781">
          <w:marLeft w:val="640"/>
          <w:marRight w:val="0"/>
          <w:marTop w:val="0"/>
          <w:marBottom w:val="0"/>
          <w:divBdr>
            <w:top w:val="none" w:sz="0" w:space="0" w:color="auto"/>
            <w:left w:val="none" w:sz="0" w:space="0" w:color="auto"/>
            <w:bottom w:val="none" w:sz="0" w:space="0" w:color="auto"/>
            <w:right w:val="none" w:sz="0" w:space="0" w:color="auto"/>
          </w:divBdr>
        </w:div>
        <w:div w:id="1126660464">
          <w:marLeft w:val="640"/>
          <w:marRight w:val="0"/>
          <w:marTop w:val="0"/>
          <w:marBottom w:val="0"/>
          <w:divBdr>
            <w:top w:val="none" w:sz="0" w:space="0" w:color="auto"/>
            <w:left w:val="none" w:sz="0" w:space="0" w:color="auto"/>
            <w:bottom w:val="none" w:sz="0" w:space="0" w:color="auto"/>
            <w:right w:val="none" w:sz="0" w:space="0" w:color="auto"/>
          </w:divBdr>
        </w:div>
        <w:div w:id="678652795">
          <w:marLeft w:val="640"/>
          <w:marRight w:val="0"/>
          <w:marTop w:val="0"/>
          <w:marBottom w:val="0"/>
          <w:divBdr>
            <w:top w:val="none" w:sz="0" w:space="0" w:color="auto"/>
            <w:left w:val="none" w:sz="0" w:space="0" w:color="auto"/>
            <w:bottom w:val="none" w:sz="0" w:space="0" w:color="auto"/>
            <w:right w:val="none" w:sz="0" w:space="0" w:color="auto"/>
          </w:divBdr>
        </w:div>
        <w:div w:id="882715830">
          <w:marLeft w:val="640"/>
          <w:marRight w:val="0"/>
          <w:marTop w:val="0"/>
          <w:marBottom w:val="0"/>
          <w:divBdr>
            <w:top w:val="none" w:sz="0" w:space="0" w:color="auto"/>
            <w:left w:val="none" w:sz="0" w:space="0" w:color="auto"/>
            <w:bottom w:val="none" w:sz="0" w:space="0" w:color="auto"/>
            <w:right w:val="none" w:sz="0" w:space="0" w:color="auto"/>
          </w:divBdr>
        </w:div>
        <w:div w:id="1750614219">
          <w:marLeft w:val="640"/>
          <w:marRight w:val="0"/>
          <w:marTop w:val="0"/>
          <w:marBottom w:val="0"/>
          <w:divBdr>
            <w:top w:val="none" w:sz="0" w:space="0" w:color="auto"/>
            <w:left w:val="none" w:sz="0" w:space="0" w:color="auto"/>
            <w:bottom w:val="none" w:sz="0" w:space="0" w:color="auto"/>
            <w:right w:val="none" w:sz="0" w:space="0" w:color="auto"/>
          </w:divBdr>
        </w:div>
        <w:div w:id="667752178">
          <w:marLeft w:val="640"/>
          <w:marRight w:val="0"/>
          <w:marTop w:val="0"/>
          <w:marBottom w:val="0"/>
          <w:divBdr>
            <w:top w:val="none" w:sz="0" w:space="0" w:color="auto"/>
            <w:left w:val="none" w:sz="0" w:space="0" w:color="auto"/>
            <w:bottom w:val="none" w:sz="0" w:space="0" w:color="auto"/>
            <w:right w:val="none" w:sz="0" w:space="0" w:color="auto"/>
          </w:divBdr>
        </w:div>
        <w:div w:id="1699625380">
          <w:marLeft w:val="640"/>
          <w:marRight w:val="0"/>
          <w:marTop w:val="0"/>
          <w:marBottom w:val="0"/>
          <w:divBdr>
            <w:top w:val="none" w:sz="0" w:space="0" w:color="auto"/>
            <w:left w:val="none" w:sz="0" w:space="0" w:color="auto"/>
            <w:bottom w:val="none" w:sz="0" w:space="0" w:color="auto"/>
            <w:right w:val="none" w:sz="0" w:space="0" w:color="auto"/>
          </w:divBdr>
        </w:div>
        <w:div w:id="1641034896">
          <w:marLeft w:val="640"/>
          <w:marRight w:val="0"/>
          <w:marTop w:val="0"/>
          <w:marBottom w:val="0"/>
          <w:divBdr>
            <w:top w:val="none" w:sz="0" w:space="0" w:color="auto"/>
            <w:left w:val="none" w:sz="0" w:space="0" w:color="auto"/>
            <w:bottom w:val="none" w:sz="0" w:space="0" w:color="auto"/>
            <w:right w:val="none" w:sz="0" w:space="0" w:color="auto"/>
          </w:divBdr>
        </w:div>
      </w:divsChild>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297226551">
      <w:bodyDiv w:val="1"/>
      <w:marLeft w:val="0"/>
      <w:marRight w:val="0"/>
      <w:marTop w:val="0"/>
      <w:marBottom w:val="0"/>
      <w:divBdr>
        <w:top w:val="none" w:sz="0" w:space="0" w:color="auto"/>
        <w:left w:val="none" w:sz="0" w:space="0" w:color="auto"/>
        <w:bottom w:val="none" w:sz="0" w:space="0" w:color="auto"/>
        <w:right w:val="none" w:sz="0" w:space="0" w:color="auto"/>
      </w:divBdr>
      <w:divsChild>
        <w:div w:id="968437090">
          <w:marLeft w:val="640"/>
          <w:marRight w:val="0"/>
          <w:marTop w:val="0"/>
          <w:marBottom w:val="0"/>
          <w:divBdr>
            <w:top w:val="none" w:sz="0" w:space="0" w:color="auto"/>
            <w:left w:val="none" w:sz="0" w:space="0" w:color="auto"/>
            <w:bottom w:val="none" w:sz="0" w:space="0" w:color="auto"/>
            <w:right w:val="none" w:sz="0" w:space="0" w:color="auto"/>
          </w:divBdr>
        </w:div>
        <w:div w:id="2058163402">
          <w:marLeft w:val="640"/>
          <w:marRight w:val="0"/>
          <w:marTop w:val="0"/>
          <w:marBottom w:val="0"/>
          <w:divBdr>
            <w:top w:val="none" w:sz="0" w:space="0" w:color="auto"/>
            <w:left w:val="none" w:sz="0" w:space="0" w:color="auto"/>
            <w:bottom w:val="none" w:sz="0" w:space="0" w:color="auto"/>
            <w:right w:val="none" w:sz="0" w:space="0" w:color="auto"/>
          </w:divBdr>
        </w:div>
        <w:div w:id="1131898839">
          <w:marLeft w:val="640"/>
          <w:marRight w:val="0"/>
          <w:marTop w:val="0"/>
          <w:marBottom w:val="0"/>
          <w:divBdr>
            <w:top w:val="none" w:sz="0" w:space="0" w:color="auto"/>
            <w:left w:val="none" w:sz="0" w:space="0" w:color="auto"/>
            <w:bottom w:val="none" w:sz="0" w:space="0" w:color="auto"/>
            <w:right w:val="none" w:sz="0" w:space="0" w:color="auto"/>
          </w:divBdr>
        </w:div>
        <w:div w:id="1185093630">
          <w:marLeft w:val="640"/>
          <w:marRight w:val="0"/>
          <w:marTop w:val="0"/>
          <w:marBottom w:val="0"/>
          <w:divBdr>
            <w:top w:val="none" w:sz="0" w:space="0" w:color="auto"/>
            <w:left w:val="none" w:sz="0" w:space="0" w:color="auto"/>
            <w:bottom w:val="none" w:sz="0" w:space="0" w:color="auto"/>
            <w:right w:val="none" w:sz="0" w:space="0" w:color="auto"/>
          </w:divBdr>
        </w:div>
        <w:div w:id="1030373173">
          <w:marLeft w:val="640"/>
          <w:marRight w:val="0"/>
          <w:marTop w:val="0"/>
          <w:marBottom w:val="0"/>
          <w:divBdr>
            <w:top w:val="none" w:sz="0" w:space="0" w:color="auto"/>
            <w:left w:val="none" w:sz="0" w:space="0" w:color="auto"/>
            <w:bottom w:val="none" w:sz="0" w:space="0" w:color="auto"/>
            <w:right w:val="none" w:sz="0" w:space="0" w:color="auto"/>
          </w:divBdr>
        </w:div>
        <w:div w:id="1486163879">
          <w:marLeft w:val="640"/>
          <w:marRight w:val="0"/>
          <w:marTop w:val="0"/>
          <w:marBottom w:val="0"/>
          <w:divBdr>
            <w:top w:val="none" w:sz="0" w:space="0" w:color="auto"/>
            <w:left w:val="none" w:sz="0" w:space="0" w:color="auto"/>
            <w:bottom w:val="none" w:sz="0" w:space="0" w:color="auto"/>
            <w:right w:val="none" w:sz="0" w:space="0" w:color="auto"/>
          </w:divBdr>
        </w:div>
        <w:div w:id="977417312">
          <w:marLeft w:val="640"/>
          <w:marRight w:val="0"/>
          <w:marTop w:val="0"/>
          <w:marBottom w:val="0"/>
          <w:divBdr>
            <w:top w:val="none" w:sz="0" w:space="0" w:color="auto"/>
            <w:left w:val="none" w:sz="0" w:space="0" w:color="auto"/>
            <w:bottom w:val="none" w:sz="0" w:space="0" w:color="auto"/>
            <w:right w:val="none" w:sz="0" w:space="0" w:color="auto"/>
          </w:divBdr>
        </w:div>
        <w:div w:id="2011904029">
          <w:marLeft w:val="640"/>
          <w:marRight w:val="0"/>
          <w:marTop w:val="0"/>
          <w:marBottom w:val="0"/>
          <w:divBdr>
            <w:top w:val="none" w:sz="0" w:space="0" w:color="auto"/>
            <w:left w:val="none" w:sz="0" w:space="0" w:color="auto"/>
            <w:bottom w:val="none" w:sz="0" w:space="0" w:color="auto"/>
            <w:right w:val="none" w:sz="0" w:space="0" w:color="auto"/>
          </w:divBdr>
        </w:div>
        <w:div w:id="1124035095">
          <w:marLeft w:val="640"/>
          <w:marRight w:val="0"/>
          <w:marTop w:val="0"/>
          <w:marBottom w:val="0"/>
          <w:divBdr>
            <w:top w:val="none" w:sz="0" w:space="0" w:color="auto"/>
            <w:left w:val="none" w:sz="0" w:space="0" w:color="auto"/>
            <w:bottom w:val="none" w:sz="0" w:space="0" w:color="auto"/>
            <w:right w:val="none" w:sz="0" w:space="0" w:color="auto"/>
          </w:divBdr>
        </w:div>
        <w:div w:id="983654504">
          <w:marLeft w:val="640"/>
          <w:marRight w:val="0"/>
          <w:marTop w:val="0"/>
          <w:marBottom w:val="0"/>
          <w:divBdr>
            <w:top w:val="none" w:sz="0" w:space="0" w:color="auto"/>
            <w:left w:val="none" w:sz="0" w:space="0" w:color="auto"/>
            <w:bottom w:val="none" w:sz="0" w:space="0" w:color="auto"/>
            <w:right w:val="none" w:sz="0" w:space="0" w:color="auto"/>
          </w:divBdr>
        </w:div>
        <w:div w:id="2059862211">
          <w:marLeft w:val="640"/>
          <w:marRight w:val="0"/>
          <w:marTop w:val="0"/>
          <w:marBottom w:val="0"/>
          <w:divBdr>
            <w:top w:val="none" w:sz="0" w:space="0" w:color="auto"/>
            <w:left w:val="none" w:sz="0" w:space="0" w:color="auto"/>
            <w:bottom w:val="none" w:sz="0" w:space="0" w:color="auto"/>
            <w:right w:val="none" w:sz="0" w:space="0" w:color="auto"/>
          </w:divBdr>
        </w:div>
        <w:div w:id="2042197014">
          <w:marLeft w:val="640"/>
          <w:marRight w:val="0"/>
          <w:marTop w:val="0"/>
          <w:marBottom w:val="0"/>
          <w:divBdr>
            <w:top w:val="none" w:sz="0" w:space="0" w:color="auto"/>
            <w:left w:val="none" w:sz="0" w:space="0" w:color="auto"/>
            <w:bottom w:val="none" w:sz="0" w:space="0" w:color="auto"/>
            <w:right w:val="none" w:sz="0" w:space="0" w:color="auto"/>
          </w:divBdr>
        </w:div>
        <w:div w:id="429589806">
          <w:marLeft w:val="640"/>
          <w:marRight w:val="0"/>
          <w:marTop w:val="0"/>
          <w:marBottom w:val="0"/>
          <w:divBdr>
            <w:top w:val="none" w:sz="0" w:space="0" w:color="auto"/>
            <w:left w:val="none" w:sz="0" w:space="0" w:color="auto"/>
            <w:bottom w:val="none" w:sz="0" w:space="0" w:color="auto"/>
            <w:right w:val="none" w:sz="0" w:space="0" w:color="auto"/>
          </w:divBdr>
        </w:div>
        <w:div w:id="1916427753">
          <w:marLeft w:val="640"/>
          <w:marRight w:val="0"/>
          <w:marTop w:val="0"/>
          <w:marBottom w:val="0"/>
          <w:divBdr>
            <w:top w:val="none" w:sz="0" w:space="0" w:color="auto"/>
            <w:left w:val="none" w:sz="0" w:space="0" w:color="auto"/>
            <w:bottom w:val="none" w:sz="0" w:space="0" w:color="auto"/>
            <w:right w:val="none" w:sz="0" w:space="0" w:color="auto"/>
          </w:divBdr>
        </w:div>
        <w:div w:id="80152092">
          <w:marLeft w:val="640"/>
          <w:marRight w:val="0"/>
          <w:marTop w:val="0"/>
          <w:marBottom w:val="0"/>
          <w:divBdr>
            <w:top w:val="none" w:sz="0" w:space="0" w:color="auto"/>
            <w:left w:val="none" w:sz="0" w:space="0" w:color="auto"/>
            <w:bottom w:val="none" w:sz="0" w:space="0" w:color="auto"/>
            <w:right w:val="none" w:sz="0" w:space="0" w:color="auto"/>
          </w:divBdr>
        </w:div>
        <w:div w:id="133567673">
          <w:marLeft w:val="640"/>
          <w:marRight w:val="0"/>
          <w:marTop w:val="0"/>
          <w:marBottom w:val="0"/>
          <w:divBdr>
            <w:top w:val="none" w:sz="0" w:space="0" w:color="auto"/>
            <w:left w:val="none" w:sz="0" w:space="0" w:color="auto"/>
            <w:bottom w:val="none" w:sz="0" w:space="0" w:color="auto"/>
            <w:right w:val="none" w:sz="0" w:space="0" w:color="auto"/>
          </w:divBdr>
        </w:div>
        <w:div w:id="1183395538">
          <w:marLeft w:val="640"/>
          <w:marRight w:val="0"/>
          <w:marTop w:val="0"/>
          <w:marBottom w:val="0"/>
          <w:divBdr>
            <w:top w:val="none" w:sz="0" w:space="0" w:color="auto"/>
            <w:left w:val="none" w:sz="0" w:space="0" w:color="auto"/>
            <w:bottom w:val="none" w:sz="0" w:space="0" w:color="auto"/>
            <w:right w:val="none" w:sz="0" w:space="0" w:color="auto"/>
          </w:divBdr>
        </w:div>
        <w:div w:id="785201084">
          <w:marLeft w:val="640"/>
          <w:marRight w:val="0"/>
          <w:marTop w:val="0"/>
          <w:marBottom w:val="0"/>
          <w:divBdr>
            <w:top w:val="none" w:sz="0" w:space="0" w:color="auto"/>
            <w:left w:val="none" w:sz="0" w:space="0" w:color="auto"/>
            <w:bottom w:val="none" w:sz="0" w:space="0" w:color="auto"/>
            <w:right w:val="none" w:sz="0" w:space="0" w:color="auto"/>
          </w:divBdr>
        </w:div>
        <w:div w:id="1207528694">
          <w:marLeft w:val="640"/>
          <w:marRight w:val="0"/>
          <w:marTop w:val="0"/>
          <w:marBottom w:val="0"/>
          <w:divBdr>
            <w:top w:val="none" w:sz="0" w:space="0" w:color="auto"/>
            <w:left w:val="none" w:sz="0" w:space="0" w:color="auto"/>
            <w:bottom w:val="none" w:sz="0" w:space="0" w:color="auto"/>
            <w:right w:val="none" w:sz="0" w:space="0" w:color="auto"/>
          </w:divBdr>
        </w:div>
        <w:div w:id="1749687554">
          <w:marLeft w:val="640"/>
          <w:marRight w:val="0"/>
          <w:marTop w:val="0"/>
          <w:marBottom w:val="0"/>
          <w:divBdr>
            <w:top w:val="none" w:sz="0" w:space="0" w:color="auto"/>
            <w:left w:val="none" w:sz="0" w:space="0" w:color="auto"/>
            <w:bottom w:val="none" w:sz="0" w:space="0" w:color="auto"/>
            <w:right w:val="none" w:sz="0" w:space="0" w:color="auto"/>
          </w:divBdr>
        </w:div>
        <w:div w:id="238294498">
          <w:marLeft w:val="640"/>
          <w:marRight w:val="0"/>
          <w:marTop w:val="0"/>
          <w:marBottom w:val="0"/>
          <w:divBdr>
            <w:top w:val="none" w:sz="0" w:space="0" w:color="auto"/>
            <w:left w:val="none" w:sz="0" w:space="0" w:color="auto"/>
            <w:bottom w:val="none" w:sz="0" w:space="0" w:color="auto"/>
            <w:right w:val="none" w:sz="0" w:space="0" w:color="auto"/>
          </w:divBdr>
        </w:div>
        <w:div w:id="1371225224">
          <w:marLeft w:val="640"/>
          <w:marRight w:val="0"/>
          <w:marTop w:val="0"/>
          <w:marBottom w:val="0"/>
          <w:divBdr>
            <w:top w:val="none" w:sz="0" w:space="0" w:color="auto"/>
            <w:left w:val="none" w:sz="0" w:space="0" w:color="auto"/>
            <w:bottom w:val="none" w:sz="0" w:space="0" w:color="auto"/>
            <w:right w:val="none" w:sz="0" w:space="0" w:color="auto"/>
          </w:divBdr>
        </w:div>
        <w:div w:id="295650295">
          <w:marLeft w:val="640"/>
          <w:marRight w:val="0"/>
          <w:marTop w:val="0"/>
          <w:marBottom w:val="0"/>
          <w:divBdr>
            <w:top w:val="none" w:sz="0" w:space="0" w:color="auto"/>
            <w:left w:val="none" w:sz="0" w:space="0" w:color="auto"/>
            <w:bottom w:val="none" w:sz="0" w:space="0" w:color="auto"/>
            <w:right w:val="none" w:sz="0" w:space="0" w:color="auto"/>
          </w:divBdr>
        </w:div>
        <w:div w:id="39208370">
          <w:marLeft w:val="640"/>
          <w:marRight w:val="0"/>
          <w:marTop w:val="0"/>
          <w:marBottom w:val="0"/>
          <w:divBdr>
            <w:top w:val="none" w:sz="0" w:space="0" w:color="auto"/>
            <w:left w:val="none" w:sz="0" w:space="0" w:color="auto"/>
            <w:bottom w:val="none" w:sz="0" w:space="0" w:color="auto"/>
            <w:right w:val="none" w:sz="0" w:space="0" w:color="auto"/>
          </w:divBdr>
        </w:div>
        <w:div w:id="1806577058">
          <w:marLeft w:val="640"/>
          <w:marRight w:val="0"/>
          <w:marTop w:val="0"/>
          <w:marBottom w:val="0"/>
          <w:divBdr>
            <w:top w:val="none" w:sz="0" w:space="0" w:color="auto"/>
            <w:left w:val="none" w:sz="0" w:space="0" w:color="auto"/>
            <w:bottom w:val="none" w:sz="0" w:space="0" w:color="auto"/>
            <w:right w:val="none" w:sz="0" w:space="0" w:color="auto"/>
          </w:divBdr>
        </w:div>
        <w:div w:id="1537891470">
          <w:marLeft w:val="640"/>
          <w:marRight w:val="0"/>
          <w:marTop w:val="0"/>
          <w:marBottom w:val="0"/>
          <w:divBdr>
            <w:top w:val="none" w:sz="0" w:space="0" w:color="auto"/>
            <w:left w:val="none" w:sz="0" w:space="0" w:color="auto"/>
            <w:bottom w:val="none" w:sz="0" w:space="0" w:color="auto"/>
            <w:right w:val="none" w:sz="0" w:space="0" w:color="auto"/>
          </w:divBdr>
        </w:div>
        <w:div w:id="1605117440">
          <w:marLeft w:val="640"/>
          <w:marRight w:val="0"/>
          <w:marTop w:val="0"/>
          <w:marBottom w:val="0"/>
          <w:divBdr>
            <w:top w:val="none" w:sz="0" w:space="0" w:color="auto"/>
            <w:left w:val="none" w:sz="0" w:space="0" w:color="auto"/>
            <w:bottom w:val="none" w:sz="0" w:space="0" w:color="auto"/>
            <w:right w:val="none" w:sz="0" w:space="0" w:color="auto"/>
          </w:divBdr>
        </w:div>
        <w:div w:id="1099643135">
          <w:marLeft w:val="640"/>
          <w:marRight w:val="0"/>
          <w:marTop w:val="0"/>
          <w:marBottom w:val="0"/>
          <w:divBdr>
            <w:top w:val="none" w:sz="0" w:space="0" w:color="auto"/>
            <w:left w:val="none" w:sz="0" w:space="0" w:color="auto"/>
            <w:bottom w:val="none" w:sz="0" w:space="0" w:color="auto"/>
            <w:right w:val="none" w:sz="0" w:space="0" w:color="auto"/>
          </w:divBdr>
        </w:div>
        <w:div w:id="1850097627">
          <w:marLeft w:val="640"/>
          <w:marRight w:val="0"/>
          <w:marTop w:val="0"/>
          <w:marBottom w:val="0"/>
          <w:divBdr>
            <w:top w:val="none" w:sz="0" w:space="0" w:color="auto"/>
            <w:left w:val="none" w:sz="0" w:space="0" w:color="auto"/>
            <w:bottom w:val="none" w:sz="0" w:space="0" w:color="auto"/>
            <w:right w:val="none" w:sz="0" w:space="0" w:color="auto"/>
          </w:divBdr>
        </w:div>
        <w:div w:id="743727072">
          <w:marLeft w:val="640"/>
          <w:marRight w:val="0"/>
          <w:marTop w:val="0"/>
          <w:marBottom w:val="0"/>
          <w:divBdr>
            <w:top w:val="none" w:sz="0" w:space="0" w:color="auto"/>
            <w:left w:val="none" w:sz="0" w:space="0" w:color="auto"/>
            <w:bottom w:val="none" w:sz="0" w:space="0" w:color="auto"/>
            <w:right w:val="none" w:sz="0" w:space="0" w:color="auto"/>
          </w:divBdr>
        </w:div>
        <w:div w:id="304509618">
          <w:marLeft w:val="640"/>
          <w:marRight w:val="0"/>
          <w:marTop w:val="0"/>
          <w:marBottom w:val="0"/>
          <w:divBdr>
            <w:top w:val="none" w:sz="0" w:space="0" w:color="auto"/>
            <w:left w:val="none" w:sz="0" w:space="0" w:color="auto"/>
            <w:bottom w:val="none" w:sz="0" w:space="0" w:color="auto"/>
            <w:right w:val="none" w:sz="0" w:space="0" w:color="auto"/>
          </w:divBdr>
        </w:div>
        <w:div w:id="151988467">
          <w:marLeft w:val="640"/>
          <w:marRight w:val="0"/>
          <w:marTop w:val="0"/>
          <w:marBottom w:val="0"/>
          <w:divBdr>
            <w:top w:val="none" w:sz="0" w:space="0" w:color="auto"/>
            <w:left w:val="none" w:sz="0" w:space="0" w:color="auto"/>
            <w:bottom w:val="none" w:sz="0" w:space="0" w:color="auto"/>
            <w:right w:val="none" w:sz="0" w:space="0" w:color="auto"/>
          </w:divBdr>
        </w:div>
        <w:div w:id="955022235">
          <w:marLeft w:val="640"/>
          <w:marRight w:val="0"/>
          <w:marTop w:val="0"/>
          <w:marBottom w:val="0"/>
          <w:divBdr>
            <w:top w:val="none" w:sz="0" w:space="0" w:color="auto"/>
            <w:left w:val="none" w:sz="0" w:space="0" w:color="auto"/>
            <w:bottom w:val="none" w:sz="0" w:space="0" w:color="auto"/>
            <w:right w:val="none" w:sz="0" w:space="0" w:color="auto"/>
          </w:divBdr>
        </w:div>
        <w:div w:id="1564027345">
          <w:marLeft w:val="640"/>
          <w:marRight w:val="0"/>
          <w:marTop w:val="0"/>
          <w:marBottom w:val="0"/>
          <w:divBdr>
            <w:top w:val="none" w:sz="0" w:space="0" w:color="auto"/>
            <w:left w:val="none" w:sz="0" w:space="0" w:color="auto"/>
            <w:bottom w:val="none" w:sz="0" w:space="0" w:color="auto"/>
            <w:right w:val="none" w:sz="0" w:space="0" w:color="auto"/>
          </w:divBdr>
        </w:div>
        <w:div w:id="2142456896">
          <w:marLeft w:val="640"/>
          <w:marRight w:val="0"/>
          <w:marTop w:val="0"/>
          <w:marBottom w:val="0"/>
          <w:divBdr>
            <w:top w:val="none" w:sz="0" w:space="0" w:color="auto"/>
            <w:left w:val="none" w:sz="0" w:space="0" w:color="auto"/>
            <w:bottom w:val="none" w:sz="0" w:space="0" w:color="auto"/>
            <w:right w:val="none" w:sz="0" w:space="0" w:color="auto"/>
          </w:divBdr>
        </w:div>
        <w:div w:id="639461476">
          <w:marLeft w:val="640"/>
          <w:marRight w:val="0"/>
          <w:marTop w:val="0"/>
          <w:marBottom w:val="0"/>
          <w:divBdr>
            <w:top w:val="none" w:sz="0" w:space="0" w:color="auto"/>
            <w:left w:val="none" w:sz="0" w:space="0" w:color="auto"/>
            <w:bottom w:val="none" w:sz="0" w:space="0" w:color="auto"/>
            <w:right w:val="none" w:sz="0" w:space="0" w:color="auto"/>
          </w:divBdr>
        </w:div>
        <w:div w:id="246381599">
          <w:marLeft w:val="640"/>
          <w:marRight w:val="0"/>
          <w:marTop w:val="0"/>
          <w:marBottom w:val="0"/>
          <w:divBdr>
            <w:top w:val="none" w:sz="0" w:space="0" w:color="auto"/>
            <w:left w:val="none" w:sz="0" w:space="0" w:color="auto"/>
            <w:bottom w:val="none" w:sz="0" w:space="0" w:color="auto"/>
            <w:right w:val="none" w:sz="0" w:space="0" w:color="auto"/>
          </w:divBdr>
        </w:div>
        <w:div w:id="808597424">
          <w:marLeft w:val="640"/>
          <w:marRight w:val="0"/>
          <w:marTop w:val="0"/>
          <w:marBottom w:val="0"/>
          <w:divBdr>
            <w:top w:val="none" w:sz="0" w:space="0" w:color="auto"/>
            <w:left w:val="none" w:sz="0" w:space="0" w:color="auto"/>
            <w:bottom w:val="none" w:sz="0" w:space="0" w:color="auto"/>
            <w:right w:val="none" w:sz="0" w:space="0" w:color="auto"/>
          </w:divBdr>
        </w:div>
        <w:div w:id="859121042">
          <w:marLeft w:val="640"/>
          <w:marRight w:val="0"/>
          <w:marTop w:val="0"/>
          <w:marBottom w:val="0"/>
          <w:divBdr>
            <w:top w:val="none" w:sz="0" w:space="0" w:color="auto"/>
            <w:left w:val="none" w:sz="0" w:space="0" w:color="auto"/>
            <w:bottom w:val="none" w:sz="0" w:space="0" w:color="auto"/>
            <w:right w:val="none" w:sz="0" w:space="0" w:color="auto"/>
          </w:divBdr>
        </w:div>
        <w:div w:id="518659604">
          <w:marLeft w:val="640"/>
          <w:marRight w:val="0"/>
          <w:marTop w:val="0"/>
          <w:marBottom w:val="0"/>
          <w:divBdr>
            <w:top w:val="none" w:sz="0" w:space="0" w:color="auto"/>
            <w:left w:val="none" w:sz="0" w:space="0" w:color="auto"/>
            <w:bottom w:val="none" w:sz="0" w:space="0" w:color="auto"/>
            <w:right w:val="none" w:sz="0" w:space="0" w:color="auto"/>
          </w:divBdr>
        </w:div>
        <w:div w:id="2123376360">
          <w:marLeft w:val="640"/>
          <w:marRight w:val="0"/>
          <w:marTop w:val="0"/>
          <w:marBottom w:val="0"/>
          <w:divBdr>
            <w:top w:val="none" w:sz="0" w:space="0" w:color="auto"/>
            <w:left w:val="none" w:sz="0" w:space="0" w:color="auto"/>
            <w:bottom w:val="none" w:sz="0" w:space="0" w:color="auto"/>
            <w:right w:val="none" w:sz="0" w:space="0" w:color="auto"/>
          </w:divBdr>
        </w:div>
        <w:div w:id="560554285">
          <w:marLeft w:val="640"/>
          <w:marRight w:val="0"/>
          <w:marTop w:val="0"/>
          <w:marBottom w:val="0"/>
          <w:divBdr>
            <w:top w:val="none" w:sz="0" w:space="0" w:color="auto"/>
            <w:left w:val="none" w:sz="0" w:space="0" w:color="auto"/>
            <w:bottom w:val="none" w:sz="0" w:space="0" w:color="auto"/>
            <w:right w:val="none" w:sz="0" w:space="0" w:color="auto"/>
          </w:divBdr>
        </w:div>
        <w:div w:id="212932295">
          <w:marLeft w:val="640"/>
          <w:marRight w:val="0"/>
          <w:marTop w:val="0"/>
          <w:marBottom w:val="0"/>
          <w:divBdr>
            <w:top w:val="none" w:sz="0" w:space="0" w:color="auto"/>
            <w:left w:val="none" w:sz="0" w:space="0" w:color="auto"/>
            <w:bottom w:val="none" w:sz="0" w:space="0" w:color="auto"/>
            <w:right w:val="none" w:sz="0" w:space="0" w:color="auto"/>
          </w:divBdr>
        </w:div>
        <w:div w:id="1133449442">
          <w:marLeft w:val="640"/>
          <w:marRight w:val="0"/>
          <w:marTop w:val="0"/>
          <w:marBottom w:val="0"/>
          <w:divBdr>
            <w:top w:val="none" w:sz="0" w:space="0" w:color="auto"/>
            <w:left w:val="none" w:sz="0" w:space="0" w:color="auto"/>
            <w:bottom w:val="none" w:sz="0" w:space="0" w:color="auto"/>
            <w:right w:val="none" w:sz="0" w:space="0" w:color="auto"/>
          </w:divBdr>
        </w:div>
        <w:div w:id="2019885364">
          <w:marLeft w:val="640"/>
          <w:marRight w:val="0"/>
          <w:marTop w:val="0"/>
          <w:marBottom w:val="0"/>
          <w:divBdr>
            <w:top w:val="none" w:sz="0" w:space="0" w:color="auto"/>
            <w:left w:val="none" w:sz="0" w:space="0" w:color="auto"/>
            <w:bottom w:val="none" w:sz="0" w:space="0" w:color="auto"/>
            <w:right w:val="none" w:sz="0" w:space="0" w:color="auto"/>
          </w:divBdr>
        </w:div>
        <w:div w:id="1947688353">
          <w:marLeft w:val="640"/>
          <w:marRight w:val="0"/>
          <w:marTop w:val="0"/>
          <w:marBottom w:val="0"/>
          <w:divBdr>
            <w:top w:val="none" w:sz="0" w:space="0" w:color="auto"/>
            <w:left w:val="none" w:sz="0" w:space="0" w:color="auto"/>
            <w:bottom w:val="none" w:sz="0" w:space="0" w:color="auto"/>
            <w:right w:val="none" w:sz="0" w:space="0" w:color="auto"/>
          </w:divBdr>
        </w:div>
        <w:div w:id="1091660914">
          <w:marLeft w:val="640"/>
          <w:marRight w:val="0"/>
          <w:marTop w:val="0"/>
          <w:marBottom w:val="0"/>
          <w:divBdr>
            <w:top w:val="none" w:sz="0" w:space="0" w:color="auto"/>
            <w:left w:val="none" w:sz="0" w:space="0" w:color="auto"/>
            <w:bottom w:val="none" w:sz="0" w:space="0" w:color="auto"/>
            <w:right w:val="none" w:sz="0" w:space="0" w:color="auto"/>
          </w:divBdr>
        </w:div>
        <w:div w:id="483665982">
          <w:marLeft w:val="640"/>
          <w:marRight w:val="0"/>
          <w:marTop w:val="0"/>
          <w:marBottom w:val="0"/>
          <w:divBdr>
            <w:top w:val="none" w:sz="0" w:space="0" w:color="auto"/>
            <w:left w:val="none" w:sz="0" w:space="0" w:color="auto"/>
            <w:bottom w:val="none" w:sz="0" w:space="0" w:color="auto"/>
            <w:right w:val="none" w:sz="0" w:space="0" w:color="auto"/>
          </w:divBdr>
        </w:div>
        <w:div w:id="179781094">
          <w:marLeft w:val="640"/>
          <w:marRight w:val="0"/>
          <w:marTop w:val="0"/>
          <w:marBottom w:val="0"/>
          <w:divBdr>
            <w:top w:val="none" w:sz="0" w:space="0" w:color="auto"/>
            <w:left w:val="none" w:sz="0" w:space="0" w:color="auto"/>
            <w:bottom w:val="none" w:sz="0" w:space="0" w:color="auto"/>
            <w:right w:val="none" w:sz="0" w:space="0" w:color="auto"/>
          </w:divBdr>
        </w:div>
        <w:div w:id="1269316751">
          <w:marLeft w:val="640"/>
          <w:marRight w:val="0"/>
          <w:marTop w:val="0"/>
          <w:marBottom w:val="0"/>
          <w:divBdr>
            <w:top w:val="none" w:sz="0" w:space="0" w:color="auto"/>
            <w:left w:val="none" w:sz="0" w:space="0" w:color="auto"/>
            <w:bottom w:val="none" w:sz="0" w:space="0" w:color="auto"/>
            <w:right w:val="none" w:sz="0" w:space="0" w:color="auto"/>
          </w:divBdr>
        </w:div>
        <w:div w:id="154733238">
          <w:marLeft w:val="640"/>
          <w:marRight w:val="0"/>
          <w:marTop w:val="0"/>
          <w:marBottom w:val="0"/>
          <w:divBdr>
            <w:top w:val="none" w:sz="0" w:space="0" w:color="auto"/>
            <w:left w:val="none" w:sz="0" w:space="0" w:color="auto"/>
            <w:bottom w:val="none" w:sz="0" w:space="0" w:color="auto"/>
            <w:right w:val="none" w:sz="0" w:space="0" w:color="auto"/>
          </w:divBdr>
        </w:div>
        <w:div w:id="752510583">
          <w:marLeft w:val="640"/>
          <w:marRight w:val="0"/>
          <w:marTop w:val="0"/>
          <w:marBottom w:val="0"/>
          <w:divBdr>
            <w:top w:val="none" w:sz="0" w:space="0" w:color="auto"/>
            <w:left w:val="none" w:sz="0" w:space="0" w:color="auto"/>
            <w:bottom w:val="none" w:sz="0" w:space="0" w:color="auto"/>
            <w:right w:val="none" w:sz="0" w:space="0" w:color="auto"/>
          </w:divBdr>
        </w:div>
        <w:div w:id="595677963">
          <w:marLeft w:val="640"/>
          <w:marRight w:val="0"/>
          <w:marTop w:val="0"/>
          <w:marBottom w:val="0"/>
          <w:divBdr>
            <w:top w:val="none" w:sz="0" w:space="0" w:color="auto"/>
            <w:left w:val="none" w:sz="0" w:space="0" w:color="auto"/>
            <w:bottom w:val="none" w:sz="0" w:space="0" w:color="auto"/>
            <w:right w:val="none" w:sz="0" w:space="0" w:color="auto"/>
          </w:divBdr>
        </w:div>
        <w:div w:id="1301575410">
          <w:marLeft w:val="640"/>
          <w:marRight w:val="0"/>
          <w:marTop w:val="0"/>
          <w:marBottom w:val="0"/>
          <w:divBdr>
            <w:top w:val="none" w:sz="0" w:space="0" w:color="auto"/>
            <w:left w:val="none" w:sz="0" w:space="0" w:color="auto"/>
            <w:bottom w:val="none" w:sz="0" w:space="0" w:color="auto"/>
            <w:right w:val="none" w:sz="0" w:space="0" w:color="auto"/>
          </w:divBdr>
        </w:div>
        <w:div w:id="473760255">
          <w:marLeft w:val="640"/>
          <w:marRight w:val="0"/>
          <w:marTop w:val="0"/>
          <w:marBottom w:val="0"/>
          <w:divBdr>
            <w:top w:val="none" w:sz="0" w:space="0" w:color="auto"/>
            <w:left w:val="none" w:sz="0" w:space="0" w:color="auto"/>
            <w:bottom w:val="none" w:sz="0" w:space="0" w:color="auto"/>
            <w:right w:val="none" w:sz="0" w:space="0" w:color="auto"/>
          </w:divBdr>
        </w:div>
        <w:div w:id="1670787215">
          <w:marLeft w:val="640"/>
          <w:marRight w:val="0"/>
          <w:marTop w:val="0"/>
          <w:marBottom w:val="0"/>
          <w:divBdr>
            <w:top w:val="none" w:sz="0" w:space="0" w:color="auto"/>
            <w:left w:val="none" w:sz="0" w:space="0" w:color="auto"/>
            <w:bottom w:val="none" w:sz="0" w:space="0" w:color="auto"/>
            <w:right w:val="none" w:sz="0" w:space="0" w:color="auto"/>
          </w:divBdr>
        </w:div>
        <w:div w:id="1225870838">
          <w:marLeft w:val="640"/>
          <w:marRight w:val="0"/>
          <w:marTop w:val="0"/>
          <w:marBottom w:val="0"/>
          <w:divBdr>
            <w:top w:val="none" w:sz="0" w:space="0" w:color="auto"/>
            <w:left w:val="none" w:sz="0" w:space="0" w:color="auto"/>
            <w:bottom w:val="none" w:sz="0" w:space="0" w:color="auto"/>
            <w:right w:val="none" w:sz="0" w:space="0" w:color="auto"/>
          </w:divBdr>
        </w:div>
        <w:div w:id="1008563475">
          <w:marLeft w:val="640"/>
          <w:marRight w:val="0"/>
          <w:marTop w:val="0"/>
          <w:marBottom w:val="0"/>
          <w:divBdr>
            <w:top w:val="none" w:sz="0" w:space="0" w:color="auto"/>
            <w:left w:val="none" w:sz="0" w:space="0" w:color="auto"/>
            <w:bottom w:val="none" w:sz="0" w:space="0" w:color="auto"/>
            <w:right w:val="none" w:sz="0" w:space="0" w:color="auto"/>
          </w:divBdr>
        </w:div>
        <w:div w:id="938834475">
          <w:marLeft w:val="640"/>
          <w:marRight w:val="0"/>
          <w:marTop w:val="0"/>
          <w:marBottom w:val="0"/>
          <w:divBdr>
            <w:top w:val="none" w:sz="0" w:space="0" w:color="auto"/>
            <w:left w:val="none" w:sz="0" w:space="0" w:color="auto"/>
            <w:bottom w:val="none" w:sz="0" w:space="0" w:color="auto"/>
            <w:right w:val="none" w:sz="0" w:space="0" w:color="auto"/>
          </w:divBdr>
        </w:div>
        <w:div w:id="980353798">
          <w:marLeft w:val="640"/>
          <w:marRight w:val="0"/>
          <w:marTop w:val="0"/>
          <w:marBottom w:val="0"/>
          <w:divBdr>
            <w:top w:val="none" w:sz="0" w:space="0" w:color="auto"/>
            <w:left w:val="none" w:sz="0" w:space="0" w:color="auto"/>
            <w:bottom w:val="none" w:sz="0" w:space="0" w:color="auto"/>
            <w:right w:val="none" w:sz="0" w:space="0" w:color="auto"/>
          </w:divBdr>
        </w:div>
        <w:div w:id="1071393398">
          <w:marLeft w:val="640"/>
          <w:marRight w:val="0"/>
          <w:marTop w:val="0"/>
          <w:marBottom w:val="0"/>
          <w:divBdr>
            <w:top w:val="none" w:sz="0" w:space="0" w:color="auto"/>
            <w:left w:val="none" w:sz="0" w:space="0" w:color="auto"/>
            <w:bottom w:val="none" w:sz="0" w:space="0" w:color="auto"/>
            <w:right w:val="none" w:sz="0" w:space="0" w:color="auto"/>
          </w:divBdr>
        </w:div>
        <w:div w:id="1359501799">
          <w:marLeft w:val="640"/>
          <w:marRight w:val="0"/>
          <w:marTop w:val="0"/>
          <w:marBottom w:val="0"/>
          <w:divBdr>
            <w:top w:val="none" w:sz="0" w:space="0" w:color="auto"/>
            <w:left w:val="none" w:sz="0" w:space="0" w:color="auto"/>
            <w:bottom w:val="none" w:sz="0" w:space="0" w:color="auto"/>
            <w:right w:val="none" w:sz="0" w:space="0" w:color="auto"/>
          </w:divBdr>
        </w:div>
        <w:div w:id="427042744">
          <w:marLeft w:val="640"/>
          <w:marRight w:val="0"/>
          <w:marTop w:val="0"/>
          <w:marBottom w:val="0"/>
          <w:divBdr>
            <w:top w:val="none" w:sz="0" w:space="0" w:color="auto"/>
            <w:left w:val="none" w:sz="0" w:space="0" w:color="auto"/>
            <w:bottom w:val="none" w:sz="0" w:space="0" w:color="auto"/>
            <w:right w:val="none" w:sz="0" w:space="0" w:color="auto"/>
          </w:divBdr>
        </w:div>
        <w:div w:id="1681195792">
          <w:marLeft w:val="640"/>
          <w:marRight w:val="0"/>
          <w:marTop w:val="0"/>
          <w:marBottom w:val="0"/>
          <w:divBdr>
            <w:top w:val="none" w:sz="0" w:space="0" w:color="auto"/>
            <w:left w:val="none" w:sz="0" w:space="0" w:color="auto"/>
            <w:bottom w:val="none" w:sz="0" w:space="0" w:color="auto"/>
            <w:right w:val="none" w:sz="0" w:space="0" w:color="auto"/>
          </w:divBdr>
        </w:div>
        <w:div w:id="157770626">
          <w:marLeft w:val="640"/>
          <w:marRight w:val="0"/>
          <w:marTop w:val="0"/>
          <w:marBottom w:val="0"/>
          <w:divBdr>
            <w:top w:val="none" w:sz="0" w:space="0" w:color="auto"/>
            <w:left w:val="none" w:sz="0" w:space="0" w:color="auto"/>
            <w:bottom w:val="none" w:sz="0" w:space="0" w:color="auto"/>
            <w:right w:val="none" w:sz="0" w:space="0" w:color="auto"/>
          </w:divBdr>
        </w:div>
        <w:div w:id="285359171">
          <w:marLeft w:val="640"/>
          <w:marRight w:val="0"/>
          <w:marTop w:val="0"/>
          <w:marBottom w:val="0"/>
          <w:divBdr>
            <w:top w:val="none" w:sz="0" w:space="0" w:color="auto"/>
            <w:left w:val="none" w:sz="0" w:space="0" w:color="auto"/>
            <w:bottom w:val="none" w:sz="0" w:space="0" w:color="auto"/>
            <w:right w:val="none" w:sz="0" w:space="0" w:color="auto"/>
          </w:divBdr>
        </w:div>
        <w:div w:id="658196024">
          <w:marLeft w:val="640"/>
          <w:marRight w:val="0"/>
          <w:marTop w:val="0"/>
          <w:marBottom w:val="0"/>
          <w:divBdr>
            <w:top w:val="none" w:sz="0" w:space="0" w:color="auto"/>
            <w:left w:val="none" w:sz="0" w:space="0" w:color="auto"/>
            <w:bottom w:val="none" w:sz="0" w:space="0" w:color="auto"/>
            <w:right w:val="none" w:sz="0" w:space="0" w:color="auto"/>
          </w:divBdr>
        </w:div>
        <w:div w:id="1249001754">
          <w:marLeft w:val="640"/>
          <w:marRight w:val="0"/>
          <w:marTop w:val="0"/>
          <w:marBottom w:val="0"/>
          <w:divBdr>
            <w:top w:val="none" w:sz="0" w:space="0" w:color="auto"/>
            <w:left w:val="none" w:sz="0" w:space="0" w:color="auto"/>
            <w:bottom w:val="none" w:sz="0" w:space="0" w:color="auto"/>
            <w:right w:val="none" w:sz="0" w:space="0" w:color="auto"/>
          </w:divBdr>
        </w:div>
        <w:div w:id="1854221555">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05165898">
      <w:bodyDiv w:val="1"/>
      <w:marLeft w:val="0"/>
      <w:marRight w:val="0"/>
      <w:marTop w:val="0"/>
      <w:marBottom w:val="0"/>
      <w:divBdr>
        <w:top w:val="none" w:sz="0" w:space="0" w:color="auto"/>
        <w:left w:val="none" w:sz="0" w:space="0" w:color="auto"/>
        <w:bottom w:val="none" w:sz="0" w:space="0" w:color="auto"/>
        <w:right w:val="none" w:sz="0" w:space="0" w:color="auto"/>
      </w:divBdr>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4213340">
      <w:bodyDiv w:val="1"/>
      <w:marLeft w:val="0"/>
      <w:marRight w:val="0"/>
      <w:marTop w:val="0"/>
      <w:marBottom w:val="0"/>
      <w:divBdr>
        <w:top w:val="none" w:sz="0" w:space="0" w:color="auto"/>
        <w:left w:val="none" w:sz="0" w:space="0" w:color="auto"/>
        <w:bottom w:val="none" w:sz="0" w:space="0" w:color="auto"/>
        <w:right w:val="none" w:sz="0" w:space="0" w:color="auto"/>
      </w:divBdr>
      <w:divsChild>
        <w:div w:id="255746936">
          <w:marLeft w:val="640"/>
          <w:marRight w:val="0"/>
          <w:marTop w:val="0"/>
          <w:marBottom w:val="0"/>
          <w:divBdr>
            <w:top w:val="none" w:sz="0" w:space="0" w:color="auto"/>
            <w:left w:val="none" w:sz="0" w:space="0" w:color="auto"/>
            <w:bottom w:val="none" w:sz="0" w:space="0" w:color="auto"/>
            <w:right w:val="none" w:sz="0" w:space="0" w:color="auto"/>
          </w:divBdr>
        </w:div>
        <w:div w:id="1120495807">
          <w:marLeft w:val="640"/>
          <w:marRight w:val="0"/>
          <w:marTop w:val="0"/>
          <w:marBottom w:val="0"/>
          <w:divBdr>
            <w:top w:val="none" w:sz="0" w:space="0" w:color="auto"/>
            <w:left w:val="none" w:sz="0" w:space="0" w:color="auto"/>
            <w:bottom w:val="none" w:sz="0" w:space="0" w:color="auto"/>
            <w:right w:val="none" w:sz="0" w:space="0" w:color="auto"/>
          </w:divBdr>
        </w:div>
        <w:div w:id="1438210560">
          <w:marLeft w:val="640"/>
          <w:marRight w:val="0"/>
          <w:marTop w:val="0"/>
          <w:marBottom w:val="0"/>
          <w:divBdr>
            <w:top w:val="none" w:sz="0" w:space="0" w:color="auto"/>
            <w:left w:val="none" w:sz="0" w:space="0" w:color="auto"/>
            <w:bottom w:val="none" w:sz="0" w:space="0" w:color="auto"/>
            <w:right w:val="none" w:sz="0" w:space="0" w:color="auto"/>
          </w:divBdr>
        </w:div>
        <w:div w:id="1828089146">
          <w:marLeft w:val="640"/>
          <w:marRight w:val="0"/>
          <w:marTop w:val="0"/>
          <w:marBottom w:val="0"/>
          <w:divBdr>
            <w:top w:val="none" w:sz="0" w:space="0" w:color="auto"/>
            <w:left w:val="none" w:sz="0" w:space="0" w:color="auto"/>
            <w:bottom w:val="none" w:sz="0" w:space="0" w:color="auto"/>
            <w:right w:val="none" w:sz="0" w:space="0" w:color="auto"/>
          </w:divBdr>
        </w:div>
        <w:div w:id="2054233801">
          <w:marLeft w:val="640"/>
          <w:marRight w:val="0"/>
          <w:marTop w:val="0"/>
          <w:marBottom w:val="0"/>
          <w:divBdr>
            <w:top w:val="none" w:sz="0" w:space="0" w:color="auto"/>
            <w:left w:val="none" w:sz="0" w:space="0" w:color="auto"/>
            <w:bottom w:val="none" w:sz="0" w:space="0" w:color="auto"/>
            <w:right w:val="none" w:sz="0" w:space="0" w:color="auto"/>
          </w:divBdr>
        </w:div>
        <w:div w:id="835878350">
          <w:marLeft w:val="640"/>
          <w:marRight w:val="0"/>
          <w:marTop w:val="0"/>
          <w:marBottom w:val="0"/>
          <w:divBdr>
            <w:top w:val="none" w:sz="0" w:space="0" w:color="auto"/>
            <w:left w:val="none" w:sz="0" w:space="0" w:color="auto"/>
            <w:bottom w:val="none" w:sz="0" w:space="0" w:color="auto"/>
            <w:right w:val="none" w:sz="0" w:space="0" w:color="auto"/>
          </w:divBdr>
        </w:div>
        <w:div w:id="521288064">
          <w:marLeft w:val="640"/>
          <w:marRight w:val="0"/>
          <w:marTop w:val="0"/>
          <w:marBottom w:val="0"/>
          <w:divBdr>
            <w:top w:val="none" w:sz="0" w:space="0" w:color="auto"/>
            <w:left w:val="none" w:sz="0" w:space="0" w:color="auto"/>
            <w:bottom w:val="none" w:sz="0" w:space="0" w:color="auto"/>
            <w:right w:val="none" w:sz="0" w:space="0" w:color="auto"/>
          </w:divBdr>
        </w:div>
        <w:div w:id="562105760">
          <w:marLeft w:val="640"/>
          <w:marRight w:val="0"/>
          <w:marTop w:val="0"/>
          <w:marBottom w:val="0"/>
          <w:divBdr>
            <w:top w:val="none" w:sz="0" w:space="0" w:color="auto"/>
            <w:left w:val="none" w:sz="0" w:space="0" w:color="auto"/>
            <w:bottom w:val="none" w:sz="0" w:space="0" w:color="auto"/>
            <w:right w:val="none" w:sz="0" w:space="0" w:color="auto"/>
          </w:divBdr>
        </w:div>
        <w:div w:id="791705194">
          <w:marLeft w:val="640"/>
          <w:marRight w:val="0"/>
          <w:marTop w:val="0"/>
          <w:marBottom w:val="0"/>
          <w:divBdr>
            <w:top w:val="none" w:sz="0" w:space="0" w:color="auto"/>
            <w:left w:val="none" w:sz="0" w:space="0" w:color="auto"/>
            <w:bottom w:val="none" w:sz="0" w:space="0" w:color="auto"/>
            <w:right w:val="none" w:sz="0" w:space="0" w:color="auto"/>
          </w:divBdr>
        </w:div>
        <w:div w:id="1157185173">
          <w:marLeft w:val="640"/>
          <w:marRight w:val="0"/>
          <w:marTop w:val="0"/>
          <w:marBottom w:val="0"/>
          <w:divBdr>
            <w:top w:val="none" w:sz="0" w:space="0" w:color="auto"/>
            <w:left w:val="none" w:sz="0" w:space="0" w:color="auto"/>
            <w:bottom w:val="none" w:sz="0" w:space="0" w:color="auto"/>
            <w:right w:val="none" w:sz="0" w:space="0" w:color="auto"/>
          </w:divBdr>
        </w:div>
        <w:div w:id="178088107">
          <w:marLeft w:val="640"/>
          <w:marRight w:val="0"/>
          <w:marTop w:val="0"/>
          <w:marBottom w:val="0"/>
          <w:divBdr>
            <w:top w:val="none" w:sz="0" w:space="0" w:color="auto"/>
            <w:left w:val="none" w:sz="0" w:space="0" w:color="auto"/>
            <w:bottom w:val="none" w:sz="0" w:space="0" w:color="auto"/>
            <w:right w:val="none" w:sz="0" w:space="0" w:color="auto"/>
          </w:divBdr>
        </w:div>
        <w:div w:id="843858179">
          <w:marLeft w:val="640"/>
          <w:marRight w:val="0"/>
          <w:marTop w:val="0"/>
          <w:marBottom w:val="0"/>
          <w:divBdr>
            <w:top w:val="none" w:sz="0" w:space="0" w:color="auto"/>
            <w:left w:val="none" w:sz="0" w:space="0" w:color="auto"/>
            <w:bottom w:val="none" w:sz="0" w:space="0" w:color="auto"/>
            <w:right w:val="none" w:sz="0" w:space="0" w:color="auto"/>
          </w:divBdr>
        </w:div>
        <w:div w:id="1153253017">
          <w:marLeft w:val="640"/>
          <w:marRight w:val="0"/>
          <w:marTop w:val="0"/>
          <w:marBottom w:val="0"/>
          <w:divBdr>
            <w:top w:val="none" w:sz="0" w:space="0" w:color="auto"/>
            <w:left w:val="none" w:sz="0" w:space="0" w:color="auto"/>
            <w:bottom w:val="none" w:sz="0" w:space="0" w:color="auto"/>
            <w:right w:val="none" w:sz="0" w:space="0" w:color="auto"/>
          </w:divBdr>
        </w:div>
        <w:div w:id="1697148740">
          <w:marLeft w:val="640"/>
          <w:marRight w:val="0"/>
          <w:marTop w:val="0"/>
          <w:marBottom w:val="0"/>
          <w:divBdr>
            <w:top w:val="none" w:sz="0" w:space="0" w:color="auto"/>
            <w:left w:val="none" w:sz="0" w:space="0" w:color="auto"/>
            <w:bottom w:val="none" w:sz="0" w:space="0" w:color="auto"/>
            <w:right w:val="none" w:sz="0" w:space="0" w:color="auto"/>
          </w:divBdr>
        </w:div>
        <w:div w:id="765730219">
          <w:marLeft w:val="640"/>
          <w:marRight w:val="0"/>
          <w:marTop w:val="0"/>
          <w:marBottom w:val="0"/>
          <w:divBdr>
            <w:top w:val="none" w:sz="0" w:space="0" w:color="auto"/>
            <w:left w:val="none" w:sz="0" w:space="0" w:color="auto"/>
            <w:bottom w:val="none" w:sz="0" w:space="0" w:color="auto"/>
            <w:right w:val="none" w:sz="0" w:space="0" w:color="auto"/>
          </w:divBdr>
        </w:div>
        <w:div w:id="1836190475">
          <w:marLeft w:val="640"/>
          <w:marRight w:val="0"/>
          <w:marTop w:val="0"/>
          <w:marBottom w:val="0"/>
          <w:divBdr>
            <w:top w:val="none" w:sz="0" w:space="0" w:color="auto"/>
            <w:left w:val="none" w:sz="0" w:space="0" w:color="auto"/>
            <w:bottom w:val="none" w:sz="0" w:space="0" w:color="auto"/>
            <w:right w:val="none" w:sz="0" w:space="0" w:color="auto"/>
          </w:divBdr>
        </w:div>
        <w:div w:id="1433352512">
          <w:marLeft w:val="640"/>
          <w:marRight w:val="0"/>
          <w:marTop w:val="0"/>
          <w:marBottom w:val="0"/>
          <w:divBdr>
            <w:top w:val="none" w:sz="0" w:space="0" w:color="auto"/>
            <w:left w:val="none" w:sz="0" w:space="0" w:color="auto"/>
            <w:bottom w:val="none" w:sz="0" w:space="0" w:color="auto"/>
            <w:right w:val="none" w:sz="0" w:space="0" w:color="auto"/>
          </w:divBdr>
        </w:div>
        <w:div w:id="951396538">
          <w:marLeft w:val="640"/>
          <w:marRight w:val="0"/>
          <w:marTop w:val="0"/>
          <w:marBottom w:val="0"/>
          <w:divBdr>
            <w:top w:val="none" w:sz="0" w:space="0" w:color="auto"/>
            <w:left w:val="none" w:sz="0" w:space="0" w:color="auto"/>
            <w:bottom w:val="none" w:sz="0" w:space="0" w:color="auto"/>
            <w:right w:val="none" w:sz="0" w:space="0" w:color="auto"/>
          </w:divBdr>
        </w:div>
        <w:div w:id="1643195694">
          <w:marLeft w:val="640"/>
          <w:marRight w:val="0"/>
          <w:marTop w:val="0"/>
          <w:marBottom w:val="0"/>
          <w:divBdr>
            <w:top w:val="none" w:sz="0" w:space="0" w:color="auto"/>
            <w:left w:val="none" w:sz="0" w:space="0" w:color="auto"/>
            <w:bottom w:val="none" w:sz="0" w:space="0" w:color="auto"/>
            <w:right w:val="none" w:sz="0" w:space="0" w:color="auto"/>
          </w:divBdr>
        </w:div>
        <w:div w:id="1210192439">
          <w:marLeft w:val="640"/>
          <w:marRight w:val="0"/>
          <w:marTop w:val="0"/>
          <w:marBottom w:val="0"/>
          <w:divBdr>
            <w:top w:val="none" w:sz="0" w:space="0" w:color="auto"/>
            <w:left w:val="none" w:sz="0" w:space="0" w:color="auto"/>
            <w:bottom w:val="none" w:sz="0" w:space="0" w:color="auto"/>
            <w:right w:val="none" w:sz="0" w:space="0" w:color="auto"/>
          </w:divBdr>
        </w:div>
        <w:div w:id="791629514">
          <w:marLeft w:val="640"/>
          <w:marRight w:val="0"/>
          <w:marTop w:val="0"/>
          <w:marBottom w:val="0"/>
          <w:divBdr>
            <w:top w:val="none" w:sz="0" w:space="0" w:color="auto"/>
            <w:left w:val="none" w:sz="0" w:space="0" w:color="auto"/>
            <w:bottom w:val="none" w:sz="0" w:space="0" w:color="auto"/>
            <w:right w:val="none" w:sz="0" w:space="0" w:color="auto"/>
          </w:divBdr>
        </w:div>
        <w:div w:id="1896701428">
          <w:marLeft w:val="640"/>
          <w:marRight w:val="0"/>
          <w:marTop w:val="0"/>
          <w:marBottom w:val="0"/>
          <w:divBdr>
            <w:top w:val="none" w:sz="0" w:space="0" w:color="auto"/>
            <w:left w:val="none" w:sz="0" w:space="0" w:color="auto"/>
            <w:bottom w:val="none" w:sz="0" w:space="0" w:color="auto"/>
            <w:right w:val="none" w:sz="0" w:space="0" w:color="auto"/>
          </w:divBdr>
        </w:div>
        <w:div w:id="138769371">
          <w:marLeft w:val="640"/>
          <w:marRight w:val="0"/>
          <w:marTop w:val="0"/>
          <w:marBottom w:val="0"/>
          <w:divBdr>
            <w:top w:val="none" w:sz="0" w:space="0" w:color="auto"/>
            <w:left w:val="none" w:sz="0" w:space="0" w:color="auto"/>
            <w:bottom w:val="none" w:sz="0" w:space="0" w:color="auto"/>
            <w:right w:val="none" w:sz="0" w:space="0" w:color="auto"/>
          </w:divBdr>
        </w:div>
        <w:div w:id="927612740">
          <w:marLeft w:val="640"/>
          <w:marRight w:val="0"/>
          <w:marTop w:val="0"/>
          <w:marBottom w:val="0"/>
          <w:divBdr>
            <w:top w:val="none" w:sz="0" w:space="0" w:color="auto"/>
            <w:left w:val="none" w:sz="0" w:space="0" w:color="auto"/>
            <w:bottom w:val="none" w:sz="0" w:space="0" w:color="auto"/>
            <w:right w:val="none" w:sz="0" w:space="0" w:color="auto"/>
          </w:divBdr>
        </w:div>
        <w:div w:id="1663581033">
          <w:marLeft w:val="640"/>
          <w:marRight w:val="0"/>
          <w:marTop w:val="0"/>
          <w:marBottom w:val="0"/>
          <w:divBdr>
            <w:top w:val="none" w:sz="0" w:space="0" w:color="auto"/>
            <w:left w:val="none" w:sz="0" w:space="0" w:color="auto"/>
            <w:bottom w:val="none" w:sz="0" w:space="0" w:color="auto"/>
            <w:right w:val="none" w:sz="0" w:space="0" w:color="auto"/>
          </w:divBdr>
        </w:div>
        <w:div w:id="1125779317">
          <w:marLeft w:val="640"/>
          <w:marRight w:val="0"/>
          <w:marTop w:val="0"/>
          <w:marBottom w:val="0"/>
          <w:divBdr>
            <w:top w:val="none" w:sz="0" w:space="0" w:color="auto"/>
            <w:left w:val="none" w:sz="0" w:space="0" w:color="auto"/>
            <w:bottom w:val="none" w:sz="0" w:space="0" w:color="auto"/>
            <w:right w:val="none" w:sz="0" w:space="0" w:color="auto"/>
          </w:divBdr>
        </w:div>
        <w:div w:id="1008871731">
          <w:marLeft w:val="640"/>
          <w:marRight w:val="0"/>
          <w:marTop w:val="0"/>
          <w:marBottom w:val="0"/>
          <w:divBdr>
            <w:top w:val="none" w:sz="0" w:space="0" w:color="auto"/>
            <w:left w:val="none" w:sz="0" w:space="0" w:color="auto"/>
            <w:bottom w:val="none" w:sz="0" w:space="0" w:color="auto"/>
            <w:right w:val="none" w:sz="0" w:space="0" w:color="auto"/>
          </w:divBdr>
        </w:div>
        <w:div w:id="771360229">
          <w:marLeft w:val="640"/>
          <w:marRight w:val="0"/>
          <w:marTop w:val="0"/>
          <w:marBottom w:val="0"/>
          <w:divBdr>
            <w:top w:val="none" w:sz="0" w:space="0" w:color="auto"/>
            <w:left w:val="none" w:sz="0" w:space="0" w:color="auto"/>
            <w:bottom w:val="none" w:sz="0" w:space="0" w:color="auto"/>
            <w:right w:val="none" w:sz="0" w:space="0" w:color="auto"/>
          </w:divBdr>
        </w:div>
        <w:div w:id="159465653">
          <w:marLeft w:val="640"/>
          <w:marRight w:val="0"/>
          <w:marTop w:val="0"/>
          <w:marBottom w:val="0"/>
          <w:divBdr>
            <w:top w:val="none" w:sz="0" w:space="0" w:color="auto"/>
            <w:left w:val="none" w:sz="0" w:space="0" w:color="auto"/>
            <w:bottom w:val="none" w:sz="0" w:space="0" w:color="auto"/>
            <w:right w:val="none" w:sz="0" w:space="0" w:color="auto"/>
          </w:divBdr>
        </w:div>
        <w:div w:id="445588511">
          <w:marLeft w:val="640"/>
          <w:marRight w:val="0"/>
          <w:marTop w:val="0"/>
          <w:marBottom w:val="0"/>
          <w:divBdr>
            <w:top w:val="none" w:sz="0" w:space="0" w:color="auto"/>
            <w:left w:val="none" w:sz="0" w:space="0" w:color="auto"/>
            <w:bottom w:val="none" w:sz="0" w:space="0" w:color="auto"/>
            <w:right w:val="none" w:sz="0" w:space="0" w:color="auto"/>
          </w:divBdr>
        </w:div>
        <w:div w:id="1973321626">
          <w:marLeft w:val="640"/>
          <w:marRight w:val="0"/>
          <w:marTop w:val="0"/>
          <w:marBottom w:val="0"/>
          <w:divBdr>
            <w:top w:val="none" w:sz="0" w:space="0" w:color="auto"/>
            <w:left w:val="none" w:sz="0" w:space="0" w:color="auto"/>
            <w:bottom w:val="none" w:sz="0" w:space="0" w:color="auto"/>
            <w:right w:val="none" w:sz="0" w:space="0" w:color="auto"/>
          </w:divBdr>
        </w:div>
        <w:div w:id="2023706010">
          <w:marLeft w:val="640"/>
          <w:marRight w:val="0"/>
          <w:marTop w:val="0"/>
          <w:marBottom w:val="0"/>
          <w:divBdr>
            <w:top w:val="none" w:sz="0" w:space="0" w:color="auto"/>
            <w:left w:val="none" w:sz="0" w:space="0" w:color="auto"/>
            <w:bottom w:val="none" w:sz="0" w:space="0" w:color="auto"/>
            <w:right w:val="none" w:sz="0" w:space="0" w:color="auto"/>
          </w:divBdr>
        </w:div>
        <w:div w:id="112136203">
          <w:marLeft w:val="640"/>
          <w:marRight w:val="0"/>
          <w:marTop w:val="0"/>
          <w:marBottom w:val="0"/>
          <w:divBdr>
            <w:top w:val="none" w:sz="0" w:space="0" w:color="auto"/>
            <w:left w:val="none" w:sz="0" w:space="0" w:color="auto"/>
            <w:bottom w:val="none" w:sz="0" w:space="0" w:color="auto"/>
            <w:right w:val="none" w:sz="0" w:space="0" w:color="auto"/>
          </w:divBdr>
        </w:div>
        <w:div w:id="1469593691">
          <w:marLeft w:val="640"/>
          <w:marRight w:val="0"/>
          <w:marTop w:val="0"/>
          <w:marBottom w:val="0"/>
          <w:divBdr>
            <w:top w:val="none" w:sz="0" w:space="0" w:color="auto"/>
            <w:left w:val="none" w:sz="0" w:space="0" w:color="auto"/>
            <w:bottom w:val="none" w:sz="0" w:space="0" w:color="auto"/>
            <w:right w:val="none" w:sz="0" w:space="0" w:color="auto"/>
          </w:divBdr>
        </w:div>
        <w:div w:id="1282344477">
          <w:marLeft w:val="640"/>
          <w:marRight w:val="0"/>
          <w:marTop w:val="0"/>
          <w:marBottom w:val="0"/>
          <w:divBdr>
            <w:top w:val="none" w:sz="0" w:space="0" w:color="auto"/>
            <w:left w:val="none" w:sz="0" w:space="0" w:color="auto"/>
            <w:bottom w:val="none" w:sz="0" w:space="0" w:color="auto"/>
            <w:right w:val="none" w:sz="0" w:space="0" w:color="auto"/>
          </w:divBdr>
        </w:div>
        <w:div w:id="469176063">
          <w:marLeft w:val="640"/>
          <w:marRight w:val="0"/>
          <w:marTop w:val="0"/>
          <w:marBottom w:val="0"/>
          <w:divBdr>
            <w:top w:val="none" w:sz="0" w:space="0" w:color="auto"/>
            <w:left w:val="none" w:sz="0" w:space="0" w:color="auto"/>
            <w:bottom w:val="none" w:sz="0" w:space="0" w:color="auto"/>
            <w:right w:val="none" w:sz="0" w:space="0" w:color="auto"/>
          </w:divBdr>
        </w:div>
        <w:div w:id="1130830751">
          <w:marLeft w:val="640"/>
          <w:marRight w:val="0"/>
          <w:marTop w:val="0"/>
          <w:marBottom w:val="0"/>
          <w:divBdr>
            <w:top w:val="none" w:sz="0" w:space="0" w:color="auto"/>
            <w:left w:val="none" w:sz="0" w:space="0" w:color="auto"/>
            <w:bottom w:val="none" w:sz="0" w:space="0" w:color="auto"/>
            <w:right w:val="none" w:sz="0" w:space="0" w:color="auto"/>
          </w:divBdr>
        </w:div>
        <w:div w:id="784739416">
          <w:marLeft w:val="640"/>
          <w:marRight w:val="0"/>
          <w:marTop w:val="0"/>
          <w:marBottom w:val="0"/>
          <w:divBdr>
            <w:top w:val="none" w:sz="0" w:space="0" w:color="auto"/>
            <w:left w:val="none" w:sz="0" w:space="0" w:color="auto"/>
            <w:bottom w:val="none" w:sz="0" w:space="0" w:color="auto"/>
            <w:right w:val="none" w:sz="0" w:space="0" w:color="auto"/>
          </w:divBdr>
        </w:div>
        <w:div w:id="902637833">
          <w:marLeft w:val="640"/>
          <w:marRight w:val="0"/>
          <w:marTop w:val="0"/>
          <w:marBottom w:val="0"/>
          <w:divBdr>
            <w:top w:val="none" w:sz="0" w:space="0" w:color="auto"/>
            <w:left w:val="none" w:sz="0" w:space="0" w:color="auto"/>
            <w:bottom w:val="none" w:sz="0" w:space="0" w:color="auto"/>
            <w:right w:val="none" w:sz="0" w:space="0" w:color="auto"/>
          </w:divBdr>
        </w:div>
        <w:div w:id="392654198">
          <w:marLeft w:val="640"/>
          <w:marRight w:val="0"/>
          <w:marTop w:val="0"/>
          <w:marBottom w:val="0"/>
          <w:divBdr>
            <w:top w:val="none" w:sz="0" w:space="0" w:color="auto"/>
            <w:left w:val="none" w:sz="0" w:space="0" w:color="auto"/>
            <w:bottom w:val="none" w:sz="0" w:space="0" w:color="auto"/>
            <w:right w:val="none" w:sz="0" w:space="0" w:color="auto"/>
          </w:divBdr>
        </w:div>
        <w:div w:id="1722363999">
          <w:marLeft w:val="640"/>
          <w:marRight w:val="0"/>
          <w:marTop w:val="0"/>
          <w:marBottom w:val="0"/>
          <w:divBdr>
            <w:top w:val="none" w:sz="0" w:space="0" w:color="auto"/>
            <w:left w:val="none" w:sz="0" w:space="0" w:color="auto"/>
            <w:bottom w:val="none" w:sz="0" w:space="0" w:color="auto"/>
            <w:right w:val="none" w:sz="0" w:space="0" w:color="auto"/>
          </w:divBdr>
        </w:div>
        <w:div w:id="136185969">
          <w:marLeft w:val="640"/>
          <w:marRight w:val="0"/>
          <w:marTop w:val="0"/>
          <w:marBottom w:val="0"/>
          <w:divBdr>
            <w:top w:val="none" w:sz="0" w:space="0" w:color="auto"/>
            <w:left w:val="none" w:sz="0" w:space="0" w:color="auto"/>
            <w:bottom w:val="none" w:sz="0" w:space="0" w:color="auto"/>
            <w:right w:val="none" w:sz="0" w:space="0" w:color="auto"/>
          </w:divBdr>
        </w:div>
        <w:div w:id="1618219428">
          <w:marLeft w:val="640"/>
          <w:marRight w:val="0"/>
          <w:marTop w:val="0"/>
          <w:marBottom w:val="0"/>
          <w:divBdr>
            <w:top w:val="none" w:sz="0" w:space="0" w:color="auto"/>
            <w:left w:val="none" w:sz="0" w:space="0" w:color="auto"/>
            <w:bottom w:val="none" w:sz="0" w:space="0" w:color="auto"/>
            <w:right w:val="none" w:sz="0" w:space="0" w:color="auto"/>
          </w:divBdr>
        </w:div>
        <w:div w:id="1056775984">
          <w:marLeft w:val="640"/>
          <w:marRight w:val="0"/>
          <w:marTop w:val="0"/>
          <w:marBottom w:val="0"/>
          <w:divBdr>
            <w:top w:val="none" w:sz="0" w:space="0" w:color="auto"/>
            <w:left w:val="none" w:sz="0" w:space="0" w:color="auto"/>
            <w:bottom w:val="none" w:sz="0" w:space="0" w:color="auto"/>
            <w:right w:val="none" w:sz="0" w:space="0" w:color="auto"/>
          </w:divBdr>
        </w:div>
        <w:div w:id="850335949">
          <w:marLeft w:val="640"/>
          <w:marRight w:val="0"/>
          <w:marTop w:val="0"/>
          <w:marBottom w:val="0"/>
          <w:divBdr>
            <w:top w:val="none" w:sz="0" w:space="0" w:color="auto"/>
            <w:left w:val="none" w:sz="0" w:space="0" w:color="auto"/>
            <w:bottom w:val="none" w:sz="0" w:space="0" w:color="auto"/>
            <w:right w:val="none" w:sz="0" w:space="0" w:color="auto"/>
          </w:divBdr>
        </w:div>
        <w:div w:id="300427013">
          <w:marLeft w:val="640"/>
          <w:marRight w:val="0"/>
          <w:marTop w:val="0"/>
          <w:marBottom w:val="0"/>
          <w:divBdr>
            <w:top w:val="none" w:sz="0" w:space="0" w:color="auto"/>
            <w:left w:val="none" w:sz="0" w:space="0" w:color="auto"/>
            <w:bottom w:val="none" w:sz="0" w:space="0" w:color="auto"/>
            <w:right w:val="none" w:sz="0" w:space="0" w:color="auto"/>
          </w:divBdr>
        </w:div>
        <w:div w:id="1584493090">
          <w:marLeft w:val="640"/>
          <w:marRight w:val="0"/>
          <w:marTop w:val="0"/>
          <w:marBottom w:val="0"/>
          <w:divBdr>
            <w:top w:val="none" w:sz="0" w:space="0" w:color="auto"/>
            <w:left w:val="none" w:sz="0" w:space="0" w:color="auto"/>
            <w:bottom w:val="none" w:sz="0" w:space="0" w:color="auto"/>
            <w:right w:val="none" w:sz="0" w:space="0" w:color="auto"/>
          </w:divBdr>
        </w:div>
        <w:div w:id="1827821166">
          <w:marLeft w:val="640"/>
          <w:marRight w:val="0"/>
          <w:marTop w:val="0"/>
          <w:marBottom w:val="0"/>
          <w:divBdr>
            <w:top w:val="none" w:sz="0" w:space="0" w:color="auto"/>
            <w:left w:val="none" w:sz="0" w:space="0" w:color="auto"/>
            <w:bottom w:val="none" w:sz="0" w:space="0" w:color="auto"/>
            <w:right w:val="none" w:sz="0" w:space="0" w:color="auto"/>
          </w:divBdr>
        </w:div>
        <w:div w:id="1349798584">
          <w:marLeft w:val="640"/>
          <w:marRight w:val="0"/>
          <w:marTop w:val="0"/>
          <w:marBottom w:val="0"/>
          <w:divBdr>
            <w:top w:val="none" w:sz="0" w:space="0" w:color="auto"/>
            <w:left w:val="none" w:sz="0" w:space="0" w:color="auto"/>
            <w:bottom w:val="none" w:sz="0" w:space="0" w:color="auto"/>
            <w:right w:val="none" w:sz="0" w:space="0" w:color="auto"/>
          </w:divBdr>
        </w:div>
        <w:div w:id="136799531">
          <w:marLeft w:val="640"/>
          <w:marRight w:val="0"/>
          <w:marTop w:val="0"/>
          <w:marBottom w:val="0"/>
          <w:divBdr>
            <w:top w:val="none" w:sz="0" w:space="0" w:color="auto"/>
            <w:left w:val="none" w:sz="0" w:space="0" w:color="auto"/>
            <w:bottom w:val="none" w:sz="0" w:space="0" w:color="auto"/>
            <w:right w:val="none" w:sz="0" w:space="0" w:color="auto"/>
          </w:divBdr>
        </w:div>
        <w:div w:id="162475672">
          <w:marLeft w:val="640"/>
          <w:marRight w:val="0"/>
          <w:marTop w:val="0"/>
          <w:marBottom w:val="0"/>
          <w:divBdr>
            <w:top w:val="none" w:sz="0" w:space="0" w:color="auto"/>
            <w:left w:val="none" w:sz="0" w:space="0" w:color="auto"/>
            <w:bottom w:val="none" w:sz="0" w:space="0" w:color="auto"/>
            <w:right w:val="none" w:sz="0" w:space="0" w:color="auto"/>
          </w:divBdr>
        </w:div>
        <w:div w:id="1239554729">
          <w:marLeft w:val="640"/>
          <w:marRight w:val="0"/>
          <w:marTop w:val="0"/>
          <w:marBottom w:val="0"/>
          <w:divBdr>
            <w:top w:val="none" w:sz="0" w:space="0" w:color="auto"/>
            <w:left w:val="none" w:sz="0" w:space="0" w:color="auto"/>
            <w:bottom w:val="none" w:sz="0" w:space="0" w:color="auto"/>
            <w:right w:val="none" w:sz="0" w:space="0" w:color="auto"/>
          </w:divBdr>
        </w:div>
        <w:div w:id="1786850992">
          <w:marLeft w:val="640"/>
          <w:marRight w:val="0"/>
          <w:marTop w:val="0"/>
          <w:marBottom w:val="0"/>
          <w:divBdr>
            <w:top w:val="none" w:sz="0" w:space="0" w:color="auto"/>
            <w:left w:val="none" w:sz="0" w:space="0" w:color="auto"/>
            <w:bottom w:val="none" w:sz="0" w:space="0" w:color="auto"/>
            <w:right w:val="none" w:sz="0" w:space="0" w:color="auto"/>
          </w:divBdr>
        </w:div>
        <w:div w:id="121464119">
          <w:marLeft w:val="640"/>
          <w:marRight w:val="0"/>
          <w:marTop w:val="0"/>
          <w:marBottom w:val="0"/>
          <w:divBdr>
            <w:top w:val="none" w:sz="0" w:space="0" w:color="auto"/>
            <w:left w:val="none" w:sz="0" w:space="0" w:color="auto"/>
            <w:bottom w:val="none" w:sz="0" w:space="0" w:color="auto"/>
            <w:right w:val="none" w:sz="0" w:space="0" w:color="auto"/>
          </w:divBdr>
        </w:div>
        <w:div w:id="1614246578">
          <w:marLeft w:val="640"/>
          <w:marRight w:val="0"/>
          <w:marTop w:val="0"/>
          <w:marBottom w:val="0"/>
          <w:divBdr>
            <w:top w:val="none" w:sz="0" w:space="0" w:color="auto"/>
            <w:left w:val="none" w:sz="0" w:space="0" w:color="auto"/>
            <w:bottom w:val="none" w:sz="0" w:space="0" w:color="auto"/>
            <w:right w:val="none" w:sz="0" w:space="0" w:color="auto"/>
          </w:divBdr>
        </w:div>
        <w:div w:id="400444587">
          <w:marLeft w:val="640"/>
          <w:marRight w:val="0"/>
          <w:marTop w:val="0"/>
          <w:marBottom w:val="0"/>
          <w:divBdr>
            <w:top w:val="none" w:sz="0" w:space="0" w:color="auto"/>
            <w:left w:val="none" w:sz="0" w:space="0" w:color="auto"/>
            <w:bottom w:val="none" w:sz="0" w:space="0" w:color="auto"/>
            <w:right w:val="none" w:sz="0" w:space="0" w:color="auto"/>
          </w:divBdr>
        </w:div>
        <w:div w:id="1256863751">
          <w:marLeft w:val="640"/>
          <w:marRight w:val="0"/>
          <w:marTop w:val="0"/>
          <w:marBottom w:val="0"/>
          <w:divBdr>
            <w:top w:val="none" w:sz="0" w:space="0" w:color="auto"/>
            <w:left w:val="none" w:sz="0" w:space="0" w:color="auto"/>
            <w:bottom w:val="none" w:sz="0" w:space="0" w:color="auto"/>
            <w:right w:val="none" w:sz="0" w:space="0" w:color="auto"/>
          </w:divBdr>
        </w:div>
        <w:div w:id="937106924">
          <w:marLeft w:val="640"/>
          <w:marRight w:val="0"/>
          <w:marTop w:val="0"/>
          <w:marBottom w:val="0"/>
          <w:divBdr>
            <w:top w:val="none" w:sz="0" w:space="0" w:color="auto"/>
            <w:left w:val="none" w:sz="0" w:space="0" w:color="auto"/>
            <w:bottom w:val="none" w:sz="0" w:space="0" w:color="auto"/>
            <w:right w:val="none" w:sz="0" w:space="0" w:color="auto"/>
          </w:divBdr>
        </w:div>
        <w:div w:id="2078477657">
          <w:marLeft w:val="640"/>
          <w:marRight w:val="0"/>
          <w:marTop w:val="0"/>
          <w:marBottom w:val="0"/>
          <w:divBdr>
            <w:top w:val="none" w:sz="0" w:space="0" w:color="auto"/>
            <w:left w:val="none" w:sz="0" w:space="0" w:color="auto"/>
            <w:bottom w:val="none" w:sz="0" w:space="0" w:color="auto"/>
            <w:right w:val="none" w:sz="0" w:space="0" w:color="auto"/>
          </w:divBdr>
        </w:div>
        <w:div w:id="1851484142">
          <w:marLeft w:val="640"/>
          <w:marRight w:val="0"/>
          <w:marTop w:val="0"/>
          <w:marBottom w:val="0"/>
          <w:divBdr>
            <w:top w:val="none" w:sz="0" w:space="0" w:color="auto"/>
            <w:left w:val="none" w:sz="0" w:space="0" w:color="auto"/>
            <w:bottom w:val="none" w:sz="0" w:space="0" w:color="auto"/>
            <w:right w:val="none" w:sz="0" w:space="0" w:color="auto"/>
          </w:divBdr>
        </w:div>
        <w:div w:id="235676183">
          <w:marLeft w:val="640"/>
          <w:marRight w:val="0"/>
          <w:marTop w:val="0"/>
          <w:marBottom w:val="0"/>
          <w:divBdr>
            <w:top w:val="none" w:sz="0" w:space="0" w:color="auto"/>
            <w:left w:val="none" w:sz="0" w:space="0" w:color="auto"/>
            <w:bottom w:val="none" w:sz="0" w:space="0" w:color="auto"/>
            <w:right w:val="none" w:sz="0" w:space="0" w:color="auto"/>
          </w:divBdr>
        </w:div>
        <w:div w:id="1205479653">
          <w:marLeft w:val="640"/>
          <w:marRight w:val="0"/>
          <w:marTop w:val="0"/>
          <w:marBottom w:val="0"/>
          <w:divBdr>
            <w:top w:val="none" w:sz="0" w:space="0" w:color="auto"/>
            <w:left w:val="none" w:sz="0" w:space="0" w:color="auto"/>
            <w:bottom w:val="none" w:sz="0" w:space="0" w:color="auto"/>
            <w:right w:val="none" w:sz="0" w:space="0" w:color="auto"/>
          </w:divBdr>
        </w:div>
        <w:div w:id="1614560204">
          <w:marLeft w:val="640"/>
          <w:marRight w:val="0"/>
          <w:marTop w:val="0"/>
          <w:marBottom w:val="0"/>
          <w:divBdr>
            <w:top w:val="none" w:sz="0" w:space="0" w:color="auto"/>
            <w:left w:val="none" w:sz="0" w:space="0" w:color="auto"/>
            <w:bottom w:val="none" w:sz="0" w:space="0" w:color="auto"/>
            <w:right w:val="none" w:sz="0" w:space="0" w:color="auto"/>
          </w:divBdr>
        </w:div>
        <w:div w:id="100421173">
          <w:marLeft w:val="640"/>
          <w:marRight w:val="0"/>
          <w:marTop w:val="0"/>
          <w:marBottom w:val="0"/>
          <w:divBdr>
            <w:top w:val="none" w:sz="0" w:space="0" w:color="auto"/>
            <w:left w:val="none" w:sz="0" w:space="0" w:color="auto"/>
            <w:bottom w:val="none" w:sz="0" w:space="0" w:color="auto"/>
            <w:right w:val="none" w:sz="0" w:space="0" w:color="auto"/>
          </w:divBdr>
        </w:div>
        <w:div w:id="45375393">
          <w:marLeft w:val="640"/>
          <w:marRight w:val="0"/>
          <w:marTop w:val="0"/>
          <w:marBottom w:val="0"/>
          <w:divBdr>
            <w:top w:val="none" w:sz="0" w:space="0" w:color="auto"/>
            <w:left w:val="none" w:sz="0" w:space="0" w:color="auto"/>
            <w:bottom w:val="none" w:sz="0" w:space="0" w:color="auto"/>
            <w:right w:val="none" w:sz="0" w:space="0" w:color="auto"/>
          </w:divBdr>
        </w:div>
        <w:div w:id="293222245">
          <w:marLeft w:val="640"/>
          <w:marRight w:val="0"/>
          <w:marTop w:val="0"/>
          <w:marBottom w:val="0"/>
          <w:divBdr>
            <w:top w:val="none" w:sz="0" w:space="0" w:color="auto"/>
            <w:left w:val="none" w:sz="0" w:space="0" w:color="auto"/>
            <w:bottom w:val="none" w:sz="0" w:space="0" w:color="auto"/>
            <w:right w:val="none" w:sz="0" w:space="0" w:color="auto"/>
          </w:divBdr>
        </w:div>
        <w:div w:id="794758783">
          <w:marLeft w:val="640"/>
          <w:marRight w:val="0"/>
          <w:marTop w:val="0"/>
          <w:marBottom w:val="0"/>
          <w:divBdr>
            <w:top w:val="none" w:sz="0" w:space="0" w:color="auto"/>
            <w:left w:val="none" w:sz="0" w:space="0" w:color="auto"/>
            <w:bottom w:val="none" w:sz="0" w:space="0" w:color="auto"/>
            <w:right w:val="none" w:sz="0" w:space="0" w:color="auto"/>
          </w:divBdr>
        </w:div>
        <w:div w:id="762607674">
          <w:marLeft w:val="640"/>
          <w:marRight w:val="0"/>
          <w:marTop w:val="0"/>
          <w:marBottom w:val="0"/>
          <w:divBdr>
            <w:top w:val="none" w:sz="0" w:space="0" w:color="auto"/>
            <w:left w:val="none" w:sz="0" w:space="0" w:color="auto"/>
            <w:bottom w:val="none" w:sz="0" w:space="0" w:color="auto"/>
            <w:right w:val="none" w:sz="0" w:space="0" w:color="auto"/>
          </w:divBdr>
        </w:div>
        <w:div w:id="3749146">
          <w:marLeft w:val="640"/>
          <w:marRight w:val="0"/>
          <w:marTop w:val="0"/>
          <w:marBottom w:val="0"/>
          <w:divBdr>
            <w:top w:val="none" w:sz="0" w:space="0" w:color="auto"/>
            <w:left w:val="none" w:sz="0" w:space="0" w:color="auto"/>
            <w:bottom w:val="none" w:sz="0" w:space="0" w:color="auto"/>
            <w:right w:val="none" w:sz="0" w:space="0" w:color="auto"/>
          </w:divBdr>
        </w:div>
        <w:div w:id="264272284">
          <w:marLeft w:val="640"/>
          <w:marRight w:val="0"/>
          <w:marTop w:val="0"/>
          <w:marBottom w:val="0"/>
          <w:divBdr>
            <w:top w:val="none" w:sz="0" w:space="0" w:color="auto"/>
            <w:left w:val="none" w:sz="0" w:space="0" w:color="auto"/>
            <w:bottom w:val="none" w:sz="0" w:space="0" w:color="auto"/>
            <w:right w:val="none" w:sz="0" w:space="0" w:color="auto"/>
          </w:divBdr>
        </w:div>
        <w:div w:id="1548686155">
          <w:marLeft w:val="640"/>
          <w:marRight w:val="0"/>
          <w:marTop w:val="0"/>
          <w:marBottom w:val="0"/>
          <w:divBdr>
            <w:top w:val="none" w:sz="0" w:space="0" w:color="auto"/>
            <w:left w:val="none" w:sz="0" w:space="0" w:color="auto"/>
            <w:bottom w:val="none" w:sz="0" w:space="0" w:color="auto"/>
            <w:right w:val="none" w:sz="0" w:space="0" w:color="auto"/>
          </w:divBdr>
        </w:div>
        <w:div w:id="1961186596">
          <w:marLeft w:val="640"/>
          <w:marRight w:val="0"/>
          <w:marTop w:val="0"/>
          <w:marBottom w:val="0"/>
          <w:divBdr>
            <w:top w:val="none" w:sz="0" w:space="0" w:color="auto"/>
            <w:left w:val="none" w:sz="0" w:space="0" w:color="auto"/>
            <w:bottom w:val="none" w:sz="0" w:space="0" w:color="auto"/>
            <w:right w:val="none" w:sz="0" w:space="0" w:color="auto"/>
          </w:divBdr>
        </w:div>
        <w:div w:id="762192723">
          <w:marLeft w:val="640"/>
          <w:marRight w:val="0"/>
          <w:marTop w:val="0"/>
          <w:marBottom w:val="0"/>
          <w:divBdr>
            <w:top w:val="none" w:sz="0" w:space="0" w:color="auto"/>
            <w:left w:val="none" w:sz="0" w:space="0" w:color="auto"/>
            <w:bottom w:val="none" w:sz="0" w:space="0" w:color="auto"/>
            <w:right w:val="none" w:sz="0" w:space="0" w:color="auto"/>
          </w:divBdr>
        </w:div>
        <w:div w:id="1221138755">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4722301">
      <w:bodyDiv w:val="1"/>
      <w:marLeft w:val="0"/>
      <w:marRight w:val="0"/>
      <w:marTop w:val="0"/>
      <w:marBottom w:val="0"/>
      <w:divBdr>
        <w:top w:val="none" w:sz="0" w:space="0" w:color="auto"/>
        <w:left w:val="none" w:sz="0" w:space="0" w:color="auto"/>
        <w:bottom w:val="none" w:sz="0" w:space="0" w:color="auto"/>
        <w:right w:val="none" w:sz="0" w:space="0" w:color="auto"/>
      </w:divBdr>
      <w:divsChild>
        <w:div w:id="1446926264">
          <w:marLeft w:val="640"/>
          <w:marRight w:val="0"/>
          <w:marTop w:val="0"/>
          <w:marBottom w:val="0"/>
          <w:divBdr>
            <w:top w:val="none" w:sz="0" w:space="0" w:color="auto"/>
            <w:left w:val="none" w:sz="0" w:space="0" w:color="auto"/>
            <w:bottom w:val="none" w:sz="0" w:space="0" w:color="auto"/>
            <w:right w:val="none" w:sz="0" w:space="0" w:color="auto"/>
          </w:divBdr>
        </w:div>
        <w:div w:id="2017882905">
          <w:marLeft w:val="640"/>
          <w:marRight w:val="0"/>
          <w:marTop w:val="0"/>
          <w:marBottom w:val="0"/>
          <w:divBdr>
            <w:top w:val="none" w:sz="0" w:space="0" w:color="auto"/>
            <w:left w:val="none" w:sz="0" w:space="0" w:color="auto"/>
            <w:bottom w:val="none" w:sz="0" w:space="0" w:color="auto"/>
            <w:right w:val="none" w:sz="0" w:space="0" w:color="auto"/>
          </w:divBdr>
        </w:div>
        <w:div w:id="1998723483">
          <w:marLeft w:val="640"/>
          <w:marRight w:val="0"/>
          <w:marTop w:val="0"/>
          <w:marBottom w:val="0"/>
          <w:divBdr>
            <w:top w:val="none" w:sz="0" w:space="0" w:color="auto"/>
            <w:left w:val="none" w:sz="0" w:space="0" w:color="auto"/>
            <w:bottom w:val="none" w:sz="0" w:space="0" w:color="auto"/>
            <w:right w:val="none" w:sz="0" w:space="0" w:color="auto"/>
          </w:divBdr>
        </w:div>
        <w:div w:id="2070691218">
          <w:marLeft w:val="640"/>
          <w:marRight w:val="0"/>
          <w:marTop w:val="0"/>
          <w:marBottom w:val="0"/>
          <w:divBdr>
            <w:top w:val="none" w:sz="0" w:space="0" w:color="auto"/>
            <w:left w:val="none" w:sz="0" w:space="0" w:color="auto"/>
            <w:bottom w:val="none" w:sz="0" w:space="0" w:color="auto"/>
            <w:right w:val="none" w:sz="0" w:space="0" w:color="auto"/>
          </w:divBdr>
        </w:div>
        <w:div w:id="1235162682">
          <w:marLeft w:val="640"/>
          <w:marRight w:val="0"/>
          <w:marTop w:val="0"/>
          <w:marBottom w:val="0"/>
          <w:divBdr>
            <w:top w:val="none" w:sz="0" w:space="0" w:color="auto"/>
            <w:left w:val="none" w:sz="0" w:space="0" w:color="auto"/>
            <w:bottom w:val="none" w:sz="0" w:space="0" w:color="auto"/>
            <w:right w:val="none" w:sz="0" w:space="0" w:color="auto"/>
          </w:divBdr>
        </w:div>
        <w:div w:id="2126384536">
          <w:marLeft w:val="640"/>
          <w:marRight w:val="0"/>
          <w:marTop w:val="0"/>
          <w:marBottom w:val="0"/>
          <w:divBdr>
            <w:top w:val="none" w:sz="0" w:space="0" w:color="auto"/>
            <w:left w:val="none" w:sz="0" w:space="0" w:color="auto"/>
            <w:bottom w:val="none" w:sz="0" w:space="0" w:color="auto"/>
            <w:right w:val="none" w:sz="0" w:space="0" w:color="auto"/>
          </w:divBdr>
        </w:div>
        <w:div w:id="1566179611">
          <w:marLeft w:val="640"/>
          <w:marRight w:val="0"/>
          <w:marTop w:val="0"/>
          <w:marBottom w:val="0"/>
          <w:divBdr>
            <w:top w:val="none" w:sz="0" w:space="0" w:color="auto"/>
            <w:left w:val="none" w:sz="0" w:space="0" w:color="auto"/>
            <w:bottom w:val="none" w:sz="0" w:space="0" w:color="auto"/>
            <w:right w:val="none" w:sz="0" w:space="0" w:color="auto"/>
          </w:divBdr>
        </w:div>
        <w:div w:id="18702199">
          <w:marLeft w:val="640"/>
          <w:marRight w:val="0"/>
          <w:marTop w:val="0"/>
          <w:marBottom w:val="0"/>
          <w:divBdr>
            <w:top w:val="none" w:sz="0" w:space="0" w:color="auto"/>
            <w:left w:val="none" w:sz="0" w:space="0" w:color="auto"/>
            <w:bottom w:val="none" w:sz="0" w:space="0" w:color="auto"/>
            <w:right w:val="none" w:sz="0" w:space="0" w:color="auto"/>
          </w:divBdr>
        </w:div>
        <w:div w:id="2056393486">
          <w:marLeft w:val="640"/>
          <w:marRight w:val="0"/>
          <w:marTop w:val="0"/>
          <w:marBottom w:val="0"/>
          <w:divBdr>
            <w:top w:val="none" w:sz="0" w:space="0" w:color="auto"/>
            <w:left w:val="none" w:sz="0" w:space="0" w:color="auto"/>
            <w:bottom w:val="none" w:sz="0" w:space="0" w:color="auto"/>
            <w:right w:val="none" w:sz="0" w:space="0" w:color="auto"/>
          </w:divBdr>
        </w:div>
        <w:div w:id="1047223914">
          <w:marLeft w:val="640"/>
          <w:marRight w:val="0"/>
          <w:marTop w:val="0"/>
          <w:marBottom w:val="0"/>
          <w:divBdr>
            <w:top w:val="none" w:sz="0" w:space="0" w:color="auto"/>
            <w:left w:val="none" w:sz="0" w:space="0" w:color="auto"/>
            <w:bottom w:val="none" w:sz="0" w:space="0" w:color="auto"/>
            <w:right w:val="none" w:sz="0" w:space="0" w:color="auto"/>
          </w:divBdr>
        </w:div>
        <w:div w:id="1833256350">
          <w:marLeft w:val="640"/>
          <w:marRight w:val="0"/>
          <w:marTop w:val="0"/>
          <w:marBottom w:val="0"/>
          <w:divBdr>
            <w:top w:val="none" w:sz="0" w:space="0" w:color="auto"/>
            <w:left w:val="none" w:sz="0" w:space="0" w:color="auto"/>
            <w:bottom w:val="none" w:sz="0" w:space="0" w:color="auto"/>
            <w:right w:val="none" w:sz="0" w:space="0" w:color="auto"/>
          </w:divBdr>
        </w:div>
        <w:div w:id="1183011212">
          <w:marLeft w:val="640"/>
          <w:marRight w:val="0"/>
          <w:marTop w:val="0"/>
          <w:marBottom w:val="0"/>
          <w:divBdr>
            <w:top w:val="none" w:sz="0" w:space="0" w:color="auto"/>
            <w:left w:val="none" w:sz="0" w:space="0" w:color="auto"/>
            <w:bottom w:val="none" w:sz="0" w:space="0" w:color="auto"/>
            <w:right w:val="none" w:sz="0" w:space="0" w:color="auto"/>
          </w:divBdr>
        </w:div>
        <w:div w:id="272396250">
          <w:marLeft w:val="640"/>
          <w:marRight w:val="0"/>
          <w:marTop w:val="0"/>
          <w:marBottom w:val="0"/>
          <w:divBdr>
            <w:top w:val="none" w:sz="0" w:space="0" w:color="auto"/>
            <w:left w:val="none" w:sz="0" w:space="0" w:color="auto"/>
            <w:bottom w:val="none" w:sz="0" w:space="0" w:color="auto"/>
            <w:right w:val="none" w:sz="0" w:space="0" w:color="auto"/>
          </w:divBdr>
        </w:div>
        <w:div w:id="153378537">
          <w:marLeft w:val="640"/>
          <w:marRight w:val="0"/>
          <w:marTop w:val="0"/>
          <w:marBottom w:val="0"/>
          <w:divBdr>
            <w:top w:val="none" w:sz="0" w:space="0" w:color="auto"/>
            <w:left w:val="none" w:sz="0" w:space="0" w:color="auto"/>
            <w:bottom w:val="none" w:sz="0" w:space="0" w:color="auto"/>
            <w:right w:val="none" w:sz="0" w:space="0" w:color="auto"/>
          </w:divBdr>
        </w:div>
        <w:div w:id="1933510680">
          <w:marLeft w:val="640"/>
          <w:marRight w:val="0"/>
          <w:marTop w:val="0"/>
          <w:marBottom w:val="0"/>
          <w:divBdr>
            <w:top w:val="none" w:sz="0" w:space="0" w:color="auto"/>
            <w:left w:val="none" w:sz="0" w:space="0" w:color="auto"/>
            <w:bottom w:val="none" w:sz="0" w:space="0" w:color="auto"/>
            <w:right w:val="none" w:sz="0" w:space="0" w:color="auto"/>
          </w:divBdr>
        </w:div>
        <w:div w:id="463281233">
          <w:marLeft w:val="640"/>
          <w:marRight w:val="0"/>
          <w:marTop w:val="0"/>
          <w:marBottom w:val="0"/>
          <w:divBdr>
            <w:top w:val="none" w:sz="0" w:space="0" w:color="auto"/>
            <w:left w:val="none" w:sz="0" w:space="0" w:color="auto"/>
            <w:bottom w:val="none" w:sz="0" w:space="0" w:color="auto"/>
            <w:right w:val="none" w:sz="0" w:space="0" w:color="auto"/>
          </w:divBdr>
        </w:div>
        <w:div w:id="560605854">
          <w:marLeft w:val="640"/>
          <w:marRight w:val="0"/>
          <w:marTop w:val="0"/>
          <w:marBottom w:val="0"/>
          <w:divBdr>
            <w:top w:val="none" w:sz="0" w:space="0" w:color="auto"/>
            <w:left w:val="none" w:sz="0" w:space="0" w:color="auto"/>
            <w:bottom w:val="none" w:sz="0" w:space="0" w:color="auto"/>
            <w:right w:val="none" w:sz="0" w:space="0" w:color="auto"/>
          </w:divBdr>
        </w:div>
        <w:div w:id="70395057">
          <w:marLeft w:val="640"/>
          <w:marRight w:val="0"/>
          <w:marTop w:val="0"/>
          <w:marBottom w:val="0"/>
          <w:divBdr>
            <w:top w:val="none" w:sz="0" w:space="0" w:color="auto"/>
            <w:left w:val="none" w:sz="0" w:space="0" w:color="auto"/>
            <w:bottom w:val="none" w:sz="0" w:space="0" w:color="auto"/>
            <w:right w:val="none" w:sz="0" w:space="0" w:color="auto"/>
          </w:divBdr>
        </w:div>
        <w:div w:id="1701786255">
          <w:marLeft w:val="640"/>
          <w:marRight w:val="0"/>
          <w:marTop w:val="0"/>
          <w:marBottom w:val="0"/>
          <w:divBdr>
            <w:top w:val="none" w:sz="0" w:space="0" w:color="auto"/>
            <w:left w:val="none" w:sz="0" w:space="0" w:color="auto"/>
            <w:bottom w:val="none" w:sz="0" w:space="0" w:color="auto"/>
            <w:right w:val="none" w:sz="0" w:space="0" w:color="auto"/>
          </w:divBdr>
        </w:div>
        <w:div w:id="1924292241">
          <w:marLeft w:val="640"/>
          <w:marRight w:val="0"/>
          <w:marTop w:val="0"/>
          <w:marBottom w:val="0"/>
          <w:divBdr>
            <w:top w:val="none" w:sz="0" w:space="0" w:color="auto"/>
            <w:left w:val="none" w:sz="0" w:space="0" w:color="auto"/>
            <w:bottom w:val="none" w:sz="0" w:space="0" w:color="auto"/>
            <w:right w:val="none" w:sz="0" w:space="0" w:color="auto"/>
          </w:divBdr>
        </w:div>
        <w:div w:id="27415729">
          <w:marLeft w:val="640"/>
          <w:marRight w:val="0"/>
          <w:marTop w:val="0"/>
          <w:marBottom w:val="0"/>
          <w:divBdr>
            <w:top w:val="none" w:sz="0" w:space="0" w:color="auto"/>
            <w:left w:val="none" w:sz="0" w:space="0" w:color="auto"/>
            <w:bottom w:val="none" w:sz="0" w:space="0" w:color="auto"/>
            <w:right w:val="none" w:sz="0" w:space="0" w:color="auto"/>
          </w:divBdr>
        </w:div>
        <w:div w:id="662898970">
          <w:marLeft w:val="640"/>
          <w:marRight w:val="0"/>
          <w:marTop w:val="0"/>
          <w:marBottom w:val="0"/>
          <w:divBdr>
            <w:top w:val="none" w:sz="0" w:space="0" w:color="auto"/>
            <w:left w:val="none" w:sz="0" w:space="0" w:color="auto"/>
            <w:bottom w:val="none" w:sz="0" w:space="0" w:color="auto"/>
            <w:right w:val="none" w:sz="0" w:space="0" w:color="auto"/>
          </w:divBdr>
        </w:div>
        <w:div w:id="758328126">
          <w:marLeft w:val="640"/>
          <w:marRight w:val="0"/>
          <w:marTop w:val="0"/>
          <w:marBottom w:val="0"/>
          <w:divBdr>
            <w:top w:val="none" w:sz="0" w:space="0" w:color="auto"/>
            <w:left w:val="none" w:sz="0" w:space="0" w:color="auto"/>
            <w:bottom w:val="none" w:sz="0" w:space="0" w:color="auto"/>
            <w:right w:val="none" w:sz="0" w:space="0" w:color="auto"/>
          </w:divBdr>
        </w:div>
        <w:div w:id="690763590">
          <w:marLeft w:val="640"/>
          <w:marRight w:val="0"/>
          <w:marTop w:val="0"/>
          <w:marBottom w:val="0"/>
          <w:divBdr>
            <w:top w:val="none" w:sz="0" w:space="0" w:color="auto"/>
            <w:left w:val="none" w:sz="0" w:space="0" w:color="auto"/>
            <w:bottom w:val="none" w:sz="0" w:space="0" w:color="auto"/>
            <w:right w:val="none" w:sz="0" w:space="0" w:color="auto"/>
          </w:divBdr>
        </w:div>
        <w:div w:id="1303921099">
          <w:marLeft w:val="640"/>
          <w:marRight w:val="0"/>
          <w:marTop w:val="0"/>
          <w:marBottom w:val="0"/>
          <w:divBdr>
            <w:top w:val="none" w:sz="0" w:space="0" w:color="auto"/>
            <w:left w:val="none" w:sz="0" w:space="0" w:color="auto"/>
            <w:bottom w:val="none" w:sz="0" w:space="0" w:color="auto"/>
            <w:right w:val="none" w:sz="0" w:space="0" w:color="auto"/>
          </w:divBdr>
        </w:div>
        <w:div w:id="704672781">
          <w:marLeft w:val="640"/>
          <w:marRight w:val="0"/>
          <w:marTop w:val="0"/>
          <w:marBottom w:val="0"/>
          <w:divBdr>
            <w:top w:val="none" w:sz="0" w:space="0" w:color="auto"/>
            <w:left w:val="none" w:sz="0" w:space="0" w:color="auto"/>
            <w:bottom w:val="none" w:sz="0" w:space="0" w:color="auto"/>
            <w:right w:val="none" w:sz="0" w:space="0" w:color="auto"/>
          </w:divBdr>
        </w:div>
        <w:div w:id="1467506949">
          <w:marLeft w:val="640"/>
          <w:marRight w:val="0"/>
          <w:marTop w:val="0"/>
          <w:marBottom w:val="0"/>
          <w:divBdr>
            <w:top w:val="none" w:sz="0" w:space="0" w:color="auto"/>
            <w:left w:val="none" w:sz="0" w:space="0" w:color="auto"/>
            <w:bottom w:val="none" w:sz="0" w:space="0" w:color="auto"/>
            <w:right w:val="none" w:sz="0" w:space="0" w:color="auto"/>
          </w:divBdr>
        </w:div>
        <w:div w:id="1121148026">
          <w:marLeft w:val="640"/>
          <w:marRight w:val="0"/>
          <w:marTop w:val="0"/>
          <w:marBottom w:val="0"/>
          <w:divBdr>
            <w:top w:val="none" w:sz="0" w:space="0" w:color="auto"/>
            <w:left w:val="none" w:sz="0" w:space="0" w:color="auto"/>
            <w:bottom w:val="none" w:sz="0" w:space="0" w:color="auto"/>
            <w:right w:val="none" w:sz="0" w:space="0" w:color="auto"/>
          </w:divBdr>
        </w:div>
        <w:div w:id="903223548">
          <w:marLeft w:val="640"/>
          <w:marRight w:val="0"/>
          <w:marTop w:val="0"/>
          <w:marBottom w:val="0"/>
          <w:divBdr>
            <w:top w:val="none" w:sz="0" w:space="0" w:color="auto"/>
            <w:left w:val="none" w:sz="0" w:space="0" w:color="auto"/>
            <w:bottom w:val="none" w:sz="0" w:space="0" w:color="auto"/>
            <w:right w:val="none" w:sz="0" w:space="0" w:color="auto"/>
          </w:divBdr>
        </w:div>
        <w:div w:id="1527713196">
          <w:marLeft w:val="640"/>
          <w:marRight w:val="0"/>
          <w:marTop w:val="0"/>
          <w:marBottom w:val="0"/>
          <w:divBdr>
            <w:top w:val="none" w:sz="0" w:space="0" w:color="auto"/>
            <w:left w:val="none" w:sz="0" w:space="0" w:color="auto"/>
            <w:bottom w:val="none" w:sz="0" w:space="0" w:color="auto"/>
            <w:right w:val="none" w:sz="0" w:space="0" w:color="auto"/>
          </w:divBdr>
        </w:div>
        <w:div w:id="1432317448">
          <w:marLeft w:val="640"/>
          <w:marRight w:val="0"/>
          <w:marTop w:val="0"/>
          <w:marBottom w:val="0"/>
          <w:divBdr>
            <w:top w:val="none" w:sz="0" w:space="0" w:color="auto"/>
            <w:left w:val="none" w:sz="0" w:space="0" w:color="auto"/>
            <w:bottom w:val="none" w:sz="0" w:space="0" w:color="auto"/>
            <w:right w:val="none" w:sz="0" w:space="0" w:color="auto"/>
          </w:divBdr>
        </w:div>
        <w:div w:id="621767540">
          <w:marLeft w:val="640"/>
          <w:marRight w:val="0"/>
          <w:marTop w:val="0"/>
          <w:marBottom w:val="0"/>
          <w:divBdr>
            <w:top w:val="none" w:sz="0" w:space="0" w:color="auto"/>
            <w:left w:val="none" w:sz="0" w:space="0" w:color="auto"/>
            <w:bottom w:val="none" w:sz="0" w:space="0" w:color="auto"/>
            <w:right w:val="none" w:sz="0" w:space="0" w:color="auto"/>
          </w:divBdr>
        </w:div>
        <w:div w:id="1655333246">
          <w:marLeft w:val="640"/>
          <w:marRight w:val="0"/>
          <w:marTop w:val="0"/>
          <w:marBottom w:val="0"/>
          <w:divBdr>
            <w:top w:val="none" w:sz="0" w:space="0" w:color="auto"/>
            <w:left w:val="none" w:sz="0" w:space="0" w:color="auto"/>
            <w:bottom w:val="none" w:sz="0" w:space="0" w:color="auto"/>
            <w:right w:val="none" w:sz="0" w:space="0" w:color="auto"/>
          </w:divBdr>
        </w:div>
        <w:div w:id="1153915263">
          <w:marLeft w:val="640"/>
          <w:marRight w:val="0"/>
          <w:marTop w:val="0"/>
          <w:marBottom w:val="0"/>
          <w:divBdr>
            <w:top w:val="none" w:sz="0" w:space="0" w:color="auto"/>
            <w:left w:val="none" w:sz="0" w:space="0" w:color="auto"/>
            <w:bottom w:val="none" w:sz="0" w:space="0" w:color="auto"/>
            <w:right w:val="none" w:sz="0" w:space="0" w:color="auto"/>
          </w:divBdr>
        </w:div>
        <w:div w:id="609438056">
          <w:marLeft w:val="640"/>
          <w:marRight w:val="0"/>
          <w:marTop w:val="0"/>
          <w:marBottom w:val="0"/>
          <w:divBdr>
            <w:top w:val="none" w:sz="0" w:space="0" w:color="auto"/>
            <w:left w:val="none" w:sz="0" w:space="0" w:color="auto"/>
            <w:bottom w:val="none" w:sz="0" w:space="0" w:color="auto"/>
            <w:right w:val="none" w:sz="0" w:space="0" w:color="auto"/>
          </w:divBdr>
        </w:div>
        <w:div w:id="1192573697">
          <w:marLeft w:val="640"/>
          <w:marRight w:val="0"/>
          <w:marTop w:val="0"/>
          <w:marBottom w:val="0"/>
          <w:divBdr>
            <w:top w:val="none" w:sz="0" w:space="0" w:color="auto"/>
            <w:left w:val="none" w:sz="0" w:space="0" w:color="auto"/>
            <w:bottom w:val="none" w:sz="0" w:space="0" w:color="auto"/>
            <w:right w:val="none" w:sz="0" w:space="0" w:color="auto"/>
          </w:divBdr>
        </w:div>
        <w:div w:id="127361605">
          <w:marLeft w:val="640"/>
          <w:marRight w:val="0"/>
          <w:marTop w:val="0"/>
          <w:marBottom w:val="0"/>
          <w:divBdr>
            <w:top w:val="none" w:sz="0" w:space="0" w:color="auto"/>
            <w:left w:val="none" w:sz="0" w:space="0" w:color="auto"/>
            <w:bottom w:val="none" w:sz="0" w:space="0" w:color="auto"/>
            <w:right w:val="none" w:sz="0" w:space="0" w:color="auto"/>
          </w:divBdr>
        </w:div>
        <w:div w:id="796489962">
          <w:marLeft w:val="640"/>
          <w:marRight w:val="0"/>
          <w:marTop w:val="0"/>
          <w:marBottom w:val="0"/>
          <w:divBdr>
            <w:top w:val="none" w:sz="0" w:space="0" w:color="auto"/>
            <w:left w:val="none" w:sz="0" w:space="0" w:color="auto"/>
            <w:bottom w:val="none" w:sz="0" w:space="0" w:color="auto"/>
            <w:right w:val="none" w:sz="0" w:space="0" w:color="auto"/>
          </w:divBdr>
        </w:div>
        <w:div w:id="720054210">
          <w:marLeft w:val="640"/>
          <w:marRight w:val="0"/>
          <w:marTop w:val="0"/>
          <w:marBottom w:val="0"/>
          <w:divBdr>
            <w:top w:val="none" w:sz="0" w:space="0" w:color="auto"/>
            <w:left w:val="none" w:sz="0" w:space="0" w:color="auto"/>
            <w:bottom w:val="none" w:sz="0" w:space="0" w:color="auto"/>
            <w:right w:val="none" w:sz="0" w:space="0" w:color="auto"/>
          </w:divBdr>
        </w:div>
        <w:div w:id="381101499">
          <w:marLeft w:val="640"/>
          <w:marRight w:val="0"/>
          <w:marTop w:val="0"/>
          <w:marBottom w:val="0"/>
          <w:divBdr>
            <w:top w:val="none" w:sz="0" w:space="0" w:color="auto"/>
            <w:left w:val="none" w:sz="0" w:space="0" w:color="auto"/>
            <w:bottom w:val="none" w:sz="0" w:space="0" w:color="auto"/>
            <w:right w:val="none" w:sz="0" w:space="0" w:color="auto"/>
          </w:divBdr>
        </w:div>
        <w:div w:id="213935341">
          <w:marLeft w:val="640"/>
          <w:marRight w:val="0"/>
          <w:marTop w:val="0"/>
          <w:marBottom w:val="0"/>
          <w:divBdr>
            <w:top w:val="none" w:sz="0" w:space="0" w:color="auto"/>
            <w:left w:val="none" w:sz="0" w:space="0" w:color="auto"/>
            <w:bottom w:val="none" w:sz="0" w:space="0" w:color="auto"/>
            <w:right w:val="none" w:sz="0" w:space="0" w:color="auto"/>
          </w:divBdr>
        </w:div>
        <w:div w:id="312953938">
          <w:marLeft w:val="640"/>
          <w:marRight w:val="0"/>
          <w:marTop w:val="0"/>
          <w:marBottom w:val="0"/>
          <w:divBdr>
            <w:top w:val="none" w:sz="0" w:space="0" w:color="auto"/>
            <w:left w:val="none" w:sz="0" w:space="0" w:color="auto"/>
            <w:bottom w:val="none" w:sz="0" w:space="0" w:color="auto"/>
            <w:right w:val="none" w:sz="0" w:space="0" w:color="auto"/>
          </w:divBdr>
        </w:div>
        <w:div w:id="476799020">
          <w:marLeft w:val="640"/>
          <w:marRight w:val="0"/>
          <w:marTop w:val="0"/>
          <w:marBottom w:val="0"/>
          <w:divBdr>
            <w:top w:val="none" w:sz="0" w:space="0" w:color="auto"/>
            <w:left w:val="none" w:sz="0" w:space="0" w:color="auto"/>
            <w:bottom w:val="none" w:sz="0" w:space="0" w:color="auto"/>
            <w:right w:val="none" w:sz="0" w:space="0" w:color="auto"/>
          </w:divBdr>
        </w:div>
        <w:div w:id="1479761923">
          <w:marLeft w:val="640"/>
          <w:marRight w:val="0"/>
          <w:marTop w:val="0"/>
          <w:marBottom w:val="0"/>
          <w:divBdr>
            <w:top w:val="none" w:sz="0" w:space="0" w:color="auto"/>
            <w:left w:val="none" w:sz="0" w:space="0" w:color="auto"/>
            <w:bottom w:val="none" w:sz="0" w:space="0" w:color="auto"/>
            <w:right w:val="none" w:sz="0" w:space="0" w:color="auto"/>
          </w:divBdr>
        </w:div>
        <w:div w:id="2070226335">
          <w:marLeft w:val="640"/>
          <w:marRight w:val="0"/>
          <w:marTop w:val="0"/>
          <w:marBottom w:val="0"/>
          <w:divBdr>
            <w:top w:val="none" w:sz="0" w:space="0" w:color="auto"/>
            <w:left w:val="none" w:sz="0" w:space="0" w:color="auto"/>
            <w:bottom w:val="none" w:sz="0" w:space="0" w:color="auto"/>
            <w:right w:val="none" w:sz="0" w:space="0" w:color="auto"/>
          </w:divBdr>
        </w:div>
        <w:div w:id="1131480761">
          <w:marLeft w:val="640"/>
          <w:marRight w:val="0"/>
          <w:marTop w:val="0"/>
          <w:marBottom w:val="0"/>
          <w:divBdr>
            <w:top w:val="none" w:sz="0" w:space="0" w:color="auto"/>
            <w:left w:val="none" w:sz="0" w:space="0" w:color="auto"/>
            <w:bottom w:val="none" w:sz="0" w:space="0" w:color="auto"/>
            <w:right w:val="none" w:sz="0" w:space="0" w:color="auto"/>
          </w:divBdr>
        </w:div>
        <w:div w:id="956106490">
          <w:marLeft w:val="640"/>
          <w:marRight w:val="0"/>
          <w:marTop w:val="0"/>
          <w:marBottom w:val="0"/>
          <w:divBdr>
            <w:top w:val="none" w:sz="0" w:space="0" w:color="auto"/>
            <w:left w:val="none" w:sz="0" w:space="0" w:color="auto"/>
            <w:bottom w:val="none" w:sz="0" w:space="0" w:color="auto"/>
            <w:right w:val="none" w:sz="0" w:space="0" w:color="auto"/>
          </w:divBdr>
        </w:div>
        <w:div w:id="332341143">
          <w:marLeft w:val="640"/>
          <w:marRight w:val="0"/>
          <w:marTop w:val="0"/>
          <w:marBottom w:val="0"/>
          <w:divBdr>
            <w:top w:val="none" w:sz="0" w:space="0" w:color="auto"/>
            <w:left w:val="none" w:sz="0" w:space="0" w:color="auto"/>
            <w:bottom w:val="none" w:sz="0" w:space="0" w:color="auto"/>
            <w:right w:val="none" w:sz="0" w:space="0" w:color="auto"/>
          </w:divBdr>
        </w:div>
        <w:div w:id="996373483">
          <w:marLeft w:val="640"/>
          <w:marRight w:val="0"/>
          <w:marTop w:val="0"/>
          <w:marBottom w:val="0"/>
          <w:divBdr>
            <w:top w:val="none" w:sz="0" w:space="0" w:color="auto"/>
            <w:left w:val="none" w:sz="0" w:space="0" w:color="auto"/>
            <w:bottom w:val="none" w:sz="0" w:space="0" w:color="auto"/>
            <w:right w:val="none" w:sz="0" w:space="0" w:color="auto"/>
          </w:divBdr>
        </w:div>
        <w:div w:id="1035231924">
          <w:marLeft w:val="640"/>
          <w:marRight w:val="0"/>
          <w:marTop w:val="0"/>
          <w:marBottom w:val="0"/>
          <w:divBdr>
            <w:top w:val="none" w:sz="0" w:space="0" w:color="auto"/>
            <w:left w:val="none" w:sz="0" w:space="0" w:color="auto"/>
            <w:bottom w:val="none" w:sz="0" w:space="0" w:color="auto"/>
            <w:right w:val="none" w:sz="0" w:space="0" w:color="auto"/>
          </w:divBdr>
        </w:div>
        <w:div w:id="2000962989">
          <w:marLeft w:val="640"/>
          <w:marRight w:val="0"/>
          <w:marTop w:val="0"/>
          <w:marBottom w:val="0"/>
          <w:divBdr>
            <w:top w:val="none" w:sz="0" w:space="0" w:color="auto"/>
            <w:left w:val="none" w:sz="0" w:space="0" w:color="auto"/>
            <w:bottom w:val="none" w:sz="0" w:space="0" w:color="auto"/>
            <w:right w:val="none" w:sz="0" w:space="0" w:color="auto"/>
          </w:divBdr>
        </w:div>
        <w:div w:id="1316303451">
          <w:marLeft w:val="640"/>
          <w:marRight w:val="0"/>
          <w:marTop w:val="0"/>
          <w:marBottom w:val="0"/>
          <w:divBdr>
            <w:top w:val="none" w:sz="0" w:space="0" w:color="auto"/>
            <w:left w:val="none" w:sz="0" w:space="0" w:color="auto"/>
            <w:bottom w:val="none" w:sz="0" w:space="0" w:color="auto"/>
            <w:right w:val="none" w:sz="0" w:space="0" w:color="auto"/>
          </w:divBdr>
        </w:div>
        <w:div w:id="376592467">
          <w:marLeft w:val="640"/>
          <w:marRight w:val="0"/>
          <w:marTop w:val="0"/>
          <w:marBottom w:val="0"/>
          <w:divBdr>
            <w:top w:val="none" w:sz="0" w:space="0" w:color="auto"/>
            <w:left w:val="none" w:sz="0" w:space="0" w:color="auto"/>
            <w:bottom w:val="none" w:sz="0" w:space="0" w:color="auto"/>
            <w:right w:val="none" w:sz="0" w:space="0" w:color="auto"/>
          </w:divBdr>
        </w:div>
        <w:div w:id="642198294">
          <w:marLeft w:val="640"/>
          <w:marRight w:val="0"/>
          <w:marTop w:val="0"/>
          <w:marBottom w:val="0"/>
          <w:divBdr>
            <w:top w:val="none" w:sz="0" w:space="0" w:color="auto"/>
            <w:left w:val="none" w:sz="0" w:space="0" w:color="auto"/>
            <w:bottom w:val="none" w:sz="0" w:space="0" w:color="auto"/>
            <w:right w:val="none" w:sz="0" w:space="0" w:color="auto"/>
          </w:divBdr>
        </w:div>
        <w:div w:id="145174932">
          <w:marLeft w:val="640"/>
          <w:marRight w:val="0"/>
          <w:marTop w:val="0"/>
          <w:marBottom w:val="0"/>
          <w:divBdr>
            <w:top w:val="none" w:sz="0" w:space="0" w:color="auto"/>
            <w:left w:val="none" w:sz="0" w:space="0" w:color="auto"/>
            <w:bottom w:val="none" w:sz="0" w:space="0" w:color="auto"/>
            <w:right w:val="none" w:sz="0" w:space="0" w:color="auto"/>
          </w:divBdr>
        </w:div>
        <w:div w:id="85004757">
          <w:marLeft w:val="640"/>
          <w:marRight w:val="0"/>
          <w:marTop w:val="0"/>
          <w:marBottom w:val="0"/>
          <w:divBdr>
            <w:top w:val="none" w:sz="0" w:space="0" w:color="auto"/>
            <w:left w:val="none" w:sz="0" w:space="0" w:color="auto"/>
            <w:bottom w:val="none" w:sz="0" w:space="0" w:color="auto"/>
            <w:right w:val="none" w:sz="0" w:space="0" w:color="auto"/>
          </w:divBdr>
        </w:div>
        <w:div w:id="832332016">
          <w:marLeft w:val="640"/>
          <w:marRight w:val="0"/>
          <w:marTop w:val="0"/>
          <w:marBottom w:val="0"/>
          <w:divBdr>
            <w:top w:val="none" w:sz="0" w:space="0" w:color="auto"/>
            <w:left w:val="none" w:sz="0" w:space="0" w:color="auto"/>
            <w:bottom w:val="none" w:sz="0" w:space="0" w:color="auto"/>
            <w:right w:val="none" w:sz="0" w:space="0" w:color="auto"/>
          </w:divBdr>
        </w:div>
        <w:div w:id="1763531299">
          <w:marLeft w:val="640"/>
          <w:marRight w:val="0"/>
          <w:marTop w:val="0"/>
          <w:marBottom w:val="0"/>
          <w:divBdr>
            <w:top w:val="none" w:sz="0" w:space="0" w:color="auto"/>
            <w:left w:val="none" w:sz="0" w:space="0" w:color="auto"/>
            <w:bottom w:val="none" w:sz="0" w:space="0" w:color="auto"/>
            <w:right w:val="none" w:sz="0" w:space="0" w:color="auto"/>
          </w:divBdr>
        </w:div>
        <w:div w:id="1405030132">
          <w:marLeft w:val="640"/>
          <w:marRight w:val="0"/>
          <w:marTop w:val="0"/>
          <w:marBottom w:val="0"/>
          <w:divBdr>
            <w:top w:val="none" w:sz="0" w:space="0" w:color="auto"/>
            <w:left w:val="none" w:sz="0" w:space="0" w:color="auto"/>
            <w:bottom w:val="none" w:sz="0" w:space="0" w:color="auto"/>
            <w:right w:val="none" w:sz="0" w:space="0" w:color="auto"/>
          </w:divBdr>
        </w:div>
        <w:div w:id="1529022091">
          <w:marLeft w:val="640"/>
          <w:marRight w:val="0"/>
          <w:marTop w:val="0"/>
          <w:marBottom w:val="0"/>
          <w:divBdr>
            <w:top w:val="none" w:sz="0" w:space="0" w:color="auto"/>
            <w:left w:val="none" w:sz="0" w:space="0" w:color="auto"/>
            <w:bottom w:val="none" w:sz="0" w:space="0" w:color="auto"/>
            <w:right w:val="none" w:sz="0" w:space="0" w:color="auto"/>
          </w:divBdr>
        </w:div>
        <w:div w:id="985546526">
          <w:marLeft w:val="640"/>
          <w:marRight w:val="0"/>
          <w:marTop w:val="0"/>
          <w:marBottom w:val="0"/>
          <w:divBdr>
            <w:top w:val="none" w:sz="0" w:space="0" w:color="auto"/>
            <w:left w:val="none" w:sz="0" w:space="0" w:color="auto"/>
            <w:bottom w:val="none" w:sz="0" w:space="0" w:color="auto"/>
            <w:right w:val="none" w:sz="0" w:space="0" w:color="auto"/>
          </w:divBdr>
        </w:div>
        <w:div w:id="1854371296">
          <w:marLeft w:val="640"/>
          <w:marRight w:val="0"/>
          <w:marTop w:val="0"/>
          <w:marBottom w:val="0"/>
          <w:divBdr>
            <w:top w:val="none" w:sz="0" w:space="0" w:color="auto"/>
            <w:left w:val="none" w:sz="0" w:space="0" w:color="auto"/>
            <w:bottom w:val="none" w:sz="0" w:space="0" w:color="auto"/>
            <w:right w:val="none" w:sz="0" w:space="0" w:color="auto"/>
          </w:divBdr>
        </w:div>
        <w:div w:id="1306928430">
          <w:marLeft w:val="640"/>
          <w:marRight w:val="0"/>
          <w:marTop w:val="0"/>
          <w:marBottom w:val="0"/>
          <w:divBdr>
            <w:top w:val="none" w:sz="0" w:space="0" w:color="auto"/>
            <w:left w:val="none" w:sz="0" w:space="0" w:color="auto"/>
            <w:bottom w:val="none" w:sz="0" w:space="0" w:color="auto"/>
            <w:right w:val="none" w:sz="0" w:space="0" w:color="auto"/>
          </w:divBdr>
        </w:div>
        <w:div w:id="479273811">
          <w:marLeft w:val="640"/>
          <w:marRight w:val="0"/>
          <w:marTop w:val="0"/>
          <w:marBottom w:val="0"/>
          <w:divBdr>
            <w:top w:val="none" w:sz="0" w:space="0" w:color="auto"/>
            <w:left w:val="none" w:sz="0" w:space="0" w:color="auto"/>
            <w:bottom w:val="none" w:sz="0" w:space="0" w:color="auto"/>
            <w:right w:val="none" w:sz="0" w:space="0" w:color="auto"/>
          </w:divBdr>
        </w:div>
        <w:div w:id="2021277679">
          <w:marLeft w:val="640"/>
          <w:marRight w:val="0"/>
          <w:marTop w:val="0"/>
          <w:marBottom w:val="0"/>
          <w:divBdr>
            <w:top w:val="none" w:sz="0" w:space="0" w:color="auto"/>
            <w:left w:val="none" w:sz="0" w:space="0" w:color="auto"/>
            <w:bottom w:val="none" w:sz="0" w:space="0" w:color="auto"/>
            <w:right w:val="none" w:sz="0" w:space="0" w:color="auto"/>
          </w:divBdr>
        </w:div>
        <w:div w:id="889264523">
          <w:marLeft w:val="640"/>
          <w:marRight w:val="0"/>
          <w:marTop w:val="0"/>
          <w:marBottom w:val="0"/>
          <w:divBdr>
            <w:top w:val="none" w:sz="0" w:space="0" w:color="auto"/>
            <w:left w:val="none" w:sz="0" w:space="0" w:color="auto"/>
            <w:bottom w:val="none" w:sz="0" w:space="0" w:color="auto"/>
            <w:right w:val="none" w:sz="0" w:space="0" w:color="auto"/>
          </w:divBdr>
        </w:div>
        <w:div w:id="1093237031">
          <w:marLeft w:val="640"/>
          <w:marRight w:val="0"/>
          <w:marTop w:val="0"/>
          <w:marBottom w:val="0"/>
          <w:divBdr>
            <w:top w:val="none" w:sz="0" w:space="0" w:color="auto"/>
            <w:left w:val="none" w:sz="0" w:space="0" w:color="auto"/>
            <w:bottom w:val="none" w:sz="0" w:space="0" w:color="auto"/>
            <w:right w:val="none" w:sz="0" w:space="0" w:color="auto"/>
          </w:divBdr>
        </w:div>
        <w:div w:id="556402805">
          <w:marLeft w:val="640"/>
          <w:marRight w:val="0"/>
          <w:marTop w:val="0"/>
          <w:marBottom w:val="0"/>
          <w:divBdr>
            <w:top w:val="none" w:sz="0" w:space="0" w:color="auto"/>
            <w:left w:val="none" w:sz="0" w:space="0" w:color="auto"/>
            <w:bottom w:val="none" w:sz="0" w:space="0" w:color="auto"/>
            <w:right w:val="none" w:sz="0" w:space="0" w:color="auto"/>
          </w:divBdr>
        </w:div>
        <w:div w:id="879363874">
          <w:marLeft w:val="640"/>
          <w:marRight w:val="0"/>
          <w:marTop w:val="0"/>
          <w:marBottom w:val="0"/>
          <w:divBdr>
            <w:top w:val="none" w:sz="0" w:space="0" w:color="auto"/>
            <w:left w:val="none" w:sz="0" w:space="0" w:color="auto"/>
            <w:bottom w:val="none" w:sz="0" w:space="0" w:color="auto"/>
            <w:right w:val="none" w:sz="0" w:space="0" w:color="auto"/>
          </w:divBdr>
        </w:div>
        <w:div w:id="941649259">
          <w:marLeft w:val="640"/>
          <w:marRight w:val="0"/>
          <w:marTop w:val="0"/>
          <w:marBottom w:val="0"/>
          <w:divBdr>
            <w:top w:val="none" w:sz="0" w:space="0" w:color="auto"/>
            <w:left w:val="none" w:sz="0" w:space="0" w:color="auto"/>
            <w:bottom w:val="none" w:sz="0" w:space="0" w:color="auto"/>
            <w:right w:val="none" w:sz="0" w:space="0" w:color="auto"/>
          </w:divBdr>
        </w:div>
        <w:div w:id="777991605">
          <w:marLeft w:val="640"/>
          <w:marRight w:val="0"/>
          <w:marTop w:val="0"/>
          <w:marBottom w:val="0"/>
          <w:divBdr>
            <w:top w:val="none" w:sz="0" w:space="0" w:color="auto"/>
            <w:left w:val="none" w:sz="0" w:space="0" w:color="auto"/>
            <w:bottom w:val="none" w:sz="0" w:space="0" w:color="auto"/>
            <w:right w:val="none" w:sz="0" w:space="0" w:color="auto"/>
          </w:divBdr>
        </w:div>
        <w:div w:id="341779312">
          <w:marLeft w:val="640"/>
          <w:marRight w:val="0"/>
          <w:marTop w:val="0"/>
          <w:marBottom w:val="0"/>
          <w:divBdr>
            <w:top w:val="none" w:sz="0" w:space="0" w:color="auto"/>
            <w:left w:val="none" w:sz="0" w:space="0" w:color="auto"/>
            <w:bottom w:val="none" w:sz="0" w:space="0" w:color="auto"/>
            <w:right w:val="none" w:sz="0" w:space="0" w:color="auto"/>
          </w:divBdr>
        </w:div>
        <w:div w:id="59714509">
          <w:marLeft w:val="640"/>
          <w:marRight w:val="0"/>
          <w:marTop w:val="0"/>
          <w:marBottom w:val="0"/>
          <w:divBdr>
            <w:top w:val="none" w:sz="0" w:space="0" w:color="auto"/>
            <w:left w:val="none" w:sz="0" w:space="0" w:color="auto"/>
            <w:bottom w:val="none" w:sz="0" w:space="0" w:color="auto"/>
            <w:right w:val="none" w:sz="0" w:space="0" w:color="auto"/>
          </w:divBdr>
        </w:div>
        <w:div w:id="2114862758">
          <w:marLeft w:val="640"/>
          <w:marRight w:val="0"/>
          <w:marTop w:val="0"/>
          <w:marBottom w:val="0"/>
          <w:divBdr>
            <w:top w:val="none" w:sz="0" w:space="0" w:color="auto"/>
            <w:left w:val="none" w:sz="0" w:space="0" w:color="auto"/>
            <w:bottom w:val="none" w:sz="0" w:space="0" w:color="auto"/>
            <w:right w:val="none" w:sz="0" w:space="0" w:color="auto"/>
          </w:divBdr>
        </w:div>
        <w:div w:id="945309623">
          <w:marLeft w:val="640"/>
          <w:marRight w:val="0"/>
          <w:marTop w:val="0"/>
          <w:marBottom w:val="0"/>
          <w:divBdr>
            <w:top w:val="none" w:sz="0" w:space="0" w:color="auto"/>
            <w:left w:val="none" w:sz="0" w:space="0" w:color="auto"/>
            <w:bottom w:val="none" w:sz="0" w:space="0" w:color="auto"/>
            <w:right w:val="none" w:sz="0" w:space="0" w:color="auto"/>
          </w:divBdr>
        </w:div>
        <w:div w:id="510417384">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6448842">
      <w:bodyDiv w:val="1"/>
      <w:marLeft w:val="0"/>
      <w:marRight w:val="0"/>
      <w:marTop w:val="0"/>
      <w:marBottom w:val="0"/>
      <w:divBdr>
        <w:top w:val="none" w:sz="0" w:space="0" w:color="auto"/>
        <w:left w:val="none" w:sz="0" w:space="0" w:color="auto"/>
        <w:bottom w:val="none" w:sz="0" w:space="0" w:color="auto"/>
        <w:right w:val="none" w:sz="0" w:space="0" w:color="auto"/>
      </w:divBdr>
    </w:div>
    <w:div w:id="347372711">
      <w:bodyDiv w:val="1"/>
      <w:marLeft w:val="0"/>
      <w:marRight w:val="0"/>
      <w:marTop w:val="0"/>
      <w:marBottom w:val="0"/>
      <w:divBdr>
        <w:top w:val="none" w:sz="0" w:space="0" w:color="auto"/>
        <w:left w:val="none" w:sz="0" w:space="0" w:color="auto"/>
        <w:bottom w:val="none" w:sz="0" w:space="0" w:color="auto"/>
        <w:right w:val="none" w:sz="0" w:space="0" w:color="auto"/>
      </w:divBdr>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50691290">
      <w:bodyDiv w:val="1"/>
      <w:marLeft w:val="0"/>
      <w:marRight w:val="0"/>
      <w:marTop w:val="0"/>
      <w:marBottom w:val="0"/>
      <w:divBdr>
        <w:top w:val="none" w:sz="0" w:space="0" w:color="auto"/>
        <w:left w:val="none" w:sz="0" w:space="0" w:color="auto"/>
        <w:bottom w:val="none" w:sz="0" w:space="0" w:color="auto"/>
        <w:right w:val="none" w:sz="0" w:space="0" w:color="auto"/>
      </w:divBdr>
      <w:divsChild>
        <w:div w:id="812141815">
          <w:marLeft w:val="640"/>
          <w:marRight w:val="0"/>
          <w:marTop w:val="0"/>
          <w:marBottom w:val="0"/>
          <w:divBdr>
            <w:top w:val="none" w:sz="0" w:space="0" w:color="auto"/>
            <w:left w:val="none" w:sz="0" w:space="0" w:color="auto"/>
            <w:bottom w:val="none" w:sz="0" w:space="0" w:color="auto"/>
            <w:right w:val="none" w:sz="0" w:space="0" w:color="auto"/>
          </w:divBdr>
        </w:div>
        <w:div w:id="1878276745">
          <w:marLeft w:val="640"/>
          <w:marRight w:val="0"/>
          <w:marTop w:val="0"/>
          <w:marBottom w:val="0"/>
          <w:divBdr>
            <w:top w:val="none" w:sz="0" w:space="0" w:color="auto"/>
            <w:left w:val="none" w:sz="0" w:space="0" w:color="auto"/>
            <w:bottom w:val="none" w:sz="0" w:space="0" w:color="auto"/>
            <w:right w:val="none" w:sz="0" w:space="0" w:color="auto"/>
          </w:divBdr>
        </w:div>
        <w:div w:id="1542590694">
          <w:marLeft w:val="640"/>
          <w:marRight w:val="0"/>
          <w:marTop w:val="0"/>
          <w:marBottom w:val="0"/>
          <w:divBdr>
            <w:top w:val="none" w:sz="0" w:space="0" w:color="auto"/>
            <w:left w:val="none" w:sz="0" w:space="0" w:color="auto"/>
            <w:bottom w:val="none" w:sz="0" w:space="0" w:color="auto"/>
            <w:right w:val="none" w:sz="0" w:space="0" w:color="auto"/>
          </w:divBdr>
        </w:div>
        <w:div w:id="843474461">
          <w:marLeft w:val="640"/>
          <w:marRight w:val="0"/>
          <w:marTop w:val="0"/>
          <w:marBottom w:val="0"/>
          <w:divBdr>
            <w:top w:val="none" w:sz="0" w:space="0" w:color="auto"/>
            <w:left w:val="none" w:sz="0" w:space="0" w:color="auto"/>
            <w:bottom w:val="none" w:sz="0" w:space="0" w:color="auto"/>
            <w:right w:val="none" w:sz="0" w:space="0" w:color="auto"/>
          </w:divBdr>
        </w:div>
        <w:div w:id="1414886830">
          <w:marLeft w:val="640"/>
          <w:marRight w:val="0"/>
          <w:marTop w:val="0"/>
          <w:marBottom w:val="0"/>
          <w:divBdr>
            <w:top w:val="none" w:sz="0" w:space="0" w:color="auto"/>
            <w:left w:val="none" w:sz="0" w:space="0" w:color="auto"/>
            <w:bottom w:val="none" w:sz="0" w:space="0" w:color="auto"/>
            <w:right w:val="none" w:sz="0" w:space="0" w:color="auto"/>
          </w:divBdr>
        </w:div>
        <w:div w:id="894699879">
          <w:marLeft w:val="640"/>
          <w:marRight w:val="0"/>
          <w:marTop w:val="0"/>
          <w:marBottom w:val="0"/>
          <w:divBdr>
            <w:top w:val="none" w:sz="0" w:space="0" w:color="auto"/>
            <w:left w:val="none" w:sz="0" w:space="0" w:color="auto"/>
            <w:bottom w:val="none" w:sz="0" w:space="0" w:color="auto"/>
            <w:right w:val="none" w:sz="0" w:space="0" w:color="auto"/>
          </w:divBdr>
        </w:div>
        <w:div w:id="1842501932">
          <w:marLeft w:val="640"/>
          <w:marRight w:val="0"/>
          <w:marTop w:val="0"/>
          <w:marBottom w:val="0"/>
          <w:divBdr>
            <w:top w:val="none" w:sz="0" w:space="0" w:color="auto"/>
            <w:left w:val="none" w:sz="0" w:space="0" w:color="auto"/>
            <w:bottom w:val="none" w:sz="0" w:space="0" w:color="auto"/>
            <w:right w:val="none" w:sz="0" w:space="0" w:color="auto"/>
          </w:divBdr>
        </w:div>
        <w:div w:id="637955566">
          <w:marLeft w:val="640"/>
          <w:marRight w:val="0"/>
          <w:marTop w:val="0"/>
          <w:marBottom w:val="0"/>
          <w:divBdr>
            <w:top w:val="none" w:sz="0" w:space="0" w:color="auto"/>
            <w:left w:val="none" w:sz="0" w:space="0" w:color="auto"/>
            <w:bottom w:val="none" w:sz="0" w:space="0" w:color="auto"/>
            <w:right w:val="none" w:sz="0" w:space="0" w:color="auto"/>
          </w:divBdr>
        </w:div>
        <w:div w:id="1265571436">
          <w:marLeft w:val="640"/>
          <w:marRight w:val="0"/>
          <w:marTop w:val="0"/>
          <w:marBottom w:val="0"/>
          <w:divBdr>
            <w:top w:val="none" w:sz="0" w:space="0" w:color="auto"/>
            <w:left w:val="none" w:sz="0" w:space="0" w:color="auto"/>
            <w:bottom w:val="none" w:sz="0" w:space="0" w:color="auto"/>
            <w:right w:val="none" w:sz="0" w:space="0" w:color="auto"/>
          </w:divBdr>
        </w:div>
        <w:div w:id="1353266559">
          <w:marLeft w:val="640"/>
          <w:marRight w:val="0"/>
          <w:marTop w:val="0"/>
          <w:marBottom w:val="0"/>
          <w:divBdr>
            <w:top w:val="none" w:sz="0" w:space="0" w:color="auto"/>
            <w:left w:val="none" w:sz="0" w:space="0" w:color="auto"/>
            <w:bottom w:val="none" w:sz="0" w:space="0" w:color="auto"/>
            <w:right w:val="none" w:sz="0" w:space="0" w:color="auto"/>
          </w:divBdr>
        </w:div>
        <w:div w:id="1134256477">
          <w:marLeft w:val="640"/>
          <w:marRight w:val="0"/>
          <w:marTop w:val="0"/>
          <w:marBottom w:val="0"/>
          <w:divBdr>
            <w:top w:val="none" w:sz="0" w:space="0" w:color="auto"/>
            <w:left w:val="none" w:sz="0" w:space="0" w:color="auto"/>
            <w:bottom w:val="none" w:sz="0" w:space="0" w:color="auto"/>
            <w:right w:val="none" w:sz="0" w:space="0" w:color="auto"/>
          </w:divBdr>
        </w:div>
        <w:div w:id="500704512">
          <w:marLeft w:val="640"/>
          <w:marRight w:val="0"/>
          <w:marTop w:val="0"/>
          <w:marBottom w:val="0"/>
          <w:divBdr>
            <w:top w:val="none" w:sz="0" w:space="0" w:color="auto"/>
            <w:left w:val="none" w:sz="0" w:space="0" w:color="auto"/>
            <w:bottom w:val="none" w:sz="0" w:space="0" w:color="auto"/>
            <w:right w:val="none" w:sz="0" w:space="0" w:color="auto"/>
          </w:divBdr>
        </w:div>
        <w:div w:id="2111193010">
          <w:marLeft w:val="640"/>
          <w:marRight w:val="0"/>
          <w:marTop w:val="0"/>
          <w:marBottom w:val="0"/>
          <w:divBdr>
            <w:top w:val="none" w:sz="0" w:space="0" w:color="auto"/>
            <w:left w:val="none" w:sz="0" w:space="0" w:color="auto"/>
            <w:bottom w:val="none" w:sz="0" w:space="0" w:color="auto"/>
            <w:right w:val="none" w:sz="0" w:space="0" w:color="auto"/>
          </w:divBdr>
        </w:div>
        <w:div w:id="111246123">
          <w:marLeft w:val="640"/>
          <w:marRight w:val="0"/>
          <w:marTop w:val="0"/>
          <w:marBottom w:val="0"/>
          <w:divBdr>
            <w:top w:val="none" w:sz="0" w:space="0" w:color="auto"/>
            <w:left w:val="none" w:sz="0" w:space="0" w:color="auto"/>
            <w:bottom w:val="none" w:sz="0" w:space="0" w:color="auto"/>
            <w:right w:val="none" w:sz="0" w:space="0" w:color="auto"/>
          </w:divBdr>
        </w:div>
        <w:div w:id="1843276878">
          <w:marLeft w:val="640"/>
          <w:marRight w:val="0"/>
          <w:marTop w:val="0"/>
          <w:marBottom w:val="0"/>
          <w:divBdr>
            <w:top w:val="none" w:sz="0" w:space="0" w:color="auto"/>
            <w:left w:val="none" w:sz="0" w:space="0" w:color="auto"/>
            <w:bottom w:val="none" w:sz="0" w:space="0" w:color="auto"/>
            <w:right w:val="none" w:sz="0" w:space="0" w:color="auto"/>
          </w:divBdr>
        </w:div>
        <w:div w:id="1671061692">
          <w:marLeft w:val="640"/>
          <w:marRight w:val="0"/>
          <w:marTop w:val="0"/>
          <w:marBottom w:val="0"/>
          <w:divBdr>
            <w:top w:val="none" w:sz="0" w:space="0" w:color="auto"/>
            <w:left w:val="none" w:sz="0" w:space="0" w:color="auto"/>
            <w:bottom w:val="none" w:sz="0" w:space="0" w:color="auto"/>
            <w:right w:val="none" w:sz="0" w:space="0" w:color="auto"/>
          </w:divBdr>
        </w:div>
        <w:div w:id="55327817">
          <w:marLeft w:val="640"/>
          <w:marRight w:val="0"/>
          <w:marTop w:val="0"/>
          <w:marBottom w:val="0"/>
          <w:divBdr>
            <w:top w:val="none" w:sz="0" w:space="0" w:color="auto"/>
            <w:left w:val="none" w:sz="0" w:space="0" w:color="auto"/>
            <w:bottom w:val="none" w:sz="0" w:space="0" w:color="auto"/>
            <w:right w:val="none" w:sz="0" w:space="0" w:color="auto"/>
          </w:divBdr>
        </w:div>
        <w:div w:id="1107194727">
          <w:marLeft w:val="640"/>
          <w:marRight w:val="0"/>
          <w:marTop w:val="0"/>
          <w:marBottom w:val="0"/>
          <w:divBdr>
            <w:top w:val="none" w:sz="0" w:space="0" w:color="auto"/>
            <w:left w:val="none" w:sz="0" w:space="0" w:color="auto"/>
            <w:bottom w:val="none" w:sz="0" w:space="0" w:color="auto"/>
            <w:right w:val="none" w:sz="0" w:space="0" w:color="auto"/>
          </w:divBdr>
        </w:div>
        <w:div w:id="1446653812">
          <w:marLeft w:val="640"/>
          <w:marRight w:val="0"/>
          <w:marTop w:val="0"/>
          <w:marBottom w:val="0"/>
          <w:divBdr>
            <w:top w:val="none" w:sz="0" w:space="0" w:color="auto"/>
            <w:left w:val="none" w:sz="0" w:space="0" w:color="auto"/>
            <w:bottom w:val="none" w:sz="0" w:space="0" w:color="auto"/>
            <w:right w:val="none" w:sz="0" w:space="0" w:color="auto"/>
          </w:divBdr>
        </w:div>
        <w:div w:id="1768119126">
          <w:marLeft w:val="640"/>
          <w:marRight w:val="0"/>
          <w:marTop w:val="0"/>
          <w:marBottom w:val="0"/>
          <w:divBdr>
            <w:top w:val="none" w:sz="0" w:space="0" w:color="auto"/>
            <w:left w:val="none" w:sz="0" w:space="0" w:color="auto"/>
            <w:bottom w:val="none" w:sz="0" w:space="0" w:color="auto"/>
            <w:right w:val="none" w:sz="0" w:space="0" w:color="auto"/>
          </w:divBdr>
        </w:div>
        <w:div w:id="273559871">
          <w:marLeft w:val="640"/>
          <w:marRight w:val="0"/>
          <w:marTop w:val="0"/>
          <w:marBottom w:val="0"/>
          <w:divBdr>
            <w:top w:val="none" w:sz="0" w:space="0" w:color="auto"/>
            <w:left w:val="none" w:sz="0" w:space="0" w:color="auto"/>
            <w:bottom w:val="none" w:sz="0" w:space="0" w:color="auto"/>
            <w:right w:val="none" w:sz="0" w:space="0" w:color="auto"/>
          </w:divBdr>
        </w:div>
        <w:div w:id="975569471">
          <w:marLeft w:val="640"/>
          <w:marRight w:val="0"/>
          <w:marTop w:val="0"/>
          <w:marBottom w:val="0"/>
          <w:divBdr>
            <w:top w:val="none" w:sz="0" w:space="0" w:color="auto"/>
            <w:left w:val="none" w:sz="0" w:space="0" w:color="auto"/>
            <w:bottom w:val="none" w:sz="0" w:space="0" w:color="auto"/>
            <w:right w:val="none" w:sz="0" w:space="0" w:color="auto"/>
          </w:divBdr>
        </w:div>
        <w:div w:id="1168209711">
          <w:marLeft w:val="640"/>
          <w:marRight w:val="0"/>
          <w:marTop w:val="0"/>
          <w:marBottom w:val="0"/>
          <w:divBdr>
            <w:top w:val="none" w:sz="0" w:space="0" w:color="auto"/>
            <w:left w:val="none" w:sz="0" w:space="0" w:color="auto"/>
            <w:bottom w:val="none" w:sz="0" w:space="0" w:color="auto"/>
            <w:right w:val="none" w:sz="0" w:space="0" w:color="auto"/>
          </w:divBdr>
        </w:div>
        <w:div w:id="694044911">
          <w:marLeft w:val="640"/>
          <w:marRight w:val="0"/>
          <w:marTop w:val="0"/>
          <w:marBottom w:val="0"/>
          <w:divBdr>
            <w:top w:val="none" w:sz="0" w:space="0" w:color="auto"/>
            <w:left w:val="none" w:sz="0" w:space="0" w:color="auto"/>
            <w:bottom w:val="none" w:sz="0" w:space="0" w:color="auto"/>
            <w:right w:val="none" w:sz="0" w:space="0" w:color="auto"/>
          </w:divBdr>
        </w:div>
        <w:div w:id="545484788">
          <w:marLeft w:val="640"/>
          <w:marRight w:val="0"/>
          <w:marTop w:val="0"/>
          <w:marBottom w:val="0"/>
          <w:divBdr>
            <w:top w:val="none" w:sz="0" w:space="0" w:color="auto"/>
            <w:left w:val="none" w:sz="0" w:space="0" w:color="auto"/>
            <w:bottom w:val="none" w:sz="0" w:space="0" w:color="auto"/>
            <w:right w:val="none" w:sz="0" w:space="0" w:color="auto"/>
          </w:divBdr>
        </w:div>
        <w:div w:id="715542386">
          <w:marLeft w:val="640"/>
          <w:marRight w:val="0"/>
          <w:marTop w:val="0"/>
          <w:marBottom w:val="0"/>
          <w:divBdr>
            <w:top w:val="none" w:sz="0" w:space="0" w:color="auto"/>
            <w:left w:val="none" w:sz="0" w:space="0" w:color="auto"/>
            <w:bottom w:val="none" w:sz="0" w:space="0" w:color="auto"/>
            <w:right w:val="none" w:sz="0" w:space="0" w:color="auto"/>
          </w:divBdr>
        </w:div>
        <w:div w:id="418648163">
          <w:marLeft w:val="640"/>
          <w:marRight w:val="0"/>
          <w:marTop w:val="0"/>
          <w:marBottom w:val="0"/>
          <w:divBdr>
            <w:top w:val="none" w:sz="0" w:space="0" w:color="auto"/>
            <w:left w:val="none" w:sz="0" w:space="0" w:color="auto"/>
            <w:bottom w:val="none" w:sz="0" w:space="0" w:color="auto"/>
            <w:right w:val="none" w:sz="0" w:space="0" w:color="auto"/>
          </w:divBdr>
        </w:div>
        <w:div w:id="1874345218">
          <w:marLeft w:val="640"/>
          <w:marRight w:val="0"/>
          <w:marTop w:val="0"/>
          <w:marBottom w:val="0"/>
          <w:divBdr>
            <w:top w:val="none" w:sz="0" w:space="0" w:color="auto"/>
            <w:left w:val="none" w:sz="0" w:space="0" w:color="auto"/>
            <w:bottom w:val="none" w:sz="0" w:space="0" w:color="auto"/>
            <w:right w:val="none" w:sz="0" w:space="0" w:color="auto"/>
          </w:divBdr>
        </w:div>
        <w:div w:id="788354716">
          <w:marLeft w:val="640"/>
          <w:marRight w:val="0"/>
          <w:marTop w:val="0"/>
          <w:marBottom w:val="0"/>
          <w:divBdr>
            <w:top w:val="none" w:sz="0" w:space="0" w:color="auto"/>
            <w:left w:val="none" w:sz="0" w:space="0" w:color="auto"/>
            <w:bottom w:val="none" w:sz="0" w:space="0" w:color="auto"/>
            <w:right w:val="none" w:sz="0" w:space="0" w:color="auto"/>
          </w:divBdr>
        </w:div>
        <w:div w:id="594244916">
          <w:marLeft w:val="640"/>
          <w:marRight w:val="0"/>
          <w:marTop w:val="0"/>
          <w:marBottom w:val="0"/>
          <w:divBdr>
            <w:top w:val="none" w:sz="0" w:space="0" w:color="auto"/>
            <w:left w:val="none" w:sz="0" w:space="0" w:color="auto"/>
            <w:bottom w:val="none" w:sz="0" w:space="0" w:color="auto"/>
            <w:right w:val="none" w:sz="0" w:space="0" w:color="auto"/>
          </w:divBdr>
        </w:div>
        <w:div w:id="174537554">
          <w:marLeft w:val="640"/>
          <w:marRight w:val="0"/>
          <w:marTop w:val="0"/>
          <w:marBottom w:val="0"/>
          <w:divBdr>
            <w:top w:val="none" w:sz="0" w:space="0" w:color="auto"/>
            <w:left w:val="none" w:sz="0" w:space="0" w:color="auto"/>
            <w:bottom w:val="none" w:sz="0" w:space="0" w:color="auto"/>
            <w:right w:val="none" w:sz="0" w:space="0" w:color="auto"/>
          </w:divBdr>
        </w:div>
        <w:div w:id="364331367">
          <w:marLeft w:val="640"/>
          <w:marRight w:val="0"/>
          <w:marTop w:val="0"/>
          <w:marBottom w:val="0"/>
          <w:divBdr>
            <w:top w:val="none" w:sz="0" w:space="0" w:color="auto"/>
            <w:left w:val="none" w:sz="0" w:space="0" w:color="auto"/>
            <w:bottom w:val="none" w:sz="0" w:space="0" w:color="auto"/>
            <w:right w:val="none" w:sz="0" w:space="0" w:color="auto"/>
          </w:divBdr>
        </w:div>
        <w:div w:id="422340044">
          <w:marLeft w:val="640"/>
          <w:marRight w:val="0"/>
          <w:marTop w:val="0"/>
          <w:marBottom w:val="0"/>
          <w:divBdr>
            <w:top w:val="none" w:sz="0" w:space="0" w:color="auto"/>
            <w:left w:val="none" w:sz="0" w:space="0" w:color="auto"/>
            <w:bottom w:val="none" w:sz="0" w:space="0" w:color="auto"/>
            <w:right w:val="none" w:sz="0" w:space="0" w:color="auto"/>
          </w:divBdr>
        </w:div>
        <w:div w:id="920022295">
          <w:marLeft w:val="640"/>
          <w:marRight w:val="0"/>
          <w:marTop w:val="0"/>
          <w:marBottom w:val="0"/>
          <w:divBdr>
            <w:top w:val="none" w:sz="0" w:space="0" w:color="auto"/>
            <w:left w:val="none" w:sz="0" w:space="0" w:color="auto"/>
            <w:bottom w:val="none" w:sz="0" w:space="0" w:color="auto"/>
            <w:right w:val="none" w:sz="0" w:space="0" w:color="auto"/>
          </w:divBdr>
        </w:div>
        <w:div w:id="2011910901">
          <w:marLeft w:val="640"/>
          <w:marRight w:val="0"/>
          <w:marTop w:val="0"/>
          <w:marBottom w:val="0"/>
          <w:divBdr>
            <w:top w:val="none" w:sz="0" w:space="0" w:color="auto"/>
            <w:left w:val="none" w:sz="0" w:space="0" w:color="auto"/>
            <w:bottom w:val="none" w:sz="0" w:space="0" w:color="auto"/>
            <w:right w:val="none" w:sz="0" w:space="0" w:color="auto"/>
          </w:divBdr>
        </w:div>
        <w:div w:id="585383549">
          <w:marLeft w:val="640"/>
          <w:marRight w:val="0"/>
          <w:marTop w:val="0"/>
          <w:marBottom w:val="0"/>
          <w:divBdr>
            <w:top w:val="none" w:sz="0" w:space="0" w:color="auto"/>
            <w:left w:val="none" w:sz="0" w:space="0" w:color="auto"/>
            <w:bottom w:val="none" w:sz="0" w:space="0" w:color="auto"/>
            <w:right w:val="none" w:sz="0" w:space="0" w:color="auto"/>
          </w:divBdr>
        </w:div>
        <w:div w:id="1671834104">
          <w:marLeft w:val="640"/>
          <w:marRight w:val="0"/>
          <w:marTop w:val="0"/>
          <w:marBottom w:val="0"/>
          <w:divBdr>
            <w:top w:val="none" w:sz="0" w:space="0" w:color="auto"/>
            <w:left w:val="none" w:sz="0" w:space="0" w:color="auto"/>
            <w:bottom w:val="none" w:sz="0" w:space="0" w:color="auto"/>
            <w:right w:val="none" w:sz="0" w:space="0" w:color="auto"/>
          </w:divBdr>
        </w:div>
        <w:div w:id="1544714345">
          <w:marLeft w:val="640"/>
          <w:marRight w:val="0"/>
          <w:marTop w:val="0"/>
          <w:marBottom w:val="0"/>
          <w:divBdr>
            <w:top w:val="none" w:sz="0" w:space="0" w:color="auto"/>
            <w:left w:val="none" w:sz="0" w:space="0" w:color="auto"/>
            <w:bottom w:val="none" w:sz="0" w:space="0" w:color="auto"/>
            <w:right w:val="none" w:sz="0" w:space="0" w:color="auto"/>
          </w:divBdr>
        </w:div>
        <w:div w:id="279189432">
          <w:marLeft w:val="640"/>
          <w:marRight w:val="0"/>
          <w:marTop w:val="0"/>
          <w:marBottom w:val="0"/>
          <w:divBdr>
            <w:top w:val="none" w:sz="0" w:space="0" w:color="auto"/>
            <w:left w:val="none" w:sz="0" w:space="0" w:color="auto"/>
            <w:bottom w:val="none" w:sz="0" w:space="0" w:color="auto"/>
            <w:right w:val="none" w:sz="0" w:space="0" w:color="auto"/>
          </w:divBdr>
        </w:div>
        <w:div w:id="746734920">
          <w:marLeft w:val="640"/>
          <w:marRight w:val="0"/>
          <w:marTop w:val="0"/>
          <w:marBottom w:val="0"/>
          <w:divBdr>
            <w:top w:val="none" w:sz="0" w:space="0" w:color="auto"/>
            <w:left w:val="none" w:sz="0" w:space="0" w:color="auto"/>
            <w:bottom w:val="none" w:sz="0" w:space="0" w:color="auto"/>
            <w:right w:val="none" w:sz="0" w:space="0" w:color="auto"/>
          </w:divBdr>
        </w:div>
        <w:div w:id="1015305198">
          <w:marLeft w:val="640"/>
          <w:marRight w:val="0"/>
          <w:marTop w:val="0"/>
          <w:marBottom w:val="0"/>
          <w:divBdr>
            <w:top w:val="none" w:sz="0" w:space="0" w:color="auto"/>
            <w:left w:val="none" w:sz="0" w:space="0" w:color="auto"/>
            <w:bottom w:val="none" w:sz="0" w:space="0" w:color="auto"/>
            <w:right w:val="none" w:sz="0" w:space="0" w:color="auto"/>
          </w:divBdr>
        </w:div>
        <w:div w:id="1909882763">
          <w:marLeft w:val="640"/>
          <w:marRight w:val="0"/>
          <w:marTop w:val="0"/>
          <w:marBottom w:val="0"/>
          <w:divBdr>
            <w:top w:val="none" w:sz="0" w:space="0" w:color="auto"/>
            <w:left w:val="none" w:sz="0" w:space="0" w:color="auto"/>
            <w:bottom w:val="none" w:sz="0" w:space="0" w:color="auto"/>
            <w:right w:val="none" w:sz="0" w:space="0" w:color="auto"/>
          </w:divBdr>
        </w:div>
        <w:div w:id="1542009594">
          <w:marLeft w:val="640"/>
          <w:marRight w:val="0"/>
          <w:marTop w:val="0"/>
          <w:marBottom w:val="0"/>
          <w:divBdr>
            <w:top w:val="none" w:sz="0" w:space="0" w:color="auto"/>
            <w:left w:val="none" w:sz="0" w:space="0" w:color="auto"/>
            <w:bottom w:val="none" w:sz="0" w:space="0" w:color="auto"/>
            <w:right w:val="none" w:sz="0" w:space="0" w:color="auto"/>
          </w:divBdr>
        </w:div>
        <w:div w:id="802038905">
          <w:marLeft w:val="640"/>
          <w:marRight w:val="0"/>
          <w:marTop w:val="0"/>
          <w:marBottom w:val="0"/>
          <w:divBdr>
            <w:top w:val="none" w:sz="0" w:space="0" w:color="auto"/>
            <w:left w:val="none" w:sz="0" w:space="0" w:color="auto"/>
            <w:bottom w:val="none" w:sz="0" w:space="0" w:color="auto"/>
            <w:right w:val="none" w:sz="0" w:space="0" w:color="auto"/>
          </w:divBdr>
        </w:div>
        <w:div w:id="2107264209">
          <w:marLeft w:val="640"/>
          <w:marRight w:val="0"/>
          <w:marTop w:val="0"/>
          <w:marBottom w:val="0"/>
          <w:divBdr>
            <w:top w:val="none" w:sz="0" w:space="0" w:color="auto"/>
            <w:left w:val="none" w:sz="0" w:space="0" w:color="auto"/>
            <w:bottom w:val="none" w:sz="0" w:space="0" w:color="auto"/>
            <w:right w:val="none" w:sz="0" w:space="0" w:color="auto"/>
          </w:divBdr>
        </w:div>
        <w:div w:id="1470242747">
          <w:marLeft w:val="640"/>
          <w:marRight w:val="0"/>
          <w:marTop w:val="0"/>
          <w:marBottom w:val="0"/>
          <w:divBdr>
            <w:top w:val="none" w:sz="0" w:space="0" w:color="auto"/>
            <w:left w:val="none" w:sz="0" w:space="0" w:color="auto"/>
            <w:bottom w:val="none" w:sz="0" w:space="0" w:color="auto"/>
            <w:right w:val="none" w:sz="0" w:space="0" w:color="auto"/>
          </w:divBdr>
        </w:div>
        <w:div w:id="778987621">
          <w:marLeft w:val="640"/>
          <w:marRight w:val="0"/>
          <w:marTop w:val="0"/>
          <w:marBottom w:val="0"/>
          <w:divBdr>
            <w:top w:val="none" w:sz="0" w:space="0" w:color="auto"/>
            <w:left w:val="none" w:sz="0" w:space="0" w:color="auto"/>
            <w:bottom w:val="none" w:sz="0" w:space="0" w:color="auto"/>
            <w:right w:val="none" w:sz="0" w:space="0" w:color="auto"/>
          </w:divBdr>
        </w:div>
        <w:div w:id="199559023">
          <w:marLeft w:val="640"/>
          <w:marRight w:val="0"/>
          <w:marTop w:val="0"/>
          <w:marBottom w:val="0"/>
          <w:divBdr>
            <w:top w:val="none" w:sz="0" w:space="0" w:color="auto"/>
            <w:left w:val="none" w:sz="0" w:space="0" w:color="auto"/>
            <w:bottom w:val="none" w:sz="0" w:space="0" w:color="auto"/>
            <w:right w:val="none" w:sz="0" w:space="0" w:color="auto"/>
          </w:divBdr>
        </w:div>
        <w:div w:id="614871286">
          <w:marLeft w:val="640"/>
          <w:marRight w:val="0"/>
          <w:marTop w:val="0"/>
          <w:marBottom w:val="0"/>
          <w:divBdr>
            <w:top w:val="none" w:sz="0" w:space="0" w:color="auto"/>
            <w:left w:val="none" w:sz="0" w:space="0" w:color="auto"/>
            <w:bottom w:val="none" w:sz="0" w:space="0" w:color="auto"/>
            <w:right w:val="none" w:sz="0" w:space="0" w:color="auto"/>
          </w:divBdr>
        </w:div>
        <w:div w:id="1751854109">
          <w:marLeft w:val="640"/>
          <w:marRight w:val="0"/>
          <w:marTop w:val="0"/>
          <w:marBottom w:val="0"/>
          <w:divBdr>
            <w:top w:val="none" w:sz="0" w:space="0" w:color="auto"/>
            <w:left w:val="none" w:sz="0" w:space="0" w:color="auto"/>
            <w:bottom w:val="none" w:sz="0" w:space="0" w:color="auto"/>
            <w:right w:val="none" w:sz="0" w:space="0" w:color="auto"/>
          </w:divBdr>
        </w:div>
        <w:div w:id="2067293999">
          <w:marLeft w:val="640"/>
          <w:marRight w:val="0"/>
          <w:marTop w:val="0"/>
          <w:marBottom w:val="0"/>
          <w:divBdr>
            <w:top w:val="none" w:sz="0" w:space="0" w:color="auto"/>
            <w:left w:val="none" w:sz="0" w:space="0" w:color="auto"/>
            <w:bottom w:val="none" w:sz="0" w:space="0" w:color="auto"/>
            <w:right w:val="none" w:sz="0" w:space="0" w:color="auto"/>
          </w:divBdr>
        </w:div>
        <w:div w:id="50614266">
          <w:marLeft w:val="640"/>
          <w:marRight w:val="0"/>
          <w:marTop w:val="0"/>
          <w:marBottom w:val="0"/>
          <w:divBdr>
            <w:top w:val="none" w:sz="0" w:space="0" w:color="auto"/>
            <w:left w:val="none" w:sz="0" w:space="0" w:color="auto"/>
            <w:bottom w:val="none" w:sz="0" w:space="0" w:color="auto"/>
            <w:right w:val="none" w:sz="0" w:space="0" w:color="auto"/>
          </w:divBdr>
        </w:div>
        <w:div w:id="2038192136">
          <w:marLeft w:val="640"/>
          <w:marRight w:val="0"/>
          <w:marTop w:val="0"/>
          <w:marBottom w:val="0"/>
          <w:divBdr>
            <w:top w:val="none" w:sz="0" w:space="0" w:color="auto"/>
            <w:left w:val="none" w:sz="0" w:space="0" w:color="auto"/>
            <w:bottom w:val="none" w:sz="0" w:space="0" w:color="auto"/>
            <w:right w:val="none" w:sz="0" w:space="0" w:color="auto"/>
          </w:divBdr>
        </w:div>
        <w:div w:id="2031299968">
          <w:marLeft w:val="640"/>
          <w:marRight w:val="0"/>
          <w:marTop w:val="0"/>
          <w:marBottom w:val="0"/>
          <w:divBdr>
            <w:top w:val="none" w:sz="0" w:space="0" w:color="auto"/>
            <w:left w:val="none" w:sz="0" w:space="0" w:color="auto"/>
            <w:bottom w:val="none" w:sz="0" w:space="0" w:color="auto"/>
            <w:right w:val="none" w:sz="0" w:space="0" w:color="auto"/>
          </w:divBdr>
        </w:div>
        <w:div w:id="1945530880">
          <w:marLeft w:val="640"/>
          <w:marRight w:val="0"/>
          <w:marTop w:val="0"/>
          <w:marBottom w:val="0"/>
          <w:divBdr>
            <w:top w:val="none" w:sz="0" w:space="0" w:color="auto"/>
            <w:left w:val="none" w:sz="0" w:space="0" w:color="auto"/>
            <w:bottom w:val="none" w:sz="0" w:space="0" w:color="auto"/>
            <w:right w:val="none" w:sz="0" w:space="0" w:color="auto"/>
          </w:divBdr>
        </w:div>
        <w:div w:id="1382244352">
          <w:marLeft w:val="640"/>
          <w:marRight w:val="0"/>
          <w:marTop w:val="0"/>
          <w:marBottom w:val="0"/>
          <w:divBdr>
            <w:top w:val="none" w:sz="0" w:space="0" w:color="auto"/>
            <w:left w:val="none" w:sz="0" w:space="0" w:color="auto"/>
            <w:bottom w:val="none" w:sz="0" w:space="0" w:color="auto"/>
            <w:right w:val="none" w:sz="0" w:space="0" w:color="auto"/>
          </w:divBdr>
        </w:div>
        <w:div w:id="548034990">
          <w:marLeft w:val="640"/>
          <w:marRight w:val="0"/>
          <w:marTop w:val="0"/>
          <w:marBottom w:val="0"/>
          <w:divBdr>
            <w:top w:val="none" w:sz="0" w:space="0" w:color="auto"/>
            <w:left w:val="none" w:sz="0" w:space="0" w:color="auto"/>
            <w:bottom w:val="none" w:sz="0" w:space="0" w:color="auto"/>
            <w:right w:val="none" w:sz="0" w:space="0" w:color="auto"/>
          </w:divBdr>
        </w:div>
        <w:div w:id="542448508">
          <w:marLeft w:val="640"/>
          <w:marRight w:val="0"/>
          <w:marTop w:val="0"/>
          <w:marBottom w:val="0"/>
          <w:divBdr>
            <w:top w:val="none" w:sz="0" w:space="0" w:color="auto"/>
            <w:left w:val="none" w:sz="0" w:space="0" w:color="auto"/>
            <w:bottom w:val="none" w:sz="0" w:space="0" w:color="auto"/>
            <w:right w:val="none" w:sz="0" w:space="0" w:color="auto"/>
          </w:divBdr>
        </w:div>
        <w:div w:id="1218978754">
          <w:marLeft w:val="640"/>
          <w:marRight w:val="0"/>
          <w:marTop w:val="0"/>
          <w:marBottom w:val="0"/>
          <w:divBdr>
            <w:top w:val="none" w:sz="0" w:space="0" w:color="auto"/>
            <w:left w:val="none" w:sz="0" w:space="0" w:color="auto"/>
            <w:bottom w:val="none" w:sz="0" w:space="0" w:color="auto"/>
            <w:right w:val="none" w:sz="0" w:space="0" w:color="auto"/>
          </w:divBdr>
        </w:div>
        <w:div w:id="720251495">
          <w:marLeft w:val="640"/>
          <w:marRight w:val="0"/>
          <w:marTop w:val="0"/>
          <w:marBottom w:val="0"/>
          <w:divBdr>
            <w:top w:val="none" w:sz="0" w:space="0" w:color="auto"/>
            <w:left w:val="none" w:sz="0" w:space="0" w:color="auto"/>
            <w:bottom w:val="none" w:sz="0" w:space="0" w:color="auto"/>
            <w:right w:val="none" w:sz="0" w:space="0" w:color="auto"/>
          </w:divBdr>
        </w:div>
        <w:div w:id="429929976">
          <w:marLeft w:val="640"/>
          <w:marRight w:val="0"/>
          <w:marTop w:val="0"/>
          <w:marBottom w:val="0"/>
          <w:divBdr>
            <w:top w:val="none" w:sz="0" w:space="0" w:color="auto"/>
            <w:left w:val="none" w:sz="0" w:space="0" w:color="auto"/>
            <w:bottom w:val="none" w:sz="0" w:space="0" w:color="auto"/>
            <w:right w:val="none" w:sz="0" w:space="0" w:color="auto"/>
          </w:divBdr>
        </w:div>
        <w:div w:id="88549044">
          <w:marLeft w:val="640"/>
          <w:marRight w:val="0"/>
          <w:marTop w:val="0"/>
          <w:marBottom w:val="0"/>
          <w:divBdr>
            <w:top w:val="none" w:sz="0" w:space="0" w:color="auto"/>
            <w:left w:val="none" w:sz="0" w:space="0" w:color="auto"/>
            <w:bottom w:val="none" w:sz="0" w:space="0" w:color="auto"/>
            <w:right w:val="none" w:sz="0" w:space="0" w:color="auto"/>
          </w:divBdr>
        </w:div>
        <w:div w:id="816724274">
          <w:marLeft w:val="640"/>
          <w:marRight w:val="0"/>
          <w:marTop w:val="0"/>
          <w:marBottom w:val="0"/>
          <w:divBdr>
            <w:top w:val="none" w:sz="0" w:space="0" w:color="auto"/>
            <w:left w:val="none" w:sz="0" w:space="0" w:color="auto"/>
            <w:bottom w:val="none" w:sz="0" w:space="0" w:color="auto"/>
            <w:right w:val="none" w:sz="0" w:space="0" w:color="auto"/>
          </w:divBdr>
        </w:div>
        <w:div w:id="1219780155">
          <w:marLeft w:val="640"/>
          <w:marRight w:val="0"/>
          <w:marTop w:val="0"/>
          <w:marBottom w:val="0"/>
          <w:divBdr>
            <w:top w:val="none" w:sz="0" w:space="0" w:color="auto"/>
            <w:left w:val="none" w:sz="0" w:space="0" w:color="auto"/>
            <w:bottom w:val="none" w:sz="0" w:space="0" w:color="auto"/>
            <w:right w:val="none" w:sz="0" w:space="0" w:color="auto"/>
          </w:divBdr>
        </w:div>
        <w:div w:id="155461491">
          <w:marLeft w:val="640"/>
          <w:marRight w:val="0"/>
          <w:marTop w:val="0"/>
          <w:marBottom w:val="0"/>
          <w:divBdr>
            <w:top w:val="none" w:sz="0" w:space="0" w:color="auto"/>
            <w:left w:val="none" w:sz="0" w:space="0" w:color="auto"/>
            <w:bottom w:val="none" w:sz="0" w:space="0" w:color="auto"/>
            <w:right w:val="none" w:sz="0" w:space="0" w:color="auto"/>
          </w:divBdr>
        </w:div>
        <w:div w:id="1983003523">
          <w:marLeft w:val="640"/>
          <w:marRight w:val="0"/>
          <w:marTop w:val="0"/>
          <w:marBottom w:val="0"/>
          <w:divBdr>
            <w:top w:val="none" w:sz="0" w:space="0" w:color="auto"/>
            <w:left w:val="none" w:sz="0" w:space="0" w:color="auto"/>
            <w:bottom w:val="none" w:sz="0" w:space="0" w:color="auto"/>
            <w:right w:val="none" w:sz="0" w:space="0" w:color="auto"/>
          </w:divBdr>
        </w:div>
        <w:div w:id="217328289">
          <w:marLeft w:val="640"/>
          <w:marRight w:val="0"/>
          <w:marTop w:val="0"/>
          <w:marBottom w:val="0"/>
          <w:divBdr>
            <w:top w:val="none" w:sz="0" w:space="0" w:color="auto"/>
            <w:left w:val="none" w:sz="0" w:space="0" w:color="auto"/>
            <w:bottom w:val="none" w:sz="0" w:space="0" w:color="auto"/>
            <w:right w:val="none" w:sz="0" w:space="0" w:color="auto"/>
          </w:divBdr>
        </w:div>
        <w:div w:id="1169171784">
          <w:marLeft w:val="640"/>
          <w:marRight w:val="0"/>
          <w:marTop w:val="0"/>
          <w:marBottom w:val="0"/>
          <w:divBdr>
            <w:top w:val="none" w:sz="0" w:space="0" w:color="auto"/>
            <w:left w:val="none" w:sz="0" w:space="0" w:color="auto"/>
            <w:bottom w:val="none" w:sz="0" w:space="0" w:color="auto"/>
            <w:right w:val="none" w:sz="0" w:space="0" w:color="auto"/>
          </w:divBdr>
        </w:div>
        <w:div w:id="1484544279">
          <w:marLeft w:val="640"/>
          <w:marRight w:val="0"/>
          <w:marTop w:val="0"/>
          <w:marBottom w:val="0"/>
          <w:divBdr>
            <w:top w:val="none" w:sz="0" w:space="0" w:color="auto"/>
            <w:left w:val="none" w:sz="0" w:space="0" w:color="auto"/>
            <w:bottom w:val="none" w:sz="0" w:space="0" w:color="auto"/>
            <w:right w:val="none" w:sz="0" w:space="0" w:color="auto"/>
          </w:divBdr>
        </w:div>
        <w:div w:id="27419043">
          <w:marLeft w:val="640"/>
          <w:marRight w:val="0"/>
          <w:marTop w:val="0"/>
          <w:marBottom w:val="0"/>
          <w:divBdr>
            <w:top w:val="none" w:sz="0" w:space="0" w:color="auto"/>
            <w:left w:val="none" w:sz="0" w:space="0" w:color="auto"/>
            <w:bottom w:val="none" w:sz="0" w:space="0" w:color="auto"/>
            <w:right w:val="none" w:sz="0" w:space="0" w:color="auto"/>
          </w:divBdr>
        </w:div>
        <w:div w:id="953680588">
          <w:marLeft w:val="640"/>
          <w:marRight w:val="0"/>
          <w:marTop w:val="0"/>
          <w:marBottom w:val="0"/>
          <w:divBdr>
            <w:top w:val="none" w:sz="0" w:space="0" w:color="auto"/>
            <w:left w:val="none" w:sz="0" w:space="0" w:color="auto"/>
            <w:bottom w:val="none" w:sz="0" w:space="0" w:color="auto"/>
            <w:right w:val="none" w:sz="0" w:space="0" w:color="auto"/>
          </w:divBdr>
        </w:div>
      </w:divsChild>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68115820">
      <w:bodyDiv w:val="1"/>
      <w:marLeft w:val="0"/>
      <w:marRight w:val="0"/>
      <w:marTop w:val="0"/>
      <w:marBottom w:val="0"/>
      <w:divBdr>
        <w:top w:val="none" w:sz="0" w:space="0" w:color="auto"/>
        <w:left w:val="none" w:sz="0" w:space="0" w:color="auto"/>
        <w:bottom w:val="none" w:sz="0" w:space="0" w:color="auto"/>
        <w:right w:val="none" w:sz="0" w:space="0" w:color="auto"/>
      </w:divBdr>
    </w:div>
    <w:div w:id="381371927">
      <w:bodyDiv w:val="1"/>
      <w:marLeft w:val="0"/>
      <w:marRight w:val="0"/>
      <w:marTop w:val="0"/>
      <w:marBottom w:val="0"/>
      <w:divBdr>
        <w:top w:val="none" w:sz="0" w:space="0" w:color="auto"/>
        <w:left w:val="none" w:sz="0" w:space="0" w:color="auto"/>
        <w:bottom w:val="none" w:sz="0" w:space="0" w:color="auto"/>
        <w:right w:val="none" w:sz="0" w:space="0" w:color="auto"/>
      </w:divBdr>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4359384">
      <w:bodyDiv w:val="1"/>
      <w:marLeft w:val="0"/>
      <w:marRight w:val="0"/>
      <w:marTop w:val="0"/>
      <w:marBottom w:val="0"/>
      <w:divBdr>
        <w:top w:val="none" w:sz="0" w:space="0" w:color="auto"/>
        <w:left w:val="none" w:sz="0" w:space="0" w:color="auto"/>
        <w:bottom w:val="none" w:sz="0" w:space="0" w:color="auto"/>
        <w:right w:val="none" w:sz="0" w:space="0" w:color="auto"/>
      </w:divBdr>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399712770">
      <w:bodyDiv w:val="1"/>
      <w:marLeft w:val="0"/>
      <w:marRight w:val="0"/>
      <w:marTop w:val="0"/>
      <w:marBottom w:val="0"/>
      <w:divBdr>
        <w:top w:val="none" w:sz="0" w:space="0" w:color="auto"/>
        <w:left w:val="none" w:sz="0" w:space="0" w:color="auto"/>
        <w:bottom w:val="none" w:sz="0" w:space="0" w:color="auto"/>
        <w:right w:val="none" w:sz="0" w:space="0" w:color="auto"/>
      </w:divBdr>
      <w:divsChild>
        <w:div w:id="1639260788">
          <w:marLeft w:val="640"/>
          <w:marRight w:val="0"/>
          <w:marTop w:val="0"/>
          <w:marBottom w:val="0"/>
          <w:divBdr>
            <w:top w:val="none" w:sz="0" w:space="0" w:color="auto"/>
            <w:left w:val="none" w:sz="0" w:space="0" w:color="auto"/>
            <w:bottom w:val="none" w:sz="0" w:space="0" w:color="auto"/>
            <w:right w:val="none" w:sz="0" w:space="0" w:color="auto"/>
          </w:divBdr>
        </w:div>
        <w:div w:id="1125277358">
          <w:marLeft w:val="640"/>
          <w:marRight w:val="0"/>
          <w:marTop w:val="0"/>
          <w:marBottom w:val="0"/>
          <w:divBdr>
            <w:top w:val="none" w:sz="0" w:space="0" w:color="auto"/>
            <w:left w:val="none" w:sz="0" w:space="0" w:color="auto"/>
            <w:bottom w:val="none" w:sz="0" w:space="0" w:color="auto"/>
            <w:right w:val="none" w:sz="0" w:space="0" w:color="auto"/>
          </w:divBdr>
        </w:div>
        <w:div w:id="523984345">
          <w:marLeft w:val="640"/>
          <w:marRight w:val="0"/>
          <w:marTop w:val="0"/>
          <w:marBottom w:val="0"/>
          <w:divBdr>
            <w:top w:val="none" w:sz="0" w:space="0" w:color="auto"/>
            <w:left w:val="none" w:sz="0" w:space="0" w:color="auto"/>
            <w:bottom w:val="none" w:sz="0" w:space="0" w:color="auto"/>
            <w:right w:val="none" w:sz="0" w:space="0" w:color="auto"/>
          </w:divBdr>
        </w:div>
        <w:div w:id="1919627623">
          <w:marLeft w:val="640"/>
          <w:marRight w:val="0"/>
          <w:marTop w:val="0"/>
          <w:marBottom w:val="0"/>
          <w:divBdr>
            <w:top w:val="none" w:sz="0" w:space="0" w:color="auto"/>
            <w:left w:val="none" w:sz="0" w:space="0" w:color="auto"/>
            <w:bottom w:val="none" w:sz="0" w:space="0" w:color="auto"/>
            <w:right w:val="none" w:sz="0" w:space="0" w:color="auto"/>
          </w:divBdr>
        </w:div>
        <w:div w:id="467360332">
          <w:marLeft w:val="640"/>
          <w:marRight w:val="0"/>
          <w:marTop w:val="0"/>
          <w:marBottom w:val="0"/>
          <w:divBdr>
            <w:top w:val="none" w:sz="0" w:space="0" w:color="auto"/>
            <w:left w:val="none" w:sz="0" w:space="0" w:color="auto"/>
            <w:bottom w:val="none" w:sz="0" w:space="0" w:color="auto"/>
            <w:right w:val="none" w:sz="0" w:space="0" w:color="auto"/>
          </w:divBdr>
        </w:div>
        <w:div w:id="1628470075">
          <w:marLeft w:val="640"/>
          <w:marRight w:val="0"/>
          <w:marTop w:val="0"/>
          <w:marBottom w:val="0"/>
          <w:divBdr>
            <w:top w:val="none" w:sz="0" w:space="0" w:color="auto"/>
            <w:left w:val="none" w:sz="0" w:space="0" w:color="auto"/>
            <w:bottom w:val="none" w:sz="0" w:space="0" w:color="auto"/>
            <w:right w:val="none" w:sz="0" w:space="0" w:color="auto"/>
          </w:divBdr>
        </w:div>
        <w:div w:id="2097553495">
          <w:marLeft w:val="640"/>
          <w:marRight w:val="0"/>
          <w:marTop w:val="0"/>
          <w:marBottom w:val="0"/>
          <w:divBdr>
            <w:top w:val="none" w:sz="0" w:space="0" w:color="auto"/>
            <w:left w:val="none" w:sz="0" w:space="0" w:color="auto"/>
            <w:bottom w:val="none" w:sz="0" w:space="0" w:color="auto"/>
            <w:right w:val="none" w:sz="0" w:space="0" w:color="auto"/>
          </w:divBdr>
        </w:div>
        <w:div w:id="59330234">
          <w:marLeft w:val="640"/>
          <w:marRight w:val="0"/>
          <w:marTop w:val="0"/>
          <w:marBottom w:val="0"/>
          <w:divBdr>
            <w:top w:val="none" w:sz="0" w:space="0" w:color="auto"/>
            <w:left w:val="none" w:sz="0" w:space="0" w:color="auto"/>
            <w:bottom w:val="none" w:sz="0" w:space="0" w:color="auto"/>
            <w:right w:val="none" w:sz="0" w:space="0" w:color="auto"/>
          </w:divBdr>
        </w:div>
        <w:div w:id="211770184">
          <w:marLeft w:val="640"/>
          <w:marRight w:val="0"/>
          <w:marTop w:val="0"/>
          <w:marBottom w:val="0"/>
          <w:divBdr>
            <w:top w:val="none" w:sz="0" w:space="0" w:color="auto"/>
            <w:left w:val="none" w:sz="0" w:space="0" w:color="auto"/>
            <w:bottom w:val="none" w:sz="0" w:space="0" w:color="auto"/>
            <w:right w:val="none" w:sz="0" w:space="0" w:color="auto"/>
          </w:divBdr>
        </w:div>
        <w:div w:id="1571228638">
          <w:marLeft w:val="640"/>
          <w:marRight w:val="0"/>
          <w:marTop w:val="0"/>
          <w:marBottom w:val="0"/>
          <w:divBdr>
            <w:top w:val="none" w:sz="0" w:space="0" w:color="auto"/>
            <w:left w:val="none" w:sz="0" w:space="0" w:color="auto"/>
            <w:bottom w:val="none" w:sz="0" w:space="0" w:color="auto"/>
            <w:right w:val="none" w:sz="0" w:space="0" w:color="auto"/>
          </w:divBdr>
        </w:div>
        <w:div w:id="677729973">
          <w:marLeft w:val="640"/>
          <w:marRight w:val="0"/>
          <w:marTop w:val="0"/>
          <w:marBottom w:val="0"/>
          <w:divBdr>
            <w:top w:val="none" w:sz="0" w:space="0" w:color="auto"/>
            <w:left w:val="none" w:sz="0" w:space="0" w:color="auto"/>
            <w:bottom w:val="none" w:sz="0" w:space="0" w:color="auto"/>
            <w:right w:val="none" w:sz="0" w:space="0" w:color="auto"/>
          </w:divBdr>
        </w:div>
        <w:div w:id="255137990">
          <w:marLeft w:val="640"/>
          <w:marRight w:val="0"/>
          <w:marTop w:val="0"/>
          <w:marBottom w:val="0"/>
          <w:divBdr>
            <w:top w:val="none" w:sz="0" w:space="0" w:color="auto"/>
            <w:left w:val="none" w:sz="0" w:space="0" w:color="auto"/>
            <w:bottom w:val="none" w:sz="0" w:space="0" w:color="auto"/>
            <w:right w:val="none" w:sz="0" w:space="0" w:color="auto"/>
          </w:divBdr>
        </w:div>
        <w:div w:id="2054956763">
          <w:marLeft w:val="640"/>
          <w:marRight w:val="0"/>
          <w:marTop w:val="0"/>
          <w:marBottom w:val="0"/>
          <w:divBdr>
            <w:top w:val="none" w:sz="0" w:space="0" w:color="auto"/>
            <w:left w:val="none" w:sz="0" w:space="0" w:color="auto"/>
            <w:bottom w:val="none" w:sz="0" w:space="0" w:color="auto"/>
            <w:right w:val="none" w:sz="0" w:space="0" w:color="auto"/>
          </w:divBdr>
        </w:div>
        <w:div w:id="256444366">
          <w:marLeft w:val="640"/>
          <w:marRight w:val="0"/>
          <w:marTop w:val="0"/>
          <w:marBottom w:val="0"/>
          <w:divBdr>
            <w:top w:val="none" w:sz="0" w:space="0" w:color="auto"/>
            <w:left w:val="none" w:sz="0" w:space="0" w:color="auto"/>
            <w:bottom w:val="none" w:sz="0" w:space="0" w:color="auto"/>
            <w:right w:val="none" w:sz="0" w:space="0" w:color="auto"/>
          </w:divBdr>
        </w:div>
        <w:div w:id="2128618551">
          <w:marLeft w:val="640"/>
          <w:marRight w:val="0"/>
          <w:marTop w:val="0"/>
          <w:marBottom w:val="0"/>
          <w:divBdr>
            <w:top w:val="none" w:sz="0" w:space="0" w:color="auto"/>
            <w:left w:val="none" w:sz="0" w:space="0" w:color="auto"/>
            <w:bottom w:val="none" w:sz="0" w:space="0" w:color="auto"/>
            <w:right w:val="none" w:sz="0" w:space="0" w:color="auto"/>
          </w:divBdr>
        </w:div>
        <w:div w:id="804666236">
          <w:marLeft w:val="640"/>
          <w:marRight w:val="0"/>
          <w:marTop w:val="0"/>
          <w:marBottom w:val="0"/>
          <w:divBdr>
            <w:top w:val="none" w:sz="0" w:space="0" w:color="auto"/>
            <w:left w:val="none" w:sz="0" w:space="0" w:color="auto"/>
            <w:bottom w:val="none" w:sz="0" w:space="0" w:color="auto"/>
            <w:right w:val="none" w:sz="0" w:space="0" w:color="auto"/>
          </w:divBdr>
        </w:div>
        <w:div w:id="1642885541">
          <w:marLeft w:val="640"/>
          <w:marRight w:val="0"/>
          <w:marTop w:val="0"/>
          <w:marBottom w:val="0"/>
          <w:divBdr>
            <w:top w:val="none" w:sz="0" w:space="0" w:color="auto"/>
            <w:left w:val="none" w:sz="0" w:space="0" w:color="auto"/>
            <w:bottom w:val="none" w:sz="0" w:space="0" w:color="auto"/>
            <w:right w:val="none" w:sz="0" w:space="0" w:color="auto"/>
          </w:divBdr>
        </w:div>
        <w:div w:id="1753889270">
          <w:marLeft w:val="640"/>
          <w:marRight w:val="0"/>
          <w:marTop w:val="0"/>
          <w:marBottom w:val="0"/>
          <w:divBdr>
            <w:top w:val="none" w:sz="0" w:space="0" w:color="auto"/>
            <w:left w:val="none" w:sz="0" w:space="0" w:color="auto"/>
            <w:bottom w:val="none" w:sz="0" w:space="0" w:color="auto"/>
            <w:right w:val="none" w:sz="0" w:space="0" w:color="auto"/>
          </w:divBdr>
        </w:div>
        <w:div w:id="1919825858">
          <w:marLeft w:val="640"/>
          <w:marRight w:val="0"/>
          <w:marTop w:val="0"/>
          <w:marBottom w:val="0"/>
          <w:divBdr>
            <w:top w:val="none" w:sz="0" w:space="0" w:color="auto"/>
            <w:left w:val="none" w:sz="0" w:space="0" w:color="auto"/>
            <w:bottom w:val="none" w:sz="0" w:space="0" w:color="auto"/>
            <w:right w:val="none" w:sz="0" w:space="0" w:color="auto"/>
          </w:divBdr>
        </w:div>
        <w:div w:id="1329164611">
          <w:marLeft w:val="640"/>
          <w:marRight w:val="0"/>
          <w:marTop w:val="0"/>
          <w:marBottom w:val="0"/>
          <w:divBdr>
            <w:top w:val="none" w:sz="0" w:space="0" w:color="auto"/>
            <w:left w:val="none" w:sz="0" w:space="0" w:color="auto"/>
            <w:bottom w:val="none" w:sz="0" w:space="0" w:color="auto"/>
            <w:right w:val="none" w:sz="0" w:space="0" w:color="auto"/>
          </w:divBdr>
        </w:div>
        <w:div w:id="1896895230">
          <w:marLeft w:val="640"/>
          <w:marRight w:val="0"/>
          <w:marTop w:val="0"/>
          <w:marBottom w:val="0"/>
          <w:divBdr>
            <w:top w:val="none" w:sz="0" w:space="0" w:color="auto"/>
            <w:left w:val="none" w:sz="0" w:space="0" w:color="auto"/>
            <w:bottom w:val="none" w:sz="0" w:space="0" w:color="auto"/>
            <w:right w:val="none" w:sz="0" w:space="0" w:color="auto"/>
          </w:divBdr>
        </w:div>
        <w:div w:id="2067216629">
          <w:marLeft w:val="640"/>
          <w:marRight w:val="0"/>
          <w:marTop w:val="0"/>
          <w:marBottom w:val="0"/>
          <w:divBdr>
            <w:top w:val="none" w:sz="0" w:space="0" w:color="auto"/>
            <w:left w:val="none" w:sz="0" w:space="0" w:color="auto"/>
            <w:bottom w:val="none" w:sz="0" w:space="0" w:color="auto"/>
            <w:right w:val="none" w:sz="0" w:space="0" w:color="auto"/>
          </w:divBdr>
        </w:div>
        <w:div w:id="47995534">
          <w:marLeft w:val="640"/>
          <w:marRight w:val="0"/>
          <w:marTop w:val="0"/>
          <w:marBottom w:val="0"/>
          <w:divBdr>
            <w:top w:val="none" w:sz="0" w:space="0" w:color="auto"/>
            <w:left w:val="none" w:sz="0" w:space="0" w:color="auto"/>
            <w:bottom w:val="none" w:sz="0" w:space="0" w:color="auto"/>
            <w:right w:val="none" w:sz="0" w:space="0" w:color="auto"/>
          </w:divBdr>
        </w:div>
        <w:div w:id="1511064143">
          <w:marLeft w:val="640"/>
          <w:marRight w:val="0"/>
          <w:marTop w:val="0"/>
          <w:marBottom w:val="0"/>
          <w:divBdr>
            <w:top w:val="none" w:sz="0" w:space="0" w:color="auto"/>
            <w:left w:val="none" w:sz="0" w:space="0" w:color="auto"/>
            <w:bottom w:val="none" w:sz="0" w:space="0" w:color="auto"/>
            <w:right w:val="none" w:sz="0" w:space="0" w:color="auto"/>
          </w:divBdr>
        </w:div>
        <w:div w:id="195124837">
          <w:marLeft w:val="640"/>
          <w:marRight w:val="0"/>
          <w:marTop w:val="0"/>
          <w:marBottom w:val="0"/>
          <w:divBdr>
            <w:top w:val="none" w:sz="0" w:space="0" w:color="auto"/>
            <w:left w:val="none" w:sz="0" w:space="0" w:color="auto"/>
            <w:bottom w:val="none" w:sz="0" w:space="0" w:color="auto"/>
            <w:right w:val="none" w:sz="0" w:space="0" w:color="auto"/>
          </w:divBdr>
        </w:div>
        <w:div w:id="833034962">
          <w:marLeft w:val="640"/>
          <w:marRight w:val="0"/>
          <w:marTop w:val="0"/>
          <w:marBottom w:val="0"/>
          <w:divBdr>
            <w:top w:val="none" w:sz="0" w:space="0" w:color="auto"/>
            <w:left w:val="none" w:sz="0" w:space="0" w:color="auto"/>
            <w:bottom w:val="none" w:sz="0" w:space="0" w:color="auto"/>
            <w:right w:val="none" w:sz="0" w:space="0" w:color="auto"/>
          </w:divBdr>
        </w:div>
        <w:div w:id="719131423">
          <w:marLeft w:val="640"/>
          <w:marRight w:val="0"/>
          <w:marTop w:val="0"/>
          <w:marBottom w:val="0"/>
          <w:divBdr>
            <w:top w:val="none" w:sz="0" w:space="0" w:color="auto"/>
            <w:left w:val="none" w:sz="0" w:space="0" w:color="auto"/>
            <w:bottom w:val="none" w:sz="0" w:space="0" w:color="auto"/>
            <w:right w:val="none" w:sz="0" w:space="0" w:color="auto"/>
          </w:divBdr>
        </w:div>
        <w:div w:id="785854287">
          <w:marLeft w:val="640"/>
          <w:marRight w:val="0"/>
          <w:marTop w:val="0"/>
          <w:marBottom w:val="0"/>
          <w:divBdr>
            <w:top w:val="none" w:sz="0" w:space="0" w:color="auto"/>
            <w:left w:val="none" w:sz="0" w:space="0" w:color="auto"/>
            <w:bottom w:val="none" w:sz="0" w:space="0" w:color="auto"/>
            <w:right w:val="none" w:sz="0" w:space="0" w:color="auto"/>
          </w:divBdr>
        </w:div>
        <w:div w:id="709376002">
          <w:marLeft w:val="640"/>
          <w:marRight w:val="0"/>
          <w:marTop w:val="0"/>
          <w:marBottom w:val="0"/>
          <w:divBdr>
            <w:top w:val="none" w:sz="0" w:space="0" w:color="auto"/>
            <w:left w:val="none" w:sz="0" w:space="0" w:color="auto"/>
            <w:bottom w:val="none" w:sz="0" w:space="0" w:color="auto"/>
            <w:right w:val="none" w:sz="0" w:space="0" w:color="auto"/>
          </w:divBdr>
        </w:div>
        <w:div w:id="1738015642">
          <w:marLeft w:val="640"/>
          <w:marRight w:val="0"/>
          <w:marTop w:val="0"/>
          <w:marBottom w:val="0"/>
          <w:divBdr>
            <w:top w:val="none" w:sz="0" w:space="0" w:color="auto"/>
            <w:left w:val="none" w:sz="0" w:space="0" w:color="auto"/>
            <w:bottom w:val="none" w:sz="0" w:space="0" w:color="auto"/>
            <w:right w:val="none" w:sz="0" w:space="0" w:color="auto"/>
          </w:divBdr>
        </w:div>
        <w:div w:id="1083915260">
          <w:marLeft w:val="640"/>
          <w:marRight w:val="0"/>
          <w:marTop w:val="0"/>
          <w:marBottom w:val="0"/>
          <w:divBdr>
            <w:top w:val="none" w:sz="0" w:space="0" w:color="auto"/>
            <w:left w:val="none" w:sz="0" w:space="0" w:color="auto"/>
            <w:bottom w:val="none" w:sz="0" w:space="0" w:color="auto"/>
            <w:right w:val="none" w:sz="0" w:space="0" w:color="auto"/>
          </w:divBdr>
        </w:div>
        <w:div w:id="1040326351">
          <w:marLeft w:val="640"/>
          <w:marRight w:val="0"/>
          <w:marTop w:val="0"/>
          <w:marBottom w:val="0"/>
          <w:divBdr>
            <w:top w:val="none" w:sz="0" w:space="0" w:color="auto"/>
            <w:left w:val="none" w:sz="0" w:space="0" w:color="auto"/>
            <w:bottom w:val="none" w:sz="0" w:space="0" w:color="auto"/>
            <w:right w:val="none" w:sz="0" w:space="0" w:color="auto"/>
          </w:divBdr>
        </w:div>
        <w:div w:id="1579099928">
          <w:marLeft w:val="640"/>
          <w:marRight w:val="0"/>
          <w:marTop w:val="0"/>
          <w:marBottom w:val="0"/>
          <w:divBdr>
            <w:top w:val="none" w:sz="0" w:space="0" w:color="auto"/>
            <w:left w:val="none" w:sz="0" w:space="0" w:color="auto"/>
            <w:bottom w:val="none" w:sz="0" w:space="0" w:color="auto"/>
            <w:right w:val="none" w:sz="0" w:space="0" w:color="auto"/>
          </w:divBdr>
        </w:div>
        <w:div w:id="241372949">
          <w:marLeft w:val="640"/>
          <w:marRight w:val="0"/>
          <w:marTop w:val="0"/>
          <w:marBottom w:val="0"/>
          <w:divBdr>
            <w:top w:val="none" w:sz="0" w:space="0" w:color="auto"/>
            <w:left w:val="none" w:sz="0" w:space="0" w:color="auto"/>
            <w:bottom w:val="none" w:sz="0" w:space="0" w:color="auto"/>
            <w:right w:val="none" w:sz="0" w:space="0" w:color="auto"/>
          </w:divBdr>
        </w:div>
        <w:div w:id="88742277">
          <w:marLeft w:val="640"/>
          <w:marRight w:val="0"/>
          <w:marTop w:val="0"/>
          <w:marBottom w:val="0"/>
          <w:divBdr>
            <w:top w:val="none" w:sz="0" w:space="0" w:color="auto"/>
            <w:left w:val="none" w:sz="0" w:space="0" w:color="auto"/>
            <w:bottom w:val="none" w:sz="0" w:space="0" w:color="auto"/>
            <w:right w:val="none" w:sz="0" w:space="0" w:color="auto"/>
          </w:divBdr>
        </w:div>
        <w:div w:id="1706900835">
          <w:marLeft w:val="640"/>
          <w:marRight w:val="0"/>
          <w:marTop w:val="0"/>
          <w:marBottom w:val="0"/>
          <w:divBdr>
            <w:top w:val="none" w:sz="0" w:space="0" w:color="auto"/>
            <w:left w:val="none" w:sz="0" w:space="0" w:color="auto"/>
            <w:bottom w:val="none" w:sz="0" w:space="0" w:color="auto"/>
            <w:right w:val="none" w:sz="0" w:space="0" w:color="auto"/>
          </w:divBdr>
        </w:div>
        <w:div w:id="1049259953">
          <w:marLeft w:val="640"/>
          <w:marRight w:val="0"/>
          <w:marTop w:val="0"/>
          <w:marBottom w:val="0"/>
          <w:divBdr>
            <w:top w:val="none" w:sz="0" w:space="0" w:color="auto"/>
            <w:left w:val="none" w:sz="0" w:space="0" w:color="auto"/>
            <w:bottom w:val="none" w:sz="0" w:space="0" w:color="auto"/>
            <w:right w:val="none" w:sz="0" w:space="0" w:color="auto"/>
          </w:divBdr>
        </w:div>
        <w:div w:id="261762865">
          <w:marLeft w:val="640"/>
          <w:marRight w:val="0"/>
          <w:marTop w:val="0"/>
          <w:marBottom w:val="0"/>
          <w:divBdr>
            <w:top w:val="none" w:sz="0" w:space="0" w:color="auto"/>
            <w:left w:val="none" w:sz="0" w:space="0" w:color="auto"/>
            <w:bottom w:val="none" w:sz="0" w:space="0" w:color="auto"/>
            <w:right w:val="none" w:sz="0" w:space="0" w:color="auto"/>
          </w:divBdr>
        </w:div>
        <w:div w:id="388578487">
          <w:marLeft w:val="640"/>
          <w:marRight w:val="0"/>
          <w:marTop w:val="0"/>
          <w:marBottom w:val="0"/>
          <w:divBdr>
            <w:top w:val="none" w:sz="0" w:space="0" w:color="auto"/>
            <w:left w:val="none" w:sz="0" w:space="0" w:color="auto"/>
            <w:bottom w:val="none" w:sz="0" w:space="0" w:color="auto"/>
            <w:right w:val="none" w:sz="0" w:space="0" w:color="auto"/>
          </w:divBdr>
        </w:div>
        <w:div w:id="280301892">
          <w:marLeft w:val="640"/>
          <w:marRight w:val="0"/>
          <w:marTop w:val="0"/>
          <w:marBottom w:val="0"/>
          <w:divBdr>
            <w:top w:val="none" w:sz="0" w:space="0" w:color="auto"/>
            <w:left w:val="none" w:sz="0" w:space="0" w:color="auto"/>
            <w:bottom w:val="none" w:sz="0" w:space="0" w:color="auto"/>
            <w:right w:val="none" w:sz="0" w:space="0" w:color="auto"/>
          </w:divBdr>
        </w:div>
        <w:div w:id="1414203282">
          <w:marLeft w:val="640"/>
          <w:marRight w:val="0"/>
          <w:marTop w:val="0"/>
          <w:marBottom w:val="0"/>
          <w:divBdr>
            <w:top w:val="none" w:sz="0" w:space="0" w:color="auto"/>
            <w:left w:val="none" w:sz="0" w:space="0" w:color="auto"/>
            <w:bottom w:val="none" w:sz="0" w:space="0" w:color="auto"/>
            <w:right w:val="none" w:sz="0" w:space="0" w:color="auto"/>
          </w:divBdr>
        </w:div>
        <w:div w:id="1395346700">
          <w:marLeft w:val="640"/>
          <w:marRight w:val="0"/>
          <w:marTop w:val="0"/>
          <w:marBottom w:val="0"/>
          <w:divBdr>
            <w:top w:val="none" w:sz="0" w:space="0" w:color="auto"/>
            <w:left w:val="none" w:sz="0" w:space="0" w:color="auto"/>
            <w:bottom w:val="none" w:sz="0" w:space="0" w:color="auto"/>
            <w:right w:val="none" w:sz="0" w:space="0" w:color="auto"/>
          </w:divBdr>
        </w:div>
        <w:div w:id="573201765">
          <w:marLeft w:val="640"/>
          <w:marRight w:val="0"/>
          <w:marTop w:val="0"/>
          <w:marBottom w:val="0"/>
          <w:divBdr>
            <w:top w:val="none" w:sz="0" w:space="0" w:color="auto"/>
            <w:left w:val="none" w:sz="0" w:space="0" w:color="auto"/>
            <w:bottom w:val="none" w:sz="0" w:space="0" w:color="auto"/>
            <w:right w:val="none" w:sz="0" w:space="0" w:color="auto"/>
          </w:divBdr>
        </w:div>
        <w:div w:id="1911117825">
          <w:marLeft w:val="640"/>
          <w:marRight w:val="0"/>
          <w:marTop w:val="0"/>
          <w:marBottom w:val="0"/>
          <w:divBdr>
            <w:top w:val="none" w:sz="0" w:space="0" w:color="auto"/>
            <w:left w:val="none" w:sz="0" w:space="0" w:color="auto"/>
            <w:bottom w:val="none" w:sz="0" w:space="0" w:color="auto"/>
            <w:right w:val="none" w:sz="0" w:space="0" w:color="auto"/>
          </w:divBdr>
        </w:div>
        <w:div w:id="464474054">
          <w:marLeft w:val="640"/>
          <w:marRight w:val="0"/>
          <w:marTop w:val="0"/>
          <w:marBottom w:val="0"/>
          <w:divBdr>
            <w:top w:val="none" w:sz="0" w:space="0" w:color="auto"/>
            <w:left w:val="none" w:sz="0" w:space="0" w:color="auto"/>
            <w:bottom w:val="none" w:sz="0" w:space="0" w:color="auto"/>
            <w:right w:val="none" w:sz="0" w:space="0" w:color="auto"/>
          </w:divBdr>
        </w:div>
        <w:div w:id="1252658564">
          <w:marLeft w:val="640"/>
          <w:marRight w:val="0"/>
          <w:marTop w:val="0"/>
          <w:marBottom w:val="0"/>
          <w:divBdr>
            <w:top w:val="none" w:sz="0" w:space="0" w:color="auto"/>
            <w:left w:val="none" w:sz="0" w:space="0" w:color="auto"/>
            <w:bottom w:val="none" w:sz="0" w:space="0" w:color="auto"/>
            <w:right w:val="none" w:sz="0" w:space="0" w:color="auto"/>
          </w:divBdr>
        </w:div>
        <w:div w:id="1410230358">
          <w:marLeft w:val="640"/>
          <w:marRight w:val="0"/>
          <w:marTop w:val="0"/>
          <w:marBottom w:val="0"/>
          <w:divBdr>
            <w:top w:val="none" w:sz="0" w:space="0" w:color="auto"/>
            <w:left w:val="none" w:sz="0" w:space="0" w:color="auto"/>
            <w:bottom w:val="none" w:sz="0" w:space="0" w:color="auto"/>
            <w:right w:val="none" w:sz="0" w:space="0" w:color="auto"/>
          </w:divBdr>
        </w:div>
        <w:div w:id="181282118">
          <w:marLeft w:val="640"/>
          <w:marRight w:val="0"/>
          <w:marTop w:val="0"/>
          <w:marBottom w:val="0"/>
          <w:divBdr>
            <w:top w:val="none" w:sz="0" w:space="0" w:color="auto"/>
            <w:left w:val="none" w:sz="0" w:space="0" w:color="auto"/>
            <w:bottom w:val="none" w:sz="0" w:space="0" w:color="auto"/>
            <w:right w:val="none" w:sz="0" w:space="0" w:color="auto"/>
          </w:divBdr>
        </w:div>
        <w:div w:id="1980770074">
          <w:marLeft w:val="640"/>
          <w:marRight w:val="0"/>
          <w:marTop w:val="0"/>
          <w:marBottom w:val="0"/>
          <w:divBdr>
            <w:top w:val="none" w:sz="0" w:space="0" w:color="auto"/>
            <w:left w:val="none" w:sz="0" w:space="0" w:color="auto"/>
            <w:bottom w:val="none" w:sz="0" w:space="0" w:color="auto"/>
            <w:right w:val="none" w:sz="0" w:space="0" w:color="auto"/>
          </w:divBdr>
        </w:div>
        <w:div w:id="477383598">
          <w:marLeft w:val="640"/>
          <w:marRight w:val="0"/>
          <w:marTop w:val="0"/>
          <w:marBottom w:val="0"/>
          <w:divBdr>
            <w:top w:val="none" w:sz="0" w:space="0" w:color="auto"/>
            <w:left w:val="none" w:sz="0" w:space="0" w:color="auto"/>
            <w:bottom w:val="none" w:sz="0" w:space="0" w:color="auto"/>
            <w:right w:val="none" w:sz="0" w:space="0" w:color="auto"/>
          </w:divBdr>
        </w:div>
        <w:div w:id="506752093">
          <w:marLeft w:val="640"/>
          <w:marRight w:val="0"/>
          <w:marTop w:val="0"/>
          <w:marBottom w:val="0"/>
          <w:divBdr>
            <w:top w:val="none" w:sz="0" w:space="0" w:color="auto"/>
            <w:left w:val="none" w:sz="0" w:space="0" w:color="auto"/>
            <w:bottom w:val="none" w:sz="0" w:space="0" w:color="auto"/>
            <w:right w:val="none" w:sz="0" w:space="0" w:color="auto"/>
          </w:divBdr>
        </w:div>
        <w:div w:id="961227683">
          <w:marLeft w:val="640"/>
          <w:marRight w:val="0"/>
          <w:marTop w:val="0"/>
          <w:marBottom w:val="0"/>
          <w:divBdr>
            <w:top w:val="none" w:sz="0" w:space="0" w:color="auto"/>
            <w:left w:val="none" w:sz="0" w:space="0" w:color="auto"/>
            <w:bottom w:val="none" w:sz="0" w:space="0" w:color="auto"/>
            <w:right w:val="none" w:sz="0" w:space="0" w:color="auto"/>
          </w:divBdr>
        </w:div>
        <w:div w:id="883103830">
          <w:marLeft w:val="640"/>
          <w:marRight w:val="0"/>
          <w:marTop w:val="0"/>
          <w:marBottom w:val="0"/>
          <w:divBdr>
            <w:top w:val="none" w:sz="0" w:space="0" w:color="auto"/>
            <w:left w:val="none" w:sz="0" w:space="0" w:color="auto"/>
            <w:bottom w:val="none" w:sz="0" w:space="0" w:color="auto"/>
            <w:right w:val="none" w:sz="0" w:space="0" w:color="auto"/>
          </w:divBdr>
        </w:div>
        <w:div w:id="302078947">
          <w:marLeft w:val="640"/>
          <w:marRight w:val="0"/>
          <w:marTop w:val="0"/>
          <w:marBottom w:val="0"/>
          <w:divBdr>
            <w:top w:val="none" w:sz="0" w:space="0" w:color="auto"/>
            <w:left w:val="none" w:sz="0" w:space="0" w:color="auto"/>
            <w:bottom w:val="none" w:sz="0" w:space="0" w:color="auto"/>
            <w:right w:val="none" w:sz="0" w:space="0" w:color="auto"/>
          </w:divBdr>
        </w:div>
        <w:div w:id="133987777">
          <w:marLeft w:val="640"/>
          <w:marRight w:val="0"/>
          <w:marTop w:val="0"/>
          <w:marBottom w:val="0"/>
          <w:divBdr>
            <w:top w:val="none" w:sz="0" w:space="0" w:color="auto"/>
            <w:left w:val="none" w:sz="0" w:space="0" w:color="auto"/>
            <w:bottom w:val="none" w:sz="0" w:space="0" w:color="auto"/>
            <w:right w:val="none" w:sz="0" w:space="0" w:color="auto"/>
          </w:divBdr>
        </w:div>
        <w:div w:id="1244871170">
          <w:marLeft w:val="640"/>
          <w:marRight w:val="0"/>
          <w:marTop w:val="0"/>
          <w:marBottom w:val="0"/>
          <w:divBdr>
            <w:top w:val="none" w:sz="0" w:space="0" w:color="auto"/>
            <w:left w:val="none" w:sz="0" w:space="0" w:color="auto"/>
            <w:bottom w:val="none" w:sz="0" w:space="0" w:color="auto"/>
            <w:right w:val="none" w:sz="0" w:space="0" w:color="auto"/>
          </w:divBdr>
        </w:div>
        <w:div w:id="1419907033">
          <w:marLeft w:val="640"/>
          <w:marRight w:val="0"/>
          <w:marTop w:val="0"/>
          <w:marBottom w:val="0"/>
          <w:divBdr>
            <w:top w:val="none" w:sz="0" w:space="0" w:color="auto"/>
            <w:left w:val="none" w:sz="0" w:space="0" w:color="auto"/>
            <w:bottom w:val="none" w:sz="0" w:space="0" w:color="auto"/>
            <w:right w:val="none" w:sz="0" w:space="0" w:color="auto"/>
          </w:divBdr>
        </w:div>
        <w:div w:id="9531719">
          <w:marLeft w:val="640"/>
          <w:marRight w:val="0"/>
          <w:marTop w:val="0"/>
          <w:marBottom w:val="0"/>
          <w:divBdr>
            <w:top w:val="none" w:sz="0" w:space="0" w:color="auto"/>
            <w:left w:val="none" w:sz="0" w:space="0" w:color="auto"/>
            <w:bottom w:val="none" w:sz="0" w:space="0" w:color="auto"/>
            <w:right w:val="none" w:sz="0" w:space="0" w:color="auto"/>
          </w:divBdr>
        </w:div>
        <w:div w:id="1366324946">
          <w:marLeft w:val="640"/>
          <w:marRight w:val="0"/>
          <w:marTop w:val="0"/>
          <w:marBottom w:val="0"/>
          <w:divBdr>
            <w:top w:val="none" w:sz="0" w:space="0" w:color="auto"/>
            <w:left w:val="none" w:sz="0" w:space="0" w:color="auto"/>
            <w:bottom w:val="none" w:sz="0" w:space="0" w:color="auto"/>
            <w:right w:val="none" w:sz="0" w:space="0" w:color="auto"/>
          </w:divBdr>
        </w:div>
        <w:div w:id="782312268">
          <w:marLeft w:val="640"/>
          <w:marRight w:val="0"/>
          <w:marTop w:val="0"/>
          <w:marBottom w:val="0"/>
          <w:divBdr>
            <w:top w:val="none" w:sz="0" w:space="0" w:color="auto"/>
            <w:left w:val="none" w:sz="0" w:space="0" w:color="auto"/>
            <w:bottom w:val="none" w:sz="0" w:space="0" w:color="auto"/>
            <w:right w:val="none" w:sz="0" w:space="0" w:color="auto"/>
          </w:divBdr>
        </w:div>
        <w:div w:id="1500922937">
          <w:marLeft w:val="640"/>
          <w:marRight w:val="0"/>
          <w:marTop w:val="0"/>
          <w:marBottom w:val="0"/>
          <w:divBdr>
            <w:top w:val="none" w:sz="0" w:space="0" w:color="auto"/>
            <w:left w:val="none" w:sz="0" w:space="0" w:color="auto"/>
            <w:bottom w:val="none" w:sz="0" w:space="0" w:color="auto"/>
            <w:right w:val="none" w:sz="0" w:space="0" w:color="auto"/>
          </w:divBdr>
        </w:div>
        <w:div w:id="611280746">
          <w:marLeft w:val="640"/>
          <w:marRight w:val="0"/>
          <w:marTop w:val="0"/>
          <w:marBottom w:val="0"/>
          <w:divBdr>
            <w:top w:val="none" w:sz="0" w:space="0" w:color="auto"/>
            <w:left w:val="none" w:sz="0" w:space="0" w:color="auto"/>
            <w:bottom w:val="none" w:sz="0" w:space="0" w:color="auto"/>
            <w:right w:val="none" w:sz="0" w:space="0" w:color="auto"/>
          </w:divBdr>
        </w:div>
        <w:div w:id="1801067342">
          <w:marLeft w:val="640"/>
          <w:marRight w:val="0"/>
          <w:marTop w:val="0"/>
          <w:marBottom w:val="0"/>
          <w:divBdr>
            <w:top w:val="none" w:sz="0" w:space="0" w:color="auto"/>
            <w:left w:val="none" w:sz="0" w:space="0" w:color="auto"/>
            <w:bottom w:val="none" w:sz="0" w:space="0" w:color="auto"/>
            <w:right w:val="none" w:sz="0" w:space="0" w:color="auto"/>
          </w:divBdr>
        </w:div>
        <w:div w:id="1306856418">
          <w:marLeft w:val="640"/>
          <w:marRight w:val="0"/>
          <w:marTop w:val="0"/>
          <w:marBottom w:val="0"/>
          <w:divBdr>
            <w:top w:val="none" w:sz="0" w:space="0" w:color="auto"/>
            <w:left w:val="none" w:sz="0" w:space="0" w:color="auto"/>
            <w:bottom w:val="none" w:sz="0" w:space="0" w:color="auto"/>
            <w:right w:val="none" w:sz="0" w:space="0" w:color="auto"/>
          </w:divBdr>
        </w:div>
        <w:div w:id="576132295">
          <w:marLeft w:val="640"/>
          <w:marRight w:val="0"/>
          <w:marTop w:val="0"/>
          <w:marBottom w:val="0"/>
          <w:divBdr>
            <w:top w:val="none" w:sz="0" w:space="0" w:color="auto"/>
            <w:left w:val="none" w:sz="0" w:space="0" w:color="auto"/>
            <w:bottom w:val="none" w:sz="0" w:space="0" w:color="auto"/>
            <w:right w:val="none" w:sz="0" w:space="0" w:color="auto"/>
          </w:divBdr>
        </w:div>
        <w:div w:id="1580140563">
          <w:marLeft w:val="640"/>
          <w:marRight w:val="0"/>
          <w:marTop w:val="0"/>
          <w:marBottom w:val="0"/>
          <w:divBdr>
            <w:top w:val="none" w:sz="0" w:space="0" w:color="auto"/>
            <w:left w:val="none" w:sz="0" w:space="0" w:color="auto"/>
            <w:bottom w:val="none" w:sz="0" w:space="0" w:color="auto"/>
            <w:right w:val="none" w:sz="0" w:space="0" w:color="auto"/>
          </w:divBdr>
        </w:div>
        <w:div w:id="1484926646">
          <w:marLeft w:val="640"/>
          <w:marRight w:val="0"/>
          <w:marTop w:val="0"/>
          <w:marBottom w:val="0"/>
          <w:divBdr>
            <w:top w:val="none" w:sz="0" w:space="0" w:color="auto"/>
            <w:left w:val="none" w:sz="0" w:space="0" w:color="auto"/>
            <w:bottom w:val="none" w:sz="0" w:space="0" w:color="auto"/>
            <w:right w:val="none" w:sz="0" w:space="0" w:color="auto"/>
          </w:divBdr>
        </w:div>
        <w:div w:id="1799571204">
          <w:marLeft w:val="640"/>
          <w:marRight w:val="0"/>
          <w:marTop w:val="0"/>
          <w:marBottom w:val="0"/>
          <w:divBdr>
            <w:top w:val="none" w:sz="0" w:space="0" w:color="auto"/>
            <w:left w:val="none" w:sz="0" w:space="0" w:color="auto"/>
            <w:bottom w:val="none" w:sz="0" w:space="0" w:color="auto"/>
            <w:right w:val="none" w:sz="0" w:space="0" w:color="auto"/>
          </w:divBdr>
        </w:div>
        <w:div w:id="1861315797">
          <w:marLeft w:val="640"/>
          <w:marRight w:val="0"/>
          <w:marTop w:val="0"/>
          <w:marBottom w:val="0"/>
          <w:divBdr>
            <w:top w:val="none" w:sz="0" w:space="0" w:color="auto"/>
            <w:left w:val="none" w:sz="0" w:space="0" w:color="auto"/>
            <w:bottom w:val="none" w:sz="0" w:space="0" w:color="auto"/>
            <w:right w:val="none" w:sz="0" w:space="0" w:color="auto"/>
          </w:divBdr>
        </w:div>
      </w:divsChild>
    </w:div>
    <w:div w:id="409078408">
      <w:bodyDiv w:val="1"/>
      <w:marLeft w:val="0"/>
      <w:marRight w:val="0"/>
      <w:marTop w:val="0"/>
      <w:marBottom w:val="0"/>
      <w:divBdr>
        <w:top w:val="none" w:sz="0" w:space="0" w:color="auto"/>
        <w:left w:val="none" w:sz="0" w:space="0" w:color="auto"/>
        <w:bottom w:val="none" w:sz="0" w:space="0" w:color="auto"/>
        <w:right w:val="none" w:sz="0" w:space="0" w:color="auto"/>
      </w:divBdr>
    </w:div>
    <w:div w:id="411776799">
      <w:bodyDiv w:val="1"/>
      <w:marLeft w:val="0"/>
      <w:marRight w:val="0"/>
      <w:marTop w:val="0"/>
      <w:marBottom w:val="0"/>
      <w:divBdr>
        <w:top w:val="none" w:sz="0" w:space="0" w:color="auto"/>
        <w:left w:val="none" w:sz="0" w:space="0" w:color="auto"/>
        <w:bottom w:val="none" w:sz="0" w:space="0" w:color="auto"/>
        <w:right w:val="none" w:sz="0" w:space="0" w:color="auto"/>
      </w:divBdr>
      <w:divsChild>
        <w:div w:id="295573900">
          <w:marLeft w:val="640"/>
          <w:marRight w:val="0"/>
          <w:marTop w:val="0"/>
          <w:marBottom w:val="0"/>
          <w:divBdr>
            <w:top w:val="none" w:sz="0" w:space="0" w:color="auto"/>
            <w:left w:val="none" w:sz="0" w:space="0" w:color="auto"/>
            <w:bottom w:val="none" w:sz="0" w:space="0" w:color="auto"/>
            <w:right w:val="none" w:sz="0" w:space="0" w:color="auto"/>
          </w:divBdr>
        </w:div>
        <w:div w:id="1799448126">
          <w:marLeft w:val="640"/>
          <w:marRight w:val="0"/>
          <w:marTop w:val="0"/>
          <w:marBottom w:val="0"/>
          <w:divBdr>
            <w:top w:val="none" w:sz="0" w:space="0" w:color="auto"/>
            <w:left w:val="none" w:sz="0" w:space="0" w:color="auto"/>
            <w:bottom w:val="none" w:sz="0" w:space="0" w:color="auto"/>
            <w:right w:val="none" w:sz="0" w:space="0" w:color="auto"/>
          </w:divBdr>
        </w:div>
        <w:div w:id="1741366903">
          <w:marLeft w:val="640"/>
          <w:marRight w:val="0"/>
          <w:marTop w:val="0"/>
          <w:marBottom w:val="0"/>
          <w:divBdr>
            <w:top w:val="none" w:sz="0" w:space="0" w:color="auto"/>
            <w:left w:val="none" w:sz="0" w:space="0" w:color="auto"/>
            <w:bottom w:val="none" w:sz="0" w:space="0" w:color="auto"/>
            <w:right w:val="none" w:sz="0" w:space="0" w:color="auto"/>
          </w:divBdr>
        </w:div>
        <w:div w:id="1647274828">
          <w:marLeft w:val="640"/>
          <w:marRight w:val="0"/>
          <w:marTop w:val="0"/>
          <w:marBottom w:val="0"/>
          <w:divBdr>
            <w:top w:val="none" w:sz="0" w:space="0" w:color="auto"/>
            <w:left w:val="none" w:sz="0" w:space="0" w:color="auto"/>
            <w:bottom w:val="none" w:sz="0" w:space="0" w:color="auto"/>
            <w:right w:val="none" w:sz="0" w:space="0" w:color="auto"/>
          </w:divBdr>
        </w:div>
        <w:div w:id="121729991">
          <w:marLeft w:val="640"/>
          <w:marRight w:val="0"/>
          <w:marTop w:val="0"/>
          <w:marBottom w:val="0"/>
          <w:divBdr>
            <w:top w:val="none" w:sz="0" w:space="0" w:color="auto"/>
            <w:left w:val="none" w:sz="0" w:space="0" w:color="auto"/>
            <w:bottom w:val="none" w:sz="0" w:space="0" w:color="auto"/>
            <w:right w:val="none" w:sz="0" w:space="0" w:color="auto"/>
          </w:divBdr>
        </w:div>
        <w:div w:id="187498672">
          <w:marLeft w:val="640"/>
          <w:marRight w:val="0"/>
          <w:marTop w:val="0"/>
          <w:marBottom w:val="0"/>
          <w:divBdr>
            <w:top w:val="none" w:sz="0" w:space="0" w:color="auto"/>
            <w:left w:val="none" w:sz="0" w:space="0" w:color="auto"/>
            <w:bottom w:val="none" w:sz="0" w:space="0" w:color="auto"/>
            <w:right w:val="none" w:sz="0" w:space="0" w:color="auto"/>
          </w:divBdr>
        </w:div>
        <w:div w:id="642853266">
          <w:marLeft w:val="640"/>
          <w:marRight w:val="0"/>
          <w:marTop w:val="0"/>
          <w:marBottom w:val="0"/>
          <w:divBdr>
            <w:top w:val="none" w:sz="0" w:space="0" w:color="auto"/>
            <w:left w:val="none" w:sz="0" w:space="0" w:color="auto"/>
            <w:bottom w:val="none" w:sz="0" w:space="0" w:color="auto"/>
            <w:right w:val="none" w:sz="0" w:space="0" w:color="auto"/>
          </w:divBdr>
        </w:div>
        <w:div w:id="885992827">
          <w:marLeft w:val="640"/>
          <w:marRight w:val="0"/>
          <w:marTop w:val="0"/>
          <w:marBottom w:val="0"/>
          <w:divBdr>
            <w:top w:val="none" w:sz="0" w:space="0" w:color="auto"/>
            <w:left w:val="none" w:sz="0" w:space="0" w:color="auto"/>
            <w:bottom w:val="none" w:sz="0" w:space="0" w:color="auto"/>
            <w:right w:val="none" w:sz="0" w:space="0" w:color="auto"/>
          </w:divBdr>
        </w:div>
        <w:div w:id="1479109431">
          <w:marLeft w:val="640"/>
          <w:marRight w:val="0"/>
          <w:marTop w:val="0"/>
          <w:marBottom w:val="0"/>
          <w:divBdr>
            <w:top w:val="none" w:sz="0" w:space="0" w:color="auto"/>
            <w:left w:val="none" w:sz="0" w:space="0" w:color="auto"/>
            <w:bottom w:val="none" w:sz="0" w:space="0" w:color="auto"/>
            <w:right w:val="none" w:sz="0" w:space="0" w:color="auto"/>
          </w:divBdr>
        </w:div>
        <w:div w:id="1165245178">
          <w:marLeft w:val="640"/>
          <w:marRight w:val="0"/>
          <w:marTop w:val="0"/>
          <w:marBottom w:val="0"/>
          <w:divBdr>
            <w:top w:val="none" w:sz="0" w:space="0" w:color="auto"/>
            <w:left w:val="none" w:sz="0" w:space="0" w:color="auto"/>
            <w:bottom w:val="none" w:sz="0" w:space="0" w:color="auto"/>
            <w:right w:val="none" w:sz="0" w:space="0" w:color="auto"/>
          </w:divBdr>
        </w:div>
        <w:div w:id="1826704735">
          <w:marLeft w:val="640"/>
          <w:marRight w:val="0"/>
          <w:marTop w:val="0"/>
          <w:marBottom w:val="0"/>
          <w:divBdr>
            <w:top w:val="none" w:sz="0" w:space="0" w:color="auto"/>
            <w:left w:val="none" w:sz="0" w:space="0" w:color="auto"/>
            <w:bottom w:val="none" w:sz="0" w:space="0" w:color="auto"/>
            <w:right w:val="none" w:sz="0" w:space="0" w:color="auto"/>
          </w:divBdr>
        </w:div>
        <w:div w:id="2086683085">
          <w:marLeft w:val="640"/>
          <w:marRight w:val="0"/>
          <w:marTop w:val="0"/>
          <w:marBottom w:val="0"/>
          <w:divBdr>
            <w:top w:val="none" w:sz="0" w:space="0" w:color="auto"/>
            <w:left w:val="none" w:sz="0" w:space="0" w:color="auto"/>
            <w:bottom w:val="none" w:sz="0" w:space="0" w:color="auto"/>
            <w:right w:val="none" w:sz="0" w:space="0" w:color="auto"/>
          </w:divBdr>
        </w:div>
        <w:div w:id="1555192912">
          <w:marLeft w:val="640"/>
          <w:marRight w:val="0"/>
          <w:marTop w:val="0"/>
          <w:marBottom w:val="0"/>
          <w:divBdr>
            <w:top w:val="none" w:sz="0" w:space="0" w:color="auto"/>
            <w:left w:val="none" w:sz="0" w:space="0" w:color="auto"/>
            <w:bottom w:val="none" w:sz="0" w:space="0" w:color="auto"/>
            <w:right w:val="none" w:sz="0" w:space="0" w:color="auto"/>
          </w:divBdr>
        </w:div>
        <w:div w:id="965894073">
          <w:marLeft w:val="640"/>
          <w:marRight w:val="0"/>
          <w:marTop w:val="0"/>
          <w:marBottom w:val="0"/>
          <w:divBdr>
            <w:top w:val="none" w:sz="0" w:space="0" w:color="auto"/>
            <w:left w:val="none" w:sz="0" w:space="0" w:color="auto"/>
            <w:bottom w:val="none" w:sz="0" w:space="0" w:color="auto"/>
            <w:right w:val="none" w:sz="0" w:space="0" w:color="auto"/>
          </w:divBdr>
        </w:div>
        <w:div w:id="1622566884">
          <w:marLeft w:val="640"/>
          <w:marRight w:val="0"/>
          <w:marTop w:val="0"/>
          <w:marBottom w:val="0"/>
          <w:divBdr>
            <w:top w:val="none" w:sz="0" w:space="0" w:color="auto"/>
            <w:left w:val="none" w:sz="0" w:space="0" w:color="auto"/>
            <w:bottom w:val="none" w:sz="0" w:space="0" w:color="auto"/>
            <w:right w:val="none" w:sz="0" w:space="0" w:color="auto"/>
          </w:divBdr>
        </w:div>
        <w:div w:id="828061299">
          <w:marLeft w:val="640"/>
          <w:marRight w:val="0"/>
          <w:marTop w:val="0"/>
          <w:marBottom w:val="0"/>
          <w:divBdr>
            <w:top w:val="none" w:sz="0" w:space="0" w:color="auto"/>
            <w:left w:val="none" w:sz="0" w:space="0" w:color="auto"/>
            <w:bottom w:val="none" w:sz="0" w:space="0" w:color="auto"/>
            <w:right w:val="none" w:sz="0" w:space="0" w:color="auto"/>
          </w:divBdr>
        </w:div>
        <w:div w:id="294678341">
          <w:marLeft w:val="640"/>
          <w:marRight w:val="0"/>
          <w:marTop w:val="0"/>
          <w:marBottom w:val="0"/>
          <w:divBdr>
            <w:top w:val="none" w:sz="0" w:space="0" w:color="auto"/>
            <w:left w:val="none" w:sz="0" w:space="0" w:color="auto"/>
            <w:bottom w:val="none" w:sz="0" w:space="0" w:color="auto"/>
            <w:right w:val="none" w:sz="0" w:space="0" w:color="auto"/>
          </w:divBdr>
        </w:div>
        <w:div w:id="430973886">
          <w:marLeft w:val="640"/>
          <w:marRight w:val="0"/>
          <w:marTop w:val="0"/>
          <w:marBottom w:val="0"/>
          <w:divBdr>
            <w:top w:val="none" w:sz="0" w:space="0" w:color="auto"/>
            <w:left w:val="none" w:sz="0" w:space="0" w:color="auto"/>
            <w:bottom w:val="none" w:sz="0" w:space="0" w:color="auto"/>
            <w:right w:val="none" w:sz="0" w:space="0" w:color="auto"/>
          </w:divBdr>
        </w:div>
        <w:div w:id="1595551356">
          <w:marLeft w:val="640"/>
          <w:marRight w:val="0"/>
          <w:marTop w:val="0"/>
          <w:marBottom w:val="0"/>
          <w:divBdr>
            <w:top w:val="none" w:sz="0" w:space="0" w:color="auto"/>
            <w:left w:val="none" w:sz="0" w:space="0" w:color="auto"/>
            <w:bottom w:val="none" w:sz="0" w:space="0" w:color="auto"/>
            <w:right w:val="none" w:sz="0" w:space="0" w:color="auto"/>
          </w:divBdr>
        </w:div>
        <w:div w:id="423652635">
          <w:marLeft w:val="640"/>
          <w:marRight w:val="0"/>
          <w:marTop w:val="0"/>
          <w:marBottom w:val="0"/>
          <w:divBdr>
            <w:top w:val="none" w:sz="0" w:space="0" w:color="auto"/>
            <w:left w:val="none" w:sz="0" w:space="0" w:color="auto"/>
            <w:bottom w:val="none" w:sz="0" w:space="0" w:color="auto"/>
            <w:right w:val="none" w:sz="0" w:space="0" w:color="auto"/>
          </w:divBdr>
        </w:div>
        <w:div w:id="28532567">
          <w:marLeft w:val="640"/>
          <w:marRight w:val="0"/>
          <w:marTop w:val="0"/>
          <w:marBottom w:val="0"/>
          <w:divBdr>
            <w:top w:val="none" w:sz="0" w:space="0" w:color="auto"/>
            <w:left w:val="none" w:sz="0" w:space="0" w:color="auto"/>
            <w:bottom w:val="none" w:sz="0" w:space="0" w:color="auto"/>
            <w:right w:val="none" w:sz="0" w:space="0" w:color="auto"/>
          </w:divBdr>
        </w:div>
        <w:div w:id="943999214">
          <w:marLeft w:val="640"/>
          <w:marRight w:val="0"/>
          <w:marTop w:val="0"/>
          <w:marBottom w:val="0"/>
          <w:divBdr>
            <w:top w:val="none" w:sz="0" w:space="0" w:color="auto"/>
            <w:left w:val="none" w:sz="0" w:space="0" w:color="auto"/>
            <w:bottom w:val="none" w:sz="0" w:space="0" w:color="auto"/>
            <w:right w:val="none" w:sz="0" w:space="0" w:color="auto"/>
          </w:divBdr>
        </w:div>
        <w:div w:id="517937659">
          <w:marLeft w:val="640"/>
          <w:marRight w:val="0"/>
          <w:marTop w:val="0"/>
          <w:marBottom w:val="0"/>
          <w:divBdr>
            <w:top w:val="none" w:sz="0" w:space="0" w:color="auto"/>
            <w:left w:val="none" w:sz="0" w:space="0" w:color="auto"/>
            <w:bottom w:val="none" w:sz="0" w:space="0" w:color="auto"/>
            <w:right w:val="none" w:sz="0" w:space="0" w:color="auto"/>
          </w:divBdr>
        </w:div>
        <w:div w:id="9841627">
          <w:marLeft w:val="640"/>
          <w:marRight w:val="0"/>
          <w:marTop w:val="0"/>
          <w:marBottom w:val="0"/>
          <w:divBdr>
            <w:top w:val="none" w:sz="0" w:space="0" w:color="auto"/>
            <w:left w:val="none" w:sz="0" w:space="0" w:color="auto"/>
            <w:bottom w:val="none" w:sz="0" w:space="0" w:color="auto"/>
            <w:right w:val="none" w:sz="0" w:space="0" w:color="auto"/>
          </w:divBdr>
        </w:div>
        <w:div w:id="852916307">
          <w:marLeft w:val="640"/>
          <w:marRight w:val="0"/>
          <w:marTop w:val="0"/>
          <w:marBottom w:val="0"/>
          <w:divBdr>
            <w:top w:val="none" w:sz="0" w:space="0" w:color="auto"/>
            <w:left w:val="none" w:sz="0" w:space="0" w:color="auto"/>
            <w:bottom w:val="none" w:sz="0" w:space="0" w:color="auto"/>
            <w:right w:val="none" w:sz="0" w:space="0" w:color="auto"/>
          </w:divBdr>
        </w:div>
        <w:div w:id="2022926514">
          <w:marLeft w:val="640"/>
          <w:marRight w:val="0"/>
          <w:marTop w:val="0"/>
          <w:marBottom w:val="0"/>
          <w:divBdr>
            <w:top w:val="none" w:sz="0" w:space="0" w:color="auto"/>
            <w:left w:val="none" w:sz="0" w:space="0" w:color="auto"/>
            <w:bottom w:val="none" w:sz="0" w:space="0" w:color="auto"/>
            <w:right w:val="none" w:sz="0" w:space="0" w:color="auto"/>
          </w:divBdr>
        </w:div>
        <w:div w:id="370497969">
          <w:marLeft w:val="640"/>
          <w:marRight w:val="0"/>
          <w:marTop w:val="0"/>
          <w:marBottom w:val="0"/>
          <w:divBdr>
            <w:top w:val="none" w:sz="0" w:space="0" w:color="auto"/>
            <w:left w:val="none" w:sz="0" w:space="0" w:color="auto"/>
            <w:bottom w:val="none" w:sz="0" w:space="0" w:color="auto"/>
            <w:right w:val="none" w:sz="0" w:space="0" w:color="auto"/>
          </w:divBdr>
        </w:div>
        <w:div w:id="1178811658">
          <w:marLeft w:val="640"/>
          <w:marRight w:val="0"/>
          <w:marTop w:val="0"/>
          <w:marBottom w:val="0"/>
          <w:divBdr>
            <w:top w:val="none" w:sz="0" w:space="0" w:color="auto"/>
            <w:left w:val="none" w:sz="0" w:space="0" w:color="auto"/>
            <w:bottom w:val="none" w:sz="0" w:space="0" w:color="auto"/>
            <w:right w:val="none" w:sz="0" w:space="0" w:color="auto"/>
          </w:divBdr>
        </w:div>
        <w:div w:id="1496610080">
          <w:marLeft w:val="640"/>
          <w:marRight w:val="0"/>
          <w:marTop w:val="0"/>
          <w:marBottom w:val="0"/>
          <w:divBdr>
            <w:top w:val="none" w:sz="0" w:space="0" w:color="auto"/>
            <w:left w:val="none" w:sz="0" w:space="0" w:color="auto"/>
            <w:bottom w:val="none" w:sz="0" w:space="0" w:color="auto"/>
            <w:right w:val="none" w:sz="0" w:space="0" w:color="auto"/>
          </w:divBdr>
        </w:div>
        <w:div w:id="1613781909">
          <w:marLeft w:val="640"/>
          <w:marRight w:val="0"/>
          <w:marTop w:val="0"/>
          <w:marBottom w:val="0"/>
          <w:divBdr>
            <w:top w:val="none" w:sz="0" w:space="0" w:color="auto"/>
            <w:left w:val="none" w:sz="0" w:space="0" w:color="auto"/>
            <w:bottom w:val="none" w:sz="0" w:space="0" w:color="auto"/>
            <w:right w:val="none" w:sz="0" w:space="0" w:color="auto"/>
          </w:divBdr>
        </w:div>
        <w:div w:id="1661156622">
          <w:marLeft w:val="640"/>
          <w:marRight w:val="0"/>
          <w:marTop w:val="0"/>
          <w:marBottom w:val="0"/>
          <w:divBdr>
            <w:top w:val="none" w:sz="0" w:space="0" w:color="auto"/>
            <w:left w:val="none" w:sz="0" w:space="0" w:color="auto"/>
            <w:bottom w:val="none" w:sz="0" w:space="0" w:color="auto"/>
            <w:right w:val="none" w:sz="0" w:space="0" w:color="auto"/>
          </w:divBdr>
        </w:div>
        <w:div w:id="1973562054">
          <w:marLeft w:val="640"/>
          <w:marRight w:val="0"/>
          <w:marTop w:val="0"/>
          <w:marBottom w:val="0"/>
          <w:divBdr>
            <w:top w:val="none" w:sz="0" w:space="0" w:color="auto"/>
            <w:left w:val="none" w:sz="0" w:space="0" w:color="auto"/>
            <w:bottom w:val="none" w:sz="0" w:space="0" w:color="auto"/>
            <w:right w:val="none" w:sz="0" w:space="0" w:color="auto"/>
          </w:divBdr>
        </w:div>
        <w:div w:id="1646205235">
          <w:marLeft w:val="640"/>
          <w:marRight w:val="0"/>
          <w:marTop w:val="0"/>
          <w:marBottom w:val="0"/>
          <w:divBdr>
            <w:top w:val="none" w:sz="0" w:space="0" w:color="auto"/>
            <w:left w:val="none" w:sz="0" w:space="0" w:color="auto"/>
            <w:bottom w:val="none" w:sz="0" w:space="0" w:color="auto"/>
            <w:right w:val="none" w:sz="0" w:space="0" w:color="auto"/>
          </w:divBdr>
        </w:div>
        <w:div w:id="676735060">
          <w:marLeft w:val="640"/>
          <w:marRight w:val="0"/>
          <w:marTop w:val="0"/>
          <w:marBottom w:val="0"/>
          <w:divBdr>
            <w:top w:val="none" w:sz="0" w:space="0" w:color="auto"/>
            <w:left w:val="none" w:sz="0" w:space="0" w:color="auto"/>
            <w:bottom w:val="none" w:sz="0" w:space="0" w:color="auto"/>
            <w:right w:val="none" w:sz="0" w:space="0" w:color="auto"/>
          </w:divBdr>
        </w:div>
        <w:div w:id="2094933056">
          <w:marLeft w:val="640"/>
          <w:marRight w:val="0"/>
          <w:marTop w:val="0"/>
          <w:marBottom w:val="0"/>
          <w:divBdr>
            <w:top w:val="none" w:sz="0" w:space="0" w:color="auto"/>
            <w:left w:val="none" w:sz="0" w:space="0" w:color="auto"/>
            <w:bottom w:val="none" w:sz="0" w:space="0" w:color="auto"/>
            <w:right w:val="none" w:sz="0" w:space="0" w:color="auto"/>
          </w:divBdr>
        </w:div>
        <w:div w:id="1603417898">
          <w:marLeft w:val="640"/>
          <w:marRight w:val="0"/>
          <w:marTop w:val="0"/>
          <w:marBottom w:val="0"/>
          <w:divBdr>
            <w:top w:val="none" w:sz="0" w:space="0" w:color="auto"/>
            <w:left w:val="none" w:sz="0" w:space="0" w:color="auto"/>
            <w:bottom w:val="none" w:sz="0" w:space="0" w:color="auto"/>
            <w:right w:val="none" w:sz="0" w:space="0" w:color="auto"/>
          </w:divBdr>
        </w:div>
        <w:div w:id="960456370">
          <w:marLeft w:val="640"/>
          <w:marRight w:val="0"/>
          <w:marTop w:val="0"/>
          <w:marBottom w:val="0"/>
          <w:divBdr>
            <w:top w:val="none" w:sz="0" w:space="0" w:color="auto"/>
            <w:left w:val="none" w:sz="0" w:space="0" w:color="auto"/>
            <w:bottom w:val="none" w:sz="0" w:space="0" w:color="auto"/>
            <w:right w:val="none" w:sz="0" w:space="0" w:color="auto"/>
          </w:divBdr>
        </w:div>
        <w:div w:id="612830895">
          <w:marLeft w:val="640"/>
          <w:marRight w:val="0"/>
          <w:marTop w:val="0"/>
          <w:marBottom w:val="0"/>
          <w:divBdr>
            <w:top w:val="none" w:sz="0" w:space="0" w:color="auto"/>
            <w:left w:val="none" w:sz="0" w:space="0" w:color="auto"/>
            <w:bottom w:val="none" w:sz="0" w:space="0" w:color="auto"/>
            <w:right w:val="none" w:sz="0" w:space="0" w:color="auto"/>
          </w:divBdr>
        </w:div>
        <w:div w:id="1458334716">
          <w:marLeft w:val="640"/>
          <w:marRight w:val="0"/>
          <w:marTop w:val="0"/>
          <w:marBottom w:val="0"/>
          <w:divBdr>
            <w:top w:val="none" w:sz="0" w:space="0" w:color="auto"/>
            <w:left w:val="none" w:sz="0" w:space="0" w:color="auto"/>
            <w:bottom w:val="none" w:sz="0" w:space="0" w:color="auto"/>
            <w:right w:val="none" w:sz="0" w:space="0" w:color="auto"/>
          </w:divBdr>
        </w:div>
        <w:div w:id="1018238105">
          <w:marLeft w:val="640"/>
          <w:marRight w:val="0"/>
          <w:marTop w:val="0"/>
          <w:marBottom w:val="0"/>
          <w:divBdr>
            <w:top w:val="none" w:sz="0" w:space="0" w:color="auto"/>
            <w:left w:val="none" w:sz="0" w:space="0" w:color="auto"/>
            <w:bottom w:val="none" w:sz="0" w:space="0" w:color="auto"/>
            <w:right w:val="none" w:sz="0" w:space="0" w:color="auto"/>
          </w:divBdr>
        </w:div>
        <w:div w:id="352654835">
          <w:marLeft w:val="640"/>
          <w:marRight w:val="0"/>
          <w:marTop w:val="0"/>
          <w:marBottom w:val="0"/>
          <w:divBdr>
            <w:top w:val="none" w:sz="0" w:space="0" w:color="auto"/>
            <w:left w:val="none" w:sz="0" w:space="0" w:color="auto"/>
            <w:bottom w:val="none" w:sz="0" w:space="0" w:color="auto"/>
            <w:right w:val="none" w:sz="0" w:space="0" w:color="auto"/>
          </w:divBdr>
        </w:div>
        <w:div w:id="1667592851">
          <w:marLeft w:val="640"/>
          <w:marRight w:val="0"/>
          <w:marTop w:val="0"/>
          <w:marBottom w:val="0"/>
          <w:divBdr>
            <w:top w:val="none" w:sz="0" w:space="0" w:color="auto"/>
            <w:left w:val="none" w:sz="0" w:space="0" w:color="auto"/>
            <w:bottom w:val="none" w:sz="0" w:space="0" w:color="auto"/>
            <w:right w:val="none" w:sz="0" w:space="0" w:color="auto"/>
          </w:divBdr>
        </w:div>
        <w:div w:id="299192901">
          <w:marLeft w:val="640"/>
          <w:marRight w:val="0"/>
          <w:marTop w:val="0"/>
          <w:marBottom w:val="0"/>
          <w:divBdr>
            <w:top w:val="none" w:sz="0" w:space="0" w:color="auto"/>
            <w:left w:val="none" w:sz="0" w:space="0" w:color="auto"/>
            <w:bottom w:val="none" w:sz="0" w:space="0" w:color="auto"/>
            <w:right w:val="none" w:sz="0" w:space="0" w:color="auto"/>
          </w:divBdr>
        </w:div>
        <w:div w:id="1404332069">
          <w:marLeft w:val="640"/>
          <w:marRight w:val="0"/>
          <w:marTop w:val="0"/>
          <w:marBottom w:val="0"/>
          <w:divBdr>
            <w:top w:val="none" w:sz="0" w:space="0" w:color="auto"/>
            <w:left w:val="none" w:sz="0" w:space="0" w:color="auto"/>
            <w:bottom w:val="none" w:sz="0" w:space="0" w:color="auto"/>
            <w:right w:val="none" w:sz="0" w:space="0" w:color="auto"/>
          </w:divBdr>
        </w:div>
        <w:div w:id="61759037">
          <w:marLeft w:val="640"/>
          <w:marRight w:val="0"/>
          <w:marTop w:val="0"/>
          <w:marBottom w:val="0"/>
          <w:divBdr>
            <w:top w:val="none" w:sz="0" w:space="0" w:color="auto"/>
            <w:left w:val="none" w:sz="0" w:space="0" w:color="auto"/>
            <w:bottom w:val="none" w:sz="0" w:space="0" w:color="auto"/>
            <w:right w:val="none" w:sz="0" w:space="0" w:color="auto"/>
          </w:divBdr>
        </w:div>
        <w:div w:id="248587599">
          <w:marLeft w:val="640"/>
          <w:marRight w:val="0"/>
          <w:marTop w:val="0"/>
          <w:marBottom w:val="0"/>
          <w:divBdr>
            <w:top w:val="none" w:sz="0" w:space="0" w:color="auto"/>
            <w:left w:val="none" w:sz="0" w:space="0" w:color="auto"/>
            <w:bottom w:val="none" w:sz="0" w:space="0" w:color="auto"/>
            <w:right w:val="none" w:sz="0" w:space="0" w:color="auto"/>
          </w:divBdr>
        </w:div>
        <w:div w:id="590088485">
          <w:marLeft w:val="640"/>
          <w:marRight w:val="0"/>
          <w:marTop w:val="0"/>
          <w:marBottom w:val="0"/>
          <w:divBdr>
            <w:top w:val="none" w:sz="0" w:space="0" w:color="auto"/>
            <w:left w:val="none" w:sz="0" w:space="0" w:color="auto"/>
            <w:bottom w:val="none" w:sz="0" w:space="0" w:color="auto"/>
            <w:right w:val="none" w:sz="0" w:space="0" w:color="auto"/>
          </w:divBdr>
        </w:div>
        <w:div w:id="1937593270">
          <w:marLeft w:val="640"/>
          <w:marRight w:val="0"/>
          <w:marTop w:val="0"/>
          <w:marBottom w:val="0"/>
          <w:divBdr>
            <w:top w:val="none" w:sz="0" w:space="0" w:color="auto"/>
            <w:left w:val="none" w:sz="0" w:space="0" w:color="auto"/>
            <w:bottom w:val="none" w:sz="0" w:space="0" w:color="auto"/>
            <w:right w:val="none" w:sz="0" w:space="0" w:color="auto"/>
          </w:divBdr>
        </w:div>
        <w:div w:id="793328282">
          <w:marLeft w:val="640"/>
          <w:marRight w:val="0"/>
          <w:marTop w:val="0"/>
          <w:marBottom w:val="0"/>
          <w:divBdr>
            <w:top w:val="none" w:sz="0" w:space="0" w:color="auto"/>
            <w:left w:val="none" w:sz="0" w:space="0" w:color="auto"/>
            <w:bottom w:val="none" w:sz="0" w:space="0" w:color="auto"/>
            <w:right w:val="none" w:sz="0" w:space="0" w:color="auto"/>
          </w:divBdr>
        </w:div>
        <w:div w:id="311716540">
          <w:marLeft w:val="640"/>
          <w:marRight w:val="0"/>
          <w:marTop w:val="0"/>
          <w:marBottom w:val="0"/>
          <w:divBdr>
            <w:top w:val="none" w:sz="0" w:space="0" w:color="auto"/>
            <w:left w:val="none" w:sz="0" w:space="0" w:color="auto"/>
            <w:bottom w:val="none" w:sz="0" w:space="0" w:color="auto"/>
            <w:right w:val="none" w:sz="0" w:space="0" w:color="auto"/>
          </w:divBdr>
        </w:div>
        <w:div w:id="1720395615">
          <w:marLeft w:val="640"/>
          <w:marRight w:val="0"/>
          <w:marTop w:val="0"/>
          <w:marBottom w:val="0"/>
          <w:divBdr>
            <w:top w:val="none" w:sz="0" w:space="0" w:color="auto"/>
            <w:left w:val="none" w:sz="0" w:space="0" w:color="auto"/>
            <w:bottom w:val="none" w:sz="0" w:space="0" w:color="auto"/>
            <w:right w:val="none" w:sz="0" w:space="0" w:color="auto"/>
          </w:divBdr>
        </w:div>
        <w:div w:id="659505553">
          <w:marLeft w:val="640"/>
          <w:marRight w:val="0"/>
          <w:marTop w:val="0"/>
          <w:marBottom w:val="0"/>
          <w:divBdr>
            <w:top w:val="none" w:sz="0" w:space="0" w:color="auto"/>
            <w:left w:val="none" w:sz="0" w:space="0" w:color="auto"/>
            <w:bottom w:val="none" w:sz="0" w:space="0" w:color="auto"/>
            <w:right w:val="none" w:sz="0" w:space="0" w:color="auto"/>
          </w:divBdr>
        </w:div>
        <w:div w:id="18896482">
          <w:marLeft w:val="640"/>
          <w:marRight w:val="0"/>
          <w:marTop w:val="0"/>
          <w:marBottom w:val="0"/>
          <w:divBdr>
            <w:top w:val="none" w:sz="0" w:space="0" w:color="auto"/>
            <w:left w:val="none" w:sz="0" w:space="0" w:color="auto"/>
            <w:bottom w:val="none" w:sz="0" w:space="0" w:color="auto"/>
            <w:right w:val="none" w:sz="0" w:space="0" w:color="auto"/>
          </w:divBdr>
        </w:div>
        <w:div w:id="1489517766">
          <w:marLeft w:val="640"/>
          <w:marRight w:val="0"/>
          <w:marTop w:val="0"/>
          <w:marBottom w:val="0"/>
          <w:divBdr>
            <w:top w:val="none" w:sz="0" w:space="0" w:color="auto"/>
            <w:left w:val="none" w:sz="0" w:space="0" w:color="auto"/>
            <w:bottom w:val="none" w:sz="0" w:space="0" w:color="auto"/>
            <w:right w:val="none" w:sz="0" w:space="0" w:color="auto"/>
          </w:divBdr>
        </w:div>
        <w:div w:id="905843407">
          <w:marLeft w:val="640"/>
          <w:marRight w:val="0"/>
          <w:marTop w:val="0"/>
          <w:marBottom w:val="0"/>
          <w:divBdr>
            <w:top w:val="none" w:sz="0" w:space="0" w:color="auto"/>
            <w:left w:val="none" w:sz="0" w:space="0" w:color="auto"/>
            <w:bottom w:val="none" w:sz="0" w:space="0" w:color="auto"/>
            <w:right w:val="none" w:sz="0" w:space="0" w:color="auto"/>
          </w:divBdr>
        </w:div>
        <w:div w:id="1531607771">
          <w:marLeft w:val="640"/>
          <w:marRight w:val="0"/>
          <w:marTop w:val="0"/>
          <w:marBottom w:val="0"/>
          <w:divBdr>
            <w:top w:val="none" w:sz="0" w:space="0" w:color="auto"/>
            <w:left w:val="none" w:sz="0" w:space="0" w:color="auto"/>
            <w:bottom w:val="none" w:sz="0" w:space="0" w:color="auto"/>
            <w:right w:val="none" w:sz="0" w:space="0" w:color="auto"/>
          </w:divBdr>
        </w:div>
        <w:div w:id="2114470220">
          <w:marLeft w:val="640"/>
          <w:marRight w:val="0"/>
          <w:marTop w:val="0"/>
          <w:marBottom w:val="0"/>
          <w:divBdr>
            <w:top w:val="none" w:sz="0" w:space="0" w:color="auto"/>
            <w:left w:val="none" w:sz="0" w:space="0" w:color="auto"/>
            <w:bottom w:val="none" w:sz="0" w:space="0" w:color="auto"/>
            <w:right w:val="none" w:sz="0" w:space="0" w:color="auto"/>
          </w:divBdr>
        </w:div>
        <w:div w:id="830952729">
          <w:marLeft w:val="640"/>
          <w:marRight w:val="0"/>
          <w:marTop w:val="0"/>
          <w:marBottom w:val="0"/>
          <w:divBdr>
            <w:top w:val="none" w:sz="0" w:space="0" w:color="auto"/>
            <w:left w:val="none" w:sz="0" w:space="0" w:color="auto"/>
            <w:bottom w:val="none" w:sz="0" w:space="0" w:color="auto"/>
            <w:right w:val="none" w:sz="0" w:space="0" w:color="auto"/>
          </w:divBdr>
        </w:div>
        <w:div w:id="258949511">
          <w:marLeft w:val="640"/>
          <w:marRight w:val="0"/>
          <w:marTop w:val="0"/>
          <w:marBottom w:val="0"/>
          <w:divBdr>
            <w:top w:val="none" w:sz="0" w:space="0" w:color="auto"/>
            <w:left w:val="none" w:sz="0" w:space="0" w:color="auto"/>
            <w:bottom w:val="none" w:sz="0" w:space="0" w:color="auto"/>
            <w:right w:val="none" w:sz="0" w:space="0" w:color="auto"/>
          </w:divBdr>
        </w:div>
        <w:div w:id="629240876">
          <w:marLeft w:val="640"/>
          <w:marRight w:val="0"/>
          <w:marTop w:val="0"/>
          <w:marBottom w:val="0"/>
          <w:divBdr>
            <w:top w:val="none" w:sz="0" w:space="0" w:color="auto"/>
            <w:left w:val="none" w:sz="0" w:space="0" w:color="auto"/>
            <w:bottom w:val="none" w:sz="0" w:space="0" w:color="auto"/>
            <w:right w:val="none" w:sz="0" w:space="0" w:color="auto"/>
          </w:divBdr>
        </w:div>
        <w:div w:id="1765564957">
          <w:marLeft w:val="640"/>
          <w:marRight w:val="0"/>
          <w:marTop w:val="0"/>
          <w:marBottom w:val="0"/>
          <w:divBdr>
            <w:top w:val="none" w:sz="0" w:space="0" w:color="auto"/>
            <w:left w:val="none" w:sz="0" w:space="0" w:color="auto"/>
            <w:bottom w:val="none" w:sz="0" w:space="0" w:color="auto"/>
            <w:right w:val="none" w:sz="0" w:space="0" w:color="auto"/>
          </w:divBdr>
        </w:div>
        <w:div w:id="1541699395">
          <w:marLeft w:val="640"/>
          <w:marRight w:val="0"/>
          <w:marTop w:val="0"/>
          <w:marBottom w:val="0"/>
          <w:divBdr>
            <w:top w:val="none" w:sz="0" w:space="0" w:color="auto"/>
            <w:left w:val="none" w:sz="0" w:space="0" w:color="auto"/>
            <w:bottom w:val="none" w:sz="0" w:space="0" w:color="auto"/>
            <w:right w:val="none" w:sz="0" w:space="0" w:color="auto"/>
          </w:divBdr>
        </w:div>
        <w:div w:id="492724083">
          <w:marLeft w:val="640"/>
          <w:marRight w:val="0"/>
          <w:marTop w:val="0"/>
          <w:marBottom w:val="0"/>
          <w:divBdr>
            <w:top w:val="none" w:sz="0" w:space="0" w:color="auto"/>
            <w:left w:val="none" w:sz="0" w:space="0" w:color="auto"/>
            <w:bottom w:val="none" w:sz="0" w:space="0" w:color="auto"/>
            <w:right w:val="none" w:sz="0" w:space="0" w:color="auto"/>
          </w:divBdr>
        </w:div>
        <w:div w:id="1043821826">
          <w:marLeft w:val="640"/>
          <w:marRight w:val="0"/>
          <w:marTop w:val="0"/>
          <w:marBottom w:val="0"/>
          <w:divBdr>
            <w:top w:val="none" w:sz="0" w:space="0" w:color="auto"/>
            <w:left w:val="none" w:sz="0" w:space="0" w:color="auto"/>
            <w:bottom w:val="none" w:sz="0" w:space="0" w:color="auto"/>
            <w:right w:val="none" w:sz="0" w:space="0" w:color="auto"/>
          </w:divBdr>
        </w:div>
        <w:div w:id="1458186458">
          <w:marLeft w:val="640"/>
          <w:marRight w:val="0"/>
          <w:marTop w:val="0"/>
          <w:marBottom w:val="0"/>
          <w:divBdr>
            <w:top w:val="none" w:sz="0" w:space="0" w:color="auto"/>
            <w:left w:val="none" w:sz="0" w:space="0" w:color="auto"/>
            <w:bottom w:val="none" w:sz="0" w:space="0" w:color="auto"/>
            <w:right w:val="none" w:sz="0" w:space="0" w:color="auto"/>
          </w:divBdr>
        </w:div>
        <w:div w:id="1562935125">
          <w:marLeft w:val="640"/>
          <w:marRight w:val="0"/>
          <w:marTop w:val="0"/>
          <w:marBottom w:val="0"/>
          <w:divBdr>
            <w:top w:val="none" w:sz="0" w:space="0" w:color="auto"/>
            <w:left w:val="none" w:sz="0" w:space="0" w:color="auto"/>
            <w:bottom w:val="none" w:sz="0" w:space="0" w:color="auto"/>
            <w:right w:val="none" w:sz="0" w:space="0" w:color="auto"/>
          </w:divBdr>
        </w:div>
        <w:div w:id="717556777">
          <w:marLeft w:val="640"/>
          <w:marRight w:val="0"/>
          <w:marTop w:val="0"/>
          <w:marBottom w:val="0"/>
          <w:divBdr>
            <w:top w:val="none" w:sz="0" w:space="0" w:color="auto"/>
            <w:left w:val="none" w:sz="0" w:space="0" w:color="auto"/>
            <w:bottom w:val="none" w:sz="0" w:space="0" w:color="auto"/>
            <w:right w:val="none" w:sz="0" w:space="0" w:color="auto"/>
          </w:divBdr>
        </w:div>
        <w:div w:id="1149437411">
          <w:marLeft w:val="640"/>
          <w:marRight w:val="0"/>
          <w:marTop w:val="0"/>
          <w:marBottom w:val="0"/>
          <w:divBdr>
            <w:top w:val="none" w:sz="0" w:space="0" w:color="auto"/>
            <w:left w:val="none" w:sz="0" w:space="0" w:color="auto"/>
            <w:bottom w:val="none" w:sz="0" w:space="0" w:color="auto"/>
            <w:right w:val="none" w:sz="0" w:space="0" w:color="auto"/>
          </w:divBdr>
        </w:div>
        <w:div w:id="1646466219">
          <w:marLeft w:val="640"/>
          <w:marRight w:val="0"/>
          <w:marTop w:val="0"/>
          <w:marBottom w:val="0"/>
          <w:divBdr>
            <w:top w:val="none" w:sz="0" w:space="0" w:color="auto"/>
            <w:left w:val="none" w:sz="0" w:space="0" w:color="auto"/>
            <w:bottom w:val="none" w:sz="0" w:space="0" w:color="auto"/>
            <w:right w:val="none" w:sz="0" w:space="0" w:color="auto"/>
          </w:divBdr>
        </w:div>
        <w:div w:id="476843058">
          <w:marLeft w:val="640"/>
          <w:marRight w:val="0"/>
          <w:marTop w:val="0"/>
          <w:marBottom w:val="0"/>
          <w:divBdr>
            <w:top w:val="none" w:sz="0" w:space="0" w:color="auto"/>
            <w:left w:val="none" w:sz="0" w:space="0" w:color="auto"/>
            <w:bottom w:val="none" w:sz="0" w:space="0" w:color="auto"/>
            <w:right w:val="none" w:sz="0" w:space="0" w:color="auto"/>
          </w:divBdr>
        </w:div>
        <w:div w:id="546378574">
          <w:marLeft w:val="640"/>
          <w:marRight w:val="0"/>
          <w:marTop w:val="0"/>
          <w:marBottom w:val="0"/>
          <w:divBdr>
            <w:top w:val="none" w:sz="0" w:space="0" w:color="auto"/>
            <w:left w:val="none" w:sz="0" w:space="0" w:color="auto"/>
            <w:bottom w:val="none" w:sz="0" w:space="0" w:color="auto"/>
            <w:right w:val="none" w:sz="0" w:space="0" w:color="auto"/>
          </w:divBdr>
        </w:div>
        <w:div w:id="1088387407">
          <w:marLeft w:val="640"/>
          <w:marRight w:val="0"/>
          <w:marTop w:val="0"/>
          <w:marBottom w:val="0"/>
          <w:divBdr>
            <w:top w:val="none" w:sz="0" w:space="0" w:color="auto"/>
            <w:left w:val="none" w:sz="0" w:space="0" w:color="auto"/>
            <w:bottom w:val="none" w:sz="0" w:space="0" w:color="auto"/>
            <w:right w:val="none" w:sz="0" w:space="0" w:color="auto"/>
          </w:divBdr>
        </w:div>
        <w:div w:id="573127060">
          <w:marLeft w:val="640"/>
          <w:marRight w:val="0"/>
          <w:marTop w:val="0"/>
          <w:marBottom w:val="0"/>
          <w:divBdr>
            <w:top w:val="none" w:sz="0" w:space="0" w:color="auto"/>
            <w:left w:val="none" w:sz="0" w:space="0" w:color="auto"/>
            <w:bottom w:val="none" w:sz="0" w:space="0" w:color="auto"/>
            <w:right w:val="none" w:sz="0" w:space="0" w:color="auto"/>
          </w:divBdr>
        </w:div>
        <w:div w:id="2120483832">
          <w:marLeft w:val="640"/>
          <w:marRight w:val="0"/>
          <w:marTop w:val="0"/>
          <w:marBottom w:val="0"/>
          <w:divBdr>
            <w:top w:val="none" w:sz="0" w:space="0" w:color="auto"/>
            <w:left w:val="none" w:sz="0" w:space="0" w:color="auto"/>
            <w:bottom w:val="none" w:sz="0" w:space="0" w:color="auto"/>
            <w:right w:val="none" w:sz="0" w:space="0" w:color="auto"/>
          </w:divBdr>
        </w:div>
        <w:div w:id="665085877">
          <w:marLeft w:val="640"/>
          <w:marRight w:val="0"/>
          <w:marTop w:val="0"/>
          <w:marBottom w:val="0"/>
          <w:divBdr>
            <w:top w:val="none" w:sz="0" w:space="0" w:color="auto"/>
            <w:left w:val="none" w:sz="0" w:space="0" w:color="auto"/>
            <w:bottom w:val="none" w:sz="0" w:space="0" w:color="auto"/>
            <w:right w:val="none" w:sz="0" w:space="0" w:color="auto"/>
          </w:divBdr>
        </w:div>
      </w:divsChild>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2619360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51747020">
      <w:bodyDiv w:val="1"/>
      <w:marLeft w:val="0"/>
      <w:marRight w:val="0"/>
      <w:marTop w:val="0"/>
      <w:marBottom w:val="0"/>
      <w:divBdr>
        <w:top w:val="none" w:sz="0" w:space="0" w:color="auto"/>
        <w:left w:val="none" w:sz="0" w:space="0" w:color="auto"/>
        <w:bottom w:val="none" w:sz="0" w:space="0" w:color="auto"/>
        <w:right w:val="none" w:sz="0" w:space="0" w:color="auto"/>
      </w:divBdr>
      <w:divsChild>
        <w:div w:id="715203732">
          <w:marLeft w:val="640"/>
          <w:marRight w:val="0"/>
          <w:marTop w:val="0"/>
          <w:marBottom w:val="0"/>
          <w:divBdr>
            <w:top w:val="none" w:sz="0" w:space="0" w:color="auto"/>
            <w:left w:val="none" w:sz="0" w:space="0" w:color="auto"/>
            <w:bottom w:val="none" w:sz="0" w:space="0" w:color="auto"/>
            <w:right w:val="none" w:sz="0" w:space="0" w:color="auto"/>
          </w:divBdr>
        </w:div>
        <w:div w:id="1863782882">
          <w:marLeft w:val="640"/>
          <w:marRight w:val="0"/>
          <w:marTop w:val="0"/>
          <w:marBottom w:val="0"/>
          <w:divBdr>
            <w:top w:val="none" w:sz="0" w:space="0" w:color="auto"/>
            <w:left w:val="none" w:sz="0" w:space="0" w:color="auto"/>
            <w:bottom w:val="none" w:sz="0" w:space="0" w:color="auto"/>
            <w:right w:val="none" w:sz="0" w:space="0" w:color="auto"/>
          </w:divBdr>
        </w:div>
        <w:div w:id="1354456340">
          <w:marLeft w:val="640"/>
          <w:marRight w:val="0"/>
          <w:marTop w:val="0"/>
          <w:marBottom w:val="0"/>
          <w:divBdr>
            <w:top w:val="none" w:sz="0" w:space="0" w:color="auto"/>
            <w:left w:val="none" w:sz="0" w:space="0" w:color="auto"/>
            <w:bottom w:val="none" w:sz="0" w:space="0" w:color="auto"/>
            <w:right w:val="none" w:sz="0" w:space="0" w:color="auto"/>
          </w:divBdr>
        </w:div>
        <w:div w:id="1018317871">
          <w:marLeft w:val="640"/>
          <w:marRight w:val="0"/>
          <w:marTop w:val="0"/>
          <w:marBottom w:val="0"/>
          <w:divBdr>
            <w:top w:val="none" w:sz="0" w:space="0" w:color="auto"/>
            <w:left w:val="none" w:sz="0" w:space="0" w:color="auto"/>
            <w:bottom w:val="none" w:sz="0" w:space="0" w:color="auto"/>
            <w:right w:val="none" w:sz="0" w:space="0" w:color="auto"/>
          </w:divBdr>
        </w:div>
        <w:div w:id="1184393953">
          <w:marLeft w:val="640"/>
          <w:marRight w:val="0"/>
          <w:marTop w:val="0"/>
          <w:marBottom w:val="0"/>
          <w:divBdr>
            <w:top w:val="none" w:sz="0" w:space="0" w:color="auto"/>
            <w:left w:val="none" w:sz="0" w:space="0" w:color="auto"/>
            <w:bottom w:val="none" w:sz="0" w:space="0" w:color="auto"/>
            <w:right w:val="none" w:sz="0" w:space="0" w:color="auto"/>
          </w:divBdr>
        </w:div>
        <w:div w:id="1840460893">
          <w:marLeft w:val="640"/>
          <w:marRight w:val="0"/>
          <w:marTop w:val="0"/>
          <w:marBottom w:val="0"/>
          <w:divBdr>
            <w:top w:val="none" w:sz="0" w:space="0" w:color="auto"/>
            <w:left w:val="none" w:sz="0" w:space="0" w:color="auto"/>
            <w:bottom w:val="none" w:sz="0" w:space="0" w:color="auto"/>
            <w:right w:val="none" w:sz="0" w:space="0" w:color="auto"/>
          </w:divBdr>
        </w:div>
        <w:div w:id="983697331">
          <w:marLeft w:val="640"/>
          <w:marRight w:val="0"/>
          <w:marTop w:val="0"/>
          <w:marBottom w:val="0"/>
          <w:divBdr>
            <w:top w:val="none" w:sz="0" w:space="0" w:color="auto"/>
            <w:left w:val="none" w:sz="0" w:space="0" w:color="auto"/>
            <w:bottom w:val="none" w:sz="0" w:space="0" w:color="auto"/>
            <w:right w:val="none" w:sz="0" w:space="0" w:color="auto"/>
          </w:divBdr>
        </w:div>
        <w:div w:id="1615673492">
          <w:marLeft w:val="640"/>
          <w:marRight w:val="0"/>
          <w:marTop w:val="0"/>
          <w:marBottom w:val="0"/>
          <w:divBdr>
            <w:top w:val="none" w:sz="0" w:space="0" w:color="auto"/>
            <w:left w:val="none" w:sz="0" w:space="0" w:color="auto"/>
            <w:bottom w:val="none" w:sz="0" w:space="0" w:color="auto"/>
            <w:right w:val="none" w:sz="0" w:space="0" w:color="auto"/>
          </w:divBdr>
        </w:div>
        <w:div w:id="1206066780">
          <w:marLeft w:val="640"/>
          <w:marRight w:val="0"/>
          <w:marTop w:val="0"/>
          <w:marBottom w:val="0"/>
          <w:divBdr>
            <w:top w:val="none" w:sz="0" w:space="0" w:color="auto"/>
            <w:left w:val="none" w:sz="0" w:space="0" w:color="auto"/>
            <w:bottom w:val="none" w:sz="0" w:space="0" w:color="auto"/>
            <w:right w:val="none" w:sz="0" w:space="0" w:color="auto"/>
          </w:divBdr>
        </w:div>
        <w:div w:id="2025670817">
          <w:marLeft w:val="640"/>
          <w:marRight w:val="0"/>
          <w:marTop w:val="0"/>
          <w:marBottom w:val="0"/>
          <w:divBdr>
            <w:top w:val="none" w:sz="0" w:space="0" w:color="auto"/>
            <w:left w:val="none" w:sz="0" w:space="0" w:color="auto"/>
            <w:bottom w:val="none" w:sz="0" w:space="0" w:color="auto"/>
            <w:right w:val="none" w:sz="0" w:space="0" w:color="auto"/>
          </w:divBdr>
        </w:div>
        <w:div w:id="375548328">
          <w:marLeft w:val="640"/>
          <w:marRight w:val="0"/>
          <w:marTop w:val="0"/>
          <w:marBottom w:val="0"/>
          <w:divBdr>
            <w:top w:val="none" w:sz="0" w:space="0" w:color="auto"/>
            <w:left w:val="none" w:sz="0" w:space="0" w:color="auto"/>
            <w:bottom w:val="none" w:sz="0" w:space="0" w:color="auto"/>
            <w:right w:val="none" w:sz="0" w:space="0" w:color="auto"/>
          </w:divBdr>
        </w:div>
        <w:div w:id="1283001940">
          <w:marLeft w:val="640"/>
          <w:marRight w:val="0"/>
          <w:marTop w:val="0"/>
          <w:marBottom w:val="0"/>
          <w:divBdr>
            <w:top w:val="none" w:sz="0" w:space="0" w:color="auto"/>
            <w:left w:val="none" w:sz="0" w:space="0" w:color="auto"/>
            <w:bottom w:val="none" w:sz="0" w:space="0" w:color="auto"/>
            <w:right w:val="none" w:sz="0" w:space="0" w:color="auto"/>
          </w:divBdr>
        </w:div>
        <w:div w:id="1375042848">
          <w:marLeft w:val="640"/>
          <w:marRight w:val="0"/>
          <w:marTop w:val="0"/>
          <w:marBottom w:val="0"/>
          <w:divBdr>
            <w:top w:val="none" w:sz="0" w:space="0" w:color="auto"/>
            <w:left w:val="none" w:sz="0" w:space="0" w:color="auto"/>
            <w:bottom w:val="none" w:sz="0" w:space="0" w:color="auto"/>
            <w:right w:val="none" w:sz="0" w:space="0" w:color="auto"/>
          </w:divBdr>
        </w:div>
        <w:div w:id="577442345">
          <w:marLeft w:val="640"/>
          <w:marRight w:val="0"/>
          <w:marTop w:val="0"/>
          <w:marBottom w:val="0"/>
          <w:divBdr>
            <w:top w:val="none" w:sz="0" w:space="0" w:color="auto"/>
            <w:left w:val="none" w:sz="0" w:space="0" w:color="auto"/>
            <w:bottom w:val="none" w:sz="0" w:space="0" w:color="auto"/>
            <w:right w:val="none" w:sz="0" w:space="0" w:color="auto"/>
          </w:divBdr>
        </w:div>
        <w:div w:id="787747325">
          <w:marLeft w:val="640"/>
          <w:marRight w:val="0"/>
          <w:marTop w:val="0"/>
          <w:marBottom w:val="0"/>
          <w:divBdr>
            <w:top w:val="none" w:sz="0" w:space="0" w:color="auto"/>
            <w:left w:val="none" w:sz="0" w:space="0" w:color="auto"/>
            <w:bottom w:val="none" w:sz="0" w:space="0" w:color="auto"/>
            <w:right w:val="none" w:sz="0" w:space="0" w:color="auto"/>
          </w:divBdr>
        </w:div>
        <w:div w:id="540553730">
          <w:marLeft w:val="640"/>
          <w:marRight w:val="0"/>
          <w:marTop w:val="0"/>
          <w:marBottom w:val="0"/>
          <w:divBdr>
            <w:top w:val="none" w:sz="0" w:space="0" w:color="auto"/>
            <w:left w:val="none" w:sz="0" w:space="0" w:color="auto"/>
            <w:bottom w:val="none" w:sz="0" w:space="0" w:color="auto"/>
            <w:right w:val="none" w:sz="0" w:space="0" w:color="auto"/>
          </w:divBdr>
        </w:div>
        <w:div w:id="1316253668">
          <w:marLeft w:val="640"/>
          <w:marRight w:val="0"/>
          <w:marTop w:val="0"/>
          <w:marBottom w:val="0"/>
          <w:divBdr>
            <w:top w:val="none" w:sz="0" w:space="0" w:color="auto"/>
            <w:left w:val="none" w:sz="0" w:space="0" w:color="auto"/>
            <w:bottom w:val="none" w:sz="0" w:space="0" w:color="auto"/>
            <w:right w:val="none" w:sz="0" w:space="0" w:color="auto"/>
          </w:divBdr>
        </w:div>
        <w:div w:id="2118131345">
          <w:marLeft w:val="640"/>
          <w:marRight w:val="0"/>
          <w:marTop w:val="0"/>
          <w:marBottom w:val="0"/>
          <w:divBdr>
            <w:top w:val="none" w:sz="0" w:space="0" w:color="auto"/>
            <w:left w:val="none" w:sz="0" w:space="0" w:color="auto"/>
            <w:bottom w:val="none" w:sz="0" w:space="0" w:color="auto"/>
            <w:right w:val="none" w:sz="0" w:space="0" w:color="auto"/>
          </w:divBdr>
        </w:div>
        <w:div w:id="1924292189">
          <w:marLeft w:val="640"/>
          <w:marRight w:val="0"/>
          <w:marTop w:val="0"/>
          <w:marBottom w:val="0"/>
          <w:divBdr>
            <w:top w:val="none" w:sz="0" w:space="0" w:color="auto"/>
            <w:left w:val="none" w:sz="0" w:space="0" w:color="auto"/>
            <w:bottom w:val="none" w:sz="0" w:space="0" w:color="auto"/>
            <w:right w:val="none" w:sz="0" w:space="0" w:color="auto"/>
          </w:divBdr>
        </w:div>
        <w:div w:id="2007783530">
          <w:marLeft w:val="640"/>
          <w:marRight w:val="0"/>
          <w:marTop w:val="0"/>
          <w:marBottom w:val="0"/>
          <w:divBdr>
            <w:top w:val="none" w:sz="0" w:space="0" w:color="auto"/>
            <w:left w:val="none" w:sz="0" w:space="0" w:color="auto"/>
            <w:bottom w:val="none" w:sz="0" w:space="0" w:color="auto"/>
            <w:right w:val="none" w:sz="0" w:space="0" w:color="auto"/>
          </w:divBdr>
        </w:div>
        <w:div w:id="297958026">
          <w:marLeft w:val="640"/>
          <w:marRight w:val="0"/>
          <w:marTop w:val="0"/>
          <w:marBottom w:val="0"/>
          <w:divBdr>
            <w:top w:val="none" w:sz="0" w:space="0" w:color="auto"/>
            <w:left w:val="none" w:sz="0" w:space="0" w:color="auto"/>
            <w:bottom w:val="none" w:sz="0" w:space="0" w:color="auto"/>
            <w:right w:val="none" w:sz="0" w:space="0" w:color="auto"/>
          </w:divBdr>
        </w:div>
        <w:div w:id="303237804">
          <w:marLeft w:val="640"/>
          <w:marRight w:val="0"/>
          <w:marTop w:val="0"/>
          <w:marBottom w:val="0"/>
          <w:divBdr>
            <w:top w:val="none" w:sz="0" w:space="0" w:color="auto"/>
            <w:left w:val="none" w:sz="0" w:space="0" w:color="auto"/>
            <w:bottom w:val="none" w:sz="0" w:space="0" w:color="auto"/>
            <w:right w:val="none" w:sz="0" w:space="0" w:color="auto"/>
          </w:divBdr>
        </w:div>
        <w:div w:id="704064744">
          <w:marLeft w:val="640"/>
          <w:marRight w:val="0"/>
          <w:marTop w:val="0"/>
          <w:marBottom w:val="0"/>
          <w:divBdr>
            <w:top w:val="none" w:sz="0" w:space="0" w:color="auto"/>
            <w:left w:val="none" w:sz="0" w:space="0" w:color="auto"/>
            <w:bottom w:val="none" w:sz="0" w:space="0" w:color="auto"/>
            <w:right w:val="none" w:sz="0" w:space="0" w:color="auto"/>
          </w:divBdr>
        </w:div>
        <w:div w:id="1044712787">
          <w:marLeft w:val="640"/>
          <w:marRight w:val="0"/>
          <w:marTop w:val="0"/>
          <w:marBottom w:val="0"/>
          <w:divBdr>
            <w:top w:val="none" w:sz="0" w:space="0" w:color="auto"/>
            <w:left w:val="none" w:sz="0" w:space="0" w:color="auto"/>
            <w:bottom w:val="none" w:sz="0" w:space="0" w:color="auto"/>
            <w:right w:val="none" w:sz="0" w:space="0" w:color="auto"/>
          </w:divBdr>
        </w:div>
        <w:div w:id="1596479754">
          <w:marLeft w:val="640"/>
          <w:marRight w:val="0"/>
          <w:marTop w:val="0"/>
          <w:marBottom w:val="0"/>
          <w:divBdr>
            <w:top w:val="none" w:sz="0" w:space="0" w:color="auto"/>
            <w:left w:val="none" w:sz="0" w:space="0" w:color="auto"/>
            <w:bottom w:val="none" w:sz="0" w:space="0" w:color="auto"/>
            <w:right w:val="none" w:sz="0" w:space="0" w:color="auto"/>
          </w:divBdr>
        </w:div>
        <w:div w:id="1328049483">
          <w:marLeft w:val="640"/>
          <w:marRight w:val="0"/>
          <w:marTop w:val="0"/>
          <w:marBottom w:val="0"/>
          <w:divBdr>
            <w:top w:val="none" w:sz="0" w:space="0" w:color="auto"/>
            <w:left w:val="none" w:sz="0" w:space="0" w:color="auto"/>
            <w:bottom w:val="none" w:sz="0" w:space="0" w:color="auto"/>
            <w:right w:val="none" w:sz="0" w:space="0" w:color="auto"/>
          </w:divBdr>
        </w:div>
        <w:div w:id="136411501">
          <w:marLeft w:val="640"/>
          <w:marRight w:val="0"/>
          <w:marTop w:val="0"/>
          <w:marBottom w:val="0"/>
          <w:divBdr>
            <w:top w:val="none" w:sz="0" w:space="0" w:color="auto"/>
            <w:left w:val="none" w:sz="0" w:space="0" w:color="auto"/>
            <w:bottom w:val="none" w:sz="0" w:space="0" w:color="auto"/>
            <w:right w:val="none" w:sz="0" w:space="0" w:color="auto"/>
          </w:divBdr>
        </w:div>
        <w:div w:id="217477721">
          <w:marLeft w:val="640"/>
          <w:marRight w:val="0"/>
          <w:marTop w:val="0"/>
          <w:marBottom w:val="0"/>
          <w:divBdr>
            <w:top w:val="none" w:sz="0" w:space="0" w:color="auto"/>
            <w:left w:val="none" w:sz="0" w:space="0" w:color="auto"/>
            <w:bottom w:val="none" w:sz="0" w:space="0" w:color="auto"/>
            <w:right w:val="none" w:sz="0" w:space="0" w:color="auto"/>
          </w:divBdr>
        </w:div>
        <w:div w:id="655841651">
          <w:marLeft w:val="640"/>
          <w:marRight w:val="0"/>
          <w:marTop w:val="0"/>
          <w:marBottom w:val="0"/>
          <w:divBdr>
            <w:top w:val="none" w:sz="0" w:space="0" w:color="auto"/>
            <w:left w:val="none" w:sz="0" w:space="0" w:color="auto"/>
            <w:bottom w:val="none" w:sz="0" w:space="0" w:color="auto"/>
            <w:right w:val="none" w:sz="0" w:space="0" w:color="auto"/>
          </w:divBdr>
        </w:div>
        <w:div w:id="287593312">
          <w:marLeft w:val="640"/>
          <w:marRight w:val="0"/>
          <w:marTop w:val="0"/>
          <w:marBottom w:val="0"/>
          <w:divBdr>
            <w:top w:val="none" w:sz="0" w:space="0" w:color="auto"/>
            <w:left w:val="none" w:sz="0" w:space="0" w:color="auto"/>
            <w:bottom w:val="none" w:sz="0" w:space="0" w:color="auto"/>
            <w:right w:val="none" w:sz="0" w:space="0" w:color="auto"/>
          </w:divBdr>
        </w:div>
        <w:div w:id="1326400376">
          <w:marLeft w:val="640"/>
          <w:marRight w:val="0"/>
          <w:marTop w:val="0"/>
          <w:marBottom w:val="0"/>
          <w:divBdr>
            <w:top w:val="none" w:sz="0" w:space="0" w:color="auto"/>
            <w:left w:val="none" w:sz="0" w:space="0" w:color="auto"/>
            <w:bottom w:val="none" w:sz="0" w:space="0" w:color="auto"/>
            <w:right w:val="none" w:sz="0" w:space="0" w:color="auto"/>
          </w:divBdr>
        </w:div>
        <w:div w:id="2062289298">
          <w:marLeft w:val="640"/>
          <w:marRight w:val="0"/>
          <w:marTop w:val="0"/>
          <w:marBottom w:val="0"/>
          <w:divBdr>
            <w:top w:val="none" w:sz="0" w:space="0" w:color="auto"/>
            <w:left w:val="none" w:sz="0" w:space="0" w:color="auto"/>
            <w:bottom w:val="none" w:sz="0" w:space="0" w:color="auto"/>
            <w:right w:val="none" w:sz="0" w:space="0" w:color="auto"/>
          </w:divBdr>
        </w:div>
        <w:div w:id="36591147">
          <w:marLeft w:val="640"/>
          <w:marRight w:val="0"/>
          <w:marTop w:val="0"/>
          <w:marBottom w:val="0"/>
          <w:divBdr>
            <w:top w:val="none" w:sz="0" w:space="0" w:color="auto"/>
            <w:left w:val="none" w:sz="0" w:space="0" w:color="auto"/>
            <w:bottom w:val="none" w:sz="0" w:space="0" w:color="auto"/>
            <w:right w:val="none" w:sz="0" w:space="0" w:color="auto"/>
          </w:divBdr>
        </w:div>
        <w:div w:id="600526897">
          <w:marLeft w:val="640"/>
          <w:marRight w:val="0"/>
          <w:marTop w:val="0"/>
          <w:marBottom w:val="0"/>
          <w:divBdr>
            <w:top w:val="none" w:sz="0" w:space="0" w:color="auto"/>
            <w:left w:val="none" w:sz="0" w:space="0" w:color="auto"/>
            <w:bottom w:val="none" w:sz="0" w:space="0" w:color="auto"/>
            <w:right w:val="none" w:sz="0" w:space="0" w:color="auto"/>
          </w:divBdr>
        </w:div>
        <w:div w:id="1078938479">
          <w:marLeft w:val="640"/>
          <w:marRight w:val="0"/>
          <w:marTop w:val="0"/>
          <w:marBottom w:val="0"/>
          <w:divBdr>
            <w:top w:val="none" w:sz="0" w:space="0" w:color="auto"/>
            <w:left w:val="none" w:sz="0" w:space="0" w:color="auto"/>
            <w:bottom w:val="none" w:sz="0" w:space="0" w:color="auto"/>
            <w:right w:val="none" w:sz="0" w:space="0" w:color="auto"/>
          </w:divBdr>
        </w:div>
        <w:div w:id="2074696440">
          <w:marLeft w:val="640"/>
          <w:marRight w:val="0"/>
          <w:marTop w:val="0"/>
          <w:marBottom w:val="0"/>
          <w:divBdr>
            <w:top w:val="none" w:sz="0" w:space="0" w:color="auto"/>
            <w:left w:val="none" w:sz="0" w:space="0" w:color="auto"/>
            <w:bottom w:val="none" w:sz="0" w:space="0" w:color="auto"/>
            <w:right w:val="none" w:sz="0" w:space="0" w:color="auto"/>
          </w:divBdr>
        </w:div>
        <w:div w:id="93982637">
          <w:marLeft w:val="640"/>
          <w:marRight w:val="0"/>
          <w:marTop w:val="0"/>
          <w:marBottom w:val="0"/>
          <w:divBdr>
            <w:top w:val="none" w:sz="0" w:space="0" w:color="auto"/>
            <w:left w:val="none" w:sz="0" w:space="0" w:color="auto"/>
            <w:bottom w:val="none" w:sz="0" w:space="0" w:color="auto"/>
            <w:right w:val="none" w:sz="0" w:space="0" w:color="auto"/>
          </w:divBdr>
        </w:div>
        <w:div w:id="327556805">
          <w:marLeft w:val="640"/>
          <w:marRight w:val="0"/>
          <w:marTop w:val="0"/>
          <w:marBottom w:val="0"/>
          <w:divBdr>
            <w:top w:val="none" w:sz="0" w:space="0" w:color="auto"/>
            <w:left w:val="none" w:sz="0" w:space="0" w:color="auto"/>
            <w:bottom w:val="none" w:sz="0" w:space="0" w:color="auto"/>
            <w:right w:val="none" w:sz="0" w:space="0" w:color="auto"/>
          </w:divBdr>
        </w:div>
        <w:div w:id="719325871">
          <w:marLeft w:val="640"/>
          <w:marRight w:val="0"/>
          <w:marTop w:val="0"/>
          <w:marBottom w:val="0"/>
          <w:divBdr>
            <w:top w:val="none" w:sz="0" w:space="0" w:color="auto"/>
            <w:left w:val="none" w:sz="0" w:space="0" w:color="auto"/>
            <w:bottom w:val="none" w:sz="0" w:space="0" w:color="auto"/>
            <w:right w:val="none" w:sz="0" w:space="0" w:color="auto"/>
          </w:divBdr>
        </w:div>
        <w:div w:id="1294827133">
          <w:marLeft w:val="640"/>
          <w:marRight w:val="0"/>
          <w:marTop w:val="0"/>
          <w:marBottom w:val="0"/>
          <w:divBdr>
            <w:top w:val="none" w:sz="0" w:space="0" w:color="auto"/>
            <w:left w:val="none" w:sz="0" w:space="0" w:color="auto"/>
            <w:bottom w:val="none" w:sz="0" w:space="0" w:color="auto"/>
            <w:right w:val="none" w:sz="0" w:space="0" w:color="auto"/>
          </w:divBdr>
        </w:div>
        <w:div w:id="1111709545">
          <w:marLeft w:val="640"/>
          <w:marRight w:val="0"/>
          <w:marTop w:val="0"/>
          <w:marBottom w:val="0"/>
          <w:divBdr>
            <w:top w:val="none" w:sz="0" w:space="0" w:color="auto"/>
            <w:left w:val="none" w:sz="0" w:space="0" w:color="auto"/>
            <w:bottom w:val="none" w:sz="0" w:space="0" w:color="auto"/>
            <w:right w:val="none" w:sz="0" w:space="0" w:color="auto"/>
          </w:divBdr>
        </w:div>
        <w:div w:id="1027177283">
          <w:marLeft w:val="640"/>
          <w:marRight w:val="0"/>
          <w:marTop w:val="0"/>
          <w:marBottom w:val="0"/>
          <w:divBdr>
            <w:top w:val="none" w:sz="0" w:space="0" w:color="auto"/>
            <w:left w:val="none" w:sz="0" w:space="0" w:color="auto"/>
            <w:bottom w:val="none" w:sz="0" w:space="0" w:color="auto"/>
            <w:right w:val="none" w:sz="0" w:space="0" w:color="auto"/>
          </w:divBdr>
        </w:div>
        <w:div w:id="1545485086">
          <w:marLeft w:val="640"/>
          <w:marRight w:val="0"/>
          <w:marTop w:val="0"/>
          <w:marBottom w:val="0"/>
          <w:divBdr>
            <w:top w:val="none" w:sz="0" w:space="0" w:color="auto"/>
            <w:left w:val="none" w:sz="0" w:space="0" w:color="auto"/>
            <w:bottom w:val="none" w:sz="0" w:space="0" w:color="auto"/>
            <w:right w:val="none" w:sz="0" w:space="0" w:color="auto"/>
          </w:divBdr>
        </w:div>
        <w:div w:id="1749494630">
          <w:marLeft w:val="640"/>
          <w:marRight w:val="0"/>
          <w:marTop w:val="0"/>
          <w:marBottom w:val="0"/>
          <w:divBdr>
            <w:top w:val="none" w:sz="0" w:space="0" w:color="auto"/>
            <w:left w:val="none" w:sz="0" w:space="0" w:color="auto"/>
            <w:bottom w:val="none" w:sz="0" w:space="0" w:color="auto"/>
            <w:right w:val="none" w:sz="0" w:space="0" w:color="auto"/>
          </w:divBdr>
        </w:div>
        <w:div w:id="257835238">
          <w:marLeft w:val="640"/>
          <w:marRight w:val="0"/>
          <w:marTop w:val="0"/>
          <w:marBottom w:val="0"/>
          <w:divBdr>
            <w:top w:val="none" w:sz="0" w:space="0" w:color="auto"/>
            <w:left w:val="none" w:sz="0" w:space="0" w:color="auto"/>
            <w:bottom w:val="none" w:sz="0" w:space="0" w:color="auto"/>
            <w:right w:val="none" w:sz="0" w:space="0" w:color="auto"/>
          </w:divBdr>
        </w:div>
        <w:div w:id="2036077141">
          <w:marLeft w:val="640"/>
          <w:marRight w:val="0"/>
          <w:marTop w:val="0"/>
          <w:marBottom w:val="0"/>
          <w:divBdr>
            <w:top w:val="none" w:sz="0" w:space="0" w:color="auto"/>
            <w:left w:val="none" w:sz="0" w:space="0" w:color="auto"/>
            <w:bottom w:val="none" w:sz="0" w:space="0" w:color="auto"/>
            <w:right w:val="none" w:sz="0" w:space="0" w:color="auto"/>
          </w:divBdr>
        </w:div>
        <w:div w:id="1437870702">
          <w:marLeft w:val="640"/>
          <w:marRight w:val="0"/>
          <w:marTop w:val="0"/>
          <w:marBottom w:val="0"/>
          <w:divBdr>
            <w:top w:val="none" w:sz="0" w:space="0" w:color="auto"/>
            <w:left w:val="none" w:sz="0" w:space="0" w:color="auto"/>
            <w:bottom w:val="none" w:sz="0" w:space="0" w:color="auto"/>
            <w:right w:val="none" w:sz="0" w:space="0" w:color="auto"/>
          </w:divBdr>
        </w:div>
        <w:div w:id="1883401377">
          <w:marLeft w:val="640"/>
          <w:marRight w:val="0"/>
          <w:marTop w:val="0"/>
          <w:marBottom w:val="0"/>
          <w:divBdr>
            <w:top w:val="none" w:sz="0" w:space="0" w:color="auto"/>
            <w:left w:val="none" w:sz="0" w:space="0" w:color="auto"/>
            <w:bottom w:val="none" w:sz="0" w:space="0" w:color="auto"/>
            <w:right w:val="none" w:sz="0" w:space="0" w:color="auto"/>
          </w:divBdr>
        </w:div>
        <w:div w:id="586771818">
          <w:marLeft w:val="640"/>
          <w:marRight w:val="0"/>
          <w:marTop w:val="0"/>
          <w:marBottom w:val="0"/>
          <w:divBdr>
            <w:top w:val="none" w:sz="0" w:space="0" w:color="auto"/>
            <w:left w:val="none" w:sz="0" w:space="0" w:color="auto"/>
            <w:bottom w:val="none" w:sz="0" w:space="0" w:color="auto"/>
            <w:right w:val="none" w:sz="0" w:space="0" w:color="auto"/>
          </w:divBdr>
        </w:div>
        <w:div w:id="1769304303">
          <w:marLeft w:val="640"/>
          <w:marRight w:val="0"/>
          <w:marTop w:val="0"/>
          <w:marBottom w:val="0"/>
          <w:divBdr>
            <w:top w:val="none" w:sz="0" w:space="0" w:color="auto"/>
            <w:left w:val="none" w:sz="0" w:space="0" w:color="auto"/>
            <w:bottom w:val="none" w:sz="0" w:space="0" w:color="auto"/>
            <w:right w:val="none" w:sz="0" w:space="0" w:color="auto"/>
          </w:divBdr>
        </w:div>
        <w:div w:id="1804738536">
          <w:marLeft w:val="640"/>
          <w:marRight w:val="0"/>
          <w:marTop w:val="0"/>
          <w:marBottom w:val="0"/>
          <w:divBdr>
            <w:top w:val="none" w:sz="0" w:space="0" w:color="auto"/>
            <w:left w:val="none" w:sz="0" w:space="0" w:color="auto"/>
            <w:bottom w:val="none" w:sz="0" w:space="0" w:color="auto"/>
            <w:right w:val="none" w:sz="0" w:space="0" w:color="auto"/>
          </w:divBdr>
        </w:div>
        <w:div w:id="396130425">
          <w:marLeft w:val="640"/>
          <w:marRight w:val="0"/>
          <w:marTop w:val="0"/>
          <w:marBottom w:val="0"/>
          <w:divBdr>
            <w:top w:val="none" w:sz="0" w:space="0" w:color="auto"/>
            <w:left w:val="none" w:sz="0" w:space="0" w:color="auto"/>
            <w:bottom w:val="none" w:sz="0" w:space="0" w:color="auto"/>
            <w:right w:val="none" w:sz="0" w:space="0" w:color="auto"/>
          </w:divBdr>
        </w:div>
        <w:div w:id="1344278820">
          <w:marLeft w:val="640"/>
          <w:marRight w:val="0"/>
          <w:marTop w:val="0"/>
          <w:marBottom w:val="0"/>
          <w:divBdr>
            <w:top w:val="none" w:sz="0" w:space="0" w:color="auto"/>
            <w:left w:val="none" w:sz="0" w:space="0" w:color="auto"/>
            <w:bottom w:val="none" w:sz="0" w:space="0" w:color="auto"/>
            <w:right w:val="none" w:sz="0" w:space="0" w:color="auto"/>
          </w:divBdr>
        </w:div>
        <w:div w:id="413669775">
          <w:marLeft w:val="640"/>
          <w:marRight w:val="0"/>
          <w:marTop w:val="0"/>
          <w:marBottom w:val="0"/>
          <w:divBdr>
            <w:top w:val="none" w:sz="0" w:space="0" w:color="auto"/>
            <w:left w:val="none" w:sz="0" w:space="0" w:color="auto"/>
            <w:bottom w:val="none" w:sz="0" w:space="0" w:color="auto"/>
            <w:right w:val="none" w:sz="0" w:space="0" w:color="auto"/>
          </w:divBdr>
        </w:div>
        <w:div w:id="942300251">
          <w:marLeft w:val="640"/>
          <w:marRight w:val="0"/>
          <w:marTop w:val="0"/>
          <w:marBottom w:val="0"/>
          <w:divBdr>
            <w:top w:val="none" w:sz="0" w:space="0" w:color="auto"/>
            <w:left w:val="none" w:sz="0" w:space="0" w:color="auto"/>
            <w:bottom w:val="none" w:sz="0" w:space="0" w:color="auto"/>
            <w:right w:val="none" w:sz="0" w:space="0" w:color="auto"/>
          </w:divBdr>
        </w:div>
        <w:div w:id="665284261">
          <w:marLeft w:val="640"/>
          <w:marRight w:val="0"/>
          <w:marTop w:val="0"/>
          <w:marBottom w:val="0"/>
          <w:divBdr>
            <w:top w:val="none" w:sz="0" w:space="0" w:color="auto"/>
            <w:left w:val="none" w:sz="0" w:space="0" w:color="auto"/>
            <w:bottom w:val="none" w:sz="0" w:space="0" w:color="auto"/>
            <w:right w:val="none" w:sz="0" w:space="0" w:color="auto"/>
          </w:divBdr>
        </w:div>
        <w:div w:id="1314137784">
          <w:marLeft w:val="640"/>
          <w:marRight w:val="0"/>
          <w:marTop w:val="0"/>
          <w:marBottom w:val="0"/>
          <w:divBdr>
            <w:top w:val="none" w:sz="0" w:space="0" w:color="auto"/>
            <w:left w:val="none" w:sz="0" w:space="0" w:color="auto"/>
            <w:bottom w:val="none" w:sz="0" w:space="0" w:color="auto"/>
            <w:right w:val="none" w:sz="0" w:space="0" w:color="auto"/>
          </w:divBdr>
        </w:div>
        <w:div w:id="196041398">
          <w:marLeft w:val="640"/>
          <w:marRight w:val="0"/>
          <w:marTop w:val="0"/>
          <w:marBottom w:val="0"/>
          <w:divBdr>
            <w:top w:val="none" w:sz="0" w:space="0" w:color="auto"/>
            <w:left w:val="none" w:sz="0" w:space="0" w:color="auto"/>
            <w:bottom w:val="none" w:sz="0" w:space="0" w:color="auto"/>
            <w:right w:val="none" w:sz="0" w:space="0" w:color="auto"/>
          </w:divBdr>
        </w:div>
        <w:div w:id="318923813">
          <w:marLeft w:val="640"/>
          <w:marRight w:val="0"/>
          <w:marTop w:val="0"/>
          <w:marBottom w:val="0"/>
          <w:divBdr>
            <w:top w:val="none" w:sz="0" w:space="0" w:color="auto"/>
            <w:left w:val="none" w:sz="0" w:space="0" w:color="auto"/>
            <w:bottom w:val="none" w:sz="0" w:space="0" w:color="auto"/>
            <w:right w:val="none" w:sz="0" w:space="0" w:color="auto"/>
          </w:divBdr>
        </w:div>
        <w:div w:id="1943803573">
          <w:marLeft w:val="640"/>
          <w:marRight w:val="0"/>
          <w:marTop w:val="0"/>
          <w:marBottom w:val="0"/>
          <w:divBdr>
            <w:top w:val="none" w:sz="0" w:space="0" w:color="auto"/>
            <w:left w:val="none" w:sz="0" w:space="0" w:color="auto"/>
            <w:bottom w:val="none" w:sz="0" w:space="0" w:color="auto"/>
            <w:right w:val="none" w:sz="0" w:space="0" w:color="auto"/>
          </w:divBdr>
        </w:div>
        <w:div w:id="812023301">
          <w:marLeft w:val="640"/>
          <w:marRight w:val="0"/>
          <w:marTop w:val="0"/>
          <w:marBottom w:val="0"/>
          <w:divBdr>
            <w:top w:val="none" w:sz="0" w:space="0" w:color="auto"/>
            <w:left w:val="none" w:sz="0" w:space="0" w:color="auto"/>
            <w:bottom w:val="none" w:sz="0" w:space="0" w:color="auto"/>
            <w:right w:val="none" w:sz="0" w:space="0" w:color="auto"/>
          </w:divBdr>
        </w:div>
        <w:div w:id="866452520">
          <w:marLeft w:val="640"/>
          <w:marRight w:val="0"/>
          <w:marTop w:val="0"/>
          <w:marBottom w:val="0"/>
          <w:divBdr>
            <w:top w:val="none" w:sz="0" w:space="0" w:color="auto"/>
            <w:left w:val="none" w:sz="0" w:space="0" w:color="auto"/>
            <w:bottom w:val="none" w:sz="0" w:space="0" w:color="auto"/>
            <w:right w:val="none" w:sz="0" w:space="0" w:color="auto"/>
          </w:divBdr>
        </w:div>
        <w:div w:id="442190489">
          <w:marLeft w:val="640"/>
          <w:marRight w:val="0"/>
          <w:marTop w:val="0"/>
          <w:marBottom w:val="0"/>
          <w:divBdr>
            <w:top w:val="none" w:sz="0" w:space="0" w:color="auto"/>
            <w:left w:val="none" w:sz="0" w:space="0" w:color="auto"/>
            <w:bottom w:val="none" w:sz="0" w:space="0" w:color="auto"/>
            <w:right w:val="none" w:sz="0" w:space="0" w:color="auto"/>
          </w:divBdr>
        </w:div>
        <w:div w:id="1331369668">
          <w:marLeft w:val="640"/>
          <w:marRight w:val="0"/>
          <w:marTop w:val="0"/>
          <w:marBottom w:val="0"/>
          <w:divBdr>
            <w:top w:val="none" w:sz="0" w:space="0" w:color="auto"/>
            <w:left w:val="none" w:sz="0" w:space="0" w:color="auto"/>
            <w:bottom w:val="none" w:sz="0" w:space="0" w:color="auto"/>
            <w:right w:val="none" w:sz="0" w:space="0" w:color="auto"/>
          </w:divBdr>
        </w:div>
        <w:div w:id="1107654884">
          <w:marLeft w:val="640"/>
          <w:marRight w:val="0"/>
          <w:marTop w:val="0"/>
          <w:marBottom w:val="0"/>
          <w:divBdr>
            <w:top w:val="none" w:sz="0" w:space="0" w:color="auto"/>
            <w:left w:val="none" w:sz="0" w:space="0" w:color="auto"/>
            <w:bottom w:val="none" w:sz="0" w:space="0" w:color="auto"/>
            <w:right w:val="none" w:sz="0" w:space="0" w:color="auto"/>
          </w:divBdr>
        </w:div>
        <w:div w:id="1909340150">
          <w:marLeft w:val="640"/>
          <w:marRight w:val="0"/>
          <w:marTop w:val="0"/>
          <w:marBottom w:val="0"/>
          <w:divBdr>
            <w:top w:val="none" w:sz="0" w:space="0" w:color="auto"/>
            <w:left w:val="none" w:sz="0" w:space="0" w:color="auto"/>
            <w:bottom w:val="none" w:sz="0" w:space="0" w:color="auto"/>
            <w:right w:val="none" w:sz="0" w:space="0" w:color="auto"/>
          </w:divBdr>
        </w:div>
        <w:div w:id="1269702478">
          <w:marLeft w:val="640"/>
          <w:marRight w:val="0"/>
          <w:marTop w:val="0"/>
          <w:marBottom w:val="0"/>
          <w:divBdr>
            <w:top w:val="none" w:sz="0" w:space="0" w:color="auto"/>
            <w:left w:val="none" w:sz="0" w:space="0" w:color="auto"/>
            <w:bottom w:val="none" w:sz="0" w:space="0" w:color="auto"/>
            <w:right w:val="none" w:sz="0" w:space="0" w:color="auto"/>
          </w:divBdr>
        </w:div>
        <w:div w:id="307827568">
          <w:marLeft w:val="640"/>
          <w:marRight w:val="0"/>
          <w:marTop w:val="0"/>
          <w:marBottom w:val="0"/>
          <w:divBdr>
            <w:top w:val="none" w:sz="0" w:space="0" w:color="auto"/>
            <w:left w:val="none" w:sz="0" w:space="0" w:color="auto"/>
            <w:bottom w:val="none" w:sz="0" w:space="0" w:color="auto"/>
            <w:right w:val="none" w:sz="0" w:space="0" w:color="auto"/>
          </w:divBdr>
        </w:div>
        <w:div w:id="293485085">
          <w:marLeft w:val="640"/>
          <w:marRight w:val="0"/>
          <w:marTop w:val="0"/>
          <w:marBottom w:val="0"/>
          <w:divBdr>
            <w:top w:val="none" w:sz="0" w:space="0" w:color="auto"/>
            <w:left w:val="none" w:sz="0" w:space="0" w:color="auto"/>
            <w:bottom w:val="none" w:sz="0" w:space="0" w:color="auto"/>
            <w:right w:val="none" w:sz="0" w:space="0" w:color="auto"/>
          </w:divBdr>
        </w:div>
        <w:div w:id="541019780">
          <w:marLeft w:val="640"/>
          <w:marRight w:val="0"/>
          <w:marTop w:val="0"/>
          <w:marBottom w:val="0"/>
          <w:divBdr>
            <w:top w:val="none" w:sz="0" w:space="0" w:color="auto"/>
            <w:left w:val="none" w:sz="0" w:space="0" w:color="auto"/>
            <w:bottom w:val="none" w:sz="0" w:space="0" w:color="auto"/>
            <w:right w:val="none" w:sz="0" w:space="0" w:color="auto"/>
          </w:divBdr>
        </w:div>
        <w:div w:id="1980111433">
          <w:marLeft w:val="640"/>
          <w:marRight w:val="0"/>
          <w:marTop w:val="0"/>
          <w:marBottom w:val="0"/>
          <w:divBdr>
            <w:top w:val="none" w:sz="0" w:space="0" w:color="auto"/>
            <w:left w:val="none" w:sz="0" w:space="0" w:color="auto"/>
            <w:bottom w:val="none" w:sz="0" w:space="0" w:color="auto"/>
            <w:right w:val="none" w:sz="0" w:space="0" w:color="auto"/>
          </w:divBdr>
        </w:div>
      </w:divsChild>
    </w:div>
    <w:div w:id="456526509">
      <w:bodyDiv w:val="1"/>
      <w:marLeft w:val="0"/>
      <w:marRight w:val="0"/>
      <w:marTop w:val="0"/>
      <w:marBottom w:val="0"/>
      <w:divBdr>
        <w:top w:val="none" w:sz="0" w:space="0" w:color="auto"/>
        <w:left w:val="none" w:sz="0" w:space="0" w:color="auto"/>
        <w:bottom w:val="none" w:sz="0" w:space="0" w:color="auto"/>
        <w:right w:val="none" w:sz="0" w:space="0" w:color="auto"/>
      </w:divBdr>
      <w:divsChild>
        <w:div w:id="1516534361">
          <w:marLeft w:val="640"/>
          <w:marRight w:val="0"/>
          <w:marTop w:val="0"/>
          <w:marBottom w:val="0"/>
          <w:divBdr>
            <w:top w:val="none" w:sz="0" w:space="0" w:color="auto"/>
            <w:left w:val="none" w:sz="0" w:space="0" w:color="auto"/>
            <w:bottom w:val="none" w:sz="0" w:space="0" w:color="auto"/>
            <w:right w:val="none" w:sz="0" w:space="0" w:color="auto"/>
          </w:divBdr>
        </w:div>
        <w:div w:id="46413414">
          <w:marLeft w:val="640"/>
          <w:marRight w:val="0"/>
          <w:marTop w:val="0"/>
          <w:marBottom w:val="0"/>
          <w:divBdr>
            <w:top w:val="none" w:sz="0" w:space="0" w:color="auto"/>
            <w:left w:val="none" w:sz="0" w:space="0" w:color="auto"/>
            <w:bottom w:val="none" w:sz="0" w:space="0" w:color="auto"/>
            <w:right w:val="none" w:sz="0" w:space="0" w:color="auto"/>
          </w:divBdr>
        </w:div>
        <w:div w:id="959385890">
          <w:marLeft w:val="640"/>
          <w:marRight w:val="0"/>
          <w:marTop w:val="0"/>
          <w:marBottom w:val="0"/>
          <w:divBdr>
            <w:top w:val="none" w:sz="0" w:space="0" w:color="auto"/>
            <w:left w:val="none" w:sz="0" w:space="0" w:color="auto"/>
            <w:bottom w:val="none" w:sz="0" w:space="0" w:color="auto"/>
            <w:right w:val="none" w:sz="0" w:space="0" w:color="auto"/>
          </w:divBdr>
        </w:div>
        <w:div w:id="1437291524">
          <w:marLeft w:val="640"/>
          <w:marRight w:val="0"/>
          <w:marTop w:val="0"/>
          <w:marBottom w:val="0"/>
          <w:divBdr>
            <w:top w:val="none" w:sz="0" w:space="0" w:color="auto"/>
            <w:left w:val="none" w:sz="0" w:space="0" w:color="auto"/>
            <w:bottom w:val="none" w:sz="0" w:space="0" w:color="auto"/>
            <w:right w:val="none" w:sz="0" w:space="0" w:color="auto"/>
          </w:divBdr>
        </w:div>
        <w:div w:id="202522612">
          <w:marLeft w:val="640"/>
          <w:marRight w:val="0"/>
          <w:marTop w:val="0"/>
          <w:marBottom w:val="0"/>
          <w:divBdr>
            <w:top w:val="none" w:sz="0" w:space="0" w:color="auto"/>
            <w:left w:val="none" w:sz="0" w:space="0" w:color="auto"/>
            <w:bottom w:val="none" w:sz="0" w:space="0" w:color="auto"/>
            <w:right w:val="none" w:sz="0" w:space="0" w:color="auto"/>
          </w:divBdr>
        </w:div>
        <w:div w:id="627588603">
          <w:marLeft w:val="640"/>
          <w:marRight w:val="0"/>
          <w:marTop w:val="0"/>
          <w:marBottom w:val="0"/>
          <w:divBdr>
            <w:top w:val="none" w:sz="0" w:space="0" w:color="auto"/>
            <w:left w:val="none" w:sz="0" w:space="0" w:color="auto"/>
            <w:bottom w:val="none" w:sz="0" w:space="0" w:color="auto"/>
            <w:right w:val="none" w:sz="0" w:space="0" w:color="auto"/>
          </w:divBdr>
        </w:div>
        <w:div w:id="1002004171">
          <w:marLeft w:val="640"/>
          <w:marRight w:val="0"/>
          <w:marTop w:val="0"/>
          <w:marBottom w:val="0"/>
          <w:divBdr>
            <w:top w:val="none" w:sz="0" w:space="0" w:color="auto"/>
            <w:left w:val="none" w:sz="0" w:space="0" w:color="auto"/>
            <w:bottom w:val="none" w:sz="0" w:space="0" w:color="auto"/>
            <w:right w:val="none" w:sz="0" w:space="0" w:color="auto"/>
          </w:divBdr>
        </w:div>
        <w:div w:id="611128779">
          <w:marLeft w:val="640"/>
          <w:marRight w:val="0"/>
          <w:marTop w:val="0"/>
          <w:marBottom w:val="0"/>
          <w:divBdr>
            <w:top w:val="none" w:sz="0" w:space="0" w:color="auto"/>
            <w:left w:val="none" w:sz="0" w:space="0" w:color="auto"/>
            <w:bottom w:val="none" w:sz="0" w:space="0" w:color="auto"/>
            <w:right w:val="none" w:sz="0" w:space="0" w:color="auto"/>
          </w:divBdr>
        </w:div>
        <w:div w:id="1387871250">
          <w:marLeft w:val="640"/>
          <w:marRight w:val="0"/>
          <w:marTop w:val="0"/>
          <w:marBottom w:val="0"/>
          <w:divBdr>
            <w:top w:val="none" w:sz="0" w:space="0" w:color="auto"/>
            <w:left w:val="none" w:sz="0" w:space="0" w:color="auto"/>
            <w:bottom w:val="none" w:sz="0" w:space="0" w:color="auto"/>
            <w:right w:val="none" w:sz="0" w:space="0" w:color="auto"/>
          </w:divBdr>
        </w:div>
        <w:div w:id="631597372">
          <w:marLeft w:val="640"/>
          <w:marRight w:val="0"/>
          <w:marTop w:val="0"/>
          <w:marBottom w:val="0"/>
          <w:divBdr>
            <w:top w:val="none" w:sz="0" w:space="0" w:color="auto"/>
            <w:left w:val="none" w:sz="0" w:space="0" w:color="auto"/>
            <w:bottom w:val="none" w:sz="0" w:space="0" w:color="auto"/>
            <w:right w:val="none" w:sz="0" w:space="0" w:color="auto"/>
          </w:divBdr>
        </w:div>
        <w:div w:id="446312427">
          <w:marLeft w:val="640"/>
          <w:marRight w:val="0"/>
          <w:marTop w:val="0"/>
          <w:marBottom w:val="0"/>
          <w:divBdr>
            <w:top w:val="none" w:sz="0" w:space="0" w:color="auto"/>
            <w:left w:val="none" w:sz="0" w:space="0" w:color="auto"/>
            <w:bottom w:val="none" w:sz="0" w:space="0" w:color="auto"/>
            <w:right w:val="none" w:sz="0" w:space="0" w:color="auto"/>
          </w:divBdr>
        </w:div>
        <w:div w:id="835074994">
          <w:marLeft w:val="640"/>
          <w:marRight w:val="0"/>
          <w:marTop w:val="0"/>
          <w:marBottom w:val="0"/>
          <w:divBdr>
            <w:top w:val="none" w:sz="0" w:space="0" w:color="auto"/>
            <w:left w:val="none" w:sz="0" w:space="0" w:color="auto"/>
            <w:bottom w:val="none" w:sz="0" w:space="0" w:color="auto"/>
            <w:right w:val="none" w:sz="0" w:space="0" w:color="auto"/>
          </w:divBdr>
        </w:div>
        <w:div w:id="969629005">
          <w:marLeft w:val="640"/>
          <w:marRight w:val="0"/>
          <w:marTop w:val="0"/>
          <w:marBottom w:val="0"/>
          <w:divBdr>
            <w:top w:val="none" w:sz="0" w:space="0" w:color="auto"/>
            <w:left w:val="none" w:sz="0" w:space="0" w:color="auto"/>
            <w:bottom w:val="none" w:sz="0" w:space="0" w:color="auto"/>
            <w:right w:val="none" w:sz="0" w:space="0" w:color="auto"/>
          </w:divBdr>
        </w:div>
        <w:div w:id="543055497">
          <w:marLeft w:val="640"/>
          <w:marRight w:val="0"/>
          <w:marTop w:val="0"/>
          <w:marBottom w:val="0"/>
          <w:divBdr>
            <w:top w:val="none" w:sz="0" w:space="0" w:color="auto"/>
            <w:left w:val="none" w:sz="0" w:space="0" w:color="auto"/>
            <w:bottom w:val="none" w:sz="0" w:space="0" w:color="auto"/>
            <w:right w:val="none" w:sz="0" w:space="0" w:color="auto"/>
          </w:divBdr>
        </w:div>
        <w:div w:id="2093894775">
          <w:marLeft w:val="640"/>
          <w:marRight w:val="0"/>
          <w:marTop w:val="0"/>
          <w:marBottom w:val="0"/>
          <w:divBdr>
            <w:top w:val="none" w:sz="0" w:space="0" w:color="auto"/>
            <w:left w:val="none" w:sz="0" w:space="0" w:color="auto"/>
            <w:bottom w:val="none" w:sz="0" w:space="0" w:color="auto"/>
            <w:right w:val="none" w:sz="0" w:space="0" w:color="auto"/>
          </w:divBdr>
        </w:div>
        <w:div w:id="1379548421">
          <w:marLeft w:val="640"/>
          <w:marRight w:val="0"/>
          <w:marTop w:val="0"/>
          <w:marBottom w:val="0"/>
          <w:divBdr>
            <w:top w:val="none" w:sz="0" w:space="0" w:color="auto"/>
            <w:left w:val="none" w:sz="0" w:space="0" w:color="auto"/>
            <w:bottom w:val="none" w:sz="0" w:space="0" w:color="auto"/>
            <w:right w:val="none" w:sz="0" w:space="0" w:color="auto"/>
          </w:divBdr>
        </w:div>
        <w:div w:id="1973248753">
          <w:marLeft w:val="640"/>
          <w:marRight w:val="0"/>
          <w:marTop w:val="0"/>
          <w:marBottom w:val="0"/>
          <w:divBdr>
            <w:top w:val="none" w:sz="0" w:space="0" w:color="auto"/>
            <w:left w:val="none" w:sz="0" w:space="0" w:color="auto"/>
            <w:bottom w:val="none" w:sz="0" w:space="0" w:color="auto"/>
            <w:right w:val="none" w:sz="0" w:space="0" w:color="auto"/>
          </w:divBdr>
        </w:div>
        <w:div w:id="1790662592">
          <w:marLeft w:val="640"/>
          <w:marRight w:val="0"/>
          <w:marTop w:val="0"/>
          <w:marBottom w:val="0"/>
          <w:divBdr>
            <w:top w:val="none" w:sz="0" w:space="0" w:color="auto"/>
            <w:left w:val="none" w:sz="0" w:space="0" w:color="auto"/>
            <w:bottom w:val="none" w:sz="0" w:space="0" w:color="auto"/>
            <w:right w:val="none" w:sz="0" w:space="0" w:color="auto"/>
          </w:divBdr>
        </w:div>
        <w:div w:id="1096907272">
          <w:marLeft w:val="640"/>
          <w:marRight w:val="0"/>
          <w:marTop w:val="0"/>
          <w:marBottom w:val="0"/>
          <w:divBdr>
            <w:top w:val="none" w:sz="0" w:space="0" w:color="auto"/>
            <w:left w:val="none" w:sz="0" w:space="0" w:color="auto"/>
            <w:bottom w:val="none" w:sz="0" w:space="0" w:color="auto"/>
            <w:right w:val="none" w:sz="0" w:space="0" w:color="auto"/>
          </w:divBdr>
        </w:div>
        <w:div w:id="996691924">
          <w:marLeft w:val="640"/>
          <w:marRight w:val="0"/>
          <w:marTop w:val="0"/>
          <w:marBottom w:val="0"/>
          <w:divBdr>
            <w:top w:val="none" w:sz="0" w:space="0" w:color="auto"/>
            <w:left w:val="none" w:sz="0" w:space="0" w:color="auto"/>
            <w:bottom w:val="none" w:sz="0" w:space="0" w:color="auto"/>
            <w:right w:val="none" w:sz="0" w:space="0" w:color="auto"/>
          </w:divBdr>
        </w:div>
        <w:div w:id="1523789075">
          <w:marLeft w:val="640"/>
          <w:marRight w:val="0"/>
          <w:marTop w:val="0"/>
          <w:marBottom w:val="0"/>
          <w:divBdr>
            <w:top w:val="none" w:sz="0" w:space="0" w:color="auto"/>
            <w:left w:val="none" w:sz="0" w:space="0" w:color="auto"/>
            <w:bottom w:val="none" w:sz="0" w:space="0" w:color="auto"/>
            <w:right w:val="none" w:sz="0" w:space="0" w:color="auto"/>
          </w:divBdr>
        </w:div>
        <w:div w:id="133912063">
          <w:marLeft w:val="640"/>
          <w:marRight w:val="0"/>
          <w:marTop w:val="0"/>
          <w:marBottom w:val="0"/>
          <w:divBdr>
            <w:top w:val="none" w:sz="0" w:space="0" w:color="auto"/>
            <w:left w:val="none" w:sz="0" w:space="0" w:color="auto"/>
            <w:bottom w:val="none" w:sz="0" w:space="0" w:color="auto"/>
            <w:right w:val="none" w:sz="0" w:space="0" w:color="auto"/>
          </w:divBdr>
        </w:div>
        <w:div w:id="7828507">
          <w:marLeft w:val="640"/>
          <w:marRight w:val="0"/>
          <w:marTop w:val="0"/>
          <w:marBottom w:val="0"/>
          <w:divBdr>
            <w:top w:val="none" w:sz="0" w:space="0" w:color="auto"/>
            <w:left w:val="none" w:sz="0" w:space="0" w:color="auto"/>
            <w:bottom w:val="none" w:sz="0" w:space="0" w:color="auto"/>
            <w:right w:val="none" w:sz="0" w:space="0" w:color="auto"/>
          </w:divBdr>
        </w:div>
        <w:div w:id="7488637">
          <w:marLeft w:val="640"/>
          <w:marRight w:val="0"/>
          <w:marTop w:val="0"/>
          <w:marBottom w:val="0"/>
          <w:divBdr>
            <w:top w:val="none" w:sz="0" w:space="0" w:color="auto"/>
            <w:left w:val="none" w:sz="0" w:space="0" w:color="auto"/>
            <w:bottom w:val="none" w:sz="0" w:space="0" w:color="auto"/>
            <w:right w:val="none" w:sz="0" w:space="0" w:color="auto"/>
          </w:divBdr>
        </w:div>
        <w:div w:id="1828276951">
          <w:marLeft w:val="640"/>
          <w:marRight w:val="0"/>
          <w:marTop w:val="0"/>
          <w:marBottom w:val="0"/>
          <w:divBdr>
            <w:top w:val="none" w:sz="0" w:space="0" w:color="auto"/>
            <w:left w:val="none" w:sz="0" w:space="0" w:color="auto"/>
            <w:bottom w:val="none" w:sz="0" w:space="0" w:color="auto"/>
            <w:right w:val="none" w:sz="0" w:space="0" w:color="auto"/>
          </w:divBdr>
        </w:div>
        <w:div w:id="1703549561">
          <w:marLeft w:val="640"/>
          <w:marRight w:val="0"/>
          <w:marTop w:val="0"/>
          <w:marBottom w:val="0"/>
          <w:divBdr>
            <w:top w:val="none" w:sz="0" w:space="0" w:color="auto"/>
            <w:left w:val="none" w:sz="0" w:space="0" w:color="auto"/>
            <w:bottom w:val="none" w:sz="0" w:space="0" w:color="auto"/>
            <w:right w:val="none" w:sz="0" w:space="0" w:color="auto"/>
          </w:divBdr>
        </w:div>
        <w:div w:id="728042889">
          <w:marLeft w:val="640"/>
          <w:marRight w:val="0"/>
          <w:marTop w:val="0"/>
          <w:marBottom w:val="0"/>
          <w:divBdr>
            <w:top w:val="none" w:sz="0" w:space="0" w:color="auto"/>
            <w:left w:val="none" w:sz="0" w:space="0" w:color="auto"/>
            <w:bottom w:val="none" w:sz="0" w:space="0" w:color="auto"/>
            <w:right w:val="none" w:sz="0" w:space="0" w:color="auto"/>
          </w:divBdr>
        </w:div>
        <w:div w:id="781338696">
          <w:marLeft w:val="640"/>
          <w:marRight w:val="0"/>
          <w:marTop w:val="0"/>
          <w:marBottom w:val="0"/>
          <w:divBdr>
            <w:top w:val="none" w:sz="0" w:space="0" w:color="auto"/>
            <w:left w:val="none" w:sz="0" w:space="0" w:color="auto"/>
            <w:bottom w:val="none" w:sz="0" w:space="0" w:color="auto"/>
            <w:right w:val="none" w:sz="0" w:space="0" w:color="auto"/>
          </w:divBdr>
        </w:div>
        <w:div w:id="1834947592">
          <w:marLeft w:val="640"/>
          <w:marRight w:val="0"/>
          <w:marTop w:val="0"/>
          <w:marBottom w:val="0"/>
          <w:divBdr>
            <w:top w:val="none" w:sz="0" w:space="0" w:color="auto"/>
            <w:left w:val="none" w:sz="0" w:space="0" w:color="auto"/>
            <w:bottom w:val="none" w:sz="0" w:space="0" w:color="auto"/>
            <w:right w:val="none" w:sz="0" w:space="0" w:color="auto"/>
          </w:divBdr>
        </w:div>
        <w:div w:id="1468469168">
          <w:marLeft w:val="640"/>
          <w:marRight w:val="0"/>
          <w:marTop w:val="0"/>
          <w:marBottom w:val="0"/>
          <w:divBdr>
            <w:top w:val="none" w:sz="0" w:space="0" w:color="auto"/>
            <w:left w:val="none" w:sz="0" w:space="0" w:color="auto"/>
            <w:bottom w:val="none" w:sz="0" w:space="0" w:color="auto"/>
            <w:right w:val="none" w:sz="0" w:space="0" w:color="auto"/>
          </w:divBdr>
        </w:div>
        <w:div w:id="1272974637">
          <w:marLeft w:val="640"/>
          <w:marRight w:val="0"/>
          <w:marTop w:val="0"/>
          <w:marBottom w:val="0"/>
          <w:divBdr>
            <w:top w:val="none" w:sz="0" w:space="0" w:color="auto"/>
            <w:left w:val="none" w:sz="0" w:space="0" w:color="auto"/>
            <w:bottom w:val="none" w:sz="0" w:space="0" w:color="auto"/>
            <w:right w:val="none" w:sz="0" w:space="0" w:color="auto"/>
          </w:divBdr>
        </w:div>
        <w:div w:id="1985616640">
          <w:marLeft w:val="640"/>
          <w:marRight w:val="0"/>
          <w:marTop w:val="0"/>
          <w:marBottom w:val="0"/>
          <w:divBdr>
            <w:top w:val="none" w:sz="0" w:space="0" w:color="auto"/>
            <w:left w:val="none" w:sz="0" w:space="0" w:color="auto"/>
            <w:bottom w:val="none" w:sz="0" w:space="0" w:color="auto"/>
            <w:right w:val="none" w:sz="0" w:space="0" w:color="auto"/>
          </w:divBdr>
        </w:div>
        <w:div w:id="773016848">
          <w:marLeft w:val="640"/>
          <w:marRight w:val="0"/>
          <w:marTop w:val="0"/>
          <w:marBottom w:val="0"/>
          <w:divBdr>
            <w:top w:val="none" w:sz="0" w:space="0" w:color="auto"/>
            <w:left w:val="none" w:sz="0" w:space="0" w:color="auto"/>
            <w:bottom w:val="none" w:sz="0" w:space="0" w:color="auto"/>
            <w:right w:val="none" w:sz="0" w:space="0" w:color="auto"/>
          </w:divBdr>
        </w:div>
        <w:div w:id="1427844463">
          <w:marLeft w:val="640"/>
          <w:marRight w:val="0"/>
          <w:marTop w:val="0"/>
          <w:marBottom w:val="0"/>
          <w:divBdr>
            <w:top w:val="none" w:sz="0" w:space="0" w:color="auto"/>
            <w:left w:val="none" w:sz="0" w:space="0" w:color="auto"/>
            <w:bottom w:val="none" w:sz="0" w:space="0" w:color="auto"/>
            <w:right w:val="none" w:sz="0" w:space="0" w:color="auto"/>
          </w:divBdr>
        </w:div>
        <w:div w:id="2018531257">
          <w:marLeft w:val="640"/>
          <w:marRight w:val="0"/>
          <w:marTop w:val="0"/>
          <w:marBottom w:val="0"/>
          <w:divBdr>
            <w:top w:val="none" w:sz="0" w:space="0" w:color="auto"/>
            <w:left w:val="none" w:sz="0" w:space="0" w:color="auto"/>
            <w:bottom w:val="none" w:sz="0" w:space="0" w:color="auto"/>
            <w:right w:val="none" w:sz="0" w:space="0" w:color="auto"/>
          </w:divBdr>
        </w:div>
        <w:div w:id="100031011">
          <w:marLeft w:val="640"/>
          <w:marRight w:val="0"/>
          <w:marTop w:val="0"/>
          <w:marBottom w:val="0"/>
          <w:divBdr>
            <w:top w:val="none" w:sz="0" w:space="0" w:color="auto"/>
            <w:left w:val="none" w:sz="0" w:space="0" w:color="auto"/>
            <w:bottom w:val="none" w:sz="0" w:space="0" w:color="auto"/>
            <w:right w:val="none" w:sz="0" w:space="0" w:color="auto"/>
          </w:divBdr>
        </w:div>
        <w:div w:id="1515074538">
          <w:marLeft w:val="640"/>
          <w:marRight w:val="0"/>
          <w:marTop w:val="0"/>
          <w:marBottom w:val="0"/>
          <w:divBdr>
            <w:top w:val="none" w:sz="0" w:space="0" w:color="auto"/>
            <w:left w:val="none" w:sz="0" w:space="0" w:color="auto"/>
            <w:bottom w:val="none" w:sz="0" w:space="0" w:color="auto"/>
            <w:right w:val="none" w:sz="0" w:space="0" w:color="auto"/>
          </w:divBdr>
        </w:div>
        <w:div w:id="685986688">
          <w:marLeft w:val="640"/>
          <w:marRight w:val="0"/>
          <w:marTop w:val="0"/>
          <w:marBottom w:val="0"/>
          <w:divBdr>
            <w:top w:val="none" w:sz="0" w:space="0" w:color="auto"/>
            <w:left w:val="none" w:sz="0" w:space="0" w:color="auto"/>
            <w:bottom w:val="none" w:sz="0" w:space="0" w:color="auto"/>
            <w:right w:val="none" w:sz="0" w:space="0" w:color="auto"/>
          </w:divBdr>
        </w:div>
        <w:div w:id="150220281">
          <w:marLeft w:val="640"/>
          <w:marRight w:val="0"/>
          <w:marTop w:val="0"/>
          <w:marBottom w:val="0"/>
          <w:divBdr>
            <w:top w:val="none" w:sz="0" w:space="0" w:color="auto"/>
            <w:left w:val="none" w:sz="0" w:space="0" w:color="auto"/>
            <w:bottom w:val="none" w:sz="0" w:space="0" w:color="auto"/>
            <w:right w:val="none" w:sz="0" w:space="0" w:color="auto"/>
          </w:divBdr>
        </w:div>
        <w:div w:id="683898318">
          <w:marLeft w:val="640"/>
          <w:marRight w:val="0"/>
          <w:marTop w:val="0"/>
          <w:marBottom w:val="0"/>
          <w:divBdr>
            <w:top w:val="none" w:sz="0" w:space="0" w:color="auto"/>
            <w:left w:val="none" w:sz="0" w:space="0" w:color="auto"/>
            <w:bottom w:val="none" w:sz="0" w:space="0" w:color="auto"/>
            <w:right w:val="none" w:sz="0" w:space="0" w:color="auto"/>
          </w:divBdr>
        </w:div>
        <w:div w:id="1701315977">
          <w:marLeft w:val="640"/>
          <w:marRight w:val="0"/>
          <w:marTop w:val="0"/>
          <w:marBottom w:val="0"/>
          <w:divBdr>
            <w:top w:val="none" w:sz="0" w:space="0" w:color="auto"/>
            <w:left w:val="none" w:sz="0" w:space="0" w:color="auto"/>
            <w:bottom w:val="none" w:sz="0" w:space="0" w:color="auto"/>
            <w:right w:val="none" w:sz="0" w:space="0" w:color="auto"/>
          </w:divBdr>
        </w:div>
        <w:div w:id="274796059">
          <w:marLeft w:val="640"/>
          <w:marRight w:val="0"/>
          <w:marTop w:val="0"/>
          <w:marBottom w:val="0"/>
          <w:divBdr>
            <w:top w:val="none" w:sz="0" w:space="0" w:color="auto"/>
            <w:left w:val="none" w:sz="0" w:space="0" w:color="auto"/>
            <w:bottom w:val="none" w:sz="0" w:space="0" w:color="auto"/>
            <w:right w:val="none" w:sz="0" w:space="0" w:color="auto"/>
          </w:divBdr>
        </w:div>
        <w:div w:id="1587418005">
          <w:marLeft w:val="640"/>
          <w:marRight w:val="0"/>
          <w:marTop w:val="0"/>
          <w:marBottom w:val="0"/>
          <w:divBdr>
            <w:top w:val="none" w:sz="0" w:space="0" w:color="auto"/>
            <w:left w:val="none" w:sz="0" w:space="0" w:color="auto"/>
            <w:bottom w:val="none" w:sz="0" w:space="0" w:color="auto"/>
            <w:right w:val="none" w:sz="0" w:space="0" w:color="auto"/>
          </w:divBdr>
        </w:div>
        <w:div w:id="586235157">
          <w:marLeft w:val="640"/>
          <w:marRight w:val="0"/>
          <w:marTop w:val="0"/>
          <w:marBottom w:val="0"/>
          <w:divBdr>
            <w:top w:val="none" w:sz="0" w:space="0" w:color="auto"/>
            <w:left w:val="none" w:sz="0" w:space="0" w:color="auto"/>
            <w:bottom w:val="none" w:sz="0" w:space="0" w:color="auto"/>
            <w:right w:val="none" w:sz="0" w:space="0" w:color="auto"/>
          </w:divBdr>
        </w:div>
        <w:div w:id="598681023">
          <w:marLeft w:val="640"/>
          <w:marRight w:val="0"/>
          <w:marTop w:val="0"/>
          <w:marBottom w:val="0"/>
          <w:divBdr>
            <w:top w:val="none" w:sz="0" w:space="0" w:color="auto"/>
            <w:left w:val="none" w:sz="0" w:space="0" w:color="auto"/>
            <w:bottom w:val="none" w:sz="0" w:space="0" w:color="auto"/>
            <w:right w:val="none" w:sz="0" w:space="0" w:color="auto"/>
          </w:divBdr>
        </w:div>
        <w:div w:id="660237284">
          <w:marLeft w:val="640"/>
          <w:marRight w:val="0"/>
          <w:marTop w:val="0"/>
          <w:marBottom w:val="0"/>
          <w:divBdr>
            <w:top w:val="none" w:sz="0" w:space="0" w:color="auto"/>
            <w:left w:val="none" w:sz="0" w:space="0" w:color="auto"/>
            <w:bottom w:val="none" w:sz="0" w:space="0" w:color="auto"/>
            <w:right w:val="none" w:sz="0" w:space="0" w:color="auto"/>
          </w:divBdr>
        </w:div>
        <w:div w:id="195897135">
          <w:marLeft w:val="640"/>
          <w:marRight w:val="0"/>
          <w:marTop w:val="0"/>
          <w:marBottom w:val="0"/>
          <w:divBdr>
            <w:top w:val="none" w:sz="0" w:space="0" w:color="auto"/>
            <w:left w:val="none" w:sz="0" w:space="0" w:color="auto"/>
            <w:bottom w:val="none" w:sz="0" w:space="0" w:color="auto"/>
            <w:right w:val="none" w:sz="0" w:space="0" w:color="auto"/>
          </w:divBdr>
        </w:div>
        <w:div w:id="372467477">
          <w:marLeft w:val="640"/>
          <w:marRight w:val="0"/>
          <w:marTop w:val="0"/>
          <w:marBottom w:val="0"/>
          <w:divBdr>
            <w:top w:val="none" w:sz="0" w:space="0" w:color="auto"/>
            <w:left w:val="none" w:sz="0" w:space="0" w:color="auto"/>
            <w:bottom w:val="none" w:sz="0" w:space="0" w:color="auto"/>
            <w:right w:val="none" w:sz="0" w:space="0" w:color="auto"/>
          </w:divBdr>
        </w:div>
        <w:div w:id="721708652">
          <w:marLeft w:val="640"/>
          <w:marRight w:val="0"/>
          <w:marTop w:val="0"/>
          <w:marBottom w:val="0"/>
          <w:divBdr>
            <w:top w:val="none" w:sz="0" w:space="0" w:color="auto"/>
            <w:left w:val="none" w:sz="0" w:space="0" w:color="auto"/>
            <w:bottom w:val="none" w:sz="0" w:space="0" w:color="auto"/>
            <w:right w:val="none" w:sz="0" w:space="0" w:color="auto"/>
          </w:divBdr>
        </w:div>
        <w:div w:id="1292251342">
          <w:marLeft w:val="640"/>
          <w:marRight w:val="0"/>
          <w:marTop w:val="0"/>
          <w:marBottom w:val="0"/>
          <w:divBdr>
            <w:top w:val="none" w:sz="0" w:space="0" w:color="auto"/>
            <w:left w:val="none" w:sz="0" w:space="0" w:color="auto"/>
            <w:bottom w:val="none" w:sz="0" w:space="0" w:color="auto"/>
            <w:right w:val="none" w:sz="0" w:space="0" w:color="auto"/>
          </w:divBdr>
        </w:div>
        <w:div w:id="54159397">
          <w:marLeft w:val="640"/>
          <w:marRight w:val="0"/>
          <w:marTop w:val="0"/>
          <w:marBottom w:val="0"/>
          <w:divBdr>
            <w:top w:val="none" w:sz="0" w:space="0" w:color="auto"/>
            <w:left w:val="none" w:sz="0" w:space="0" w:color="auto"/>
            <w:bottom w:val="none" w:sz="0" w:space="0" w:color="auto"/>
            <w:right w:val="none" w:sz="0" w:space="0" w:color="auto"/>
          </w:divBdr>
        </w:div>
        <w:div w:id="1079133566">
          <w:marLeft w:val="640"/>
          <w:marRight w:val="0"/>
          <w:marTop w:val="0"/>
          <w:marBottom w:val="0"/>
          <w:divBdr>
            <w:top w:val="none" w:sz="0" w:space="0" w:color="auto"/>
            <w:left w:val="none" w:sz="0" w:space="0" w:color="auto"/>
            <w:bottom w:val="none" w:sz="0" w:space="0" w:color="auto"/>
            <w:right w:val="none" w:sz="0" w:space="0" w:color="auto"/>
          </w:divBdr>
        </w:div>
        <w:div w:id="1129010248">
          <w:marLeft w:val="640"/>
          <w:marRight w:val="0"/>
          <w:marTop w:val="0"/>
          <w:marBottom w:val="0"/>
          <w:divBdr>
            <w:top w:val="none" w:sz="0" w:space="0" w:color="auto"/>
            <w:left w:val="none" w:sz="0" w:space="0" w:color="auto"/>
            <w:bottom w:val="none" w:sz="0" w:space="0" w:color="auto"/>
            <w:right w:val="none" w:sz="0" w:space="0" w:color="auto"/>
          </w:divBdr>
        </w:div>
        <w:div w:id="1829444013">
          <w:marLeft w:val="640"/>
          <w:marRight w:val="0"/>
          <w:marTop w:val="0"/>
          <w:marBottom w:val="0"/>
          <w:divBdr>
            <w:top w:val="none" w:sz="0" w:space="0" w:color="auto"/>
            <w:left w:val="none" w:sz="0" w:space="0" w:color="auto"/>
            <w:bottom w:val="none" w:sz="0" w:space="0" w:color="auto"/>
            <w:right w:val="none" w:sz="0" w:space="0" w:color="auto"/>
          </w:divBdr>
        </w:div>
        <w:div w:id="326369995">
          <w:marLeft w:val="640"/>
          <w:marRight w:val="0"/>
          <w:marTop w:val="0"/>
          <w:marBottom w:val="0"/>
          <w:divBdr>
            <w:top w:val="none" w:sz="0" w:space="0" w:color="auto"/>
            <w:left w:val="none" w:sz="0" w:space="0" w:color="auto"/>
            <w:bottom w:val="none" w:sz="0" w:space="0" w:color="auto"/>
            <w:right w:val="none" w:sz="0" w:space="0" w:color="auto"/>
          </w:divBdr>
        </w:div>
        <w:div w:id="475879554">
          <w:marLeft w:val="640"/>
          <w:marRight w:val="0"/>
          <w:marTop w:val="0"/>
          <w:marBottom w:val="0"/>
          <w:divBdr>
            <w:top w:val="none" w:sz="0" w:space="0" w:color="auto"/>
            <w:left w:val="none" w:sz="0" w:space="0" w:color="auto"/>
            <w:bottom w:val="none" w:sz="0" w:space="0" w:color="auto"/>
            <w:right w:val="none" w:sz="0" w:space="0" w:color="auto"/>
          </w:divBdr>
        </w:div>
        <w:div w:id="1081021819">
          <w:marLeft w:val="640"/>
          <w:marRight w:val="0"/>
          <w:marTop w:val="0"/>
          <w:marBottom w:val="0"/>
          <w:divBdr>
            <w:top w:val="none" w:sz="0" w:space="0" w:color="auto"/>
            <w:left w:val="none" w:sz="0" w:space="0" w:color="auto"/>
            <w:bottom w:val="none" w:sz="0" w:space="0" w:color="auto"/>
            <w:right w:val="none" w:sz="0" w:space="0" w:color="auto"/>
          </w:divBdr>
        </w:div>
        <w:div w:id="1687056383">
          <w:marLeft w:val="640"/>
          <w:marRight w:val="0"/>
          <w:marTop w:val="0"/>
          <w:marBottom w:val="0"/>
          <w:divBdr>
            <w:top w:val="none" w:sz="0" w:space="0" w:color="auto"/>
            <w:left w:val="none" w:sz="0" w:space="0" w:color="auto"/>
            <w:bottom w:val="none" w:sz="0" w:space="0" w:color="auto"/>
            <w:right w:val="none" w:sz="0" w:space="0" w:color="auto"/>
          </w:divBdr>
        </w:div>
        <w:div w:id="1200120005">
          <w:marLeft w:val="640"/>
          <w:marRight w:val="0"/>
          <w:marTop w:val="0"/>
          <w:marBottom w:val="0"/>
          <w:divBdr>
            <w:top w:val="none" w:sz="0" w:space="0" w:color="auto"/>
            <w:left w:val="none" w:sz="0" w:space="0" w:color="auto"/>
            <w:bottom w:val="none" w:sz="0" w:space="0" w:color="auto"/>
            <w:right w:val="none" w:sz="0" w:space="0" w:color="auto"/>
          </w:divBdr>
        </w:div>
        <w:div w:id="1121802386">
          <w:marLeft w:val="640"/>
          <w:marRight w:val="0"/>
          <w:marTop w:val="0"/>
          <w:marBottom w:val="0"/>
          <w:divBdr>
            <w:top w:val="none" w:sz="0" w:space="0" w:color="auto"/>
            <w:left w:val="none" w:sz="0" w:space="0" w:color="auto"/>
            <w:bottom w:val="none" w:sz="0" w:space="0" w:color="auto"/>
            <w:right w:val="none" w:sz="0" w:space="0" w:color="auto"/>
          </w:divBdr>
        </w:div>
        <w:div w:id="945619312">
          <w:marLeft w:val="640"/>
          <w:marRight w:val="0"/>
          <w:marTop w:val="0"/>
          <w:marBottom w:val="0"/>
          <w:divBdr>
            <w:top w:val="none" w:sz="0" w:space="0" w:color="auto"/>
            <w:left w:val="none" w:sz="0" w:space="0" w:color="auto"/>
            <w:bottom w:val="none" w:sz="0" w:space="0" w:color="auto"/>
            <w:right w:val="none" w:sz="0" w:space="0" w:color="auto"/>
          </w:divBdr>
        </w:div>
        <w:div w:id="421488835">
          <w:marLeft w:val="640"/>
          <w:marRight w:val="0"/>
          <w:marTop w:val="0"/>
          <w:marBottom w:val="0"/>
          <w:divBdr>
            <w:top w:val="none" w:sz="0" w:space="0" w:color="auto"/>
            <w:left w:val="none" w:sz="0" w:space="0" w:color="auto"/>
            <w:bottom w:val="none" w:sz="0" w:space="0" w:color="auto"/>
            <w:right w:val="none" w:sz="0" w:space="0" w:color="auto"/>
          </w:divBdr>
        </w:div>
        <w:div w:id="1909538169">
          <w:marLeft w:val="640"/>
          <w:marRight w:val="0"/>
          <w:marTop w:val="0"/>
          <w:marBottom w:val="0"/>
          <w:divBdr>
            <w:top w:val="none" w:sz="0" w:space="0" w:color="auto"/>
            <w:left w:val="none" w:sz="0" w:space="0" w:color="auto"/>
            <w:bottom w:val="none" w:sz="0" w:space="0" w:color="auto"/>
            <w:right w:val="none" w:sz="0" w:space="0" w:color="auto"/>
          </w:divBdr>
        </w:div>
        <w:div w:id="931471610">
          <w:marLeft w:val="640"/>
          <w:marRight w:val="0"/>
          <w:marTop w:val="0"/>
          <w:marBottom w:val="0"/>
          <w:divBdr>
            <w:top w:val="none" w:sz="0" w:space="0" w:color="auto"/>
            <w:left w:val="none" w:sz="0" w:space="0" w:color="auto"/>
            <w:bottom w:val="none" w:sz="0" w:space="0" w:color="auto"/>
            <w:right w:val="none" w:sz="0" w:space="0" w:color="auto"/>
          </w:divBdr>
        </w:div>
        <w:div w:id="670523425">
          <w:marLeft w:val="640"/>
          <w:marRight w:val="0"/>
          <w:marTop w:val="0"/>
          <w:marBottom w:val="0"/>
          <w:divBdr>
            <w:top w:val="none" w:sz="0" w:space="0" w:color="auto"/>
            <w:left w:val="none" w:sz="0" w:space="0" w:color="auto"/>
            <w:bottom w:val="none" w:sz="0" w:space="0" w:color="auto"/>
            <w:right w:val="none" w:sz="0" w:space="0" w:color="auto"/>
          </w:divBdr>
        </w:div>
        <w:div w:id="1565675829">
          <w:marLeft w:val="640"/>
          <w:marRight w:val="0"/>
          <w:marTop w:val="0"/>
          <w:marBottom w:val="0"/>
          <w:divBdr>
            <w:top w:val="none" w:sz="0" w:space="0" w:color="auto"/>
            <w:left w:val="none" w:sz="0" w:space="0" w:color="auto"/>
            <w:bottom w:val="none" w:sz="0" w:space="0" w:color="auto"/>
            <w:right w:val="none" w:sz="0" w:space="0" w:color="auto"/>
          </w:divBdr>
        </w:div>
        <w:div w:id="508452010">
          <w:marLeft w:val="640"/>
          <w:marRight w:val="0"/>
          <w:marTop w:val="0"/>
          <w:marBottom w:val="0"/>
          <w:divBdr>
            <w:top w:val="none" w:sz="0" w:space="0" w:color="auto"/>
            <w:left w:val="none" w:sz="0" w:space="0" w:color="auto"/>
            <w:bottom w:val="none" w:sz="0" w:space="0" w:color="auto"/>
            <w:right w:val="none" w:sz="0" w:space="0" w:color="auto"/>
          </w:divBdr>
        </w:div>
        <w:div w:id="1206986181">
          <w:marLeft w:val="640"/>
          <w:marRight w:val="0"/>
          <w:marTop w:val="0"/>
          <w:marBottom w:val="0"/>
          <w:divBdr>
            <w:top w:val="none" w:sz="0" w:space="0" w:color="auto"/>
            <w:left w:val="none" w:sz="0" w:space="0" w:color="auto"/>
            <w:bottom w:val="none" w:sz="0" w:space="0" w:color="auto"/>
            <w:right w:val="none" w:sz="0" w:space="0" w:color="auto"/>
          </w:divBdr>
        </w:div>
        <w:div w:id="204223686">
          <w:marLeft w:val="640"/>
          <w:marRight w:val="0"/>
          <w:marTop w:val="0"/>
          <w:marBottom w:val="0"/>
          <w:divBdr>
            <w:top w:val="none" w:sz="0" w:space="0" w:color="auto"/>
            <w:left w:val="none" w:sz="0" w:space="0" w:color="auto"/>
            <w:bottom w:val="none" w:sz="0" w:space="0" w:color="auto"/>
            <w:right w:val="none" w:sz="0" w:space="0" w:color="auto"/>
          </w:divBdr>
        </w:div>
        <w:div w:id="1860653139">
          <w:marLeft w:val="640"/>
          <w:marRight w:val="0"/>
          <w:marTop w:val="0"/>
          <w:marBottom w:val="0"/>
          <w:divBdr>
            <w:top w:val="none" w:sz="0" w:space="0" w:color="auto"/>
            <w:left w:val="none" w:sz="0" w:space="0" w:color="auto"/>
            <w:bottom w:val="none" w:sz="0" w:space="0" w:color="auto"/>
            <w:right w:val="none" w:sz="0" w:space="0" w:color="auto"/>
          </w:divBdr>
        </w:div>
        <w:div w:id="1721398977">
          <w:marLeft w:val="640"/>
          <w:marRight w:val="0"/>
          <w:marTop w:val="0"/>
          <w:marBottom w:val="0"/>
          <w:divBdr>
            <w:top w:val="none" w:sz="0" w:space="0" w:color="auto"/>
            <w:left w:val="none" w:sz="0" w:space="0" w:color="auto"/>
            <w:bottom w:val="none" w:sz="0" w:space="0" w:color="auto"/>
            <w:right w:val="none" w:sz="0" w:space="0" w:color="auto"/>
          </w:divBdr>
        </w:div>
        <w:div w:id="2030177808">
          <w:marLeft w:val="640"/>
          <w:marRight w:val="0"/>
          <w:marTop w:val="0"/>
          <w:marBottom w:val="0"/>
          <w:divBdr>
            <w:top w:val="none" w:sz="0" w:space="0" w:color="auto"/>
            <w:left w:val="none" w:sz="0" w:space="0" w:color="auto"/>
            <w:bottom w:val="none" w:sz="0" w:space="0" w:color="auto"/>
            <w:right w:val="none" w:sz="0" w:space="0" w:color="auto"/>
          </w:divBdr>
        </w:div>
        <w:div w:id="1713193344">
          <w:marLeft w:val="640"/>
          <w:marRight w:val="0"/>
          <w:marTop w:val="0"/>
          <w:marBottom w:val="0"/>
          <w:divBdr>
            <w:top w:val="none" w:sz="0" w:space="0" w:color="auto"/>
            <w:left w:val="none" w:sz="0" w:space="0" w:color="auto"/>
            <w:bottom w:val="none" w:sz="0" w:space="0" w:color="auto"/>
            <w:right w:val="none" w:sz="0" w:space="0" w:color="auto"/>
          </w:divBdr>
        </w:div>
      </w:divsChild>
    </w:div>
    <w:div w:id="459614916">
      <w:bodyDiv w:val="1"/>
      <w:marLeft w:val="0"/>
      <w:marRight w:val="0"/>
      <w:marTop w:val="0"/>
      <w:marBottom w:val="0"/>
      <w:divBdr>
        <w:top w:val="none" w:sz="0" w:space="0" w:color="auto"/>
        <w:left w:val="none" w:sz="0" w:space="0" w:color="auto"/>
        <w:bottom w:val="none" w:sz="0" w:space="0" w:color="auto"/>
        <w:right w:val="none" w:sz="0" w:space="0" w:color="auto"/>
      </w:divBdr>
      <w:divsChild>
        <w:div w:id="1667398595">
          <w:marLeft w:val="640"/>
          <w:marRight w:val="0"/>
          <w:marTop w:val="0"/>
          <w:marBottom w:val="0"/>
          <w:divBdr>
            <w:top w:val="none" w:sz="0" w:space="0" w:color="auto"/>
            <w:left w:val="none" w:sz="0" w:space="0" w:color="auto"/>
            <w:bottom w:val="none" w:sz="0" w:space="0" w:color="auto"/>
            <w:right w:val="none" w:sz="0" w:space="0" w:color="auto"/>
          </w:divBdr>
        </w:div>
        <w:div w:id="2046442379">
          <w:marLeft w:val="640"/>
          <w:marRight w:val="0"/>
          <w:marTop w:val="0"/>
          <w:marBottom w:val="0"/>
          <w:divBdr>
            <w:top w:val="none" w:sz="0" w:space="0" w:color="auto"/>
            <w:left w:val="none" w:sz="0" w:space="0" w:color="auto"/>
            <w:bottom w:val="none" w:sz="0" w:space="0" w:color="auto"/>
            <w:right w:val="none" w:sz="0" w:space="0" w:color="auto"/>
          </w:divBdr>
        </w:div>
        <w:div w:id="1960138050">
          <w:marLeft w:val="640"/>
          <w:marRight w:val="0"/>
          <w:marTop w:val="0"/>
          <w:marBottom w:val="0"/>
          <w:divBdr>
            <w:top w:val="none" w:sz="0" w:space="0" w:color="auto"/>
            <w:left w:val="none" w:sz="0" w:space="0" w:color="auto"/>
            <w:bottom w:val="none" w:sz="0" w:space="0" w:color="auto"/>
            <w:right w:val="none" w:sz="0" w:space="0" w:color="auto"/>
          </w:divBdr>
        </w:div>
        <w:div w:id="1081685029">
          <w:marLeft w:val="640"/>
          <w:marRight w:val="0"/>
          <w:marTop w:val="0"/>
          <w:marBottom w:val="0"/>
          <w:divBdr>
            <w:top w:val="none" w:sz="0" w:space="0" w:color="auto"/>
            <w:left w:val="none" w:sz="0" w:space="0" w:color="auto"/>
            <w:bottom w:val="none" w:sz="0" w:space="0" w:color="auto"/>
            <w:right w:val="none" w:sz="0" w:space="0" w:color="auto"/>
          </w:divBdr>
        </w:div>
        <w:div w:id="1214006346">
          <w:marLeft w:val="640"/>
          <w:marRight w:val="0"/>
          <w:marTop w:val="0"/>
          <w:marBottom w:val="0"/>
          <w:divBdr>
            <w:top w:val="none" w:sz="0" w:space="0" w:color="auto"/>
            <w:left w:val="none" w:sz="0" w:space="0" w:color="auto"/>
            <w:bottom w:val="none" w:sz="0" w:space="0" w:color="auto"/>
            <w:right w:val="none" w:sz="0" w:space="0" w:color="auto"/>
          </w:divBdr>
        </w:div>
        <w:div w:id="1417022424">
          <w:marLeft w:val="640"/>
          <w:marRight w:val="0"/>
          <w:marTop w:val="0"/>
          <w:marBottom w:val="0"/>
          <w:divBdr>
            <w:top w:val="none" w:sz="0" w:space="0" w:color="auto"/>
            <w:left w:val="none" w:sz="0" w:space="0" w:color="auto"/>
            <w:bottom w:val="none" w:sz="0" w:space="0" w:color="auto"/>
            <w:right w:val="none" w:sz="0" w:space="0" w:color="auto"/>
          </w:divBdr>
        </w:div>
        <w:div w:id="440997602">
          <w:marLeft w:val="640"/>
          <w:marRight w:val="0"/>
          <w:marTop w:val="0"/>
          <w:marBottom w:val="0"/>
          <w:divBdr>
            <w:top w:val="none" w:sz="0" w:space="0" w:color="auto"/>
            <w:left w:val="none" w:sz="0" w:space="0" w:color="auto"/>
            <w:bottom w:val="none" w:sz="0" w:space="0" w:color="auto"/>
            <w:right w:val="none" w:sz="0" w:space="0" w:color="auto"/>
          </w:divBdr>
        </w:div>
        <w:div w:id="1777363108">
          <w:marLeft w:val="640"/>
          <w:marRight w:val="0"/>
          <w:marTop w:val="0"/>
          <w:marBottom w:val="0"/>
          <w:divBdr>
            <w:top w:val="none" w:sz="0" w:space="0" w:color="auto"/>
            <w:left w:val="none" w:sz="0" w:space="0" w:color="auto"/>
            <w:bottom w:val="none" w:sz="0" w:space="0" w:color="auto"/>
            <w:right w:val="none" w:sz="0" w:space="0" w:color="auto"/>
          </w:divBdr>
        </w:div>
        <w:div w:id="1418482235">
          <w:marLeft w:val="640"/>
          <w:marRight w:val="0"/>
          <w:marTop w:val="0"/>
          <w:marBottom w:val="0"/>
          <w:divBdr>
            <w:top w:val="none" w:sz="0" w:space="0" w:color="auto"/>
            <w:left w:val="none" w:sz="0" w:space="0" w:color="auto"/>
            <w:bottom w:val="none" w:sz="0" w:space="0" w:color="auto"/>
            <w:right w:val="none" w:sz="0" w:space="0" w:color="auto"/>
          </w:divBdr>
        </w:div>
        <w:div w:id="1111054268">
          <w:marLeft w:val="640"/>
          <w:marRight w:val="0"/>
          <w:marTop w:val="0"/>
          <w:marBottom w:val="0"/>
          <w:divBdr>
            <w:top w:val="none" w:sz="0" w:space="0" w:color="auto"/>
            <w:left w:val="none" w:sz="0" w:space="0" w:color="auto"/>
            <w:bottom w:val="none" w:sz="0" w:space="0" w:color="auto"/>
            <w:right w:val="none" w:sz="0" w:space="0" w:color="auto"/>
          </w:divBdr>
        </w:div>
        <w:div w:id="1149176071">
          <w:marLeft w:val="640"/>
          <w:marRight w:val="0"/>
          <w:marTop w:val="0"/>
          <w:marBottom w:val="0"/>
          <w:divBdr>
            <w:top w:val="none" w:sz="0" w:space="0" w:color="auto"/>
            <w:left w:val="none" w:sz="0" w:space="0" w:color="auto"/>
            <w:bottom w:val="none" w:sz="0" w:space="0" w:color="auto"/>
            <w:right w:val="none" w:sz="0" w:space="0" w:color="auto"/>
          </w:divBdr>
        </w:div>
        <w:div w:id="418212254">
          <w:marLeft w:val="640"/>
          <w:marRight w:val="0"/>
          <w:marTop w:val="0"/>
          <w:marBottom w:val="0"/>
          <w:divBdr>
            <w:top w:val="none" w:sz="0" w:space="0" w:color="auto"/>
            <w:left w:val="none" w:sz="0" w:space="0" w:color="auto"/>
            <w:bottom w:val="none" w:sz="0" w:space="0" w:color="auto"/>
            <w:right w:val="none" w:sz="0" w:space="0" w:color="auto"/>
          </w:divBdr>
        </w:div>
        <w:div w:id="1286235426">
          <w:marLeft w:val="640"/>
          <w:marRight w:val="0"/>
          <w:marTop w:val="0"/>
          <w:marBottom w:val="0"/>
          <w:divBdr>
            <w:top w:val="none" w:sz="0" w:space="0" w:color="auto"/>
            <w:left w:val="none" w:sz="0" w:space="0" w:color="auto"/>
            <w:bottom w:val="none" w:sz="0" w:space="0" w:color="auto"/>
            <w:right w:val="none" w:sz="0" w:space="0" w:color="auto"/>
          </w:divBdr>
        </w:div>
        <w:div w:id="873925695">
          <w:marLeft w:val="640"/>
          <w:marRight w:val="0"/>
          <w:marTop w:val="0"/>
          <w:marBottom w:val="0"/>
          <w:divBdr>
            <w:top w:val="none" w:sz="0" w:space="0" w:color="auto"/>
            <w:left w:val="none" w:sz="0" w:space="0" w:color="auto"/>
            <w:bottom w:val="none" w:sz="0" w:space="0" w:color="auto"/>
            <w:right w:val="none" w:sz="0" w:space="0" w:color="auto"/>
          </w:divBdr>
        </w:div>
        <w:div w:id="1783765325">
          <w:marLeft w:val="640"/>
          <w:marRight w:val="0"/>
          <w:marTop w:val="0"/>
          <w:marBottom w:val="0"/>
          <w:divBdr>
            <w:top w:val="none" w:sz="0" w:space="0" w:color="auto"/>
            <w:left w:val="none" w:sz="0" w:space="0" w:color="auto"/>
            <w:bottom w:val="none" w:sz="0" w:space="0" w:color="auto"/>
            <w:right w:val="none" w:sz="0" w:space="0" w:color="auto"/>
          </w:divBdr>
        </w:div>
        <w:div w:id="238445201">
          <w:marLeft w:val="640"/>
          <w:marRight w:val="0"/>
          <w:marTop w:val="0"/>
          <w:marBottom w:val="0"/>
          <w:divBdr>
            <w:top w:val="none" w:sz="0" w:space="0" w:color="auto"/>
            <w:left w:val="none" w:sz="0" w:space="0" w:color="auto"/>
            <w:bottom w:val="none" w:sz="0" w:space="0" w:color="auto"/>
            <w:right w:val="none" w:sz="0" w:space="0" w:color="auto"/>
          </w:divBdr>
        </w:div>
        <w:div w:id="1394891644">
          <w:marLeft w:val="640"/>
          <w:marRight w:val="0"/>
          <w:marTop w:val="0"/>
          <w:marBottom w:val="0"/>
          <w:divBdr>
            <w:top w:val="none" w:sz="0" w:space="0" w:color="auto"/>
            <w:left w:val="none" w:sz="0" w:space="0" w:color="auto"/>
            <w:bottom w:val="none" w:sz="0" w:space="0" w:color="auto"/>
            <w:right w:val="none" w:sz="0" w:space="0" w:color="auto"/>
          </w:divBdr>
        </w:div>
        <w:div w:id="2032409538">
          <w:marLeft w:val="640"/>
          <w:marRight w:val="0"/>
          <w:marTop w:val="0"/>
          <w:marBottom w:val="0"/>
          <w:divBdr>
            <w:top w:val="none" w:sz="0" w:space="0" w:color="auto"/>
            <w:left w:val="none" w:sz="0" w:space="0" w:color="auto"/>
            <w:bottom w:val="none" w:sz="0" w:space="0" w:color="auto"/>
            <w:right w:val="none" w:sz="0" w:space="0" w:color="auto"/>
          </w:divBdr>
        </w:div>
        <w:div w:id="876821321">
          <w:marLeft w:val="640"/>
          <w:marRight w:val="0"/>
          <w:marTop w:val="0"/>
          <w:marBottom w:val="0"/>
          <w:divBdr>
            <w:top w:val="none" w:sz="0" w:space="0" w:color="auto"/>
            <w:left w:val="none" w:sz="0" w:space="0" w:color="auto"/>
            <w:bottom w:val="none" w:sz="0" w:space="0" w:color="auto"/>
            <w:right w:val="none" w:sz="0" w:space="0" w:color="auto"/>
          </w:divBdr>
        </w:div>
        <w:div w:id="14691650">
          <w:marLeft w:val="640"/>
          <w:marRight w:val="0"/>
          <w:marTop w:val="0"/>
          <w:marBottom w:val="0"/>
          <w:divBdr>
            <w:top w:val="none" w:sz="0" w:space="0" w:color="auto"/>
            <w:left w:val="none" w:sz="0" w:space="0" w:color="auto"/>
            <w:bottom w:val="none" w:sz="0" w:space="0" w:color="auto"/>
            <w:right w:val="none" w:sz="0" w:space="0" w:color="auto"/>
          </w:divBdr>
        </w:div>
        <w:div w:id="676228057">
          <w:marLeft w:val="640"/>
          <w:marRight w:val="0"/>
          <w:marTop w:val="0"/>
          <w:marBottom w:val="0"/>
          <w:divBdr>
            <w:top w:val="none" w:sz="0" w:space="0" w:color="auto"/>
            <w:left w:val="none" w:sz="0" w:space="0" w:color="auto"/>
            <w:bottom w:val="none" w:sz="0" w:space="0" w:color="auto"/>
            <w:right w:val="none" w:sz="0" w:space="0" w:color="auto"/>
          </w:divBdr>
        </w:div>
        <w:div w:id="1813013901">
          <w:marLeft w:val="640"/>
          <w:marRight w:val="0"/>
          <w:marTop w:val="0"/>
          <w:marBottom w:val="0"/>
          <w:divBdr>
            <w:top w:val="none" w:sz="0" w:space="0" w:color="auto"/>
            <w:left w:val="none" w:sz="0" w:space="0" w:color="auto"/>
            <w:bottom w:val="none" w:sz="0" w:space="0" w:color="auto"/>
            <w:right w:val="none" w:sz="0" w:space="0" w:color="auto"/>
          </w:divBdr>
        </w:div>
        <w:div w:id="2083601576">
          <w:marLeft w:val="640"/>
          <w:marRight w:val="0"/>
          <w:marTop w:val="0"/>
          <w:marBottom w:val="0"/>
          <w:divBdr>
            <w:top w:val="none" w:sz="0" w:space="0" w:color="auto"/>
            <w:left w:val="none" w:sz="0" w:space="0" w:color="auto"/>
            <w:bottom w:val="none" w:sz="0" w:space="0" w:color="auto"/>
            <w:right w:val="none" w:sz="0" w:space="0" w:color="auto"/>
          </w:divBdr>
        </w:div>
        <w:div w:id="475537246">
          <w:marLeft w:val="640"/>
          <w:marRight w:val="0"/>
          <w:marTop w:val="0"/>
          <w:marBottom w:val="0"/>
          <w:divBdr>
            <w:top w:val="none" w:sz="0" w:space="0" w:color="auto"/>
            <w:left w:val="none" w:sz="0" w:space="0" w:color="auto"/>
            <w:bottom w:val="none" w:sz="0" w:space="0" w:color="auto"/>
            <w:right w:val="none" w:sz="0" w:space="0" w:color="auto"/>
          </w:divBdr>
        </w:div>
        <w:div w:id="738750210">
          <w:marLeft w:val="640"/>
          <w:marRight w:val="0"/>
          <w:marTop w:val="0"/>
          <w:marBottom w:val="0"/>
          <w:divBdr>
            <w:top w:val="none" w:sz="0" w:space="0" w:color="auto"/>
            <w:left w:val="none" w:sz="0" w:space="0" w:color="auto"/>
            <w:bottom w:val="none" w:sz="0" w:space="0" w:color="auto"/>
            <w:right w:val="none" w:sz="0" w:space="0" w:color="auto"/>
          </w:divBdr>
        </w:div>
        <w:div w:id="1098481240">
          <w:marLeft w:val="640"/>
          <w:marRight w:val="0"/>
          <w:marTop w:val="0"/>
          <w:marBottom w:val="0"/>
          <w:divBdr>
            <w:top w:val="none" w:sz="0" w:space="0" w:color="auto"/>
            <w:left w:val="none" w:sz="0" w:space="0" w:color="auto"/>
            <w:bottom w:val="none" w:sz="0" w:space="0" w:color="auto"/>
            <w:right w:val="none" w:sz="0" w:space="0" w:color="auto"/>
          </w:divBdr>
        </w:div>
        <w:div w:id="952519632">
          <w:marLeft w:val="640"/>
          <w:marRight w:val="0"/>
          <w:marTop w:val="0"/>
          <w:marBottom w:val="0"/>
          <w:divBdr>
            <w:top w:val="none" w:sz="0" w:space="0" w:color="auto"/>
            <w:left w:val="none" w:sz="0" w:space="0" w:color="auto"/>
            <w:bottom w:val="none" w:sz="0" w:space="0" w:color="auto"/>
            <w:right w:val="none" w:sz="0" w:space="0" w:color="auto"/>
          </w:divBdr>
        </w:div>
        <w:div w:id="1874461369">
          <w:marLeft w:val="640"/>
          <w:marRight w:val="0"/>
          <w:marTop w:val="0"/>
          <w:marBottom w:val="0"/>
          <w:divBdr>
            <w:top w:val="none" w:sz="0" w:space="0" w:color="auto"/>
            <w:left w:val="none" w:sz="0" w:space="0" w:color="auto"/>
            <w:bottom w:val="none" w:sz="0" w:space="0" w:color="auto"/>
            <w:right w:val="none" w:sz="0" w:space="0" w:color="auto"/>
          </w:divBdr>
        </w:div>
        <w:div w:id="1684895077">
          <w:marLeft w:val="640"/>
          <w:marRight w:val="0"/>
          <w:marTop w:val="0"/>
          <w:marBottom w:val="0"/>
          <w:divBdr>
            <w:top w:val="none" w:sz="0" w:space="0" w:color="auto"/>
            <w:left w:val="none" w:sz="0" w:space="0" w:color="auto"/>
            <w:bottom w:val="none" w:sz="0" w:space="0" w:color="auto"/>
            <w:right w:val="none" w:sz="0" w:space="0" w:color="auto"/>
          </w:divBdr>
        </w:div>
        <w:div w:id="168256604">
          <w:marLeft w:val="640"/>
          <w:marRight w:val="0"/>
          <w:marTop w:val="0"/>
          <w:marBottom w:val="0"/>
          <w:divBdr>
            <w:top w:val="none" w:sz="0" w:space="0" w:color="auto"/>
            <w:left w:val="none" w:sz="0" w:space="0" w:color="auto"/>
            <w:bottom w:val="none" w:sz="0" w:space="0" w:color="auto"/>
            <w:right w:val="none" w:sz="0" w:space="0" w:color="auto"/>
          </w:divBdr>
        </w:div>
        <w:div w:id="1085569194">
          <w:marLeft w:val="640"/>
          <w:marRight w:val="0"/>
          <w:marTop w:val="0"/>
          <w:marBottom w:val="0"/>
          <w:divBdr>
            <w:top w:val="none" w:sz="0" w:space="0" w:color="auto"/>
            <w:left w:val="none" w:sz="0" w:space="0" w:color="auto"/>
            <w:bottom w:val="none" w:sz="0" w:space="0" w:color="auto"/>
            <w:right w:val="none" w:sz="0" w:space="0" w:color="auto"/>
          </w:divBdr>
        </w:div>
        <w:div w:id="828133434">
          <w:marLeft w:val="640"/>
          <w:marRight w:val="0"/>
          <w:marTop w:val="0"/>
          <w:marBottom w:val="0"/>
          <w:divBdr>
            <w:top w:val="none" w:sz="0" w:space="0" w:color="auto"/>
            <w:left w:val="none" w:sz="0" w:space="0" w:color="auto"/>
            <w:bottom w:val="none" w:sz="0" w:space="0" w:color="auto"/>
            <w:right w:val="none" w:sz="0" w:space="0" w:color="auto"/>
          </w:divBdr>
        </w:div>
        <w:div w:id="1849253527">
          <w:marLeft w:val="640"/>
          <w:marRight w:val="0"/>
          <w:marTop w:val="0"/>
          <w:marBottom w:val="0"/>
          <w:divBdr>
            <w:top w:val="none" w:sz="0" w:space="0" w:color="auto"/>
            <w:left w:val="none" w:sz="0" w:space="0" w:color="auto"/>
            <w:bottom w:val="none" w:sz="0" w:space="0" w:color="auto"/>
            <w:right w:val="none" w:sz="0" w:space="0" w:color="auto"/>
          </w:divBdr>
        </w:div>
        <w:div w:id="703209026">
          <w:marLeft w:val="640"/>
          <w:marRight w:val="0"/>
          <w:marTop w:val="0"/>
          <w:marBottom w:val="0"/>
          <w:divBdr>
            <w:top w:val="none" w:sz="0" w:space="0" w:color="auto"/>
            <w:left w:val="none" w:sz="0" w:space="0" w:color="auto"/>
            <w:bottom w:val="none" w:sz="0" w:space="0" w:color="auto"/>
            <w:right w:val="none" w:sz="0" w:space="0" w:color="auto"/>
          </w:divBdr>
        </w:div>
        <w:div w:id="1926377272">
          <w:marLeft w:val="640"/>
          <w:marRight w:val="0"/>
          <w:marTop w:val="0"/>
          <w:marBottom w:val="0"/>
          <w:divBdr>
            <w:top w:val="none" w:sz="0" w:space="0" w:color="auto"/>
            <w:left w:val="none" w:sz="0" w:space="0" w:color="auto"/>
            <w:bottom w:val="none" w:sz="0" w:space="0" w:color="auto"/>
            <w:right w:val="none" w:sz="0" w:space="0" w:color="auto"/>
          </w:divBdr>
        </w:div>
        <w:div w:id="1914928339">
          <w:marLeft w:val="640"/>
          <w:marRight w:val="0"/>
          <w:marTop w:val="0"/>
          <w:marBottom w:val="0"/>
          <w:divBdr>
            <w:top w:val="none" w:sz="0" w:space="0" w:color="auto"/>
            <w:left w:val="none" w:sz="0" w:space="0" w:color="auto"/>
            <w:bottom w:val="none" w:sz="0" w:space="0" w:color="auto"/>
            <w:right w:val="none" w:sz="0" w:space="0" w:color="auto"/>
          </w:divBdr>
        </w:div>
        <w:div w:id="1125613043">
          <w:marLeft w:val="640"/>
          <w:marRight w:val="0"/>
          <w:marTop w:val="0"/>
          <w:marBottom w:val="0"/>
          <w:divBdr>
            <w:top w:val="none" w:sz="0" w:space="0" w:color="auto"/>
            <w:left w:val="none" w:sz="0" w:space="0" w:color="auto"/>
            <w:bottom w:val="none" w:sz="0" w:space="0" w:color="auto"/>
            <w:right w:val="none" w:sz="0" w:space="0" w:color="auto"/>
          </w:divBdr>
        </w:div>
        <w:div w:id="786698461">
          <w:marLeft w:val="640"/>
          <w:marRight w:val="0"/>
          <w:marTop w:val="0"/>
          <w:marBottom w:val="0"/>
          <w:divBdr>
            <w:top w:val="none" w:sz="0" w:space="0" w:color="auto"/>
            <w:left w:val="none" w:sz="0" w:space="0" w:color="auto"/>
            <w:bottom w:val="none" w:sz="0" w:space="0" w:color="auto"/>
            <w:right w:val="none" w:sz="0" w:space="0" w:color="auto"/>
          </w:divBdr>
        </w:div>
        <w:div w:id="1433234312">
          <w:marLeft w:val="640"/>
          <w:marRight w:val="0"/>
          <w:marTop w:val="0"/>
          <w:marBottom w:val="0"/>
          <w:divBdr>
            <w:top w:val="none" w:sz="0" w:space="0" w:color="auto"/>
            <w:left w:val="none" w:sz="0" w:space="0" w:color="auto"/>
            <w:bottom w:val="none" w:sz="0" w:space="0" w:color="auto"/>
            <w:right w:val="none" w:sz="0" w:space="0" w:color="auto"/>
          </w:divBdr>
        </w:div>
        <w:div w:id="439683022">
          <w:marLeft w:val="640"/>
          <w:marRight w:val="0"/>
          <w:marTop w:val="0"/>
          <w:marBottom w:val="0"/>
          <w:divBdr>
            <w:top w:val="none" w:sz="0" w:space="0" w:color="auto"/>
            <w:left w:val="none" w:sz="0" w:space="0" w:color="auto"/>
            <w:bottom w:val="none" w:sz="0" w:space="0" w:color="auto"/>
            <w:right w:val="none" w:sz="0" w:space="0" w:color="auto"/>
          </w:divBdr>
        </w:div>
        <w:div w:id="2102409387">
          <w:marLeft w:val="640"/>
          <w:marRight w:val="0"/>
          <w:marTop w:val="0"/>
          <w:marBottom w:val="0"/>
          <w:divBdr>
            <w:top w:val="none" w:sz="0" w:space="0" w:color="auto"/>
            <w:left w:val="none" w:sz="0" w:space="0" w:color="auto"/>
            <w:bottom w:val="none" w:sz="0" w:space="0" w:color="auto"/>
            <w:right w:val="none" w:sz="0" w:space="0" w:color="auto"/>
          </w:divBdr>
        </w:div>
        <w:div w:id="1202549997">
          <w:marLeft w:val="640"/>
          <w:marRight w:val="0"/>
          <w:marTop w:val="0"/>
          <w:marBottom w:val="0"/>
          <w:divBdr>
            <w:top w:val="none" w:sz="0" w:space="0" w:color="auto"/>
            <w:left w:val="none" w:sz="0" w:space="0" w:color="auto"/>
            <w:bottom w:val="none" w:sz="0" w:space="0" w:color="auto"/>
            <w:right w:val="none" w:sz="0" w:space="0" w:color="auto"/>
          </w:divBdr>
        </w:div>
        <w:div w:id="1945963203">
          <w:marLeft w:val="640"/>
          <w:marRight w:val="0"/>
          <w:marTop w:val="0"/>
          <w:marBottom w:val="0"/>
          <w:divBdr>
            <w:top w:val="none" w:sz="0" w:space="0" w:color="auto"/>
            <w:left w:val="none" w:sz="0" w:space="0" w:color="auto"/>
            <w:bottom w:val="none" w:sz="0" w:space="0" w:color="auto"/>
            <w:right w:val="none" w:sz="0" w:space="0" w:color="auto"/>
          </w:divBdr>
        </w:div>
        <w:div w:id="778450668">
          <w:marLeft w:val="640"/>
          <w:marRight w:val="0"/>
          <w:marTop w:val="0"/>
          <w:marBottom w:val="0"/>
          <w:divBdr>
            <w:top w:val="none" w:sz="0" w:space="0" w:color="auto"/>
            <w:left w:val="none" w:sz="0" w:space="0" w:color="auto"/>
            <w:bottom w:val="none" w:sz="0" w:space="0" w:color="auto"/>
            <w:right w:val="none" w:sz="0" w:space="0" w:color="auto"/>
          </w:divBdr>
        </w:div>
        <w:div w:id="1204177513">
          <w:marLeft w:val="640"/>
          <w:marRight w:val="0"/>
          <w:marTop w:val="0"/>
          <w:marBottom w:val="0"/>
          <w:divBdr>
            <w:top w:val="none" w:sz="0" w:space="0" w:color="auto"/>
            <w:left w:val="none" w:sz="0" w:space="0" w:color="auto"/>
            <w:bottom w:val="none" w:sz="0" w:space="0" w:color="auto"/>
            <w:right w:val="none" w:sz="0" w:space="0" w:color="auto"/>
          </w:divBdr>
        </w:div>
        <w:div w:id="415707243">
          <w:marLeft w:val="640"/>
          <w:marRight w:val="0"/>
          <w:marTop w:val="0"/>
          <w:marBottom w:val="0"/>
          <w:divBdr>
            <w:top w:val="none" w:sz="0" w:space="0" w:color="auto"/>
            <w:left w:val="none" w:sz="0" w:space="0" w:color="auto"/>
            <w:bottom w:val="none" w:sz="0" w:space="0" w:color="auto"/>
            <w:right w:val="none" w:sz="0" w:space="0" w:color="auto"/>
          </w:divBdr>
        </w:div>
        <w:div w:id="1294480148">
          <w:marLeft w:val="640"/>
          <w:marRight w:val="0"/>
          <w:marTop w:val="0"/>
          <w:marBottom w:val="0"/>
          <w:divBdr>
            <w:top w:val="none" w:sz="0" w:space="0" w:color="auto"/>
            <w:left w:val="none" w:sz="0" w:space="0" w:color="auto"/>
            <w:bottom w:val="none" w:sz="0" w:space="0" w:color="auto"/>
            <w:right w:val="none" w:sz="0" w:space="0" w:color="auto"/>
          </w:divBdr>
        </w:div>
        <w:div w:id="1714886322">
          <w:marLeft w:val="640"/>
          <w:marRight w:val="0"/>
          <w:marTop w:val="0"/>
          <w:marBottom w:val="0"/>
          <w:divBdr>
            <w:top w:val="none" w:sz="0" w:space="0" w:color="auto"/>
            <w:left w:val="none" w:sz="0" w:space="0" w:color="auto"/>
            <w:bottom w:val="none" w:sz="0" w:space="0" w:color="auto"/>
            <w:right w:val="none" w:sz="0" w:space="0" w:color="auto"/>
          </w:divBdr>
        </w:div>
        <w:div w:id="511534179">
          <w:marLeft w:val="640"/>
          <w:marRight w:val="0"/>
          <w:marTop w:val="0"/>
          <w:marBottom w:val="0"/>
          <w:divBdr>
            <w:top w:val="none" w:sz="0" w:space="0" w:color="auto"/>
            <w:left w:val="none" w:sz="0" w:space="0" w:color="auto"/>
            <w:bottom w:val="none" w:sz="0" w:space="0" w:color="auto"/>
            <w:right w:val="none" w:sz="0" w:space="0" w:color="auto"/>
          </w:divBdr>
        </w:div>
        <w:div w:id="1336764541">
          <w:marLeft w:val="640"/>
          <w:marRight w:val="0"/>
          <w:marTop w:val="0"/>
          <w:marBottom w:val="0"/>
          <w:divBdr>
            <w:top w:val="none" w:sz="0" w:space="0" w:color="auto"/>
            <w:left w:val="none" w:sz="0" w:space="0" w:color="auto"/>
            <w:bottom w:val="none" w:sz="0" w:space="0" w:color="auto"/>
            <w:right w:val="none" w:sz="0" w:space="0" w:color="auto"/>
          </w:divBdr>
        </w:div>
        <w:div w:id="299965850">
          <w:marLeft w:val="640"/>
          <w:marRight w:val="0"/>
          <w:marTop w:val="0"/>
          <w:marBottom w:val="0"/>
          <w:divBdr>
            <w:top w:val="none" w:sz="0" w:space="0" w:color="auto"/>
            <w:left w:val="none" w:sz="0" w:space="0" w:color="auto"/>
            <w:bottom w:val="none" w:sz="0" w:space="0" w:color="auto"/>
            <w:right w:val="none" w:sz="0" w:space="0" w:color="auto"/>
          </w:divBdr>
        </w:div>
        <w:div w:id="1391729808">
          <w:marLeft w:val="640"/>
          <w:marRight w:val="0"/>
          <w:marTop w:val="0"/>
          <w:marBottom w:val="0"/>
          <w:divBdr>
            <w:top w:val="none" w:sz="0" w:space="0" w:color="auto"/>
            <w:left w:val="none" w:sz="0" w:space="0" w:color="auto"/>
            <w:bottom w:val="none" w:sz="0" w:space="0" w:color="auto"/>
            <w:right w:val="none" w:sz="0" w:space="0" w:color="auto"/>
          </w:divBdr>
        </w:div>
        <w:div w:id="1118795957">
          <w:marLeft w:val="640"/>
          <w:marRight w:val="0"/>
          <w:marTop w:val="0"/>
          <w:marBottom w:val="0"/>
          <w:divBdr>
            <w:top w:val="none" w:sz="0" w:space="0" w:color="auto"/>
            <w:left w:val="none" w:sz="0" w:space="0" w:color="auto"/>
            <w:bottom w:val="none" w:sz="0" w:space="0" w:color="auto"/>
            <w:right w:val="none" w:sz="0" w:space="0" w:color="auto"/>
          </w:divBdr>
        </w:div>
        <w:div w:id="862858730">
          <w:marLeft w:val="640"/>
          <w:marRight w:val="0"/>
          <w:marTop w:val="0"/>
          <w:marBottom w:val="0"/>
          <w:divBdr>
            <w:top w:val="none" w:sz="0" w:space="0" w:color="auto"/>
            <w:left w:val="none" w:sz="0" w:space="0" w:color="auto"/>
            <w:bottom w:val="none" w:sz="0" w:space="0" w:color="auto"/>
            <w:right w:val="none" w:sz="0" w:space="0" w:color="auto"/>
          </w:divBdr>
        </w:div>
        <w:div w:id="1689863811">
          <w:marLeft w:val="640"/>
          <w:marRight w:val="0"/>
          <w:marTop w:val="0"/>
          <w:marBottom w:val="0"/>
          <w:divBdr>
            <w:top w:val="none" w:sz="0" w:space="0" w:color="auto"/>
            <w:left w:val="none" w:sz="0" w:space="0" w:color="auto"/>
            <w:bottom w:val="none" w:sz="0" w:space="0" w:color="auto"/>
            <w:right w:val="none" w:sz="0" w:space="0" w:color="auto"/>
          </w:divBdr>
        </w:div>
        <w:div w:id="810558165">
          <w:marLeft w:val="640"/>
          <w:marRight w:val="0"/>
          <w:marTop w:val="0"/>
          <w:marBottom w:val="0"/>
          <w:divBdr>
            <w:top w:val="none" w:sz="0" w:space="0" w:color="auto"/>
            <w:left w:val="none" w:sz="0" w:space="0" w:color="auto"/>
            <w:bottom w:val="none" w:sz="0" w:space="0" w:color="auto"/>
            <w:right w:val="none" w:sz="0" w:space="0" w:color="auto"/>
          </w:divBdr>
        </w:div>
        <w:div w:id="1077557427">
          <w:marLeft w:val="640"/>
          <w:marRight w:val="0"/>
          <w:marTop w:val="0"/>
          <w:marBottom w:val="0"/>
          <w:divBdr>
            <w:top w:val="none" w:sz="0" w:space="0" w:color="auto"/>
            <w:left w:val="none" w:sz="0" w:space="0" w:color="auto"/>
            <w:bottom w:val="none" w:sz="0" w:space="0" w:color="auto"/>
            <w:right w:val="none" w:sz="0" w:space="0" w:color="auto"/>
          </w:divBdr>
        </w:div>
        <w:div w:id="1218276209">
          <w:marLeft w:val="640"/>
          <w:marRight w:val="0"/>
          <w:marTop w:val="0"/>
          <w:marBottom w:val="0"/>
          <w:divBdr>
            <w:top w:val="none" w:sz="0" w:space="0" w:color="auto"/>
            <w:left w:val="none" w:sz="0" w:space="0" w:color="auto"/>
            <w:bottom w:val="none" w:sz="0" w:space="0" w:color="auto"/>
            <w:right w:val="none" w:sz="0" w:space="0" w:color="auto"/>
          </w:divBdr>
        </w:div>
        <w:div w:id="375392178">
          <w:marLeft w:val="640"/>
          <w:marRight w:val="0"/>
          <w:marTop w:val="0"/>
          <w:marBottom w:val="0"/>
          <w:divBdr>
            <w:top w:val="none" w:sz="0" w:space="0" w:color="auto"/>
            <w:left w:val="none" w:sz="0" w:space="0" w:color="auto"/>
            <w:bottom w:val="none" w:sz="0" w:space="0" w:color="auto"/>
            <w:right w:val="none" w:sz="0" w:space="0" w:color="auto"/>
          </w:divBdr>
        </w:div>
        <w:div w:id="1000355664">
          <w:marLeft w:val="640"/>
          <w:marRight w:val="0"/>
          <w:marTop w:val="0"/>
          <w:marBottom w:val="0"/>
          <w:divBdr>
            <w:top w:val="none" w:sz="0" w:space="0" w:color="auto"/>
            <w:left w:val="none" w:sz="0" w:space="0" w:color="auto"/>
            <w:bottom w:val="none" w:sz="0" w:space="0" w:color="auto"/>
            <w:right w:val="none" w:sz="0" w:space="0" w:color="auto"/>
          </w:divBdr>
        </w:div>
        <w:div w:id="8560">
          <w:marLeft w:val="640"/>
          <w:marRight w:val="0"/>
          <w:marTop w:val="0"/>
          <w:marBottom w:val="0"/>
          <w:divBdr>
            <w:top w:val="none" w:sz="0" w:space="0" w:color="auto"/>
            <w:left w:val="none" w:sz="0" w:space="0" w:color="auto"/>
            <w:bottom w:val="none" w:sz="0" w:space="0" w:color="auto"/>
            <w:right w:val="none" w:sz="0" w:space="0" w:color="auto"/>
          </w:divBdr>
        </w:div>
        <w:div w:id="807355357">
          <w:marLeft w:val="640"/>
          <w:marRight w:val="0"/>
          <w:marTop w:val="0"/>
          <w:marBottom w:val="0"/>
          <w:divBdr>
            <w:top w:val="none" w:sz="0" w:space="0" w:color="auto"/>
            <w:left w:val="none" w:sz="0" w:space="0" w:color="auto"/>
            <w:bottom w:val="none" w:sz="0" w:space="0" w:color="auto"/>
            <w:right w:val="none" w:sz="0" w:space="0" w:color="auto"/>
          </w:divBdr>
        </w:div>
        <w:div w:id="1164009615">
          <w:marLeft w:val="640"/>
          <w:marRight w:val="0"/>
          <w:marTop w:val="0"/>
          <w:marBottom w:val="0"/>
          <w:divBdr>
            <w:top w:val="none" w:sz="0" w:space="0" w:color="auto"/>
            <w:left w:val="none" w:sz="0" w:space="0" w:color="auto"/>
            <w:bottom w:val="none" w:sz="0" w:space="0" w:color="auto"/>
            <w:right w:val="none" w:sz="0" w:space="0" w:color="auto"/>
          </w:divBdr>
        </w:div>
        <w:div w:id="1707828324">
          <w:marLeft w:val="640"/>
          <w:marRight w:val="0"/>
          <w:marTop w:val="0"/>
          <w:marBottom w:val="0"/>
          <w:divBdr>
            <w:top w:val="none" w:sz="0" w:space="0" w:color="auto"/>
            <w:left w:val="none" w:sz="0" w:space="0" w:color="auto"/>
            <w:bottom w:val="none" w:sz="0" w:space="0" w:color="auto"/>
            <w:right w:val="none" w:sz="0" w:space="0" w:color="auto"/>
          </w:divBdr>
        </w:div>
        <w:div w:id="532424141">
          <w:marLeft w:val="640"/>
          <w:marRight w:val="0"/>
          <w:marTop w:val="0"/>
          <w:marBottom w:val="0"/>
          <w:divBdr>
            <w:top w:val="none" w:sz="0" w:space="0" w:color="auto"/>
            <w:left w:val="none" w:sz="0" w:space="0" w:color="auto"/>
            <w:bottom w:val="none" w:sz="0" w:space="0" w:color="auto"/>
            <w:right w:val="none" w:sz="0" w:space="0" w:color="auto"/>
          </w:divBdr>
        </w:div>
        <w:div w:id="594945836">
          <w:marLeft w:val="640"/>
          <w:marRight w:val="0"/>
          <w:marTop w:val="0"/>
          <w:marBottom w:val="0"/>
          <w:divBdr>
            <w:top w:val="none" w:sz="0" w:space="0" w:color="auto"/>
            <w:left w:val="none" w:sz="0" w:space="0" w:color="auto"/>
            <w:bottom w:val="none" w:sz="0" w:space="0" w:color="auto"/>
            <w:right w:val="none" w:sz="0" w:space="0" w:color="auto"/>
          </w:divBdr>
        </w:div>
        <w:div w:id="1217204215">
          <w:marLeft w:val="640"/>
          <w:marRight w:val="0"/>
          <w:marTop w:val="0"/>
          <w:marBottom w:val="0"/>
          <w:divBdr>
            <w:top w:val="none" w:sz="0" w:space="0" w:color="auto"/>
            <w:left w:val="none" w:sz="0" w:space="0" w:color="auto"/>
            <w:bottom w:val="none" w:sz="0" w:space="0" w:color="auto"/>
            <w:right w:val="none" w:sz="0" w:space="0" w:color="auto"/>
          </w:divBdr>
        </w:div>
        <w:div w:id="319190000">
          <w:marLeft w:val="640"/>
          <w:marRight w:val="0"/>
          <w:marTop w:val="0"/>
          <w:marBottom w:val="0"/>
          <w:divBdr>
            <w:top w:val="none" w:sz="0" w:space="0" w:color="auto"/>
            <w:left w:val="none" w:sz="0" w:space="0" w:color="auto"/>
            <w:bottom w:val="none" w:sz="0" w:space="0" w:color="auto"/>
            <w:right w:val="none" w:sz="0" w:space="0" w:color="auto"/>
          </w:divBdr>
        </w:div>
        <w:div w:id="445199999">
          <w:marLeft w:val="640"/>
          <w:marRight w:val="0"/>
          <w:marTop w:val="0"/>
          <w:marBottom w:val="0"/>
          <w:divBdr>
            <w:top w:val="none" w:sz="0" w:space="0" w:color="auto"/>
            <w:left w:val="none" w:sz="0" w:space="0" w:color="auto"/>
            <w:bottom w:val="none" w:sz="0" w:space="0" w:color="auto"/>
            <w:right w:val="none" w:sz="0" w:space="0" w:color="auto"/>
          </w:divBdr>
        </w:div>
        <w:div w:id="539053667">
          <w:marLeft w:val="640"/>
          <w:marRight w:val="0"/>
          <w:marTop w:val="0"/>
          <w:marBottom w:val="0"/>
          <w:divBdr>
            <w:top w:val="none" w:sz="0" w:space="0" w:color="auto"/>
            <w:left w:val="none" w:sz="0" w:space="0" w:color="auto"/>
            <w:bottom w:val="none" w:sz="0" w:space="0" w:color="auto"/>
            <w:right w:val="none" w:sz="0" w:space="0" w:color="auto"/>
          </w:divBdr>
        </w:div>
        <w:div w:id="413748351">
          <w:marLeft w:val="640"/>
          <w:marRight w:val="0"/>
          <w:marTop w:val="0"/>
          <w:marBottom w:val="0"/>
          <w:divBdr>
            <w:top w:val="none" w:sz="0" w:space="0" w:color="auto"/>
            <w:left w:val="none" w:sz="0" w:space="0" w:color="auto"/>
            <w:bottom w:val="none" w:sz="0" w:space="0" w:color="auto"/>
            <w:right w:val="none" w:sz="0" w:space="0" w:color="auto"/>
          </w:divBdr>
        </w:div>
        <w:div w:id="1923485989">
          <w:marLeft w:val="640"/>
          <w:marRight w:val="0"/>
          <w:marTop w:val="0"/>
          <w:marBottom w:val="0"/>
          <w:divBdr>
            <w:top w:val="none" w:sz="0" w:space="0" w:color="auto"/>
            <w:left w:val="none" w:sz="0" w:space="0" w:color="auto"/>
            <w:bottom w:val="none" w:sz="0" w:space="0" w:color="auto"/>
            <w:right w:val="none" w:sz="0" w:space="0" w:color="auto"/>
          </w:divBdr>
        </w:div>
        <w:div w:id="1302881794">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48930">
      <w:bodyDiv w:val="1"/>
      <w:marLeft w:val="0"/>
      <w:marRight w:val="0"/>
      <w:marTop w:val="0"/>
      <w:marBottom w:val="0"/>
      <w:divBdr>
        <w:top w:val="none" w:sz="0" w:space="0" w:color="auto"/>
        <w:left w:val="none" w:sz="0" w:space="0" w:color="auto"/>
        <w:bottom w:val="none" w:sz="0" w:space="0" w:color="auto"/>
        <w:right w:val="none" w:sz="0" w:space="0" w:color="auto"/>
      </w:divBdr>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79927427">
      <w:bodyDiv w:val="1"/>
      <w:marLeft w:val="0"/>
      <w:marRight w:val="0"/>
      <w:marTop w:val="0"/>
      <w:marBottom w:val="0"/>
      <w:divBdr>
        <w:top w:val="none" w:sz="0" w:space="0" w:color="auto"/>
        <w:left w:val="none" w:sz="0" w:space="0" w:color="auto"/>
        <w:bottom w:val="none" w:sz="0" w:space="0" w:color="auto"/>
        <w:right w:val="none" w:sz="0" w:space="0" w:color="auto"/>
      </w:divBdr>
      <w:divsChild>
        <w:div w:id="1361280710">
          <w:marLeft w:val="640"/>
          <w:marRight w:val="0"/>
          <w:marTop w:val="0"/>
          <w:marBottom w:val="0"/>
          <w:divBdr>
            <w:top w:val="none" w:sz="0" w:space="0" w:color="auto"/>
            <w:left w:val="none" w:sz="0" w:space="0" w:color="auto"/>
            <w:bottom w:val="none" w:sz="0" w:space="0" w:color="auto"/>
            <w:right w:val="none" w:sz="0" w:space="0" w:color="auto"/>
          </w:divBdr>
        </w:div>
        <w:div w:id="1131437645">
          <w:marLeft w:val="640"/>
          <w:marRight w:val="0"/>
          <w:marTop w:val="0"/>
          <w:marBottom w:val="0"/>
          <w:divBdr>
            <w:top w:val="none" w:sz="0" w:space="0" w:color="auto"/>
            <w:left w:val="none" w:sz="0" w:space="0" w:color="auto"/>
            <w:bottom w:val="none" w:sz="0" w:space="0" w:color="auto"/>
            <w:right w:val="none" w:sz="0" w:space="0" w:color="auto"/>
          </w:divBdr>
        </w:div>
        <w:div w:id="2023387988">
          <w:marLeft w:val="640"/>
          <w:marRight w:val="0"/>
          <w:marTop w:val="0"/>
          <w:marBottom w:val="0"/>
          <w:divBdr>
            <w:top w:val="none" w:sz="0" w:space="0" w:color="auto"/>
            <w:left w:val="none" w:sz="0" w:space="0" w:color="auto"/>
            <w:bottom w:val="none" w:sz="0" w:space="0" w:color="auto"/>
            <w:right w:val="none" w:sz="0" w:space="0" w:color="auto"/>
          </w:divBdr>
        </w:div>
        <w:div w:id="717239240">
          <w:marLeft w:val="640"/>
          <w:marRight w:val="0"/>
          <w:marTop w:val="0"/>
          <w:marBottom w:val="0"/>
          <w:divBdr>
            <w:top w:val="none" w:sz="0" w:space="0" w:color="auto"/>
            <w:left w:val="none" w:sz="0" w:space="0" w:color="auto"/>
            <w:bottom w:val="none" w:sz="0" w:space="0" w:color="auto"/>
            <w:right w:val="none" w:sz="0" w:space="0" w:color="auto"/>
          </w:divBdr>
        </w:div>
        <w:div w:id="2005471565">
          <w:marLeft w:val="640"/>
          <w:marRight w:val="0"/>
          <w:marTop w:val="0"/>
          <w:marBottom w:val="0"/>
          <w:divBdr>
            <w:top w:val="none" w:sz="0" w:space="0" w:color="auto"/>
            <w:left w:val="none" w:sz="0" w:space="0" w:color="auto"/>
            <w:bottom w:val="none" w:sz="0" w:space="0" w:color="auto"/>
            <w:right w:val="none" w:sz="0" w:space="0" w:color="auto"/>
          </w:divBdr>
        </w:div>
        <w:div w:id="272177048">
          <w:marLeft w:val="640"/>
          <w:marRight w:val="0"/>
          <w:marTop w:val="0"/>
          <w:marBottom w:val="0"/>
          <w:divBdr>
            <w:top w:val="none" w:sz="0" w:space="0" w:color="auto"/>
            <w:left w:val="none" w:sz="0" w:space="0" w:color="auto"/>
            <w:bottom w:val="none" w:sz="0" w:space="0" w:color="auto"/>
            <w:right w:val="none" w:sz="0" w:space="0" w:color="auto"/>
          </w:divBdr>
        </w:div>
        <w:div w:id="1431200633">
          <w:marLeft w:val="640"/>
          <w:marRight w:val="0"/>
          <w:marTop w:val="0"/>
          <w:marBottom w:val="0"/>
          <w:divBdr>
            <w:top w:val="none" w:sz="0" w:space="0" w:color="auto"/>
            <w:left w:val="none" w:sz="0" w:space="0" w:color="auto"/>
            <w:bottom w:val="none" w:sz="0" w:space="0" w:color="auto"/>
            <w:right w:val="none" w:sz="0" w:space="0" w:color="auto"/>
          </w:divBdr>
        </w:div>
        <w:div w:id="9920663">
          <w:marLeft w:val="640"/>
          <w:marRight w:val="0"/>
          <w:marTop w:val="0"/>
          <w:marBottom w:val="0"/>
          <w:divBdr>
            <w:top w:val="none" w:sz="0" w:space="0" w:color="auto"/>
            <w:left w:val="none" w:sz="0" w:space="0" w:color="auto"/>
            <w:bottom w:val="none" w:sz="0" w:space="0" w:color="auto"/>
            <w:right w:val="none" w:sz="0" w:space="0" w:color="auto"/>
          </w:divBdr>
        </w:div>
        <w:div w:id="423301191">
          <w:marLeft w:val="640"/>
          <w:marRight w:val="0"/>
          <w:marTop w:val="0"/>
          <w:marBottom w:val="0"/>
          <w:divBdr>
            <w:top w:val="none" w:sz="0" w:space="0" w:color="auto"/>
            <w:left w:val="none" w:sz="0" w:space="0" w:color="auto"/>
            <w:bottom w:val="none" w:sz="0" w:space="0" w:color="auto"/>
            <w:right w:val="none" w:sz="0" w:space="0" w:color="auto"/>
          </w:divBdr>
        </w:div>
        <w:div w:id="996765689">
          <w:marLeft w:val="640"/>
          <w:marRight w:val="0"/>
          <w:marTop w:val="0"/>
          <w:marBottom w:val="0"/>
          <w:divBdr>
            <w:top w:val="none" w:sz="0" w:space="0" w:color="auto"/>
            <w:left w:val="none" w:sz="0" w:space="0" w:color="auto"/>
            <w:bottom w:val="none" w:sz="0" w:space="0" w:color="auto"/>
            <w:right w:val="none" w:sz="0" w:space="0" w:color="auto"/>
          </w:divBdr>
        </w:div>
        <w:div w:id="1665008806">
          <w:marLeft w:val="640"/>
          <w:marRight w:val="0"/>
          <w:marTop w:val="0"/>
          <w:marBottom w:val="0"/>
          <w:divBdr>
            <w:top w:val="none" w:sz="0" w:space="0" w:color="auto"/>
            <w:left w:val="none" w:sz="0" w:space="0" w:color="auto"/>
            <w:bottom w:val="none" w:sz="0" w:space="0" w:color="auto"/>
            <w:right w:val="none" w:sz="0" w:space="0" w:color="auto"/>
          </w:divBdr>
        </w:div>
        <w:div w:id="425228431">
          <w:marLeft w:val="640"/>
          <w:marRight w:val="0"/>
          <w:marTop w:val="0"/>
          <w:marBottom w:val="0"/>
          <w:divBdr>
            <w:top w:val="none" w:sz="0" w:space="0" w:color="auto"/>
            <w:left w:val="none" w:sz="0" w:space="0" w:color="auto"/>
            <w:bottom w:val="none" w:sz="0" w:space="0" w:color="auto"/>
            <w:right w:val="none" w:sz="0" w:space="0" w:color="auto"/>
          </w:divBdr>
        </w:div>
        <w:div w:id="1505584479">
          <w:marLeft w:val="640"/>
          <w:marRight w:val="0"/>
          <w:marTop w:val="0"/>
          <w:marBottom w:val="0"/>
          <w:divBdr>
            <w:top w:val="none" w:sz="0" w:space="0" w:color="auto"/>
            <w:left w:val="none" w:sz="0" w:space="0" w:color="auto"/>
            <w:bottom w:val="none" w:sz="0" w:space="0" w:color="auto"/>
            <w:right w:val="none" w:sz="0" w:space="0" w:color="auto"/>
          </w:divBdr>
        </w:div>
        <w:div w:id="818808292">
          <w:marLeft w:val="640"/>
          <w:marRight w:val="0"/>
          <w:marTop w:val="0"/>
          <w:marBottom w:val="0"/>
          <w:divBdr>
            <w:top w:val="none" w:sz="0" w:space="0" w:color="auto"/>
            <w:left w:val="none" w:sz="0" w:space="0" w:color="auto"/>
            <w:bottom w:val="none" w:sz="0" w:space="0" w:color="auto"/>
            <w:right w:val="none" w:sz="0" w:space="0" w:color="auto"/>
          </w:divBdr>
        </w:div>
        <w:div w:id="1341736254">
          <w:marLeft w:val="640"/>
          <w:marRight w:val="0"/>
          <w:marTop w:val="0"/>
          <w:marBottom w:val="0"/>
          <w:divBdr>
            <w:top w:val="none" w:sz="0" w:space="0" w:color="auto"/>
            <w:left w:val="none" w:sz="0" w:space="0" w:color="auto"/>
            <w:bottom w:val="none" w:sz="0" w:space="0" w:color="auto"/>
            <w:right w:val="none" w:sz="0" w:space="0" w:color="auto"/>
          </w:divBdr>
        </w:div>
        <w:div w:id="1582177600">
          <w:marLeft w:val="640"/>
          <w:marRight w:val="0"/>
          <w:marTop w:val="0"/>
          <w:marBottom w:val="0"/>
          <w:divBdr>
            <w:top w:val="none" w:sz="0" w:space="0" w:color="auto"/>
            <w:left w:val="none" w:sz="0" w:space="0" w:color="auto"/>
            <w:bottom w:val="none" w:sz="0" w:space="0" w:color="auto"/>
            <w:right w:val="none" w:sz="0" w:space="0" w:color="auto"/>
          </w:divBdr>
        </w:div>
        <w:div w:id="1445422214">
          <w:marLeft w:val="640"/>
          <w:marRight w:val="0"/>
          <w:marTop w:val="0"/>
          <w:marBottom w:val="0"/>
          <w:divBdr>
            <w:top w:val="none" w:sz="0" w:space="0" w:color="auto"/>
            <w:left w:val="none" w:sz="0" w:space="0" w:color="auto"/>
            <w:bottom w:val="none" w:sz="0" w:space="0" w:color="auto"/>
            <w:right w:val="none" w:sz="0" w:space="0" w:color="auto"/>
          </w:divBdr>
        </w:div>
        <w:div w:id="1195265931">
          <w:marLeft w:val="640"/>
          <w:marRight w:val="0"/>
          <w:marTop w:val="0"/>
          <w:marBottom w:val="0"/>
          <w:divBdr>
            <w:top w:val="none" w:sz="0" w:space="0" w:color="auto"/>
            <w:left w:val="none" w:sz="0" w:space="0" w:color="auto"/>
            <w:bottom w:val="none" w:sz="0" w:space="0" w:color="auto"/>
            <w:right w:val="none" w:sz="0" w:space="0" w:color="auto"/>
          </w:divBdr>
        </w:div>
        <w:div w:id="1174614865">
          <w:marLeft w:val="640"/>
          <w:marRight w:val="0"/>
          <w:marTop w:val="0"/>
          <w:marBottom w:val="0"/>
          <w:divBdr>
            <w:top w:val="none" w:sz="0" w:space="0" w:color="auto"/>
            <w:left w:val="none" w:sz="0" w:space="0" w:color="auto"/>
            <w:bottom w:val="none" w:sz="0" w:space="0" w:color="auto"/>
            <w:right w:val="none" w:sz="0" w:space="0" w:color="auto"/>
          </w:divBdr>
        </w:div>
        <w:div w:id="1630894889">
          <w:marLeft w:val="640"/>
          <w:marRight w:val="0"/>
          <w:marTop w:val="0"/>
          <w:marBottom w:val="0"/>
          <w:divBdr>
            <w:top w:val="none" w:sz="0" w:space="0" w:color="auto"/>
            <w:left w:val="none" w:sz="0" w:space="0" w:color="auto"/>
            <w:bottom w:val="none" w:sz="0" w:space="0" w:color="auto"/>
            <w:right w:val="none" w:sz="0" w:space="0" w:color="auto"/>
          </w:divBdr>
        </w:div>
        <w:div w:id="1144589556">
          <w:marLeft w:val="640"/>
          <w:marRight w:val="0"/>
          <w:marTop w:val="0"/>
          <w:marBottom w:val="0"/>
          <w:divBdr>
            <w:top w:val="none" w:sz="0" w:space="0" w:color="auto"/>
            <w:left w:val="none" w:sz="0" w:space="0" w:color="auto"/>
            <w:bottom w:val="none" w:sz="0" w:space="0" w:color="auto"/>
            <w:right w:val="none" w:sz="0" w:space="0" w:color="auto"/>
          </w:divBdr>
        </w:div>
        <w:div w:id="643851733">
          <w:marLeft w:val="640"/>
          <w:marRight w:val="0"/>
          <w:marTop w:val="0"/>
          <w:marBottom w:val="0"/>
          <w:divBdr>
            <w:top w:val="none" w:sz="0" w:space="0" w:color="auto"/>
            <w:left w:val="none" w:sz="0" w:space="0" w:color="auto"/>
            <w:bottom w:val="none" w:sz="0" w:space="0" w:color="auto"/>
            <w:right w:val="none" w:sz="0" w:space="0" w:color="auto"/>
          </w:divBdr>
        </w:div>
        <w:div w:id="437793745">
          <w:marLeft w:val="640"/>
          <w:marRight w:val="0"/>
          <w:marTop w:val="0"/>
          <w:marBottom w:val="0"/>
          <w:divBdr>
            <w:top w:val="none" w:sz="0" w:space="0" w:color="auto"/>
            <w:left w:val="none" w:sz="0" w:space="0" w:color="auto"/>
            <w:bottom w:val="none" w:sz="0" w:space="0" w:color="auto"/>
            <w:right w:val="none" w:sz="0" w:space="0" w:color="auto"/>
          </w:divBdr>
        </w:div>
        <w:div w:id="681053817">
          <w:marLeft w:val="640"/>
          <w:marRight w:val="0"/>
          <w:marTop w:val="0"/>
          <w:marBottom w:val="0"/>
          <w:divBdr>
            <w:top w:val="none" w:sz="0" w:space="0" w:color="auto"/>
            <w:left w:val="none" w:sz="0" w:space="0" w:color="auto"/>
            <w:bottom w:val="none" w:sz="0" w:space="0" w:color="auto"/>
            <w:right w:val="none" w:sz="0" w:space="0" w:color="auto"/>
          </w:divBdr>
        </w:div>
        <w:div w:id="2113359217">
          <w:marLeft w:val="640"/>
          <w:marRight w:val="0"/>
          <w:marTop w:val="0"/>
          <w:marBottom w:val="0"/>
          <w:divBdr>
            <w:top w:val="none" w:sz="0" w:space="0" w:color="auto"/>
            <w:left w:val="none" w:sz="0" w:space="0" w:color="auto"/>
            <w:bottom w:val="none" w:sz="0" w:space="0" w:color="auto"/>
            <w:right w:val="none" w:sz="0" w:space="0" w:color="auto"/>
          </w:divBdr>
        </w:div>
        <w:div w:id="564224975">
          <w:marLeft w:val="640"/>
          <w:marRight w:val="0"/>
          <w:marTop w:val="0"/>
          <w:marBottom w:val="0"/>
          <w:divBdr>
            <w:top w:val="none" w:sz="0" w:space="0" w:color="auto"/>
            <w:left w:val="none" w:sz="0" w:space="0" w:color="auto"/>
            <w:bottom w:val="none" w:sz="0" w:space="0" w:color="auto"/>
            <w:right w:val="none" w:sz="0" w:space="0" w:color="auto"/>
          </w:divBdr>
        </w:div>
        <w:div w:id="203102909">
          <w:marLeft w:val="640"/>
          <w:marRight w:val="0"/>
          <w:marTop w:val="0"/>
          <w:marBottom w:val="0"/>
          <w:divBdr>
            <w:top w:val="none" w:sz="0" w:space="0" w:color="auto"/>
            <w:left w:val="none" w:sz="0" w:space="0" w:color="auto"/>
            <w:bottom w:val="none" w:sz="0" w:space="0" w:color="auto"/>
            <w:right w:val="none" w:sz="0" w:space="0" w:color="auto"/>
          </w:divBdr>
        </w:div>
        <w:div w:id="120656325">
          <w:marLeft w:val="640"/>
          <w:marRight w:val="0"/>
          <w:marTop w:val="0"/>
          <w:marBottom w:val="0"/>
          <w:divBdr>
            <w:top w:val="none" w:sz="0" w:space="0" w:color="auto"/>
            <w:left w:val="none" w:sz="0" w:space="0" w:color="auto"/>
            <w:bottom w:val="none" w:sz="0" w:space="0" w:color="auto"/>
            <w:right w:val="none" w:sz="0" w:space="0" w:color="auto"/>
          </w:divBdr>
        </w:div>
        <w:div w:id="2146965273">
          <w:marLeft w:val="640"/>
          <w:marRight w:val="0"/>
          <w:marTop w:val="0"/>
          <w:marBottom w:val="0"/>
          <w:divBdr>
            <w:top w:val="none" w:sz="0" w:space="0" w:color="auto"/>
            <w:left w:val="none" w:sz="0" w:space="0" w:color="auto"/>
            <w:bottom w:val="none" w:sz="0" w:space="0" w:color="auto"/>
            <w:right w:val="none" w:sz="0" w:space="0" w:color="auto"/>
          </w:divBdr>
        </w:div>
        <w:div w:id="203443966">
          <w:marLeft w:val="640"/>
          <w:marRight w:val="0"/>
          <w:marTop w:val="0"/>
          <w:marBottom w:val="0"/>
          <w:divBdr>
            <w:top w:val="none" w:sz="0" w:space="0" w:color="auto"/>
            <w:left w:val="none" w:sz="0" w:space="0" w:color="auto"/>
            <w:bottom w:val="none" w:sz="0" w:space="0" w:color="auto"/>
            <w:right w:val="none" w:sz="0" w:space="0" w:color="auto"/>
          </w:divBdr>
        </w:div>
        <w:div w:id="310987896">
          <w:marLeft w:val="640"/>
          <w:marRight w:val="0"/>
          <w:marTop w:val="0"/>
          <w:marBottom w:val="0"/>
          <w:divBdr>
            <w:top w:val="none" w:sz="0" w:space="0" w:color="auto"/>
            <w:left w:val="none" w:sz="0" w:space="0" w:color="auto"/>
            <w:bottom w:val="none" w:sz="0" w:space="0" w:color="auto"/>
            <w:right w:val="none" w:sz="0" w:space="0" w:color="auto"/>
          </w:divBdr>
        </w:div>
        <w:div w:id="1673290504">
          <w:marLeft w:val="640"/>
          <w:marRight w:val="0"/>
          <w:marTop w:val="0"/>
          <w:marBottom w:val="0"/>
          <w:divBdr>
            <w:top w:val="none" w:sz="0" w:space="0" w:color="auto"/>
            <w:left w:val="none" w:sz="0" w:space="0" w:color="auto"/>
            <w:bottom w:val="none" w:sz="0" w:space="0" w:color="auto"/>
            <w:right w:val="none" w:sz="0" w:space="0" w:color="auto"/>
          </w:divBdr>
        </w:div>
        <w:div w:id="157428949">
          <w:marLeft w:val="640"/>
          <w:marRight w:val="0"/>
          <w:marTop w:val="0"/>
          <w:marBottom w:val="0"/>
          <w:divBdr>
            <w:top w:val="none" w:sz="0" w:space="0" w:color="auto"/>
            <w:left w:val="none" w:sz="0" w:space="0" w:color="auto"/>
            <w:bottom w:val="none" w:sz="0" w:space="0" w:color="auto"/>
            <w:right w:val="none" w:sz="0" w:space="0" w:color="auto"/>
          </w:divBdr>
        </w:div>
        <w:div w:id="1200893961">
          <w:marLeft w:val="640"/>
          <w:marRight w:val="0"/>
          <w:marTop w:val="0"/>
          <w:marBottom w:val="0"/>
          <w:divBdr>
            <w:top w:val="none" w:sz="0" w:space="0" w:color="auto"/>
            <w:left w:val="none" w:sz="0" w:space="0" w:color="auto"/>
            <w:bottom w:val="none" w:sz="0" w:space="0" w:color="auto"/>
            <w:right w:val="none" w:sz="0" w:space="0" w:color="auto"/>
          </w:divBdr>
        </w:div>
        <w:div w:id="2099515423">
          <w:marLeft w:val="640"/>
          <w:marRight w:val="0"/>
          <w:marTop w:val="0"/>
          <w:marBottom w:val="0"/>
          <w:divBdr>
            <w:top w:val="none" w:sz="0" w:space="0" w:color="auto"/>
            <w:left w:val="none" w:sz="0" w:space="0" w:color="auto"/>
            <w:bottom w:val="none" w:sz="0" w:space="0" w:color="auto"/>
            <w:right w:val="none" w:sz="0" w:space="0" w:color="auto"/>
          </w:divBdr>
        </w:div>
        <w:div w:id="650600544">
          <w:marLeft w:val="640"/>
          <w:marRight w:val="0"/>
          <w:marTop w:val="0"/>
          <w:marBottom w:val="0"/>
          <w:divBdr>
            <w:top w:val="none" w:sz="0" w:space="0" w:color="auto"/>
            <w:left w:val="none" w:sz="0" w:space="0" w:color="auto"/>
            <w:bottom w:val="none" w:sz="0" w:space="0" w:color="auto"/>
            <w:right w:val="none" w:sz="0" w:space="0" w:color="auto"/>
          </w:divBdr>
        </w:div>
        <w:div w:id="1352218064">
          <w:marLeft w:val="640"/>
          <w:marRight w:val="0"/>
          <w:marTop w:val="0"/>
          <w:marBottom w:val="0"/>
          <w:divBdr>
            <w:top w:val="none" w:sz="0" w:space="0" w:color="auto"/>
            <w:left w:val="none" w:sz="0" w:space="0" w:color="auto"/>
            <w:bottom w:val="none" w:sz="0" w:space="0" w:color="auto"/>
            <w:right w:val="none" w:sz="0" w:space="0" w:color="auto"/>
          </w:divBdr>
        </w:div>
        <w:div w:id="861480684">
          <w:marLeft w:val="640"/>
          <w:marRight w:val="0"/>
          <w:marTop w:val="0"/>
          <w:marBottom w:val="0"/>
          <w:divBdr>
            <w:top w:val="none" w:sz="0" w:space="0" w:color="auto"/>
            <w:left w:val="none" w:sz="0" w:space="0" w:color="auto"/>
            <w:bottom w:val="none" w:sz="0" w:space="0" w:color="auto"/>
            <w:right w:val="none" w:sz="0" w:space="0" w:color="auto"/>
          </w:divBdr>
        </w:div>
        <w:div w:id="2134708956">
          <w:marLeft w:val="640"/>
          <w:marRight w:val="0"/>
          <w:marTop w:val="0"/>
          <w:marBottom w:val="0"/>
          <w:divBdr>
            <w:top w:val="none" w:sz="0" w:space="0" w:color="auto"/>
            <w:left w:val="none" w:sz="0" w:space="0" w:color="auto"/>
            <w:bottom w:val="none" w:sz="0" w:space="0" w:color="auto"/>
            <w:right w:val="none" w:sz="0" w:space="0" w:color="auto"/>
          </w:divBdr>
        </w:div>
        <w:div w:id="2082869985">
          <w:marLeft w:val="640"/>
          <w:marRight w:val="0"/>
          <w:marTop w:val="0"/>
          <w:marBottom w:val="0"/>
          <w:divBdr>
            <w:top w:val="none" w:sz="0" w:space="0" w:color="auto"/>
            <w:left w:val="none" w:sz="0" w:space="0" w:color="auto"/>
            <w:bottom w:val="none" w:sz="0" w:space="0" w:color="auto"/>
            <w:right w:val="none" w:sz="0" w:space="0" w:color="auto"/>
          </w:divBdr>
        </w:div>
        <w:div w:id="1946309018">
          <w:marLeft w:val="640"/>
          <w:marRight w:val="0"/>
          <w:marTop w:val="0"/>
          <w:marBottom w:val="0"/>
          <w:divBdr>
            <w:top w:val="none" w:sz="0" w:space="0" w:color="auto"/>
            <w:left w:val="none" w:sz="0" w:space="0" w:color="auto"/>
            <w:bottom w:val="none" w:sz="0" w:space="0" w:color="auto"/>
            <w:right w:val="none" w:sz="0" w:space="0" w:color="auto"/>
          </w:divBdr>
        </w:div>
        <w:div w:id="503476826">
          <w:marLeft w:val="640"/>
          <w:marRight w:val="0"/>
          <w:marTop w:val="0"/>
          <w:marBottom w:val="0"/>
          <w:divBdr>
            <w:top w:val="none" w:sz="0" w:space="0" w:color="auto"/>
            <w:left w:val="none" w:sz="0" w:space="0" w:color="auto"/>
            <w:bottom w:val="none" w:sz="0" w:space="0" w:color="auto"/>
            <w:right w:val="none" w:sz="0" w:space="0" w:color="auto"/>
          </w:divBdr>
        </w:div>
        <w:div w:id="1898203031">
          <w:marLeft w:val="640"/>
          <w:marRight w:val="0"/>
          <w:marTop w:val="0"/>
          <w:marBottom w:val="0"/>
          <w:divBdr>
            <w:top w:val="none" w:sz="0" w:space="0" w:color="auto"/>
            <w:left w:val="none" w:sz="0" w:space="0" w:color="auto"/>
            <w:bottom w:val="none" w:sz="0" w:space="0" w:color="auto"/>
            <w:right w:val="none" w:sz="0" w:space="0" w:color="auto"/>
          </w:divBdr>
        </w:div>
        <w:div w:id="1656179358">
          <w:marLeft w:val="640"/>
          <w:marRight w:val="0"/>
          <w:marTop w:val="0"/>
          <w:marBottom w:val="0"/>
          <w:divBdr>
            <w:top w:val="none" w:sz="0" w:space="0" w:color="auto"/>
            <w:left w:val="none" w:sz="0" w:space="0" w:color="auto"/>
            <w:bottom w:val="none" w:sz="0" w:space="0" w:color="auto"/>
            <w:right w:val="none" w:sz="0" w:space="0" w:color="auto"/>
          </w:divBdr>
        </w:div>
        <w:div w:id="562906087">
          <w:marLeft w:val="640"/>
          <w:marRight w:val="0"/>
          <w:marTop w:val="0"/>
          <w:marBottom w:val="0"/>
          <w:divBdr>
            <w:top w:val="none" w:sz="0" w:space="0" w:color="auto"/>
            <w:left w:val="none" w:sz="0" w:space="0" w:color="auto"/>
            <w:bottom w:val="none" w:sz="0" w:space="0" w:color="auto"/>
            <w:right w:val="none" w:sz="0" w:space="0" w:color="auto"/>
          </w:divBdr>
        </w:div>
        <w:div w:id="834613703">
          <w:marLeft w:val="640"/>
          <w:marRight w:val="0"/>
          <w:marTop w:val="0"/>
          <w:marBottom w:val="0"/>
          <w:divBdr>
            <w:top w:val="none" w:sz="0" w:space="0" w:color="auto"/>
            <w:left w:val="none" w:sz="0" w:space="0" w:color="auto"/>
            <w:bottom w:val="none" w:sz="0" w:space="0" w:color="auto"/>
            <w:right w:val="none" w:sz="0" w:space="0" w:color="auto"/>
          </w:divBdr>
        </w:div>
        <w:div w:id="2142065568">
          <w:marLeft w:val="640"/>
          <w:marRight w:val="0"/>
          <w:marTop w:val="0"/>
          <w:marBottom w:val="0"/>
          <w:divBdr>
            <w:top w:val="none" w:sz="0" w:space="0" w:color="auto"/>
            <w:left w:val="none" w:sz="0" w:space="0" w:color="auto"/>
            <w:bottom w:val="none" w:sz="0" w:space="0" w:color="auto"/>
            <w:right w:val="none" w:sz="0" w:space="0" w:color="auto"/>
          </w:divBdr>
        </w:div>
        <w:div w:id="1391224165">
          <w:marLeft w:val="640"/>
          <w:marRight w:val="0"/>
          <w:marTop w:val="0"/>
          <w:marBottom w:val="0"/>
          <w:divBdr>
            <w:top w:val="none" w:sz="0" w:space="0" w:color="auto"/>
            <w:left w:val="none" w:sz="0" w:space="0" w:color="auto"/>
            <w:bottom w:val="none" w:sz="0" w:space="0" w:color="auto"/>
            <w:right w:val="none" w:sz="0" w:space="0" w:color="auto"/>
          </w:divBdr>
        </w:div>
        <w:div w:id="1533498224">
          <w:marLeft w:val="640"/>
          <w:marRight w:val="0"/>
          <w:marTop w:val="0"/>
          <w:marBottom w:val="0"/>
          <w:divBdr>
            <w:top w:val="none" w:sz="0" w:space="0" w:color="auto"/>
            <w:left w:val="none" w:sz="0" w:space="0" w:color="auto"/>
            <w:bottom w:val="none" w:sz="0" w:space="0" w:color="auto"/>
            <w:right w:val="none" w:sz="0" w:space="0" w:color="auto"/>
          </w:divBdr>
        </w:div>
        <w:div w:id="596906740">
          <w:marLeft w:val="640"/>
          <w:marRight w:val="0"/>
          <w:marTop w:val="0"/>
          <w:marBottom w:val="0"/>
          <w:divBdr>
            <w:top w:val="none" w:sz="0" w:space="0" w:color="auto"/>
            <w:left w:val="none" w:sz="0" w:space="0" w:color="auto"/>
            <w:bottom w:val="none" w:sz="0" w:space="0" w:color="auto"/>
            <w:right w:val="none" w:sz="0" w:space="0" w:color="auto"/>
          </w:divBdr>
        </w:div>
        <w:div w:id="587886095">
          <w:marLeft w:val="640"/>
          <w:marRight w:val="0"/>
          <w:marTop w:val="0"/>
          <w:marBottom w:val="0"/>
          <w:divBdr>
            <w:top w:val="none" w:sz="0" w:space="0" w:color="auto"/>
            <w:left w:val="none" w:sz="0" w:space="0" w:color="auto"/>
            <w:bottom w:val="none" w:sz="0" w:space="0" w:color="auto"/>
            <w:right w:val="none" w:sz="0" w:space="0" w:color="auto"/>
          </w:divBdr>
        </w:div>
        <w:div w:id="2077850452">
          <w:marLeft w:val="640"/>
          <w:marRight w:val="0"/>
          <w:marTop w:val="0"/>
          <w:marBottom w:val="0"/>
          <w:divBdr>
            <w:top w:val="none" w:sz="0" w:space="0" w:color="auto"/>
            <w:left w:val="none" w:sz="0" w:space="0" w:color="auto"/>
            <w:bottom w:val="none" w:sz="0" w:space="0" w:color="auto"/>
            <w:right w:val="none" w:sz="0" w:space="0" w:color="auto"/>
          </w:divBdr>
        </w:div>
        <w:div w:id="936015866">
          <w:marLeft w:val="640"/>
          <w:marRight w:val="0"/>
          <w:marTop w:val="0"/>
          <w:marBottom w:val="0"/>
          <w:divBdr>
            <w:top w:val="none" w:sz="0" w:space="0" w:color="auto"/>
            <w:left w:val="none" w:sz="0" w:space="0" w:color="auto"/>
            <w:bottom w:val="none" w:sz="0" w:space="0" w:color="auto"/>
            <w:right w:val="none" w:sz="0" w:space="0" w:color="auto"/>
          </w:divBdr>
        </w:div>
        <w:div w:id="1253709703">
          <w:marLeft w:val="640"/>
          <w:marRight w:val="0"/>
          <w:marTop w:val="0"/>
          <w:marBottom w:val="0"/>
          <w:divBdr>
            <w:top w:val="none" w:sz="0" w:space="0" w:color="auto"/>
            <w:left w:val="none" w:sz="0" w:space="0" w:color="auto"/>
            <w:bottom w:val="none" w:sz="0" w:space="0" w:color="auto"/>
            <w:right w:val="none" w:sz="0" w:space="0" w:color="auto"/>
          </w:divBdr>
        </w:div>
        <w:div w:id="172064194">
          <w:marLeft w:val="640"/>
          <w:marRight w:val="0"/>
          <w:marTop w:val="0"/>
          <w:marBottom w:val="0"/>
          <w:divBdr>
            <w:top w:val="none" w:sz="0" w:space="0" w:color="auto"/>
            <w:left w:val="none" w:sz="0" w:space="0" w:color="auto"/>
            <w:bottom w:val="none" w:sz="0" w:space="0" w:color="auto"/>
            <w:right w:val="none" w:sz="0" w:space="0" w:color="auto"/>
          </w:divBdr>
        </w:div>
        <w:div w:id="396173099">
          <w:marLeft w:val="640"/>
          <w:marRight w:val="0"/>
          <w:marTop w:val="0"/>
          <w:marBottom w:val="0"/>
          <w:divBdr>
            <w:top w:val="none" w:sz="0" w:space="0" w:color="auto"/>
            <w:left w:val="none" w:sz="0" w:space="0" w:color="auto"/>
            <w:bottom w:val="none" w:sz="0" w:space="0" w:color="auto"/>
            <w:right w:val="none" w:sz="0" w:space="0" w:color="auto"/>
          </w:divBdr>
        </w:div>
        <w:div w:id="176626052">
          <w:marLeft w:val="640"/>
          <w:marRight w:val="0"/>
          <w:marTop w:val="0"/>
          <w:marBottom w:val="0"/>
          <w:divBdr>
            <w:top w:val="none" w:sz="0" w:space="0" w:color="auto"/>
            <w:left w:val="none" w:sz="0" w:space="0" w:color="auto"/>
            <w:bottom w:val="none" w:sz="0" w:space="0" w:color="auto"/>
            <w:right w:val="none" w:sz="0" w:space="0" w:color="auto"/>
          </w:divBdr>
        </w:div>
        <w:div w:id="1921088770">
          <w:marLeft w:val="640"/>
          <w:marRight w:val="0"/>
          <w:marTop w:val="0"/>
          <w:marBottom w:val="0"/>
          <w:divBdr>
            <w:top w:val="none" w:sz="0" w:space="0" w:color="auto"/>
            <w:left w:val="none" w:sz="0" w:space="0" w:color="auto"/>
            <w:bottom w:val="none" w:sz="0" w:space="0" w:color="auto"/>
            <w:right w:val="none" w:sz="0" w:space="0" w:color="auto"/>
          </w:divBdr>
        </w:div>
        <w:div w:id="1533761039">
          <w:marLeft w:val="640"/>
          <w:marRight w:val="0"/>
          <w:marTop w:val="0"/>
          <w:marBottom w:val="0"/>
          <w:divBdr>
            <w:top w:val="none" w:sz="0" w:space="0" w:color="auto"/>
            <w:left w:val="none" w:sz="0" w:space="0" w:color="auto"/>
            <w:bottom w:val="none" w:sz="0" w:space="0" w:color="auto"/>
            <w:right w:val="none" w:sz="0" w:space="0" w:color="auto"/>
          </w:divBdr>
        </w:div>
        <w:div w:id="404687821">
          <w:marLeft w:val="640"/>
          <w:marRight w:val="0"/>
          <w:marTop w:val="0"/>
          <w:marBottom w:val="0"/>
          <w:divBdr>
            <w:top w:val="none" w:sz="0" w:space="0" w:color="auto"/>
            <w:left w:val="none" w:sz="0" w:space="0" w:color="auto"/>
            <w:bottom w:val="none" w:sz="0" w:space="0" w:color="auto"/>
            <w:right w:val="none" w:sz="0" w:space="0" w:color="auto"/>
          </w:divBdr>
        </w:div>
        <w:div w:id="126169224">
          <w:marLeft w:val="640"/>
          <w:marRight w:val="0"/>
          <w:marTop w:val="0"/>
          <w:marBottom w:val="0"/>
          <w:divBdr>
            <w:top w:val="none" w:sz="0" w:space="0" w:color="auto"/>
            <w:left w:val="none" w:sz="0" w:space="0" w:color="auto"/>
            <w:bottom w:val="none" w:sz="0" w:space="0" w:color="auto"/>
            <w:right w:val="none" w:sz="0" w:space="0" w:color="auto"/>
          </w:divBdr>
        </w:div>
        <w:div w:id="1973554246">
          <w:marLeft w:val="640"/>
          <w:marRight w:val="0"/>
          <w:marTop w:val="0"/>
          <w:marBottom w:val="0"/>
          <w:divBdr>
            <w:top w:val="none" w:sz="0" w:space="0" w:color="auto"/>
            <w:left w:val="none" w:sz="0" w:space="0" w:color="auto"/>
            <w:bottom w:val="none" w:sz="0" w:space="0" w:color="auto"/>
            <w:right w:val="none" w:sz="0" w:space="0" w:color="auto"/>
          </w:divBdr>
        </w:div>
        <w:div w:id="312757015">
          <w:marLeft w:val="640"/>
          <w:marRight w:val="0"/>
          <w:marTop w:val="0"/>
          <w:marBottom w:val="0"/>
          <w:divBdr>
            <w:top w:val="none" w:sz="0" w:space="0" w:color="auto"/>
            <w:left w:val="none" w:sz="0" w:space="0" w:color="auto"/>
            <w:bottom w:val="none" w:sz="0" w:space="0" w:color="auto"/>
            <w:right w:val="none" w:sz="0" w:space="0" w:color="auto"/>
          </w:divBdr>
        </w:div>
        <w:div w:id="1241448617">
          <w:marLeft w:val="640"/>
          <w:marRight w:val="0"/>
          <w:marTop w:val="0"/>
          <w:marBottom w:val="0"/>
          <w:divBdr>
            <w:top w:val="none" w:sz="0" w:space="0" w:color="auto"/>
            <w:left w:val="none" w:sz="0" w:space="0" w:color="auto"/>
            <w:bottom w:val="none" w:sz="0" w:space="0" w:color="auto"/>
            <w:right w:val="none" w:sz="0" w:space="0" w:color="auto"/>
          </w:divBdr>
        </w:div>
        <w:div w:id="1092897194">
          <w:marLeft w:val="640"/>
          <w:marRight w:val="0"/>
          <w:marTop w:val="0"/>
          <w:marBottom w:val="0"/>
          <w:divBdr>
            <w:top w:val="none" w:sz="0" w:space="0" w:color="auto"/>
            <w:left w:val="none" w:sz="0" w:space="0" w:color="auto"/>
            <w:bottom w:val="none" w:sz="0" w:space="0" w:color="auto"/>
            <w:right w:val="none" w:sz="0" w:space="0" w:color="auto"/>
          </w:divBdr>
        </w:div>
        <w:div w:id="751391085">
          <w:marLeft w:val="640"/>
          <w:marRight w:val="0"/>
          <w:marTop w:val="0"/>
          <w:marBottom w:val="0"/>
          <w:divBdr>
            <w:top w:val="none" w:sz="0" w:space="0" w:color="auto"/>
            <w:left w:val="none" w:sz="0" w:space="0" w:color="auto"/>
            <w:bottom w:val="none" w:sz="0" w:space="0" w:color="auto"/>
            <w:right w:val="none" w:sz="0" w:space="0" w:color="auto"/>
          </w:divBdr>
        </w:div>
        <w:div w:id="1284265669">
          <w:marLeft w:val="640"/>
          <w:marRight w:val="0"/>
          <w:marTop w:val="0"/>
          <w:marBottom w:val="0"/>
          <w:divBdr>
            <w:top w:val="none" w:sz="0" w:space="0" w:color="auto"/>
            <w:left w:val="none" w:sz="0" w:space="0" w:color="auto"/>
            <w:bottom w:val="none" w:sz="0" w:space="0" w:color="auto"/>
            <w:right w:val="none" w:sz="0" w:space="0" w:color="auto"/>
          </w:divBdr>
        </w:div>
        <w:div w:id="1309750041">
          <w:marLeft w:val="640"/>
          <w:marRight w:val="0"/>
          <w:marTop w:val="0"/>
          <w:marBottom w:val="0"/>
          <w:divBdr>
            <w:top w:val="none" w:sz="0" w:space="0" w:color="auto"/>
            <w:left w:val="none" w:sz="0" w:space="0" w:color="auto"/>
            <w:bottom w:val="none" w:sz="0" w:space="0" w:color="auto"/>
            <w:right w:val="none" w:sz="0" w:space="0" w:color="auto"/>
          </w:divBdr>
        </w:div>
        <w:div w:id="325668213">
          <w:marLeft w:val="640"/>
          <w:marRight w:val="0"/>
          <w:marTop w:val="0"/>
          <w:marBottom w:val="0"/>
          <w:divBdr>
            <w:top w:val="none" w:sz="0" w:space="0" w:color="auto"/>
            <w:left w:val="none" w:sz="0" w:space="0" w:color="auto"/>
            <w:bottom w:val="none" w:sz="0" w:space="0" w:color="auto"/>
            <w:right w:val="none" w:sz="0" w:space="0" w:color="auto"/>
          </w:divBdr>
        </w:div>
        <w:div w:id="1603494122">
          <w:marLeft w:val="640"/>
          <w:marRight w:val="0"/>
          <w:marTop w:val="0"/>
          <w:marBottom w:val="0"/>
          <w:divBdr>
            <w:top w:val="none" w:sz="0" w:space="0" w:color="auto"/>
            <w:left w:val="none" w:sz="0" w:space="0" w:color="auto"/>
            <w:bottom w:val="none" w:sz="0" w:space="0" w:color="auto"/>
            <w:right w:val="none" w:sz="0" w:space="0" w:color="auto"/>
          </w:divBdr>
        </w:div>
        <w:div w:id="2024279921">
          <w:marLeft w:val="640"/>
          <w:marRight w:val="0"/>
          <w:marTop w:val="0"/>
          <w:marBottom w:val="0"/>
          <w:divBdr>
            <w:top w:val="none" w:sz="0" w:space="0" w:color="auto"/>
            <w:left w:val="none" w:sz="0" w:space="0" w:color="auto"/>
            <w:bottom w:val="none" w:sz="0" w:space="0" w:color="auto"/>
            <w:right w:val="none" w:sz="0" w:space="0" w:color="auto"/>
          </w:divBdr>
        </w:div>
        <w:div w:id="148450316">
          <w:marLeft w:val="640"/>
          <w:marRight w:val="0"/>
          <w:marTop w:val="0"/>
          <w:marBottom w:val="0"/>
          <w:divBdr>
            <w:top w:val="none" w:sz="0" w:space="0" w:color="auto"/>
            <w:left w:val="none" w:sz="0" w:space="0" w:color="auto"/>
            <w:bottom w:val="none" w:sz="0" w:space="0" w:color="auto"/>
            <w:right w:val="none" w:sz="0" w:space="0" w:color="auto"/>
          </w:divBdr>
        </w:div>
        <w:div w:id="1002900169">
          <w:marLeft w:val="640"/>
          <w:marRight w:val="0"/>
          <w:marTop w:val="0"/>
          <w:marBottom w:val="0"/>
          <w:divBdr>
            <w:top w:val="none" w:sz="0" w:space="0" w:color="auto"/>
            <w:left w:val="none" w:sz="0" w:space="0" w:color="auto"/>
            <w:bottom w:val="none" w:sz="0" w:space="0" w:color="auto"/>
            <w:right w:val="none" w:sz="0" w:space="0" w:color="auto"/>
          </w:divBdr>
        </w:div>
      </w:divsChild>
    </w:div>
    <w:div w:id="481309081">
      <w:bodyDiv w:val="1"/>
      <w:marLeft w:val="0"/>
      <w:marRight w:val="0"/>
      <w:marTop w:val="0"/>
      <w:marBottom w:val="0"/>
      <w:divBdr>
        <w:top w:val="none" w:sz="0" w:space="0" w:color="auto"/>
        <w:left w:val="none" w:sz="0" w:space="0" w:color="auto"/>
        <w:bottom w:val="none" w:sz="0" w:space="0" w:color="auto"/>
        <w:right w:val="none" w:sz="0" w:space="0" w:color="auto"/>
      </w:divBdr>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7787092">
      <w:bodyDiv w:val="1"/>
      <w:marLeft w:val="0"/>
      <w:marRight w:val="0"/>
      <w:marTop w:val="0"/>
      <w:marBottom w:val="0"/>
      <w:divBdr>
        <w:top w:val="none" w:sz="0" w:space="0" w:color="auto"/>
        <w:left w:val="none" w:sz="0" w:space="0" w:color="auto"/>
        <w:bottom w:val="none" w:sz="0" w:space="0" w:color="auto"/>
        <w:right w:val="none" w:sz="0" w:space="0" w:color="auto"/>
      </w:divBdr>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46067185">
      <w:bodyDiv w:val="1"/>
      <w:marLeft w:val="0"/>
      <w:marRight w:val="0"/>
      <w:marTop w:val="0"/>
      <w:marBottom w:val="0"/>
      <w:divBdr>
        <w:top w:val="none" w:sz="0" w:space="0" w:color="auto"/>
        <w:left w:val="none" w:sz="0" w:space="0" w:color="auto"/>
        <w:bottom w:val="none" w:sz="0" w:space="0" w:color="auto"/>
        <w:right w:val="none" w:sz="0" w:space="0" w:color="auto"/>
      </w:divBdr>
      <w:divsChild>
        <w:div w:id="1783770276">
          <w:marLeft w:val="640"/>
          <w:marRight w:val="0"/>
          <w:marTop w:val="0"/>
          <w:marBottom w:val="0"/>
          <w:divBdr>
            <w:top w:val="none" w:sz="0" w:space="0" w:color="auto"/>
            <w:left w:val="none" w:sz="0" w:space="0" w:color="auto"/>
            <w:bottom w:val="none" w:sz="0" w:space="0" w:color="auto"/>
            <w:right w:val="none" w:sz="0" w:space="0" w:color="auto"/>
          </w:divBdr>
        </w:div>
        <w:div w:id="405886854">
          <w:marLeft w:val="640"/>
          <w:marRight w:val="0"/>
          <w:marTop w:val="0"/>
          <w:marBottom w:val="0"/>
          <w:divBdr>
            <w:top w:val="none" w:sz="0" w:space="0" w:color="auto"/>
            <w:left w:val="none" w:sz="0" w:space="0" w:color="auto"/>
            <w:bottom w:val="none" w:sz="0" w:space="0" w:color="auto"/>
            <w:right w:val="none" w:sz="0" w:space="0" w:color="auto"/>
          </w:divBdr>
        </w:div>
        <w:div w:id="1964070847">
          <w:marLeft w:val="640"/>
          <w:marRight w:val="0"/>
          <w:marTop w:val="0"/>
          <w:marBottom w:val="0"/>
          <w:divBdr>
            <w:top w:val="none" w:sz="0" w:space="0" w:color="auto"/>
            <w:left w:val="none" w:sz="0" w:space="0" w:color="auto"/>
            <w:bottom w:val="none" w:sz="0" w:space="0" w:color="auto"/>
            <w:right w:val="none" w:sz="0" w:space="0" w:color="auto"/>
          </w:divBdr>
        </w:div>
        <w:div w:id="1377243338">
          <w:marLeft w:val="640"/>
          <w:marRight w:val="0"/>
          <w:marTop w:val="0"/>
          <w:marBottom w:val="0"/>
          <w:divBdr>
            <w:top w:val="none" w:sz="0" w:space="0" w:color="auto"/>
            <w:left w:val="none" w:sz="0" w:space="0" w:color="auto"/>
            <w:bottom w:val="none" w:sz="0" w:space="0" w:color="auto"/>
            <w:right w:val="none" w:sz="0" w:space="0" w:color="auto"/>
          </w:divBdr>
        </w:div>
        <w:div w:id="224029949">
          <w:marLeft w:val="640"/>
          <w:marRight w:val="0"/>
          <w:marTop w:val="0"/>
          <w:marBottom w:val="0"/>
          <w:divBdr>
            <w:top w:val="none" w:sz="0" w:space="0" w:color="auto"/>
            <w:left w:val="none" w:sz="0" w:space="0" w:color="auto"/>
            <w:bottom w:val="none" w:sz="0" w:space="0" w:color="auto"/>
            <w:right w:val="none" w:sz="0" w:space="0" w:color="auto"/>
          </w:divBdr>
        </w:div>
        <w:div w:id="915477406">
          <w:marLeft w:val="640"/>
          <w:marRight w:val="0"/>
          <w:marTop w:val="0"/>
          <w:marBottom w:val="0"/>
          <w:divBdr>
            <w:top w:val="none" w:sz="0" w:space="0" w:color="auto"/>
            <w:left w:val="none" w:sz="0" w:space="0" w:color="auto"/>
            <w:bottom w:val="none" w:sz="0" w:space="0" w:color="auto"/>
            <w:right w:val="none" w:sz="0" w:space="0" w:color="auto"/>
          </w:divBdr>
        </w:div>
        <w:div w:id="1476873941">
          <w:marLeft w:val="640"/>
          <w:marRight w:val="0"/>
          <w:marTop w:val="0"/>
          <w:marBottom w:val="0"/>
          <w:divBdr>
            <w:top w:val="none" w:sz="0" w:space="0" w:color="auto"/>
            <w:left w:val="none" w:sz="0" w:space="0" w:color="auto"/>
            <w:bottom w:val="none" w:sz="0" w:space="0" w:color="auto"/>
            <w:right w:val="none" w:sz="0" w:space="0" w:color="auto"/>
          </w:divBdr>
        </w:div>
        <w:div w:id="338193449">
          <w:marLeft w:val="640"/>
          <w:marRight w:val="0"/>
          <w:marTop w:val="0"/>
          <w:marBottom w:val="0"/>
          <w:divBdr>
            <w:top w:val="none" w:sz="0" w:space="0" w:color="auto"/>
            <w:left w:val="none" w:sz="0" w:space="0" w:color="auto"/>
            <w:bottom w:val="none" w:sz="0" w:space="0" w:color="auto"/>
            <w:right w:val="none" w:sz="0" w:space="0" w:color="auto"/>
          </w:divBdr>
        </w:div>
        <w:div w:id="1787390152">
          <w:marLeft w:val="640"/>
          <w:marRight w:val="0"/>
          <w:marTop w:val="0"/>
          <w:marBottom w:val="0"/>
          <w:divBdr>
            <w:top w:val="none" w:sz="0" w:space="0" w:color="auto"/>
            <w:left w:val="none" w:sz="0" w:space="0" w:color="auto"/>
            <w:bottom w:val="none" w:sz="0" w:space="0" w:color="auto"/>
            <w:right w:val="none" w:sz="0" w:space="0" w:color="auto"/>
          </w:divBdr>
        </w:div>
        <w:div w:id="273288701">
          <w:marLeft w:val="640"/>
          <w:marRight w:val="0"/>
          <w:marTop w:val="0"/>
          <w:marBottom w:val="0"/>
          <w:divBdr>
            <w:top w:val="none" w:sz="0" w:space="0" w:color="auto"/>
            <w:left w:val="none" w:sz="0" w:space="0" w:color="auto"/>
            <w:bottom w:val="none" w:sz="0" w:space="0" w:color="auto"/>
            <w:right w:val="none" w:sz="0" w:space="0" w:color="auto"/>
          </w:divBdr>
        </w:div>
        <w:div w:id="961350491">
          <w:marLeft w:val="640"/>
          <w:marRight w:val="0"/>
          <w:marTop w:val="0"/>
          <w:marBottom w:val="0"/>
          <w:divBdr>
            <w:top w:val="none" w:sz="0" w:space="0" w:color="auto"/>
            <w:left w:val="none" w:sz="0" w:space="0" w:color="auto"/>
            <w:bottom w:val="none" w:sz="0" w:space="0" w:color="auto"/>
            <w:right w:val="none" w:sz="0" w:space="0" w:color="auto"/>
          </w:divBdr>
        </w:div>
        <w:div w:id="519395958">
          <w:marLeft w:val="640"/>
          <w:marRight w:val="0"/>
          <w:marTop w:val="0"/>
          <w:marBottom w:val="0"/>
          <w:divBdr>
            <w:top w:val="none" w:sz="0" w:space="0" w:color="auto"/>
            <w:left w:val="none" w:sz="0" w:space="0" w:color="auto"/>
            <w:bottom w:val="none" w:sz="0" w:space="0" w:color="auto"/>
            <w:right w:val="none" w:sz="0" w:space="0" w:color="auto"/>
          </w:divBdr>
        </w:div>
        <w:div w:id="1130442833">
          <w:marLeft w:val="640"/>
          <w:marRight w:val="0"/>
          <w:marTop w:val="0"/>
          <w:marBottom w:val="0"/>
          <w:divBdr>
            <w:top w:val="none" w:sz="0" w:space="0" w:color="auto"/>
            <w:left w:val="none" w:sz="0" w:space="0" w:color="auto"/>
            <w:bottom w:val="none" w:sz="0" w:space="0" w:color="auto"/>
            <w:right w:val="none" w:sz="0" w:space="0" w:color="auto"/>
          </w:divBdr>
        </w:div>
        <w:div w:id="1919365440">
          <w:marLeft w:val="640"/>
          <w:marRight w:val="0"/>
          <w:marTop w:val="0"/>
          <w:marBottom w:val="0"/>
          <w:divBdr>
            <w:top w:val="none" w:sz="0" w:space="0" w:color="auto"/>
            <w:left w:val="none" w:sz="0" w:space="0" w:color="auto"/>
            <w:bottom w:val="none" w:sz="0" w:space="0" w:color="auto"/>
            <w:right w:val="none" w:sz="0" w:space="0" w:color="auto"/>
          </w:divBdr>
        </w:div>
        <w:div w:id="1452356041">
          <w:marLeft w:val="640"/>
          <w:marRight w:val="0"/>
          <w:marTop w:val="0"/>
          <w:marBottom w:val="0"/>
          <w:divBdr>
            <w:top w:val="none" w:sz="0" w:space="0" w:color="auto"/>
            <w:left w:val="none" w:sz="0" w:space="0" w:color="auto"/>
            <w:bottom w:val="none" w:sz="0" w:space="0" w:color="auto"/>
            <w:right w:val="none" w:sz="0" w:space="0" w:color="auto"/>
          </w:divBdr>
        </w:div>
        <w:div w:id="1594897676">
          <w:marLeft w:val="640"/>
          <w:marRight w:val="0"/>
          <w:marTop w:val="0"/>
          <w:marBottom w:val="0"/>
          <w:divBdr>
            <w:top w:val="none" w:sz="0" w:space="0" w:color="auto"/>
            <w:left w:val="none" w:sz="0" w:space="0" w:color="auto"/>
            <w:bottom w:val="none" w:sz="0" w:space="0" w:color="auto"/>
            <w:right w:val="none" w:sz="0" w:space="0" w:color="auto"/>
          </w:divBdr>
        </w:div>
        <w:div w:id="562762168">
          <w:marLeft w:val="640"/>
          <w:marRight w:val="0"/>
          <w:marTop w:val="0"/>
          <w:marBottom w:val="0"/>
          <w:divBdr>
            <w:top w:val="none" w:sz="0" w:space="0" w:color="auto"/>
            <w:left w:val="none" w:sz="0" w:space="0" w:color="auto"/>
            <w:bottom w:val="none" w:sz="0" w:space="0" w:color="auto"/>
            <w:right w:val="none" w:sz="0" w:space="0" w:color="auto"/>
          </w:divBdr>
        </w:div>
        <w:div w:id="98306962">
          <w:marLeft w:val="640"/>
          <w:marRight w:val="0"/>
          <w:marTop w:val="0"/>
          <w:marBottom w:val="0"/>
          <w:divBdr>
            <w:top w:val="none" w:sz="0" w:space="0" w:color="auto"/>
            <w:left w:val="none" w:sz="0" w:space="0" w:color="auto"/>
            <w:bottom w:val="none" w:sz="0" w:space="0" w:color="auto"/>
            <w:right w:val="none" w:sz="0" w:space="0" w:color="auto"/>
          </w:divBdr>
        </w:div>
        <w:div w:id="1757702294">
          <w:marLeft w:val="640"/>
          <w:marRight w:val="0"/>
          <w:marTop w:val="0"/>
          <w:marBottom w:val="0"/>
          <w:divBdr>
            <w:top w:val="none" w:sz="0" w:space="0" w:color="auto"/>
            <w:left w:val="none" w:sz="0" w:space="0" w:color="auto"/>
            <w:bottom w:val="none" w:sz="0" w:space="0" w:color="auto"/>
            <w:right w:val="none" w:sz="0" w:space="0" w:color="auto"/>
          </w:divBdr>
        </w:div>
        <w:div w:id="1015571977">
          <w:marLeft w:val="640"/>
          <w:marRight w:val="0"/>
          <w:marTop w:val="0"/>
          <w:marBottom w:val="0"/>
          <w:divBdr>
            <w:top w:val="none" w:sz="0" w:space="0" w:color="auto"/>
            <w:left w:val="none" w:sz="0" w:space="0" w:color="auto"/>
            <w:bottom w:val="none" w:sz="0" w:space="0" w:color="auto"/>
            <w:right w:val="none" w:sz="0" w:space="0" w:color="auto"/>
          </w:divBdr>
        </w:div>
        <w:div w:id="882595444">
          <w:marLeft w:val="640"/>
          <w:marRight w:val="0"/>
          <w:marTop w:val="0"/>
          <w:marBottom w:val="0"/>
          <w:divBdr>
            <w:top w:val="none" w:sz="0" w:space="0" w:color="auto"/>
            <w:left w:val="none" w:sz="0" w:space="0" w:color="auto"/>
            <w:bottom w:val="none" w:sz="0" w:space="0" w:color="auto"/>
            <w:right w:val="none" w:sz="0" w:space="0" w:color="auto"/>
          </w:divBdr>
        </w:div>
        <w:div w:id="709958624">
          <w:marLeft w:val="640"/>
          <w:marRight w:val="0"/>
          <w:marTop w:val="0"/>
          <w:marBottom w:val="0"/>
          <w:divBdr>
            <w:top w:val="none" w:sz="0" w:space="0" w:color="auto"/>
            <w:left w:val="none" w:sz="0" w:space="0" w:color="auto"/>
            <w:bottom w:val="none" w:sz="0" w:space="0" w:color="auto"/>
            <w:right w:val="none" w:sz="0" w:space="0" w:color="auto"/>
          </w:divBdr>
        </w:div>
        <w:div w:id="1614753094">
          <w:marLeft w:val="640"/>
          <w:marRight w:val="0"/>
          <w:marTop w:val="0"/>
          <w:marBottom w:val="0"/>
          <w:divBdr>
            <w:top w:val="none" w:sz="0" w:space="0" w:color="auto"/>
            <w:left w:val="none" w:sz="0" w:space="0" w:color="auto"/>
            <w:bottom w:val="none" w:sz="0" w:space="0" w:color="auto"/>
            <w:right w:val="none" w:sz="0" w:space="0" w:color="auto"/>
          </w:divBdr>
        </w:div>
        <w:div w:id="1643075359">
          <w:marLeft w:val="640"/>
          <w:marRight w:val="0"/>
          <w:marTop w:val="0"/>
          <w:marBottom w:val="0"/>
          <w:divBdr>
            <w:top w:val="none" w:sz="0" w:space="0" w:color="auto"/>
            <w:left w:val="none" w:sz="0" w:space="0" w:color="auto"/>
            <w:bottom w:val="none" w:sz="0" w:space="0" w:color="auto"/>
            <w:right w:val="none" w:sz="0" w:space="0" w:color="auto"/>
          </w:divBdr>
        </w:div>
        <w:div w:id="633220331">
          <w:marLeft w:val="640"/>
          <w:marRight w:val="0"/>
          <w:marTop w:val="0"/>
          <w:marBottom w:val="0"/>
          <w:divBdr>
            <w:top w:val="none" w:sz="0" w:space="0" w:color="auto"/>
            <w:left w:val="none" w:sz="0" w:space="0" w:color="auto"/>
            <w:bottom w:val="none" w:sz="0" w:space="0" w:color="auto"/>
            <w:right w:val="none" w:sz="0" w:space="0" w:color="auto"/>
          </w:divBdr>
        </w:div>
        <w:div w:id="246501199">
          <w:marLeft w:val="640"/>
          <w:marRight w:val="0"/>
          <w:marTop w:val="0"/>
          <w:marBottom w:val="0"/>
          <w:divBdr>
            <w:top w:val="none" w:sz="0" w:space="0" w:color="auto"/>
            <w:left w:val="none" w:sz="0" w:space="0" w:color="auto"/>
            <w:bottom w:val="none" w:sz="0" w:space="0" w:color="auto"/>
            <w:right w:val="none" w:sz="0" w:space="0" w:color="auto"/>
          </w:divBdr>
        </w:div>
        <w:div w:id="183985674">
          <w:marLeft w:val="640"/>
          <w:marRight w:val="0"/>
          <w:marTop w:val="0"/>
          <w:marBottom w:val="0"/>
          <w:divBdr>
            <w:top w:val="none" w:sz="0" w:space="0" w:color="auto"/>
            <w:left w:val="none" w:sz="0" w:space="0" w:color="auto"/>
            <w:bottom w:val="none" w:sz="0" w:space="0" w:color="auto"/>
            <w:right w:val="none" w:sz="0" w:space="0" w:color="auto"/>
          </w:divBdr>
        </w:div>
        <w:div w:id="1033655865">
          <w:marLeft w:val="640"/>
          <w:marRight w:val="0"/>
          <w:marTop w:val="0"/>
          <w:marBottom w:val="0"/>
          <w:divBdr>
            <w:top w:val="none" w:sz="0" w:space="0" w:color="auto"/>
            <w:left w:val="none" w:sz="0" w:space="0" w:color="auto"/>
            <w:bottom w:val="none" w:sz="0" w:space="0" w:color="auto"/>
            <w:right w:val="none" w:sz="0" w:space="0" w:color="auto"/>
          </w:divBdr>
        </w:div>
        <w:div w:id="721293418">
          <w:marLeft w:val="640"/>
          <w:marRight w:val="0"/>
          <w:marTop w:val="0"/>
          <w:marBottom w:val="0"/>
          <w:divBdr>
            <w:top w:val="none" w:sz="0" w:space="0" w:color="auto"/>
            <w:left w:val="none" w:sz="0" w:space="0" w:color="auto"/>
            <w:bottom w:val="none" w:sz="0" w:space="0" w:color="auto"/>
            <w:right w:val="none" w:sz="0" w:space="0" w:color="auto"/>
          </w:divBdr>
        </w:div>
        <w:div w:id="1792630425">
          <w:marLeft w:val="640"/>
          <w:marRight w:val="0"/>
          <w:marTop w:val="0"/>
          <w:marBottom w:val="0"/>
          <w:divBdr>
            <w:top w:val="none" w:sz="0" w:space="0" w:color="auto"/>
            <w:left w:val="none" w:sz="0" w:space="0" w:color="auto"/>
            <w:bottom w:val="none" w:sz="0" w:space="0" w:color="auto"/>
            <w:right w:val="none" w:sz="0" w:space="0" w:color="auto"/>
          </w:divBdr>
        </w:div>
        <w:div w:id="188569663">
          <w:marLeft w:val="640"/>
          <w:marRight w:val="0"/>
          <w:marTop w:val="0"/>
          <w:marBottom w:val="0"/>
          <w:divBdr>
            <w:top w:val="none" w:sz="0" w:space="0" w:color="auto"/>
            <w:left w:val="none" w:sz="0" w:space="0" w:color="auto"/>
            <w:bottom w:val="none" w:sz="0" w:space="0" w:color="auto"/>
            <w:right w:val="none" w:sz="0" w:space="0" w:color="auto"/>
          </w:divBdr>
        </w:div>
        <w:div w:id="349111561">
          <w:marLeft w:val="640"/>
          <w:marRight w:val="0"/>
          <w:marTop w:val="0"/>
          <w:marBottom w:val="0"/>
          <w:divBdr>
            <w:top w:val="none" w:sz="0" w:space="0" w:color="auto"/>
            <w:left w:val="none" w:sz="0" w:space="0" w:color="auto"/>
            <w:bottom w:val="none" w:sz="0" w:space="0" w:color="auto"/>
            <w:right w:val="none" w:sz="0" w:space="0" w:color="auto"/>
          </w:divBdr>
        </w:div>
        <w:div w:id="346105945">
          <w:marLeft w:val="640"/>
          <w:marRight w:val="0"/>
          <w:marTop w:val="0"/>
          <w:marBottom w:val="0"/>
          <w:divBdr>
            <w:top w:val="none" w:sz="0" w:space="0" w:color="auto"/>
            <w:left w:val="none" w:sz="0" w:space="0" w:color="auto"/>
            <w:bottom w:val="none" w:sz="0" w:space="0" w:color="auto"/>
            <w:right w:val="none" w:sz="0" w:space="0" w:color="auto"/>
          </w:divBdr>
        </w:div>
        <w:div w:id="1156527987">
          <w:marLeft w:val="640"/>
          <w:marRight w:val="0"/>
          <w:marTop w:val="0"/>
          <w:marBottom w:val="0"/>
          <w:divBdr>
            <w:top w:val="none" w:sz="0" w:space="0" w:color="auto"/>
            <w:left w:val="none" w:sz="0" w:space="0" w:color="auto"/>
            <w:bottom w:val="none" w:sz="0" w:space="0" w:color="auto"/>
            <w:right w:val="none" w:sz="0" w:space="0" w:color="auto"/>
          </w:divBdr>
        </w:div>
        <w:div w:id="950283051">
          <w:marLeft w:val="640"/>
          <w:marRight w:val="0"/>
          <w:marTop w:val="0"/>
          <w:marBottom w:val="0"/>
          <w:divBdr>
            <w:top w:val="none" w:sz="0" w:space="0" w:color="auto"/>
            <w:left w:val="none" w:sz="0" w:space="0" w:color="auto"/>
            <w:bottom w:val="none" w:sz="0" w:space="0" w:color="auto"/>
            <w:right w:val="none" w:sz="0" w:space="0" w:color="auto"/>
          </w:divBdr>
        </w:div>
        <w:div w:id="155076954">
          <w:marLeft w:val="640"/>
          <w:marRight w:val="0"/>
          <w:marTop w:val="0"/>
          <w:marBottom w:val="0"/>
          <w:divBdr>
            <w:top w:val="none" w:sz="0" w:space="0" w:color="auto"/>
            <w:left w:val="none" w:sz="0" w:space="0" w:color="auto"/>
            <w:bottom w:val="none" w:sz="0" w:space="0" w:color="auto"/>
            <w:right w:val="none" w:sz="0" w:space="0" w:color="auto"/>
          </w:divBdr>
        </w:div>
        <w:div w:id="1769616160">
          <w:marLeft w:val="640"/>
          <w:marRight w:val="0"/>
          <w:marTop w:val="0"/>
          <w:marBottom w:val="0"/>
          <w:divBdr>
            <w:top w:val="none" w:sz="0" w:space="0" w:color="auto"/>
            <w:left w:val="none" w:sz="0" w:space="0" w:color="auto"/>
            <w:bottom w:val="none" w:sz="0" w:space="0" w:color="auto"/>
            <w:right w:val="none" w:sz="0" w:space="0" w:color="auto"/>
          </w:divBdr>
        </w:div>
        <w:div w:id="1216431115">
          <w:marLeft w:val="640"/>
          <w:marRight w:val="0"/>
          <w:marTop w:val="0"/>
          <w:marBottom w:val="0"/>
          <w:divBdr>
            <w:top w:val="none" w:sz="0" w:space="0" w:color="auto"/>
            <w:left w:val="none" w:sz="0" w:space="0" w:color="auto"/>
            <w:bottom w:val="none" w:sz="0" w:space="0" w:color="auto"/>
            <w:right w:val="none" w:sz="0" w:space="0" w:color="auto"/>
          </w:divBdr>
        </w:div>
        <w:div w:id="78184989">
          <w:marLeft w:val="640"/>
          <w:marRight w:val="0"/>
          <w:marTop w:val="0"/>
          <w:marBottom w:val="0"/>
          <w:divBdr>
            <w:top w:val="none" w:sz="0" w:space="0" w:color="auto"/>
            <w:left w:val="none" w:sz="0" w:space="0" w:color="auto"/>
            <w:bottom w:val="none" w:sz="0" w:space="0" w:color="auto"/>
            <w:right w:val="none" w:sz="0" w:space="0" w:color="auto"/>
          </w:divBdr>
        </w:div>
        <w:div w:id="155849984">
          <w:marLeft w:val="640"/>
          <w:marRight w:val="0"/>
          <w:marTop w:val="0"/>
          <w:marBottom w:val="0"/>
          <w:divBdr>
            <w:top w:val="none" w:sz="0" w:space="0" w:color="auto"/>
            <w:left w:val="none" w:sz="0" w:space="0" w:color="auto"/>
            <w:bottom w:val="none" w:sz="0" w:space="0" w:color="auto"/>
            <w:right w:val="none" w:sz="0" w:space="0" w:color="auto"/>
          </w:divBdr>
        </w:div>
        <w:div w:id="1652519388">
          <w:marLeft w:val="640"/>
          <w:marRight w:val="0"/>
          <w:marTop w:val="0"/>
          <w:marBottom w:val="0"/>
          <w:divBdr>
            <w:top w:val="none" w:sz="0" w:space="0" w:color="auto"/>
            <w:left w:val="none" w:sz="0" w:space="0" w:color="auto"/>
            <w:bottom w:val="none" w:sz="0" w:space="0" w:color="auto"/>
            <w:right w:val="none" w:sz="0" w:space="0" w:color="auto"/>
          </w:divBdr>
        </w:div>
        <w:div w:id="1366447558">
          <w:marLeft w:val="640"/>
          <w:marRight w:val="0"/>
          <w:marTop w:val="0"/>
          <w:marBottom w:val="0"/>
          <w:divBdr>
            <w:top w:val="none" w:sz="0" w:space="0" w:color="auto"/>
            <w:left w:val="none" w:sz="0" w:space="0" w:color="auto"/>
            <w:bottom w:val="none" w:sz="0" w:space="0" w:color="auto"/>
            <w:right w:val="none" w:sz="0" w:space="0" w:color="auto"/>
          </w:divBdr>
        </w:div>
        <w:div w:id="1994024145">
          <w:marLeft w:val="640"/>
          <w:marRight w:val="0"/>
          <w:marTop w:val="0"/>
          <w:marBottom w:val="0"/>
          <w:divBdr>
            <w:top w:val="none" w:sz="0" w:space="0" w:color="auto"/>
            <w:left w:val="none" w:sz="0" w:space="0" w:color="auto"/>
            <w:bottom w:val="none" w:sz="0" w:space="0" w:color="auto"/>
            <w:right w:val="none" w:sz="0" w:space="0" w:color="auto"/>
          </w:divBdr>
        </w:div>
        <w:div w:id="457728387">
          <w:marLeft w:val="640"/>
          <w:marRight w:val="0"/>
          <w:marTop w:val="0"/>
          <w:marBottom w:val="0"/>
          <w:divBdr>
            <w:top w:val="none" w:sz="0" w:space="0" w:color="auto"/>
            <w:left w:val="none" w:sz="0" w:space="0" w:color="auto"/>
            <w:bottom w:val="none" w:sz="0" w:space="0" w:color="auto"/>
            <w:right w:val="none" w:sz="0" w:space="0" w:color="auto"/>
          </w:divBdr>
        </w:div>
        <w:div w:id="141774264">
          <w:marLeft w:val="640"/>
          <w:marRight w:val="0"/>
          <w:marTop w:val="0"/>
          <w:marBottom w:val="0"/>
          <w:divBdr>
            <w:top w:val="none" w:sz="0" w:space="0" w:color="auto"/>
            <w:left w:val="none" w:sz="0" w:space="0" w:color="auto"/>
            <w:bottom w:val="none" w:sz="0" w:space="0" w:color="auto"/>
            <w:right w:val="none" w:sz="0" w:space="0" w:color="auto"/>
          </w:divBdr>
        </w:div>
        <w:div w:id="527986083">
          <w:marLeft w:val="640"/>
          <w:marRight w:val="0"/>
          <w:marTop w:val="0"/>
          <w:marBottom w:val="0"/>
          <w:divBdr>
            <w:top w:val="none" w:sz="0" w:space="0" w:color="auto"/>
            <w:left w:val="none" w:sz="0" w:space="0" w:color="auto"/>
            <w:bottom w:val="none" w:sz="0" w:space="0" w:color="auto"/>
            <w:right w:val="none" w:sz="0" w:space="0" w:color="auto"/>
          </w:divBdr>
        </w:div>
        <w:div w:id="406541925">
          <w:marLeft w:val="640"/>
          <w:marRight w:val="0"/>
          <w:marTop w:val="0"/>
          <w:marBottom w:val="0"/>
          <w:divBdr>
            <w:top w:val="none" w:sz="0" w:space="0" w:color="auto"/>
            <w:left w:val="none" w:sz="0" w:space="0" w:color="auto"/>
            <w:bottom w:val="none" w:sz="0" w:space="0" w:color="auto"/>
            <w:right w:val="none" w:sz="0" w:space="0" w:color="auto"/>
          </w:divBdr>
        </w:div>
        <w:div w:id="2098822887">
          <w:marLeft w:val="640"/>
          <w:marRight w:val="0"/>
          <w:marTop w:val="0"/>
          <w:marBottom w:val="0"/>
          <w:divBdr>
            <w:top w:val="none" w:sz="0" w:space="0" w:color="auto"/>
            <w:left w:val="none" w:sz="0" w:space="0" w:color="auto"/>
            <w:bottom w:val="none" w:sz="0" w:space="0" w:color="auto"/>
            <w:right w:val="none" w:sz="0" w:space="0" w:color="auto"/>
          </w:divBdr>
        </w:div>
        <w:div w:id="190076241">
          <w:marLeft w:val="640"/>
          <w:marRight w:val="0"/>
          <w:marTop w:val="0"/>
          <w:marBottom w:val="0"/>
          <w:divBdr>
            <w:top w:val="none" w:sz="0" w:space="0" w:color="auto"/>
            <w:left w:val="none" w:sz="0" w:space="0" w:color="auto"/>
            <w:bottom w:val="none" w:sz="0" w:space="0" w:color="auto"/>
            <w:right w:val="none" w:sz="0" w:space="0" w:color="auto"/>
          </w:divBdr>
        </w:div>
        <w:div w:id="2083984385">
          <w:marLeft w:val="640"/>
          <w:marRight w:val="0"/>
          <w:marTop w:val="0"/>
          <w:marBottom w:val="0"/>
          <w:divBdr>
            <w:top w:val="none" w:sz="0" w:space="0" w:color="auto"/>
            <w:left w:val="none" w:sz="0" w:space="0" w:color="auto"/>
            <w:bottom w:val="none" w:sz="0" w:space="0" w:color="auto"/>
            <w:right w:val="none" w:sz="0" w:space="0" w:color="auto"/>
          </w:divBdr>
        </w:div>
        <w:div w:id="468592375">
          <w:marLeft w:val="640"/>
          <w:marRight w:val="0"/>
          <w:marTop w:val="0"/>
          <w:marBottom w:val="0"/>
          <w:divBdr>
            <w:top w:val="none" w:sz="0" w:space="0" w:color="auto"/>
            <w:left w:val="none" w:sz="0" w:space="0" w:color="auto"/>
            <w:bottom w:val="none" w:sz="0" w:space="0" w:color="auto"/>
            <w:right w:val="none" w:sz="0" w:space="0" w:color="auto"/>
          </w:divBdr>
        </w:div>
        <w:div w:id="1776637181">
          <w:marLeft w:val="640"/>
          <w:marRight w:val="0"/>
          <w:marTop w:val="0"/>
          <w:marBottom w:val="0"/>
          <w:divBdr>
            <w:top w:val="none" w:sz="0" w:space="0" w:color="auto"/>
            <w:left w:val="none" w:sz="0" w:space="0" w:color="auto"/>
            <w:bottom w:val="none" w:sz="0" w:space="0" w:color="auto"/>
            <w:right w:val="none" w:sz="0" w:space="0" w:color="auto"/>
          </w:divBdr>
        </w:div>
        <w:div w:id="608854243">
          <w:marLeft w:val="640"/>
          <w:marRight w:val="0"/>
          <w:marTop w:val="0"/>
          <w:marBottom w:val="0"/>
          <w:divBdr>
            <w:top w:val="none" w:sz="0" w:space="0" w:color="auto"/>
            <w:left w:val="none" w:sz="0" w:space="0" w:color="auto"/>
            <w:bottom w:val="none" w:sz="0" w:space="0" w:color="auto"/>
            <w:right w:val="none" w:sz="0" w:space="0" w:color="auto"/>
          </w:divBdr>
        </w:div>
        <w:div w:id="150416554">
          <w:marLeft w:val="640"/>
          <w:marRight w:val="0"/>
          <w:marTop w:val="0"/>
          <w:marBottom w:val="0"/>
          <w:divBdr>
            <w:top w:val="none" w:sz="0" w:space="0" w:color="auto"/>
            <w:left w:val="none" w:sz="0" w:space="0" w:color="auto"/>
            <w:bottom w:val="none" w:sz="0" w:space="0" w:color="auto"/>
            <w:right w:val="none" w:sz="0" w:space="0" w:color="auto"/>
          </w:divBdr>
        </w:div>
        <w:div w:id="1072966520">
          <w:marLeft w:val="640"/>
          <w:marRight w:val="0"/>
          <w:marTop w:val="0"/>
          <w:marBottom w:val="0"/>
          <w:divBdr>
            <w:top w:val="none" w:sz="0" w:space="0" w:color="auto"/>
            <w:left w:val="none" w:sz="0" w:space="0" w:color="auto"/>
            <w:bottom w:val="none" w:sz="0" w:space="0" w:color="auto"/>
            <w:right w:val="none" w:sz="0" w:space="0" w:color="auto"/>
          </w:divBdr>
        </w:div>
        <w:div w:id="336228224">
          <w:marLeft w:val="640"/>
          <w:marRight w:val="0"/>
          <w:marTop w:val="0"/>
          <w:marBottom w:val="0"/>
          <w:divBdr>
            <w:top w:val="none" w:sz="0" w:space="0" w:color="auto"/>
            <w:left w:val="none" w:sz="0" w:space="0" w:color="auto"/>
            <w:bottom w:val="none" w:sz="0" w:space="0" w:color="auto"/>
            <w:right w:val="none" w:sz="0" w:space="0" w:color="auto"/>
          </w:divBdr>
        </w:div>
        <w:div w:id="1025205184">
          <w:marLeft w:val="640"/>
          <w:marRight w:val="0"/>
          <w:marTop w:val="0"/>
          <w:marBottom w:val="0"/>
          <w:divBdr>
            <w:top w:val="none" w:sz="0" w:space="0" w:color="auto"/>
            <w:left w:val="none" w:sz="0" w:space="0" w:color="auto"/>
            <w:bottom w:val="none" w:sz="0" w:space="0" w:color="auto"/>
            <w:right w:val="none" w:sz="0" w:space="0" w:color="auto"/>
          </w:divBdr>
        </w:div>
        <w:div w:id="1773091136">
          <w:marLeft w:val="640"/>
          <w:marRight w:val="0"/>
          <w:marTop w:val="0"/>
          <w:marBottom w:val="0"/>
          <w:divBdr>
            <w:top w:val="none" w:sz="0" w:space="0" w:color="auto"/>
            <w:left w:val="none" w:sz="0" w:space="0" w:color="auto"/>
            <w:bottom w:val="none" w:sz="0" w:space="0" w:color="auto"/>
            <w:right w:val="none" w:sz="0" w:space="0" w:color="auto"/>
          </w:divBdr>
        </w:div>
        <w:div w:id="1122071340">
          <w:marLeft w:val="640"/>
          <w:marRight w:val="0"/>
          <w:marTop w:val="0"/>
          <w:marBottom w:val="0"/>
          <w:divBdr>
            <w:top w:val="none" w:sz="0" w:space="0" w:color="auto"/>
            <w:left w:val="none" w:sz="0" w:space="0" w:color="auto"/>
            <w:bottom w:val="none" w:sz="0" w:space="0" w:color="auto"/>
            <w:right w:val="none" w:sz="0" w:space="0" w:color="auto"/>
          </w:divBdr>
        </w:div>
        <w:div w:id="1961036544">
          <w:marLeft w:val="640"/>
          <w:marRight w:val="0"/>
          <w:marTop w:val="0"/>
          <w:marBottom w:val="0"/>
          <w:divBdr>
            <w:top w:val="none" w:sz="0" w:space="0" w:color="auto"/>
            <w:left w:val="none" w:sz="0" w:space="0" w:color="auto"/>
            <w:bottom w:val="none" w:sz="0" w:space="0" w:color="auto"/>
            <w:right w:val="none" w:sz="0" w:space="0" w:color="auto"/>
          </w:divBdr>
        </w:div>
        <w:div w:id="1029842425">
          <w:marLeft w:val="640"/>
          <w:marRight w:val="0"/>
          <w:marTop w:val="0"/>
          <w:marBottom w:val="0"/>
          <w:divBdr>
            <w:top w:val="none" w:sz="0" w:space="0" w:color="auto"/>
            <w:left w:val="none" w:sz="0" w:space="0" w:color="auto"/>
            <w:bottom w:val="none" w:sz="0" w:space="0" w:color="auto"/>
            <w:right w:val="none" w:sz="0" w:space="0" w:color="auto"/>
          </w:divBdr>
        </w:div>
        <w:div w:id="342830099">
          <w:marLeft w:val="640"/>
          <w:marRight w:val="0"/>
          <w:marTop w:val="0"/>
          <w:marBottom w:val="0"/>
          <w:divBdr>
            <w:top w:val="none" w:sz="0" w:space="0" w:color="auto"/>
            <w:left w:val="none" w:sz="0" w:space="0" w:color="auto"/>
            <w:bottom w:val="none" w:sz="0" w:space="0" w:color="auto"/>
            <w:right w:val="none" w:sz="0" w:space="0" w:color="auto"/>
          </w:divBdr>
        </w:div>
        <w:div w:id="473333659">
          <w:marLeft w:val="640"/>
          <w:marRight w:val="0"/>
          <w:marTop w:val="0"/>
          <w:marBottom w:val="0"/>
          <w:divBdr>
            <w:top w:val="none" w:sz="0" w:space="0" w:color="auto"/>
            <w:left w:val="none" w:sz="0" w:space="0" w:color="auto"/>
            <w:bottom w:val="none" w:sz="0" w:space="0" w:color="auto"/>
            <w:right w:val="none" w:sz="0" w:space="0" w:color="auto"/>
          </w:divBdr>
        </w:div>
        <w:div w:id="941956869">
          <w:marLeft w:val="640"/>
          <w:marRight w:val="0"/>
          <w:marTop w:val="0"/>
          <w:marBottom w:val="0"/>
          <w:divBdr>
            <w:top w:val="none" w:sz="0" w:space="0" w:color="auto"/>
            <w:left w:val="none" w:sz="0" w:space="0" w:color="auto"/>
            <w:bottom w:val="none" w:sz="0" w:space="0" w:color="auto"/>
            <w:right w:val="none" w:sz="0" w:space="0" w:color="auto"/>
          </w:divBdr>
        </w:div>
        <w:div w:id="475297039">
          <w:marLeft w:val="640"/>
          <w:marRight w:val="0"/>
          <w:marTop w:val="0"/>
          <w:marBottom w:val="0"/>
          <w:divBdr>
            <w:top w:val="none" w:sz="0" w:space="0" w:color="auto"/>
            <w:left w:val="none" w:sz="0" w:space="0" w:color="auto"/>
            <w:bottom w:val="none" w:sz="0" w:space="0" w:color="auto"/>
            <w:right w:val="none" w:sz="0" w:space="0" w:color="auto"/>
          </w:divBdr>
        </w:div>
        <w:div w:id="649286682">
          <w:marLeft w:val="640"/>
          <w:marRight w:val="0"/>
          <w:marTop w:val="0"/>
          <w:marBottom w:val="0"/>
          <w:divBdr>
            <w:top w:val="none" w:sz="0" w:space="0" w:color="auto"/>
            <w:left w:val="none" w:sz="0" w:space="0" w:color="auto"/>
            <w:bottom w:val="none" w:sz="0" w:space="0" w:color="auto"/>
            <w:right w:val="none" w:sz="0" w:space="0" w:color="auto"/>
          </w:divBdr>
        </w:div>
        <w:div w:id="793794485">
          <w:marLeft w:val="640"/>
          <w:marRight w:val="0"/>
          <w:marTop w:val="0"/>
          <w:marBottom w:val="0"/>
          <w:divBdr>
            <w:top w:val="none" w:sz="0" w:space="0" w:color="auto"/>
            <w:left w:val="none" w:sz="0" w:space="0" w:color="auto"/>
            <w:bottom w:val="none" w:sz="0" w:space="0" w:color="auto"/>
            <w:right w:val="none" w:sz="0" w:space="0" w:color="auto"/>
          </w:divBdr>
        </w:div>
        <w:div w:id="46494388">
          <w:marLeft w:val="640"/>
          <w:marRight w:val="0"/>
          <w:marTop w:val="0"/>
          <w:marBottom w:val="0"/>
          <w:divBdr>
            <w:top w:val="none" w:sz="0" w:space="0" w:color="auto"/>
            <w:left w:val="none" w:sz="0" w:space="0" w:color="auto"/>
            <w:bottom w:val="none" w:sz="0" w:space="0" w:color="auto"/>
            <w:right w:val="none" w:sz="0" w:space="0" w:color="auto"/>
          </w:divBdr>
        </w:div>
        <w:div w:id="470564374">
          <w:marLeft w:val="640"/>
          <w:marRight w:val="0"/>
          <w:marTop w:val="0"/>
          <w:marBottom w:val="0"/>
          <w:divBdr>
            <w:top w:val="none" w:sz="0" w:space="0" w:color="auto"/>
            <w:left w:val="none" w:sz="0" w:space="0" w:color="auto"/>
            <w:bottom w:val="none" w:sz="0" w:space="0" w:color="auto"/>
            <w:right w:val="none" w:sz="0" w:space="0" w:color="auto"/>
          </w:divBdr>
        </w:div>
        <w:div w:id="618685665">
          <w:marLeft w:val="640"/>
          <w:marRight w:val="0"/>
          <w:marTop w:val="0"/>
          <w:marBottom w:val="0"/>
          <w:divBdr>
            <w:top w:val="none" w:sz="0" w:space="0" w:color="auto"/>
            <w:left w:val="none" w:sz="0" w:space="0" w:color="auto"/>
            <w:bottom w:val="none" w:sz="0" w:space="0" w:color="auto"/>
            <w:right w:val="none" w:sz="0" w:space="0" w:color="auto"/>
          </w:divBdr>
        </w:div>
        <w:div w:id="2143770021">
          <w:marLeft w:val="640"/>
          <w:marRight w:val="0"/>
          <w:marTop w:val="0"/>
          <w:marBottom w:val="0"/>
          <w:divBdr>
            <w:top w:val="none" w:sz="0" w:space="0" w:color="auto"/>
            <w:left w:val="none" w:sz="0" w:space="0" w:color="auto"/>
            <w:bottom w:val="none" w:sz="0" w:space="0" w:color="auto"/>
            <w:right w:val="none" w:sz="0" w:space="0" w:color="auto"/>
          </w:divBdr>
        </w:div>
        <w:div w:id="267205317">
          <w:marLeft w:val="640"/>
          <w:marRight w:val="0"/>
          <w:marTop w:val="0"/>
          <w:marBottom w:val="0"/>
          <w:divBdr>
            <w:top w:val="none" w:sz="0" w:space="0" w:color="auto"/>
            <w:left w:val="none" w:sz="0" w:space="0" w:color="auto"/>
            <w:bottom w:val="none" w:sz="0" w:space="0" w:color="auto"/>
            <w:right w:val="none" w:sz="0" w:space="0" w:color="auto"/>
          </w:divBdr>
        </w:div>
        <w:div w:id="229388060">
          <w:marLeft w:val="640"/>
          <w:marRight w:val="0"/>
          <w:marTop w:val="0"/>
          <w:marBottom w:val="0"/>
          <w:divBdr>
            <w:top w:val="none" w:sz="0" w:space="0" w:color="auto"/>
            <w:left w:val="none" w:sz="0" w:space="0" w:color="auto"/>
            <w:bottom w:val="none" w:sz="0" w:space="0" w:color="auto"/>
            <w:right w:val="none" w:sz="0" w:space="0" w:color="auto"/>
          </w:divBdr>
        </w:div>
        <w:div w:id="368993747">
          <w:marLeft w:val="640"/>
          <w:marRight w:val="0"/>
          <w:marTop w:val="0"/>
          <w:marBottom w:val="0"/>
          <w:divBdr>
            <w:top w:val="none" w:sz="0" w:space="0" w:color="auto"/>
            <w:left w:val="none" w:sz="0" w:space="0" w:color="auto"/>
            <w:bottom w:val="none" w:sz="0" w:space="0" w:color="auto"/>
            <w:right w:val="none" w:sz="0" w:space="0" w:color="auto"/>
          </w:divBdr>
        </w:div>
        <w:div w:id="1098333144">
          <w:marLeft w:val="640"/>
          <w:marRight w:val="0"/>
          <w:marTop w:val="0"/>
          <w:marBottom w:val="0"/>
          <w:divBdr>
            <w:top w:val="none" w:sz="0" w:space="0" w:color="auto"/>
            <w:left w:val="none" w:sz="0" w:space="0" w:color="auto"/>
            <w:bottom w:val="none" w:sz="0" w:space="0" w:color="auto"/>
            <w:right w:val="none" w:sz="0" w:space="0" w:color="auto"/>
          </w:divBdr>
        </w:div>
      </w:divsChild>
    </w:div>
    <w:div w:id="547182139">
      <w:bodyDiv w:val="1"/>
      <w:marLeft w:val="0"/>
      <w:marRight w:val="0"/>
      <w:marTop w:val="0"/>
      <w:marBottom w:val="0"/>
      <w:divBdr>
        <w:top w:val="none" w:sz="0" w:space="0" w:color="auto"/>
        <w:left w:val="none" w:sz="0" w:space="0" w:color="auto"/>
        <w:bottom w:val="none" w:sz="0" w:space="0" w:color="auto"/>
        <w:right w:val="none" w:sz="0" w:space="0" w:color="auto"/>
      </w:divBdr>
      <w:divsChild>
        <w:div w:id="273562555">
          <w:marLeft w:val="640"/>
          <w:marRight w:val="0"/>
          <w:marTop w:val="0"/>
          <w:marBottom w:val="0"/>
          <w:divBdr>
            <w:top w:val="none" w:sz="0" w:space="0" w:color="auto"/>
            <w:left w:val="none" w:sz="0" w:space="0" w:color="auto"/>
            <w:bottom w:val="none" w:sz="0" w:space="0" w:color="auto"/>
            <w:right w:val="none" w:sz="0" w:space="0" w:color="auto"/>
          </w:divBdr>
        </w:div>
        <w:div w:id="1545478643">
          <w:marLeft w:val="640"/>
          <w:marRight w:val="0"/>
          <w:marTop w:val="0"/>
          <w:marBottom w:val="0"/>
          <w:divBdr>
            <w:top w:val="none" w:sz="0" w:space="0" w:color="auto"/>
            <w:left w:val="none" w:sz="0" w:space="0" w:color="auto"/>
            <w:bottom w:val="none" w:sz="0" w:space="0" w:color="auto"/>
            <w:right w:val="none" w:sz="0" w:space="0" w:color="auto"/>
          </w:divBdr>
        </w:div>
        <w:div w:id="61873909">
          <w:marLeft w:val="640"/>
          <w:marRight w:val="0"/>
          <w:marTop w:val="0"/>
          <w:marBottom w:val="0"/>
          <w:divBdr>
            <w:top w:val="none" w:sz="0" w:space="0" w:color="auto"/>
            <w:left w:val="none" w:sz="0" w:space="0" w:color="auto"/>
            <w:bottom w:val="none" w:sz="0" w:space="0" w:color="auto"/>
            <w:right w:val="none" w:sz="0" w:space="0" w:color="auto"/>
          </w:divBdr>
        </w:div>
        <w:div w:id="819544813">
          <w:marLeft w:val="640"/>
          <w:marRight w:val="0"/>
          <w:marTop w:val="0"/>
          <w:marBottom w:val="0"/>
          <w:divBdr>
            <w:top w:val="none" w:sz="0" w:space="0" w:color="auto"/>
            <w:left w:val="none" w:sz="0" w:space="0" w:color="auto"/>
            <w:bottom w:val="none" w:sz="0" w:space="0" w:color="auto"/>
            <w:right w:val="none" w:sz="0" w:space="0" w:color="auto"/>
          </w:divBdr>
        </w:div>
        <w:div w:id="2042853740">
          <w:marLeft w:val="640"/>
          <w:marRight w:val="0"/>
          <w:marTop w:val="0"/>
          <w:marBottom w:val="0"/>
          <w:divBdr>
            <w:top w:val="none" w:sz="0" w:space="0" w:color="auto"/>
            <w:left w:val="none" w:sz="0" w:space="0" w:color="auto"/>
            <w:bottom w:val="none" w:sz="0" w:space="0" w:color="auto"/>
            <w:right w:val="none" w:sz="0" w:space="0" w:color="auto"/>
          </w:divBdr>
        </w:div>
        <w:div w:id="1811897342">
          <w:marLeft w:val="640"/>
          <w:marRight w:val="0"/>
          <w:marTop w:val="0"/>
          <w:marBottom w:val="0"/>
          <w:divBdr>
            <w:top w:val="none" w:sz="0" w:space="0" w:color="auto"/>
            <w:left w:val="none" w:sz="0" w:space="0" w:color="auto"/>
            <w:bottom w:val="none" w:sz="0" w:space="0" w:color="auto"/>
            <w:right w:val="none" w:sz="0" w:space="0" w:color="auto"/>
          </w:divBdr>
        </w:div>
        <w:div w:id="1151017566">
          <w:marLeft w:val="640"/>
          <w:marRight w:val="0"/>
          <w:marTop w:val="0"/>
          <w:marBottom w:val="0"/>
          <w:divBdr>
            <w:top w:val="none" w:sz="0" w:space="0" w:color="auto"/>
            <w:left w:val="none" w:sz="0" w:space="0" w:color="auto"/>
            <w:bottom w:val="none" w:sz="0" w:space="0" w:color="auto"/>
            <w:right w:val="none" w:sz="0" w:space="0" w:color="auto"/>
          </w:divBdr>
        </w:div>
        <w:div w:id="1047951325">
          <w:marLeft w:val="640"/>
          <w:marRight w:val="0"/>
          <w:marTop w:val="0"/>
          <w:marBottom w:val="0"/>
          <w:divBdr>
            <w:top w:val="none" w:sz="0" w:space="0" w:color="auto"/>
            <w:left w:val="none" w:sz="0" w:space="0" w:color="auto"/>
            <w:bottom w:val="none" w:sz="0" w:space="0" w:color="auto"/>
            <w:right w:val="none" w:sz="0" w:space="0" w:color="auto"/>
          </w:divBdr>
        </w:div>
        <w:div w:id="1671712107">
          <w:marLeft w:val="640"/>
          <w:marRight w:val="0"/>
          <w:marTop w:val="0"/>
          <w:marBottom w:val="0"/>
          <w:divBdr>
            <w:top w:val="none" w:sz="0" w:space="0" w:color="auto"/>
            <w:left w:val="none" w:sz="0" w:space="0" w:color="auto"/>
            <w:bottom w:val="none" w:sz="0" w:space="0" w:color="auto"/>
            <w:right w:val="none" w:sz="0" w:space="0" w:color="auto"/>
          </w:divBdr>
        </w:div>
        <w:div w:id="1214391872">
          <w:marLeft w:val="640"/>
          <w:marRight w:val="0"/>
          <w:marTop w:val="0"/>
          <w:marBottom w:val="0"/>
          <w:divBdr>
            <w:top w:val="none" w:sz="0" w:space="0" w:color="auto"/>
            <w:left w:val="none" w:sz="0" w:space="0" w:color="auto"/>
            <w:bottom w:val="none" w:sz="0" w:space="0" w:color="auto"/>
            <w:right w:val="none" w:sz="0" w:space="0" w:color="auto"/>
          </w:divBdr>
        </w:div>
        <w:div w:id="1840581790">
          <w:marLeft w:val="640"/>
          <w:marRight w:val="0"/>
          <w:marTop w:val="0"/>
          <w:marBottom w:val="0"/>
          <w:divBdr>
            <w:top w:val="none" w:sz="0" w:space="0" w:color="auto"/>
            <w:left w:val="none" w:sz="0" w:space="0" w:color="auto"/>
            <w:bottom w:val="none" w:sz="0" w:space="0" w:color="auto"/>
            <w:right w:val="none" w:sz="0" w:space="0" w:color="auto"/>
          </w:divBdr>
        </w:div>
        <w:div w:id="604845504">
          <w:marLeft w:val="640"/>
          <w:marRight w:val="0"/>
          <w:marTop w:val="0"/>
          <w:marBottom w:val="0"/>
          <w:divBdr>
            <w:top w:val="none" w:sz="0" w:space="0" w:color="auto"/>
            <w:left w:val="none" w:sz="0" w:space="0" w:color="auto"/>
            <w:bottom w:val="none" w:sz="0" w:space="0" w:color="auto"/>
            <w:right w:val="none" w:sz="0" w:space="0" w:color="auto"/>
          </w:divBdr>
        </w:div>
        <w:div w:id="1123115869">
          <w:marLeft w:val="640"/>
          <w:marRight w:val="0"/>
          <w:marTop w:val="0"/>
          <w:marBottom w:val="0"/>
          <w:divBdr>
            <w:top w:val="none" w:sz="0" w:space="0" w:color="auto"/>
            <w:left w:val="none" w:sz="0" w:space="0" w:color="auto"/>
            <w:bottom w:val="none" w:sz="0" w:space="0" w:color="auto"/>
            <w:right w:val="none" w:sz="0" w:space="0" w:color="auto"/>
          </w:divBdr>
        </w:div>
        <w:div w:id="5448780">
          <w:marLeft w:val="640"/>
          <w:marRight w:val="0"/>
          <w:marTop w:val="0"/>
          <w:marBottom w:val="0"/>
          <w:divBdr>
            <w:top w:val="none" w:sz="0" w:space="0" w:color="auto"/>
            <w:left w:val="none" w:sz="0" w:space="0" w:color="auto"/>
            <w:bottom w:val="none" w:sz="0" w:space="0" w:color="auto"/>
            <w:right w:val="none" w:sz="0" w:space="0" w:color="auto"/>
          </w:divBdr>
        </w:div>
        <w:div w:id="1678266982">
          <w:marLeft w:val="640"/>
          <w:marRight w:val="0"/>
          <w:marTop w:val="0"/>
          <w:marBottom w:val="0"/>
          <w:divBdr>
            <w:top w:val="none" w:sz="0" w:space="0" w:color="auto"/>
            <w:left w:val="none" w:sz="0" w:space="0" w:color="auto"/>
            <w:bottom w:val="none" w:sz="0" w:space="0" w:color="auto"/>
            <w:right w:val="none" w:sz="0" w:space="0" w:color="auto"/>
          </w:divBdr>
        </w:div>
        <w:div w:id="353456090">
          <w:marLeft w:val="640"/>
          <w:marRight w:val="0"/>
          <w:marTop w:val="0"/>
          <w:marBottom w:val="0"/>
          <w:divBdr>
            <w:top w:val="none" w:sz="0" w:space="0" w:color="auto"/>
            <w:left w:val="none" w:sz="0" w:space="0" w:color="auto"/>
            <w:bottom w:val="none" w:sz="0" w:space="0" w:color="auto"/>
            <w:right w:val="none" w:sz="0" w:space="0" w:color="auto"/>
          </w:divBdr>
        </w:div>
        <w:div w:id="345793732">
          <w:marLeft w:val="640"/>
          <w:marRight w:val="0"/>
          <w:marTop w:val="0"/>
          <w:marBottom w:val="0"/>
          <w:divBdr>
            <w:top w:val="none" w:sz="0" w:space="0" w:color="auto"/>
            <w:left w:val="none" w:sz="0" w:space="0" w:color="auto"/>
            <w:bottom w:val="none" w:sz="0" w:space="0" w:color="auto"/>
            <w:right w:val="none" w:sz="0" w:space="0" w:color="auto"/>
          </w:divBdr>
        </w:div>
        <w:div w:id="1333802028">
          <w:marLeft w:val="640"/>
          <w:marRight w:val="0"/>
          <w:marTop w:val="0"/>
          <w:marBottom w:val="0"/>
          <w:divBdr>
            <w:top w:val="none" w:sz="0" w:space="0" w:color="auto"/>
            <w:left w:val="none" w:sz="0" w:space="0" w:color="auto"/>
            <w:bottom w:val="none" w:sz="0" w:space="0" w:color="auto"/>
            <w:right w:val="none" w:sz="0" w:space="0" w:color="auto"/>
          </w:divBdr>
        </w:div>
        <w:div w:id="472140901">
          <w:marLeft w:val="640"/>
          <w:marRight w:val="0"/>
          <w:marTop w:val="0"/>
          <w:marBottom w:val="0"/>
          <w:divBdr>
            <w:top w:val="none" w:sz="0" w:space="0" w:color="auto"/>
            <w:left w:val="none" w:sz="0" w:space="0" w:color="auto"/>
            <w:bottom w:val="none" w:sz="0" w:space="0" w:color="auto"/>
            <w:right w:val="none" w:sz="0" w:space="0" w:color="auto"/>
          </w:divBdr>
        </w:div>
        <w:div w:id="1729642079">
          <w:marLeft w:val="640"/>
          <w:marRight w:val="0"/>
          <w:marTop w:val="0"/>
          <w:marBottom w:val="0"/>
          <w:divBdr>
            <w:top w:val="none" w:sz="0" w:space="0" w:color="auto"/>
            <w:left w:val="none" w:sz="0" w:space="0" w:color="auto"/>
            <w:bottom w:val="none" w:sz="0" w:space="0" w:color="auto"/>
            <w:right w:val="none" w:sz="0" w:space="0" w:color="auto"/>
          </w:divBdr>
        </w:div>
        <w:div w:id="561604087">
          <w:marLeft w:val="640"/>
          <w:marRight w:val="0"/>
          <w:marTop w:val="0"/>
          <w:marBottom w:val="0"/>
          <w:divBdr>
            <w:top w:val="none" w:sz="0" w:space="0" w:color="auto"/>
            <w:left w:val="none" w:sz="0" w:space="0" w:color="auto"/>
            <w:bottom w:val="none" w:sz="0" w:space="0" w:color="auto"/>
            <w:right w:val="none" w:sz="0" w:space="0" w:color="auto"/>
          </w:divBdr>
        </w:div>
        <w:div w:id="572785658">
          <w:marLeft w:val="640"/>
          <w:marRight w:val="0"/>
          <w:marTop w:val="0"/>
          <w:marBottom w:val="0"/>
          <w:divBdr>
            <w:top w:val="none" w:sz="0" w:space="0" w:color="auto"/>
            <w:left w:val="none" w:sz="0" w:space="0" w:color="auto"/>
            <w:bottom w:val="none" w:sz="0" w:space="0" w:color="auto"/>
            <w:right w:val="none" w:sz="0" w:space="0" w:color="auto"/>
          </w:divBdr>
        </w:div>
        <w:div w:id="1162309815">
          <w:marLeft w:val="640"/>
          <w:marRight w:val="0"/>
          <w:marTop w:val="0"/>
          <w:marBottom w:val="0"/>
          <w:divBdr>
            <w:top w:val="none" w:sz="0" w:space="0" w:color="auto"/>
            <w:left w:val="none" w:sz="0" w:space="0" w:color="auto"/>
            <w:bottom w:val="none" w:sz="0" w:space="0" w:color="auto"/>
            <w:right w:val="none" w:sz="0" w:space="0" w:color="auto"/>
          </w:divBdr>
        </w:div>
        <w:div w:id="230510008">
          <w:marLeft w:val="640"/>
          <w:marRight w:val="0"/>
          <w:marTop w:val="0"/>
          <w:marBottom w:val="0"/>
          <w:divBdr>
            <w:top w:val="none" w:sz="0" w:space="0" w:color="auto"/>
            <w:left w:val="none" w:sz="0" w:space="0" w:color="auto"/>
            <w:bottom w:val="none" w:sz="0" w:space="0" w:color="auto"/>
            <w:right w:val="none" w:sz="0" w:space="0" w:color="auto"/>
          </w:divBdr>
        </w:div>
        <w:div w:id="1064720148">
          <w:marLeft w:val="640"/>
          <w:marRight w:val="0"/>
          <w:marTop w:val="0"/>
          <w:marBottom w:val="0"/>
          <w:divBdr>
            <w:top w:val="none" w:sz="0" w:space="0" w:color="auto"/>
            <w:left w:val="none" w:sz="0" w:space="0" w:color="auto"/>
            <w:bottom w:val="none" w:sz="0" w:space="0" w:color="auto"/>
            <w:right w:val="none" w:sz="0" w:space="0" w:color="auto"/>
          </w:divBdr>
        </w:div>
        <w:div w:id="2110343615">
          <w:marLeft w:val="640"/>
          <w:marRight w:val="0"/>
          <w:marTop w:val="0"/>
          <w:marBottom w:val="0"/>
          <w:divBdr>
            <w:top w:val="none" w:sz="0" w:space="0" w:color="auto"/>
            <w:left w:val="none" w:sz="0" w:space="0" w:color="auto"/>
            <w:bottom w:val="none" w:sz="0" w:space="0" w:color="auto"/>
            <w:right w:val="none" w:sz="0" w:space="0" w:color="auto"/>
          </w:divBdr>
        </w:div>
        <w:div w:id="1493637469">
          <w:marLeft w:val="640"/>
          <w:marRight w:val="0"/>
          <w:marTop w:val="0"/>
          <w:marBottom w:val="0"/>
          <w:divBdr>
            <w:top w:val="none" w:sz="0" w:space="0" w:color="auto"/>
            <w:left w:val="none" w:sz="0" w:space="0" w:color="auto"/>
            <w:bottom w:val="none" w:sz="0" w:space="0" w:color="auto"/>
            <w:right w:val="none" w:sz="0" w:space="0" w:color="auto"/>
          </w:divBdr>
        </w:div>
        <w:div w:id="1680352620">
          <w:marLeft w:val="640"/>
          <w:marRight w:val="0"/>
          <w:marTop w:val="0"/>
          <w:marBottom w:val="0"/>
          <w:divBdr>
            <w:top w:val="none" w:sz="0" w:space="0" w:color="auto"/>
            <w:left w:val="none" w:sz="0" w:space="0" w:color="auto"/>
            <w:bottom w:val="none" w:sz="0" w:space="0" w:color="auto"/>
            <w:right w:val="none" w:sz="0" w:space="0" w:color="auto"/>
          </w:divBdr>
        </w:div>
        <w:div w:id="936062655">
          <w:marLeft w:val="640"/>
          <w:marRight w:val="0"/>
          <w:marTop w:val="0"/>
          <w:marBottom w:val="0"/>
          <w:divBdr>
            <w:top w:val="none" w:sz="0" w:space="0" w:color="auto"/>
            <w:left w:val="none" w:sz="0" w:space="0" w:color="auto"/>
            <w:bottom w:val="none" w:sz="0" w:space="0" w:color="auto"/>
            <w:right w:val="none" w:sz="0" w:space="0" w:color="auto"/>
          </w:divBdr>
        </w:div>
        <w:div w:id="1027364495">
          <w:marLeft w:val="640"/>
          <w:marRight w:val="0"/>
          <w:marTop w:val="0"/>
          <w:marBottom w:val="0"/>
          <w:divBdr>
            <w:top w:val="none" w:sz="0" w:space="0" w:color="auto"/>
            <w:left w:val="none" w:sz="0" w:space="0" w:color="auto"/>
            <w:bottom w:val="none" w:sz="0" w:space="0" w:color="auto"/>
            <w:right w:val="none" w:sz="0" w:space="0" w:color="auto"/>
          </w:divBdr>
        </w:div>
        <w:div w:id="713117521">
          <w:marLeft w:val="640"/>
          <w:marRight w:val="0"/>
          <w:marTop w:val="0"/>
          <w:marBottom w:val="0"/>
          <w:divBdr>
            <w:top w:val="none" w:sz="0" w:space="0" w:color="auto"/>
            <w:left w:val="none" w:sz="0" w:space="0" w:color="auto"/>
            <w:bottom w:val="none" w:sz="0" w:space="0" w:color="auto"/>
            <w:right w:val="none" w:sz="0" w:space="0" w:color="auto"/>
          </w:divBdr>
        </w:div>
        <w:div w:id="191573543">
          <w:marLeft w:val="640"/>
          <w:marRight w:val="0"/>
          <w:marTop w:val="0"/>
          <w:marBottom w:val="0"/>
          <w:divBdr>
            <w:top w:val="none" w:sz="0" w:space="0" w:color="auto"/>
            <w:left w:val="none" w:sz="0" w:space="0" w:color="auto"/>
            <w:bottom w:val="none" w:sz="0" w:space="0" w:color="auto"/>
            <w:right w:val="none" w:sz="0" w:space="0" w:color="auto"/>
          </w:divBdr>
        </w:div>
        <w:div w:id="1457215748">
          <w:marLeft w:val="640"/>
          <w:marRight w:val="0"/>
          <w:marTop w:val="0"/>
          <w:marBottom w:val="0"/>
          <w:divBdr>
            <w:top w:val="none" w:sz="0" w:space="0" w:color="auto"/>
            <w:left w:val="none" w:sz="0" w:space="0" w:color="auto"/>
            <w:bottom w:val="none" w:sz="0" w:space="0" w:color="auto"/>
            <w:right w:val="none" w:sz="0" w:space="0" w:color="auto"/>
          </w:divBdr>
        </w:div>
        <w:div w:id="100760802">
          <w:marLeft w:val="640"/>
          <w:marRight w:val="0"/>
          <w:marTop w:val="0"/>
          <w:marBottom w:val="0"/>
          <w:divBdr>
            <w:top w:val="none" w:sz="0" w:space="0" w:color="auto"/>
            <w:left w:val="none" w:sz="0" w:space="0" w:color="auto"/>
            <w:bottom w:val="none" w:sz="0" w:space="0" w:color="auto"/>
            <w:right w:val="none" w:sz="0" w:space="0" w:color="auto"/>
          </w:divBdr>
        </w:div>
        <w:div w:id="1212350531">
          <w:marLeft w:val="640"/>
          <w:marRight w:val="0"/>
          <w:marTop w:val="0"/>
          <w:marBottom w:val="0"/>
          <w:divBdr>
            <w:top w:val="none" w:sz="0" w:space="0" w:color="auto"/>
            <w:left w:val="none" w:sz="0" w:space="0" w:color="auto"/>
            <w:bottom w:val="none" w:sz="0" w:space="0" w:color="auto"/>
            <w:right w:val="none" w:sz="0" w:space="0" w:color="auto"/>
          </w:divBdr>
        </w:div>
        <w:div w:id="1254971786">
          <w:marLeft w:val="640"/>
          <w:marRight w:val="0"/>
          <w:marTop w:val="0"/>
          <w:marBottom w:val="0"/>
          <w:divBdr>
            <w:top w:val="none" w:sz="0" w:space="0" w:color="auto"/>
            <w:left w:val="none" w:sz="0" w:space="0" w:color="auto"/>
            <w:bottom w:val="none" w:sz="0" w:space="0" w:color="auto"/>
            <w:right w:val="none" w:sz="0" w:space="0" w:color="auto"/>
          </w:divBdr>
        </w:div>
        <w:div w:id="532963213">
          <w:marLeft w:val="640"/>
          <w:marRight w:val="0"/>
          <w:marTop w:val="0"/>
          <w:marBottom w:val="0"/>
          <w:divBdr>
            <w:top w:val="none" w:sz="0" w:space="0" w:color="auto"/>
            <w:left w:val="none" w:sz="0" w:space="0" w:color="auto"/>
            <w:bottom w:val="none" w:sz="0" w:space="0" w:color="auto"/>
            <w:right w:val="none" w:sz="0" w:space="0" w:color="auto"/>
          </w:divBdr>
        </w:div>
        <w:div w:id="1242759840">
          <w:marLeft w:val="640"/>
          <w:marRight w:val="0"/>
          <w:marTop w:val="0"/>
          <w:marBottom w:val="0"/>
          <w:divBdr>
            <w:top w:val="none" w:sz="0" w:space="0" w:color="auto"/>
            <w:left w:val="none" w:sz="0" w:space="0" w:color="auto"/>
            <w:bottom w:val="none" w:sz="0" w:space="0" w:color="auto"/>
            <w:right w:val="none" w:sz="0" w:space="0" w:color="auto"/>
          </w:divBdr>
        </w:div>
        <w:div w:id="385419598">
          <w:marLeft w:val="640"/>
          <w:marRight w:val="0"/>
          <w:marTop w:val="0"/>
          <w:marBottom w:val="0"/>
          <w:divBdr>
            <w:top w:val="none" w:sz="0" w:space="0" w:color="auto"/>
            <w:left w:val="none" w:sz="0" w:space="0" w:color="auto"/>
            <w:bottom w:val="none" w:sz="0" w:space="0" w:color="auto"/>
            <w:right w:val="none" w:sz="0" w:space="0" w:color="auto"/>
          </w:divBdr>
        </w:div>
        <w:div w:id="1145897657">
          <w:marLeft w:val="640"/>
          <w:marRight w:val="0"/>
          <w:marTop w:val="0"/>
          <w:marBottom w:val="0"/>
          <w:divBdr>
            <w:top w:val="none" w:sz="0" w:space="0" w:color="auto"/>
            <w:left w:val="none" w:sz="0" w:space="0" w:color="auto"/>
            <w:bottom w:val="none" w:sz="0" w:space="0" w:color="auto"/>
            <w:right w:val="none" w:sz="0" w:space="0" w:color="auto"/>
          </w:divBdr>
        </w:div>
        <w:div w:id="456874701">
          <w:marLeft w:val="640"/>
          <w:marRight w:val="0"/>
          <w:marTop w:val="0"/>
          <w:marBottom w:val="0"/>
          <w:divBdr>
            <w:top w:val="none" w:sz="0" w:space="0" w:color="auto"/>
            <w:left w:val="none" w:sz="0" w:space="0" w:color="auto"/>
            <w:bottom w:val="none" w:sz="0" w:space="0" w:color="auto"/>
            <w:right w:val="none" w:sz="0" w:space="0" w:color="auto"/>
          </w:divBdr>
        </w:div>
        <w:div w:id="433938438">
          <w:marLeft w:val="640"/>
          <w:marRight w:val="0"/>
          <w:marTop w:val="0"/>
          <w:marBottom w:val="0"/>
          <w:divBdr>
            <w:top w:val="none" w:sz="0" w:space="0" w:color="auto"/>
            <w:left w:val="none" w:sz="0" w:space="0" w:color="auto"/>
            <w:bottom w:val="none" w:sz="0" w:space="0" w:color="auto"/>
            <w:right w:val="none" w:sz="0" w:space="0" w:color="auto"/>
          </w:divBdr>
        </w:div>
        <w:div w:id="249392759">
          <w:marLeft w:val="640"/>
          <w:marRight w:val="0"/>
          <w:marTop w:val="0"/>
          <w:marBottom w:val="0"/>
          <w:divBdr>
            <w:top w:val="none" w:sz="0" w:space="0" w:color="auto"/>
            <w:left w:val="none" w:sz="0" w:space="0" w:color="auto"/>
            <w:bottom w:val="none" w:sz="0" w:space="0" w:color="auto"/>
            <w:right w:val="none" w:sz="0" w:space="0" w:color="auto"/>
          </w:divBdr>
        </w:div>
        <w:div w:id="1116558933">
          <w:marLeft w:val="640"/>
          <w:marRight w:val="0"/>
          <w:marTop w:val="0"/>
          <w:marBottom w:val="0"/>
          <w:divBdr>
            <w:top w:val="none" w:sz="0" w:space="0" w:color="auto"/>
            <w:left w:val="none" w:sz="0" w:space="0" w:color="auto"/>
            <w:bottom w:val="none" w:sz="0" w:space="0" w:color="auto"/>
            <w:right w:val="none" w:sz="0" w:space="0" w:color="auto"/>
          </w:divBdr>
        </w:div>
        <w:div w:id="110364607">
          <w:marLeft w:val="640"/>
          <w:marRight w:val="0"/>
          <w:marTop w:val="0"/>
          <w:marBottom w:val="0"/>
          <w:divBdr>
            <w:top w:val="none" w:sz="0" w:space="0" w:color="auto"/>
            <w:left w:val="none" w:sz="0" w:space="0" w:color="auto"/>
            <w:bottom w:val="none" w:sz="0" w:space="0" w:color="auto"/>
            <w:right w:val="none" w:sz="0" w:space="0" w:color="auto"/>
          </w:divBdr>
        </w:div>
        <w:div w:id="284313245">
          <w:marLeft w:val="640"/>
          <w:marRight w:val="0"/>
          <w:marTop w:val="0"/>
          <w:marBottom w:val="0"/>
          <w:divBdr>
            <w:top w:val="none" w:sz="0" w:space="0" w:color="auto"/>
            <w:left w:val="none" w:sz="0" w:space="0" w:color="auto"/>
            <w:bottom w:val="none" w:sz="0" w:space="0" w:color="auto"/>
            <w:right w:val="none" w:sz="0" w:space="0" w:color="auto"/>
          </w:divBdr>
        </w:div>
        <w:div w:id="1234001010">
          <w:marLeft w:val="640"/>
          <w:marRight w:val="0"/>
          <w:marTop w:val="0"/>
          <w:marBottom w:val="0"/>
          <w:divBdr>
            <w:top w:val="none" w:sz="0" w:space="0" w:color="auto"/>
            <w:left w:val="none" w:sz="0" w:space="0" w:color="auto"/>
            <w:bottom w:val="none" w:sz="0" w:space="0" w:color="auto"/>
            <w:right w:val="none" w:sz="0" w:space="0" w:color="auto"/>
          </w:divBdr>
        </w:div>
        <w:div w:id="967931501">
          <w:marLeft w:val="640"/>
          <w:marRight w:val="0"/>
          <w:marTop w:val="0"/>
          <w:marBottom w:val="0"/>
          <w:divBdr>
            <w:top w:val="none" w:sz="0" w:space="0" w:color="auto"/>
            <w:left w:val="none" w:sz="0" w:space="0" w:color="auto"/>
            <w:bottom w:val="none" w:sz="0" w:space="0" w:color="auto"/>
            <w:right w:val="none" w:sz="0" w:space="0" w:color="auto"/>
          </w:divBdr>
        </w:div>
        <w:div w:id="1351952617">
          <w:marLeft w:val="640"/>
          <w:marRight w:val="0"/>
          <w:marTop w:val="0"/>
          <w:marBottom w:val="0"/>
          <w:divBdr>
            <w:top w:val="none" w:sz="0" w:space="0" w:color="auto"/>
            <w:left w:val="none" w:sz="0" w:space="0" w:color="auto"/>
            <w:bottom w:val="none" w:sz="0" w:space="0" w:color="auto"/>
            <w:right w:val="none" w:sz="0" w:space="0" w:color="auto"/>
          </w:divBdr>
        </w:div>
        <w:div w:id="705103819">
          <w:marLeft w:val="640"/>
          <w:marRight w:val="0"/>
          <w:marTop w:val="0"/>
          <w:marBottom w:val="0"/>
          <w:divBdr>
            <w:top w:val="none" w:sz="0" w:space="0" w:color="auto"/>
            <w:left w:val="none" w:sz="0" w:space="0" w:color="auto"/>
            <w:bottom w:val="none" w:sz="0" w:space="0" w:color="auto"/>
            <w:right w:val="none" w:sz="0" w:space="0" w:color="auto"/>
          </w:divBdr>
        </w:div>
        <w:div w:id="56559352">
          <w:marLeft w:val="640"/>
          <w:marRight w:val="0"/>
          <w:marTop w:val="0"/>
          <w:marBottom w:val="0"/>
          <w:divBdr>
            <w:top w:val="none" w:sz="0" w:space="0" w:color="auto"/>
            <w:left w:val="none" w:sz="0" w:space="0" w:color="auto"/>
            <w:bottom w:val="none" w:sz="0" w:space="0" w:color="auto"/>
            <w:right w:val="none" w:sz="0" w:space="0" w:color="auto"/>
          </w:divBdr>
        </w:div>
        <w:div w:id="2076200073">
          <w:marLeft w:val="640"/>
          <w:marRight w:val="0"/>
          <w:marTop w:val="0"/>
          <w:marBottom w:val="0"/>
          <w:divBdr>
            <w:top w:val="none" w:sz="0" w:space="0" w:color="auto"/>
            <w:left w:val="none" w:sz="0" w:space="0" w:color="auto"/>
            <w:bottom w:val="none" w:sz="0" w:space="0" w:color="auto"/>
            <w:right w:val="none" w:sz="0" w:space="0" w:color="auto"/>
          </w:divBdr>
        </w:div>
        <w:div w:id="36247245">
          <w:marLeft w:val="640"/>
          <w:marRight w:val="0"/>
          <w:marTop w:val="0"/>
          <w:marBottom w:val="0"/>
          <w:divBdr>
            <w:top w:val="none" w:sz="0" w:space="0" w:color="auto"/>
            <w:left w:val="none" w:sz="0" w:space="0" w:color="auto"/>
            <w:bottom w:val="none" w:sz="0" w:space="0" w:color="auto"/>
            <w:right w:val="none" w:sz="0" w:space="0" w:color="auto"/>
          </w:divBdr>
        </w:div>
        <w:div w:id="929043520">
          <w:marLeft w:val="640"/>
          <w:marRight w:val="0"/>
          <w:marTop w:val="0"/>
          <w:marBottom w:val="0"/>
          <w:divBdr>
            <w:top w:val="none" w:sz="0" w:space="0" w:color="auto"/>
            <w:left w:val="none" w:sz="0" w:space="0" w:color="auto"/>
            <w:bottom w:val="none" w:sz="0" w:space="0" w:color="auto"/>
            <w:right w:val="none" w:sz="0" w:space="0" w:color="auto"/>
          </w:divBdr>
        </w:div>
        <w:div w:id="178857026">
          <w:marLeft w:val="640"/>
          <w:marRight w:val="0"/>
          <w:marTop w:val="0"/>
          <w:marBottom w:val="0"/>
          <w:divBdr>
            <w:top w:val="none" w:sz="0" w:space="0" w:color="auto"/>
            <w:left w:val="none" w:sz="0" w:space="0" w:color="auto"/>
            <w:bottom w:val="none" w:sz="0" w:space="0" w:color="auto"/>
            <w:right w:val="none" w:sz="0" w:space="0" w:color="auto"/>
          </w:divBdr>
        </w:div>
        <w:div w:id="1810783128">
          <w:marLeft w:val="640"/>
          <w:marRight w:val="0"/>
          <w:marTop w:val="0"/>
          <w:marBottom w:val="0"/>
          <w:divBdr>
            <w:top w:val="none" w:sz="0" w:space="0" w:color="auto"/>
            <w:left w:val="none" w:sz="0" w:space="0" w:color="auto"/>
            <w:bottom w:val="none" w:sz="0" w:space="0" w:color="auto"/>
            <w:right w:val="none" w:sz="0" w:space="0" w:color="auto"/>
          </w:divBdr>
        </w:div>
        <w:div w:id="897664566">
          <w:marLeft w:val="640"/>
          <w:marRight w:val="0"/>
          <w:marTop w:val="0"/>
          <w:marBottom w:val="0"/>
          <w:divBdr>
            <w:top w:val="none" w:sz="0" w:space="0" w:color="auto"/>
            <w:left w:val="none" w:sz="0" w:space="0" w:color="auto"/>
            <w:bottom w:val="none" w:sz="0" w:space="0" w:color="auto"/>
            <w:right w:val="none" w:sz="0" w:space="0" w:color="auto"/>
          </w:divBdr>
        </w:div>
        <w:div w:id="1002009976">
          <w:marLeft w:val="640"/>
          <w:marRight w:val="0"/>
          <w:marTop w:val="0"/>
          <w:marBottom w:val="0"/>
          <w:divBdr>
            <w:top w:val="none" w:sz="0" w:space="0" w:color="auto"/>
            <w:left w:val="none" w:sz="0" w:space="0" w:color="auto"/>
            <w:bottom w:val="none" w:sz="0" w:space="0" w:color="auto"/>
            <w:right w:val="none" w:sz="0" w:space="0" w:color="auto"/>
          </w:divBdr>
        </w:div>
        <w:div w:id="39479741">
          <w:marLeft w:val="640"/>
          <w:marRight w:val="0"/>
          <w:marTop w:val="0"/>
          <w:marBottom w:val="0"/>
          <w:divBdr>
            <w:top w:val="none" w:sz="0" w:space="0" w:color="auto"/>
            <w:left w:val="none" w:sz="0" w:space="0" w:color="auto"/>
            <w:bottom w:val="none" w:sz="0" w:space="0" w:color="auto"/>
            <w:right w:val="none" w:sz="0" w:space="0" w:color="auto"/>
          </w:divBdr>
        </w:div>
        <w:div w:id="1729374241">
          <w:marLeft w:val="640"/>
          <w:marRight w:val="0"/>
          <w:marTop w:val="0"/>
          <w:marBottom w:val="0"/>
          <w:divBdr>
            <w:top w:val="none" w:sz="0" w:space="0" w:color="auto"/>
            <w:left w:val="none" w:sz="0" w:space="0" w:color="auto"/>
            <w:bottom w:val="none" w:sz="0" w:space="0" w:color="auto"/>
            <w:right w:val="none" w:sz="0" w:space="0" w:color="auto"/>
          </w:divBdr>
        </w:div>
        <w:div w:id="1816602883">
          <w:marLeft w:val="640"/>
          <w:marRight w:val="0"/>
          <w:marTop w:val="0"/>
          <w:marBottom w:val="0"/>
          <w:divBdr>
            <w:top w:val="none" w:sz="0" w:space="0" w:color="auto"/>
            <w:left w:val="none" w:sz="0" w:space="0" w:color="auto"/>
            <w:bottom w:val="none" w:sz="0" w:space="0" w:color="auto"/>
            <w:right w:val="none" w:sz="0" w:space="0" w:color="auto"/>
          </w:divBdr>
        </w:div>
        <w:div w:id="338656920">
          <w:marLeft w:val="640"/>
          <w:marRight w:val="0"/>
          <w:marTop w:val="0"/>
          <w:marBottom w:val="0"/>
          <w:divBdr>
            <w:top w:val="none" w:sz="0" w:space="0" w:color="auto"/>
            <w:left w:val="none" w:sz="0" w:space="0" w:color="auto"/>
            <w:bottom w:val="none" w:sz="0" w:space="0" w:color="auto"/>
            <w:right w:val="none" w:sz="0" w:space="0" w:color="auto"/>
          </w:divBdr>
        </w:div>
        <w:div w:id="1816140214">
          <w:marLeft w:val="640"/>
          <w:marRight w:val="0"/>
          <w:marTop w:val="0"/>
          <w:marBottom w:val="0"/>
          <w:divBdr>
            <w:top w:val="none" w:sz="0" w:space="0" w:color="auto"/>
            <w:left w:val="none" w:sz="0" w:space="0" w:color="auto"/>
            <w:bottom w:val="none" w:sz="0" w:space="0" w:color="auto"/>
            <w:right w:val="none" w:sz="0" w:space="0" w:color="auto"/>
          </w:divBdr>
        </w:div>
        <w:div w:id="1575159217">
          <w:marLeft w:val="640"/>
          <w:marRight w:val="0"/>
          <w:marTop w:val="0"/>
          <w:marBottom w:val="0"/>
          <w:divBdr>
            <w:top w:val="none" w:sz="0" w:space="0" w:color="auto"/>
            <w:left w:val="none" w:sz="0" w:space="0" w:color="auto"/>
            <w:bottom w:val="none" w:sz="0" w:space="0" w:color="auto"/>
            <w:right w:val="none" w:sz="0" w:space="0" w:color="auto"/>
          </w:divBdr>
        </w:div>
        <w:div w:id="111561548">
          <w:marLeft w:val="640"/>
          <w:marRight w:val="0"/>
          <w:marTop w:val="0"/>
          <w:marBottom w:val="0"/>
          <w:divBdr>
            <w:top w:val="none" w:sz="0" w:space="0" w:color="auto"/>
            <w:left w:val="none" w:sz="0" w:space="0" w:color="auto"/>
            <w:bottom w:val="none" w:sz="0" w:space="0" w:color="auto"/>
            <w:right w:val="none" w:sz="0" w:space="0" w:color="auto"/>
          </w:divBdr>
        </w:div>
        <w:div w:id="1649897571">
          <w:marLeft w:val="640"/>
          <w:marRight w:val="0"/>
          <w:marTop w:val="0"/>
          <w:marBottom w:val="0"/>
          <w:divBdr>
            <w:top w:val="none" w:sz="0" w:space="0" w:color="auto"/>
            <w:left w:val="none" w:sz="0" w:space="0" w:color="auto"/>
            <w:bottom w:val="none" w:sz="0" w:space="0" w:color="auto"/>
            <w:right w:val="none" w:sz="0" w:space="0" w:color="auto"/>
          </w:divBdr>
        </w:div>
        <w:div w:id="104472028">
          <w:marLeft w:val="640"/>
          <w:marRight w:val="0"/>
          <w:marTop w:val="0"/>
          <w:marBottom w:val="0"/>
          <w:divBdr>
            <w:top w:val="none" w:sz="0" w:space="0" w:color="auto"/>
            <w:left w:val="none" w:sz="0" w:space="0" w:color="auto"/>
            <w:bottom w:val="none" w:sz="0" w:space="0" w:color="auto"/>
            <w:right w:val="none" w:sz="0" w:space="0" w:color="auto"/>
          </w:divBdr>
        </w:div>
        <w:div w:id="1980652117">
          <w:marLeft w:val="640"/>
          <w:marRight w:val="0"/>
          <w:marTop w:val="0"/>
          <w:marBottom w:val="0"/>
          <w:divBdr>
            <w:top w:val="none" w:sz="0" w:space="0" w:color="auto"/>
            <w:left w:val="none" w:sz="0" w:space="0" w:color="auto"/>
            <w:bottom w:val="none" w:sz="0" w:space="0" w:color="auto"/>
            <w:right w:val="none" w:sz="0" w:space="0" w:color="auto"/>
          </w:divBdr>
        </w:div>
        <w:div w:id="191310016">
          <w:marLeft w:val="640"/>
          <w:marRight w:val="0"/>
          <w:marTop w:val="0"/>
          <w:marBottom w:val="0"/>
          <w:divBdr>
            <w:top w:val="none" w:sz="0" w:space="0" w:color="auto"/>
            <w:left w:val="none" w:sz="0" w:space="0" w:color="auto"/>
            <w:bottom w:val="none" w:sz="0" w:space="0" w:color="auto"/>
            <w:right w:val="none" w:sz="0" w:space="0" w:color="auto"/>
          </w:divBdr>
        </w:div>
        <w:div w:id="1321351117">
          <w:marLeft w:val="640"/>
          <w:marRight w:val="0"/>
          <w:marTop w:val="0"/>
          <w:marBottom w:val="0"/>
          <w:divBdr>
            <w:top w:val="none" w:sz="0" w:space="0" w:color="auto"/>
            <w:left w:val="none" w:sz="0" w:space="0" w:color="auto"/>
            <w:bottom w:val="none" w:sz="0" w:space="0" w:color="auto"/>
            <w:right w:val="none" w:sz="0" w:space="0" w:color="auto"/>
          </w:divBdr>
        </w:div>
        <w:div w:id="1410225600">
          <w:marLeft w:val="640"/>
          <w:marRight w:val="0"/>
          <w:marTop w:val="0"/>
          <w:marBottom w:val="0"/>
          <w:divBdr>
            <w:top w:val="none" w:sz="0" w:space="0" w:color="auto"/>
            <w:left w:val="none" w:sz="0" w:space="0" w:color="auto"/>
            <w:bottom w:val="none" w:sz="0" w:space="0" w:color="auto"/>
            <w:right w:val="none" w:sz="0" w:space="0" w:color="auto"/>
          </w:divBdr>
        </w:div>
        <w:div w:id="834684017">
          <w:marLeft w:val="640"/>
          <w:marRight w:val="0"/>
          <w:marTop w:val="0"/>
          <w:marBottom w:val="0"/>
          <w:divBdr>
            <w:top w:val="none" w:sz="0" w:space="0" w:color="auto"/>
            <w:left w:val="none" w:sz="0" w:space="0" w:color="auto"/>
            <w:bottom w:val="none" w:sz="0" w:space="0" w:color="auto"/>
            <w:right w:val="none" w:sz="0" w:space="0" w:color="auto"/>
          </w:divBdr>
        </w:div>
        <w:div w:id="269894485">
          <w:marLeft w:val="640"/>
          <w:marRight w:val="0"/>
          <w:marTop w:val="0"/>
          <w:marBottom w:val="0"/>
          <w:divBdr>
            <w:top w:val="none" w:sz="0" w:space="0" w:color="auto"/>
            <w:left w:val="none" w:sz="0" w:space="0" w:color="auto"/>
            <w:bottom w:val="none" w:sz="0" w:space="0" w:color="auto"/>
            <w:right w:val="none" w:sz="0" w:space="0" w:color="auto"/>
          </w:divBdr>
        </w:div>
        <w:div w:id="1577471391">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0330231">
      <w:bodyDiv w:val="1"/>
      <w:marLeft w:val="0"/>
      <w:marRight w:val="0"/>
      <w:marTop w:val="0"/>
      <w:marBottom w:val="0"/>
      <w:divBdr>
        <w:top w:val="none" w:sz="0" w:space="0" w:color="auto"/>
        <w:left w:val="none" w:sz="0" w:space="0" w:color="auto"/>
        <w:bottom w:val="none" w:sz="0" w:space="0" w:color="auto"/>
        <w:right w:val="none" w:sz="0" w:space="0" w:color="auto"/>
      </w:divBdr>
      <w:divsChild>
        <w:div w:id="826677772">
          <w:marLeft w:val="640"/>
          <w:marRight w:val="0"/>
          <w:marTop w:val="0"/>
          <w:marBottom w:val="0"/>
          <w:divBdr>
            <w:top w:val="none" w:sz="0" w:space="0" w:color="auto"/>
            <w:left w:val="none" w:sz="0" w:space="0" w:color="auto"/>
            <w:bottom w:val="none" w:sz="0" w:space="0" w:color="auto"/>
            <w:right w:val="none" w:sz="0" w:space="0" w:color="auto"/>
          </w:divBdr>
        </w:div>
        <w:div w:id="1380087207">
          <w:marLeft w:val="640"/>
          <w:marRight w:val="0"/>
          <w:marTop w:val="0"/>
          <w:marBottom w:val="0"/>
          <w:divBdr>
            <w:top w:val="none" w:sz="0" w:space="0" w:color="auto"/>
            <w:left w:val="none" w:sz="0" w:space="0" w:color="auto"/>
            <w:bottom w:val="none" w:sz="0" w:space="0" w:color="auto"/>
            <w:right w:val="none" w:sz="0" w:space="0" w:color="auto"/>
          </w:divBdr>
        </w:div>
        <w:div w:id="929895245">
          <w:marLeft w:val="640"/>
          <w:marRight w:val="0"/>
          <w:marTop w:val="0"/>
          <w:marBottom w:val="0"/>
          <w:divBdr>
            <w:top w:val="none" w:sz="0" w:space="0" w:color="auto"/>
            <w:left w:val="none" w:sz="0" w:space="0" w:color="auto"/>
            <w:bottom w:val="none" w:sz="0" w:space="0" w:color="auto"/>
            <w:right w:val="none" w:sz="0" w:space="0" w:color="auto"/>
          </w:divBdr>
        </w:div>
        <w:div w:id="663973600">
          <w:marLeft w:val="640"/>
          <w:marRight w:val="0"/>
          <w:marTop w:val="0"/>
          <w:marBottom w:val="0"/>
          <w:divBdr>
            <w:top w:val="none" w:sz="0" w:space="0" w:color="auto"/>
            <w:left w:val="none" w:sz="0" w:space="0" w:color="auto"/>
            <w:bottom w:val="none" w:sz="0" w:space="0" w:color="auto"/>
            <w:right w:val="none" w:sz="0" w:space="0" w:color="auto"/>
          </w:divBdr>
        </w:div>
        <w:div w:id="1539708004">
          <w:marLeft w:val="640"/>
          <w:marRight w:val="0"/>
          <w:marTop w:val="0"/>
          <w:marBottom w:val="0"/>
          <w:divBdr>
            <w:top w:val="none" w:sz="0" w:space="0" w:color="auto"/>
            <w:left w:val="none" w:sz="0" w:space="0" w:color="auto"/>
            <w:bottom w:val="none" w:sz="0" w:space="0" w:color="auto"/>
            <w:right w:val="none" w:sz="0" w:space="0" w:color="auto"/>
          </w:divBdr>
        </w:div>
        <w:div w:id="848757436">
          <w:marLeft w:val="640"/>
          <w:marRight w:val="0"/>
          <w:marTop w:val="0"/>
          <w:marBottom w:val="0"/>
          <w:divBdr>
            <w:top w:val="none" w:sz="0" w:space="0" w:color="auto"/>
            <w:left w:val="none" w:sz="0" w:space="0" w:color="auto"/>
            <w:bottom w:val="none" w:sz="0" w:space="0" w:color="auto"/>
            <w:right w:val="none" w:sz="0" w:space="0" w:color="auto"/>
          </w:divBdr>
        </w:div>
        <w:div w:id="35204449">
          <w:marLeft w:val="640"/>
          <w:marRight w:val="0"/>
          <w:marTop w:val="0"/>
          <w:marBottom w:val="0"/>
          <w:divBdr>
            <w:top w:val="none" w:sz="0" w:space="0" w:color="auto"/>
            <w:left w:val="none" w:sz="0" w:space="0" w:color="auto"/>
            <w:bottom w:val="none" w:sz="0" w:space="0" w:color="auto"/>
            <w:right w:val="none" w:sz="0" w:space="0" w:color="auto"/>
          </w:divBdr>
        </w:div>
        <w:div w:id="2142994196">
          <w:marLeft w:val="640"/>
          <w:marRight w:val="0"/>
          <w:marTop w:val="0"/>
          <w:marBottom w:val="0"/>
          <w:divBdr>
            <w:top w:val="none" w:sz="0" w:space="0" w:color="auto"/>
            <w:left w:val="none" w:sz="0" w:space="0" w:color="auto"/>
            <w:bottom w:val="none" w:sz="0" w:space="0" w:color="auto"/>
            <w:right w:val="none" w:sz="0" w:space="0" w:color="auto"/>
          </w:divBdr>
        </w:div>
        <w:div w:id="38675345">
          <w:marLeft w:val="640"/>
          <w:marRight w:val="0"/>
          <w:marTop w:val="0"/>
          <w:marBottom w:val="0"/>
          <w:divBdr>
            <w:top w:val="none" w:sz="0" w:space="0" w:color="auto"/>
            <w:left w:val="none" w:sz="0" w:space="0" w:color="auto"/>
            <w:bottom w:val="none" w:sz="0" w:space="0" w:color="auto"/>
            <w:right w:val="none" w:sz="0" w:space="0" w:color="auto"/>
          </w:divBdr>
        </w:div>
        <w:div w:id="1636330510">
          <w:marLeft w:val="640"/>
          <w:marRight w:val="0"/>
          <w:marTop w:val="0"/>
          <w:marBottom w:val="0"/>
          <w:divBdr>
            <w:top w:val="none" w:sz="0" w:space="0" w:color="auto"/>
            <w:left w:val="none" w:sz="0" w:space="0" w:color="auto"/>
            <w:bottom w:val="none" w:sz="0" w:space="0" w:color="auto"/>
            <w:right w:val="none" w:sz="0" w:space="0" w:color="auto"/>
          </w:divBdr>
        </w:div>
        <w:div w:id="285236596">
          <w:marLeft w:val="640"/>
          <w:marRight w:val="0"/>
          <w:marTop w:val="0"/>
          <w:marBottom w:val="0"/>
          <w:divBdr>
            <w:top w:val="none" w:sz="0" w:space="0" w:color="auto"/>
            <w:left w:val="none" w:sz="0" w:space="0" w:color="auto"/>
            <w:bottom w:val="none" w:sz="0" w:space="0" w:color="auto"/>
            <w:right w:val="none" w:sz="0" w:space="0" w:color="auto"/>
          </w:divBdr>
        </w:div>
        <w:div w:id="695694216">
          <w:marLeft w:val="640"/>
          <w:marRight w:val="0"/>
          <w:marTop w:val="0"/>
          <w:marBottom w:val="0"/>
          <w:divBdr>
            <w:top w:val="none" w:sz="0" w:space="0" w:color="auto"/>
            <w:left w:val="none" w:sz="0" w:space="0" w:color="auto"/>
            <w:bottom w:val="none" w:sz="0" w:space="0" w:color="auto"/>
            <w:right w:val="none" w:sz="0" w:space="0" w:color="auto"/>
          </w:divBdr>
        </w:div>
        <w:div w:id="1795518989">
          <w:marLeft w:val="640"/>
          <w:marRight w:val="0"/>
          <w:marTop w:val="0"/>
          <w:marBottom w:val="0"/>
          <w:divBdr>
            <w:top w:val="none" w:sz="0" w:space="0" w:color="auto"/>
            <w:left w:val="none" w:sz="0" w:space="0" w:color="auto"/>
            <w:bottom w:val="none" w:sz="0" w:space="0" w:color="auto"/>
            <w:right w:val="none" w:sz="0" w:space="0" w:color="auto"/>
          </w:divBdr>
        </w:div>
        <w:div w:id="892544869">
          <w:marLeft w:val="640"/>
          <w:marRight w:val="0"/>
          <w:marTop w:val="0"/>
          <w:marBottom w:val="0"/>
          <w:divBdr>
            <w:top w:val="none" w:sz="0" w:space="0" w:color="auto"/>
            <w:left w:val="none" w:sz="0" w:space="0" w:color="auto"/>
            <w:bottom w:val="none" w:sz="0" w:space="0" w:color="auto"/>
            <w:right w:val="none" w:sz="0" w:space="0" w:color="auto"/>
          </w:divBdr>
        </w:div>
        <w:div w:id="172499341">
          <w:marLeft w:val="640"/>
          <w:marRight w:val="0"/>
          <w:marTop w:val="0"/>
          <w:marBottom w:val="0"/>
          <w:divBdr>
            <w:top w:val="none" w:sz="0" w:space="0" w:color="auto"/>
            <w:left w:val="none" w:sz="0" w:space="0" w:color="auto"/>
            <w:bottom w:val="none" w:sz="0" w:space="0" w:color="auto"/>
            <w:right w:val="none" w:sz="0" w:space="0" w:color="auto"/>
          </w:divBdr>
        </w:div>
        <w:div w:id="235483947">
          <w:marLeft w:val="640"/>
          <w:marRight w:val="0"/>
          <w:marTop w:val="0"/>
          <w:marBottom w:val="0"/>
          <w:divBdr>
            <w:top w:val="none" w:sz="0" w:space="0" w:color="auto"/>
            <w:left w:val="none" w:sz="0" w:space="0" w:color="auto"/>
            <w:bottom w:val="none" w:sz="0" w:space="0" w:color="auto"/>
            <w:right w:val="none" w:sz="0" w:space="0" w:color="auto"/>
          </w:divBdr>
        </w:div>
        <w:div w:id="1968274613">
          <w:marLeft w:val="640"/>
          <w:marRight w:val="0"/>
          <w:marTop w:val="0"/>
          <w:marBottom w:val="0"/>
          <w:divBdr>
            <w:top w:val="none" w:sz="0" w:space="0" w:color="auto"/>
            <w:left w:val="none" w:sz="0" w:space="0" w:color="auto"/>
            <w:bottom w:val="none" w:sz="0" w:space="0" w:color="auto"/>
            <w:right w:val="none" w:sz="0" w:space="0" w:color="auto"/>
          </w:divBdr>
        </w:div>
        <w:div w:id="1156992119">
          <w:marLeft w:val="640"/>
          <w:marRight w:val="0"/>
          <w:marTop w:val="0"/>
          <w:marBottom w:val="0"/>
          <w:divBdr>
            <w:top w:val="none" w:sz="0" w:space="0" w:color="auto"/>
            <w:left w:val="none" w:sz="0" w:space="0" w:color="auto"/>
            <w:bottom w:val="none" w:sz="0" w:space="0" w:color="auto"/>
            <w:right w:val="none" w:sz="0" w:space="0" w:color="auto"/>
          </w:divBdr>
        </w:div>
        <w:div w:id="2067680989">
          <w:marLeft w:val="640"/>
          <w:marRight w:val="0"/>
          <w:marTop w:val="0"/>
          <w:marBottom w:val="0"/>
          <w:divBdr>
            <w:top w:val="none" w:sz="0" w:space="0" w:color="auto"/>
            <w:left w:val="none" w:sz="0" w:space="0" w:color="auto"/>
            <w:bottom w:val="none" w:sz="0" w:space="0" w:color="auto"/>
            <w:right w:val="none" w:sz="0" w:space="0" w:color="auto"/>
          </w:divBdr>
        </w:div>
        <w:div w:id="711996901">
          <w:marLeft w:val="640"/>
          <w:marRight w:val="0"/>
          <w:marTop w:val="0"/>
          <w:marBottom w:val="0"/>
          <w:divBdr>
            <w:top w:val="none" w:sz="0" w:space="0" w:color="auto"/>
            <w:left w:val="none" w:sz="0" w:space="0" w:color="auto"/>
            <w:bottom w:val="none" w:sz="0" w:space="0" w:color="auto"/>
            <w:right w:val="none" w:sz="0" w:space="0" w:color="auto"/>
          </w:divBdr>
        </w:div>
        <w:div w:id="1318798068">
          <w:marLeft w:val="640"/>
          <w:marRight w:val="0"/>
          <w:marTop w:val="0"/>
          <w:marBottom w:val="0"/>
          <w:divBdr>
            <w:top w:val="none" w:sz="0" w:space="0" w:color="auto"/>
            <w:left w:val="none" w:sz="0" w:space="0" w:color="auto"/>
            <w:bottom w:val="none" w:sz="0" w:space="0" w:color="auto"/>
            <w:right w:val="none" w:sz="0" w:space="0" w:color="auto"/>
          </w:divBdr>
        </w:div>
        <w:div w:id="1054309450">
          <w:marLeft w:val="640"/>
          <w:marRight w:val="0"/>
          <w:marTop w:val="0"/>
          <w:marBottom w:val="0"/>
          <w:divBdr>
            <w:top w:val="none" w:sz="0" w:space="0" w:color="auto"/>
            <w:left w:val="none" w:sz="0" w:space="0" w:color="auto"/>
            <w:bottom w:val="none" w:sz="0" w:space="0" w:color="auto"/>
            <w:right w:val="none" w:sz="0" w:space="0" w:color="auto"/>
          </w:divBdr>
        </w:div>
        <w:div w:id="1304039865">
          <w:marLeft w:val="640"/>
          <w:marRight w:val="0"/>
          <w:marTop w:val="0"/>
          <w:marBottom w:val="0"/>
          <w:divBdr>
            <w:top w:val="none" w:sz="0" w:space="0" w:color="auto"/>
            <w:left w:val="none" w:sz="0" w:space="0" w:color="auto"/>
            <w:bottom w:val="none" w:sz="0" w:space="0" w:color="auto"/>
            <w:right w:val="none" w:sz="0" w:space="0" w:color="auto"/>
          </w:divBdr>
        </w:div>
        <w:div w:id="84153551">
          <w:marLeft w:val="640"/>
          <w:marRight w:val="0"/>
          <w:marTop w:val="0"/>
          <w:marBottom w:val="0"/>
          <w:divBdr>
            <w:top w:val="none" w:sz="0" w:space="0" w:color="auto"/>
            <w:left w:val="none" w:sz="0" w:space="0" w:color="auto"/>
            <w:bottom w:val="none" w:sz="0" w:space="0" w:color="auto"/>
            <w:right w:val="none" w:sz="0" w:space="0" w:color="auto"/>
          </w:divBdr>
        </w:div>
        <w:div w:id="488180978">
          <w:marLeft w:val="640"/>
          <w:marRight w:val="0"/>
          <w:marTop w:val="0"/>
          <w:marBottom w:val="0"/>
          <w:divBdr>
            <w:top w:val="none" w:sz="0" w:space="0" w:color="auto"/>
            <w:left w:val="none" w:sz="0" w:space="0" w:color="auto"/>
            <w:bottom w:val="none" w:sz="0" w:space="0" w:color="auto"/>
            <w:right w:val="none" w:sz="0" w:space="0" w:color="auto"/>
          </w:divBdr>
        </w:div>
        <w:div w:id="1267271906">
          <w:marLeft w:val="640"/>
          <w:marRight w:val="0"/>
          <w:marTop w:val="0"/>
          <w:marBottom w:val="0"/>
          <w:divBdr>
            <w:top w:val="none" w:sz="0" w:space="0" w:color="auto"/>
            <w:left w:val="none" w:sz="0" w:space="0" w:color="auto"/>
            <w:bottom w:val="none" w:sz="0" w:space="0" w:color="auto"/>
            <w:right w:val="none" w:sz="0" w:space="0" w:color="auto"/>
          </w:divBdr>
        </w:div>
        <w:div w:id="2044205336">
          <w:marLeft w:val="640"/>
          <w:marRight w:val="0"/>
          <w:marTop w:val="0"/>
          <w:marBottom w:val="0"/>
          <w:divBdr>
            <w:top w:val="none" w:sz="0" w:space="0" w:color="auto"/>
            <w:left w:val="none" w:sz="0" w:space="0" w:color="auto"/>
            <w:bottom w:val="none" w:sz="0" w:space="0" w:color="auto"/>
            <w:right w:val="none" w:sz="0" w:space="0" w:color="auto"/>
          </w:divBdr>
        </w:div>
        <w:div w:id="447895485">
          <w:marLeft w:val="640"/>
          <w:marRight w:val="0"/>
          <w:marTop w:val="0"/>
          <w:marBottom w:val="0"/>
          <w:divBdr>
            <w:top w:val="none" w:sz="0" w:space="0" w:color="auto"/>
            <w:left w:val="none" w:sz="0" w:space="0" w:color="auto"/>
            <w:bottom w:val="none" w:sz="0" w:space="0" w:color="auto"/>
            <w:right w:val="none" w:sz="0" w:space="0" w:color="auto"/>
          </w:divBdr>
        </w:div>
        <w:div w:id="15892207">
          <w:marLeft w:val="640"/>
          <w:marRight w:val="0"/>
          <w:marTop w:val="0"/>
          <w:marBottom w:val="0"/>
          <w:divBdr>
            <w:top w:val="none" w:sz="0" w:space="0" w:color="auto"/>
            <w:left w:val="none" w:sz="0" w:space="0" w:color="auto"/>
            <w:bottom w:val="none" w:sz="0" w:space="0" w:color="auto"/>
            <w:right w:val="none" w:sz="0" w:space="0" w:color="auto"/>
          </w:divBdr>
        </w:div>
        <w:div w:id="472911644">
          <w:marLeft w:val="640"/>
          <w:marRight w:val="0"/>
          <w:marTop w:val="0"/>
          <w:marBottom w:val="0"/>
          <w:divBdr>
            <w:top w:val="none" w:sz="0" w:space="0" w:color="auto"/>
            <w:left w:val="none" w:sz="0" w:space="0" w:color="auto"/>
            <w:bottom w:val="none" w:sz="0" w:space="0" w:color="auto"/>
            <w:right w:val="none" w:sz="0" w:space="0" w:color="auto"/>
          </w:divBdr>
        </w:div>
        <w:div w:id="1951736825">
          <w:marLeft w:val="640"/>
          <w:marRight w:val="0"/>
          <w:marTop w:val="0"/>
          <w:marBottom w:val="0"/>
          <w:divBdr>
            <w:top w:val="none" w:sz="0" w:space="0" w:color="auto"/>
            <w:left w:val="none" w:sz="0" w:space="0" w:color="auto"/>
            <w:bottom w:val="none" w:sz="0" w:space="0" w:color="auto"/>
            <w:right w:val="none" w:sz="0" w:space="0" w:color="auto"/>
          </w:divBdr>
        </w:div>
        <w:div w:id="1170675742">
          <w:marLeft w:val="640"/>
          <w:marRight w:val="0"/>
          <w:marTop w:val="0"/>
          <w:marBottom w:val="0"/>
          <w:divBdr>
            <w:top w:val="none" w:sz="0" w:space="0" w:color="auto"/>
            <w:left w:val="none" w:sz="0" w:space="0" w:color="auto"/>
            <w:bottom w:val="none" w:sz="0" w:space="0" w:color="auto"/>
            <w:right w:val="none" w:sz="0" w:space="0" w:color="auto"/>
          </w:divBdr>
        </w:div>
        <w:div w:id="232662915">
          <w:marLeft w:val="640"/>
          <w:marRight w:val="0"/>
          <w:marTop w:val="0"/>
          <w:marBottom w:val="0"/>
          <w:divBdr>
            <w:top w:val="none" w:sz="0" w:space="0" w:color="auto"/>
            <w:left w:val="none" w:sz="0" w:space="0" w:color="auto"/>
            <w:bottom w:val="none" w:sz="0" w:space="0" w:color="auto"/>
            <w:right w:val="none" w:sz="0" w:space="0" w:color="auto"/>
          </w:divBdr>
        </w:div>
        <w:div w:id="932277717">
          <w:marLeft w:val="640"/>
          <w:marRight w:val="0"/>
          <w:marTop w:val="0"/>
          <w:marBottom w:val="0"/>
          <w:divBdr>
            <w:top w:val="none" w:sz="0" w:space="0" w:color="auto"/>
            <w:left w:val="none" w:sz="0" w:space="0" w:color="auto"/>
            <w:bottom w:val="none" w:sz="0" w:space="0" w:color="auto"/>
            <w:right w:val="none" w:sz="0" w:space="0" w:color="auto"/>
          </w:divBdr>
        </w:div>
        <w:div w:id="233513605">
          <w:marLeft w:val="640"/>
          <w:marRight w:val="0"/>
          <w:marTop w:val="0"/>
          <w:marBottom w:val="0"/>
          <w:divBdr>
            <w:top w:val="none" w:sz="0" w:space="0" w:color="auto"/>
            <w:left w:val="none" w:sz="0" w:space="0" w:color="auto"/>
            <w:bottom w:val="none" w:sz="0" w:space="0" w:color="auto"/>
            <w:right w:val="none" w:sz="0" w:space="0" w:color="auto"/>
          </w:divBdr>
        </w:div>
        <w:div w:id="1256673725">
          <w:marLeft w:val="640"/>
          <w:marRight w:val="0"/>
          <w:marTop w:val="0"/>
          <w:marBottom w:val="0"/>
          <w:divBdr>
            <w:top w:val="none" w:sz="0" w:space="0" w:color="auto"/>
            <w:left w:val="none" w:sz="0" w:space="0" w:color="auto"/>
            <w:bottom w:val="none" w:sz="0" w:space="0" w:color="auto"/>
            <w:right w:val="none" w:sz="0" w:space="0" w:color="auto"/>
          </w:divBdr>
        </w:div>
        <w:div w:id="632298683">
          <w:marLeft w:val="640"/>
          <w:marRight w:val="0"/>
          <w:marTop w:val="0"/>
          <w:marBottom w:val="0"/>
          <w:divBdr>
            <w:top w:val="none" w:sz="0" w:space="0" w:color="auto"/>
            <w:left w:val="none" w:sz="0" w:space="0" w:color="auto"/>
            <w:bottom w:val="none" w:sz="0" w:space="0" w:color="auto"/>
            <w:right w:val="none" w:sz="0" w:space="0" w:color="auto"/>
          </w:divBdr>
        </w:div>
        <w:div w:id="398864046">
          <w:marLeft w:val="640"/>
          <w:marRight w:val="0"/>
          <w:marTop w:val="0"/>
          <w:marBottom w:val="0"/>
          <w:divBdr>
            <w:top w:val="none" w:sz="0" w:space="0" w:color="auto"/>
            <w:left w:val="none" w:sz="0" w:space="0" w:color="auto"/>
            <w:bottom w:val="none" w:sz="0" w:space="0" w:color="auto"/>
            <w:right w:val="none" w:sz="0" w:space="0" w:color="auto"/>
          </w:divBdr>
        </w:div>
        <w:div w:id="1823422558">
          <w:marLeft w:val="640"/>
          <w:marRight w:val="0"/>
          <w:marTop w:val="0"/>
          <w:marBottom w:val="0"/>
          <w:divBdr>
            <w:top w:val="none" w:sz="0" w:space="0" w:color="auto"/>
            <w:left w:val="none" w:sz="0" w:space="0" w:color="auto"/>
            <w:bottom w:val="none" w:sz="0" w:space="0" w:color="auto"/>
            <w:right w:val="none" w:sz="0" w:space="0" w:color="auto"/>
          </w:divBdr>
        </w:div>
        <w:div w:id="1798140773">
          <w:marLeft w:val="640"/>
          <w:marRight w:val="0"/>
          <w:marTop w:val="0"/>
          <w:marBottom w:val="0"/>
          <w:divBdr>
            <w:top w:val="none" w:sz="0" w:space="0" w:color="auto"/>
            <w:left w:val="none" w:sz="0" w:space="0" w:color="auto"/>
            <w:bottom w:val="none" w:sz="0" w:space="0" w:color="auto"/>
            <w:right w:val="none" w:sz="0" w:space="0" w:color="auto"/>
          </w:divBdr>
        </w:div>
        <w:div w:id="1296255495">
          <w:marLeft w:val="640"/>
          <w:marRight w:val="0"/>
          <w:marTop w:val="0"/>
          <w:marBottom w:val="0"/>
          <w:divBdr>
            <w:top w:val="none" w:sz="0" w:space="0" w:color="auto"/>
            <w:left w:val="none" w:sz="0" w:space="0" w:color="auto"/>
            <w:bottom w:val="none" w:sz="0" w:space="0" w:color="auto"/>
            <w:right w:val="none" w:sz="0" w:space="0" w:color="auto"/>
          </w:divBdr>
        </w:div>
        <w:div w:id="1665739069">
          <w:marLeft w:val="640"/>
          <w:marRight w:val="0"/>
          <w:marTop w:val="0"/>
          <w:marBottom w:val="0"/>
          <w:divBdr>
            <w:top w:val="none" w:sz="0" w:space="0" w:color="auto"/>
            <w:left w:val="none" w:sz="0" w:space="0" w:color="auto"/>
            <w:bottom w:val="none" w:sz="0" w:space="0" w:color="auto"/>
            <w:right w:val="none" w:sz="0" w:space="0" w:color="auto"/>
          </w:divBdr>
        </w:div>
        <w:div w:id="1259018044">
          <w:marLeft w:val="640"/>
          <w:marRight w:val="0"/>
          <w:marTop w:val="0"/>
          <w:marBottom w:val="0"/>
          <w:divBdr>
            <w:top w:val="none" w:sz="0" w:space="0" w:color="auto"/>
            <w:left w:val="none" w:sz="0" w:space="0" w:color="auto"/>
            <w:bottom w:val="none" w:sz="0" w:space="0" w:color="auto"/>
            <w:right w:val="none" w:sz="0" w:space="0" w:color="auto"/>
          </w:divBdr>
        </w:div>
        <w:div w:id="2040006773">
          <w:marLeft w:val="640"/>
          <w:marRight w:val="0"/>
          <w:marTop w:val="0"/>
          <w:marBottom w:val="0"/>
          <w:divBdr>
            <w:top w:val="none" w:sz="0" w:space="0" w:color="auto"/>
            <w:left w:val="none" w:sz="0" w:space="0" w:color="auto"/>
            <w:bottom w:val="none" w:sz="0" w:space="0" w:color="auto"/>
            <w:right w:val="none" w:sz="0" w:space="0" w:color="auto"/>
          </w:divBdr>
        </w:div>
        <w:div w:id="852572166">
          <w:marLeft w:val="640"/>
          <w:marRight w:val="0"/>
          <w:marTop w:val="0"/>
          <w:marBottom w:val="0"/>
          <w:divBdr>
            <w:top w:val="none" w:sz="0" w:space="0" w:color="auto"/>
            <w:left w:val="none" w:sz="0" w:space="0" w:color="auto"/>
            <w:bottom w:val="none" w:sz="0" w:space="0" w:color="auto"/>
            <w:right w:val="none" w:sz="0" w:space="0" w:color="auto"/>
          </w:divBdr>
        </w:div>
        <w:div w:id="753743853">
          <w:marLeft w:val="640"/>
          <w:marRight w:val="0"/>
          <w:marTop w:val="0"/>
          <w:marBottom w:val="0"/>
          <w:divBdr>
            <w:top w:val="none" w:sz="0" w:space="0" w:color="auto"/>
            <w:left w:val="none" w:sz="0" w:space="0" w:color="auto"/>
            <w:bottom w:val="none" w:sz="0" w:space="0" w:color="auto"/>
            <w:right w:val="none" w:sz="0" w:space="0" w:color="auto"/>
          </w:divBdr>
        </w:div>
        <w:div w:id="564413195">
          <w:marLeft w:val="640"/>
          <w:marRight w:val="0"/>
          <w:marTop w:val="0"/>
          <w:marBottom w:val="0"/>
          <w:divBdr>
            <w:top w:val="none" w:sz="0" w:space="0" w:color="auto"/>
            <w:left w:val="none" w:sz="0" w:space="0" w:color="auto"/>
            <w:bottom w:val="none" w:sz="0" w:space="0" w:color="auto"/>
            <w:right w:val="none" w:sz="0" w:space="0" w:color="auto"/>
          </w:divBdr>
        </w:div>
        <w:div w:id="3636330">
          <w:marLeft w:val="640"/>
          <w:marRight w:val="0"/>
          <w:marTop w:val="0"/>
          <w:marBottom w:val="0"/>
          <w:divBdr>
            <w:top w:val="none" w:sz="0" w:space="0" w:color="auto"/>
            <w:left w:val="none" w:sz="0" w:space="0" w:color="auto"/>
            <w:bottom w:val="none" w:sz="0" w:space="0" w:color="auto"/>
            <w:right w:val="none" w:sz="0" w:space="0" w:color="auto"/>
          </w:divBdr>
        </w:div>
        <w:div w:id="639307749">
          <w:marLeft w:val="640"/>
          <w:marRight w:val="0"/>
          <w:marTop w:val="0"/>
          <w:marBottom w:val="0"/>
          <w:divBdr>
            <w:top w:val="none" w:sz="0" w:space="0" w:color="auto"/>
            <w:left w:val="none" w:sz="0" w:space="0" w:color="auto"/>
            <w:bottom w:val="none" w:sz="0" w:space="0" w:color="auto"/>
            <w:right w:val="none" w:sz="0" w:space="0" w:color="auto"/>
          </w:divBdr>
        </w:div>
        <w:div w:id="1734817909">
          <w:marLeft w:val="640"/>
          <w:marRight w:val="0"/>
          <w:marTop w:val="0"/>
          <w:marBottom w:val="0"/>
          <w:divBdr>
            <w:top w:val="none" w:sz="0" w:space="0" w:color="auto"/>
            <w:left w:val="none" w:sz="0" w:space="0" w:color="auto"/>
            <w:bottom w:val="none" w:sz="0" w:space="0" w:color="auto"/>
            <w:right w:val="none" w:sz="0" w:space="0" w:color="auto"/>
          </w:divBdr>
        </w:div>
        <w:div w:id="1735543519">
          <w:marLeft w:val="640"/>
          <w:marRight w:val="0"/>
          <w:marTop w:val="0"/>
          <w:marBottom w:val="0"/>
          <w:divBdr>
            <w:top w:val="none" w:sz="0" w:space="0" w:color="auto"/>
            <w:left w:val="none" w:sz="0" w:space="0" w:color="auto"/>
            <w:bottom w:val="none" w:sz="0" w:space="0" w:color="auto"/>
            <w:right w:val="none" w:sz="0" w:space="0" w:color="auto"/>
          </w:divBdr>
        </w:div>
        <w:div w:id="1631283825">
          <w:marLeft w:val="640"/>
          <w:marRight w:val="0"/>
          <w:marTop w:val="0"/>
          <w:marBottom w:val="0"/>
          <w:divBdr>
            <w:top w:val="none" w:sz="0" w:space="0" w:color="auto"/>
            <w:left w:val="none" w:sz="0" w:space="0" w:color="auto"/>
            <w:bottom w:val="none" w:sz="0" w:space="0" w:color="auto"/>
            <w:right w:val="none" w:sz="0" w:space="0" w:color="auto"/>
          </w:divBdr>
        </w:div>
        <w:div w:id="1797066056">
          <w:marLeft w:val="640"/>
          <w:marRight w:val="0"/>
          <w:marTop w:val="0"/>
          <w:marBottom w:val="0"/>
          <w:divBdr>
            <w:top w:val="none" w:sz="0" w:space="0" w:color="auto"/>
            <w:left w:val="none" w:sz="0" w:space="0" w:color="auto"/>
            <w:bottom w:val="none" w:sz="0" w:space="0" w:color="auto"/>
            <w:right w:val="none" w:sz="0" w:space="0" w:color="auto"/>
          </w:divBdr>
        </w:div>
        <w:div w:id="696471948">
          <w:marLeft w:val="640"/>
          <w:marRight w:val="0"/>
          <w:marTop w:val="0"/>
          <w:marBottom w:val="0"/>
          <w:divBdr>
            <w:top w:val="none" w:sz="0" w:space="0" w:color="auto"/>
            <w:left w:val="none" w:sz="0" w:space="0" w:color="auto"/>
            <w:bottom w:val="none" w:sz="0" w:space="0" w:color="auto"/>
            <w:right w:val="none" w:sz="0" w:space="0" w:color="auto"/>
          </w:divBdr>
        </w:div>
        <w:div w:id="1849558086">
          <w:marLeft w:val="640"/>
          <w:marRight w:val="0"/>
          <w:marTop w:val="0"/>
          <w:marBottom w:val="0"/>
          <w:divBdr>
            <w:top w:val="none" w:sz="0" w:space="0" w:color="auto"/>
            <w:left w:val="none" w:sz="0" w:space="0" w:color="auto"/>
            <w:bottom w:val="none" w:sz="0" w:space="0" w:color="auto"/>
            <w:right w:val="none" w:sz="0" w:space="0" w:color="auto"/>
          </w:divBdr>
        </w:div>
        <w:div w:id="456531209">
          <w:marLeft w:val="640"/>
          <w:marRight w:val="0"/>
          <w:marTop w:val="0"/>
          <w:marBottom w:val="0"/>
          <w:divBdr>
            <w:top w:val="none" w:sz="0" w:space="0" w:color="auto"/>
            <w:left w:val="none" w:sz="0" w:space="0" w:color="auto"/>
            <w:bottom w:val="none" w:sz="0" w:space="0" w:color="auto"/>
            <w:right w:val="none" w:sz="0" w:space="0" w:color="auto"/>
          </w:divBdr>
        </w:div>
        <w:div w:id="1364596734">
          <w:marLeft w:val="640"/>
          <w:marRight w:val="0"/>
          <w:marTop w:val="0"/>
          <w:marBottom w:val="0"/>
          <w:divBdr>
            <w:top w:val="none" w:sz="0" w:space="0" w:color="auto"/>
            <w:left w:val="none" w:sz="0" w:space="0" w:color="auto"/>
            <w:bottom w:val="none" w:sz="0" w:space="0" w:color="auto"/>
            <w:right w:val="none" w:sz="0" w:space="0" w:color="auto"/>
          </w:divBdr>
        </w:div>
        <w:div w:id="1698462773">
          <w:marLeft w:val="640"/>
          <w:marRight w:val="0"/>
          <w:marTop w:val="0"/>
          <w:marBottom w:val="0"/>
          <w:divBdr>
            <w:top w:val="none" w:sz="0" w:space="0" w:color="auto"/>
            <w:left w:val="none" w:sz="0" w:space="0" w:color="auto"/>
            <w:bottom w:val="none" w:sz="0" w:space="0" w:color="auto"/>
            <w:right w:val="none" w:sz="0" w:space="0" w:color="auto"/>
          </w:divBdr>
        </w:div>
        <w:div w:id="1119304463">
          <w:marLeft w:val="640"/>
          <w:marRight w:val="0"/>
          <w:marTop w:val="0"/>
          <w:marBottom w:val="0"/>
          <w:divBdr>
            <w:top w:val="none" w:sz="0" w:space="0" w:color="auto"/>
            <w:left w:val="none" w:sz="0" w:space="0" w:color="auto"/>
            <w:bottom w:val="none" w:sz="0" w:space="0" w:color="auto"/>
            <w:right w:val="none" w:sz="0" w:space="0" w:color="auto"/>
          </w:divBdr>
        </w:div>
        <w:div w:id="418140348">
          <w:marLeft w:val="640"/>
          <w:marRight w:val="0"/>
          <w:marTop w:val="0"/>
          <w:marBottom w:val="0"/>
          <w:divBdr>
            <w:top w:val="none" w:sz="0" w:space="0" w:color="auto"/>
            <w:left w:val="none" w:sz="0" w:space="0" w:color="auto"/>
            <w:bottom w:val="none" w:sz="0" w:space="0" w:color="auto"/>
            <w:right w:val="none" w:sz="0" w:space="0" w:color="auto"/>
          </w:divBdr>
        </w:div>
        <w:div w:id="1217429267">
          <w:marLeft w:val="640"/>
          <w:marRight w:val="0"/>
          <w:marTop w:val="0"/>
          <w:marBottom w:val="0"/>
          <w:divBdr>
            <w:top w:val="none" w:sz="0" w:space="0" w:color="auto"/>
            <w:left w:val="none" w:sz="0" w:space="0" w:color="auto"/>
            <w:bottom w:val="none" w:sz="0" w:space="0" w:color="auto"/>
            <w:right w:val="none" w:sz="0" w:space="0" w:color="auto"/>
          </w:divBdr>
        </w:div>
        <w:div w:id="1833180796">
          <w:marLeft w:val="640"/>
          <w:marRight w:val="0"/>
          <w:marTop w:val="0"/>
          <w:marBottom w:val="0"/>
          <w:divBdr>
            <w:top w:val="none" w:sz="0" w:space="0" w:color="auto"/>
            <w:left w:val="none" w:sz="0" w:space="0" w:color="auto"/>
            <w:bottom w:val="none" w:sz="0" w:space="0" w:color="auto"/>
            <w:right w:val="none" w:sz="0" w:space="0" w:color="auto"/>
          </w:divBdr>
        </w:div>
        <w:div w:id="1852451826">
          <w:marLeft w:val="640"/>
          <w:marRight w:val="0"/>
          <w:marTop w:val="0"/>
          <w:marBottom w:val="0"/>
          <w:divBdr>
            <w:top w:val="none" w:sz="0" w:space="0" w:color="auto"/>
            <w:left w:val="none" w:sz="0" w:space="0" w:color="auto"/>
            <w:bottom w:val="none" w:sz="0" w:space="0" w:color="auto"/>
            <w:right w:val="none" w:sz="0" w:space="0" w:color="auto"/>
          </w:divBdr>
        </w:div>
        <w:div w:id="441338375">
          <w:marLeft w:val="640"/>
          <w:marRight w:val="0"/>
          <w:marTop w:val="0"/>
          <w:marBottom w:val="0"/>
          <w:divBdr>
            <w:top w:val="none" w:sz="0" w:space="0" w:color="auto"/>
            <w:left w:val="none" w:sz="0" w:space="0" w:color="auto"/>
            <w:bottom w:val="none" w:sz="0" w:space="0" w:color="auto"/>
            <w:right w:val="none" w:sz="0" w:space="0" w:color="auto"/>
          </w:divBdr>
        </w:div>
        <w:div w:id="448742016">
          <w:marLeft w:val="640"/>
          <w:marRight w:val="0"/>
          <w:marTop w:val="0"/>
          <w:marBottom w:val="0"/>
          <w:divBdr>
            <w:top w:val="none" w:sz="0" w:space="0" w:color="auto"/>
            <w:left w:val="none" w:sz="0" w:space="0" w:color="auto"/>
            <w:bottom w:val="none" w:sz="0" w:space="0" w:color="auto"/>
            <w:right w:val="none" w:sz="0" w:space="0" w:color="auto"/>
          </w:divBdr>
        </w:div>
        <w:div w:id="372390616">
          <w:marLeft w:val="640"/>
          <w:marRight w:val="0"/>
          <w:marTop w:val="0"/>
          <w:marBottom w:val="0"/>
          <w:divBdr>
            <w:top w:val="none" w:sz="0" w:space="0" w:color="auto"/>
            <w:left w:val="none" w:sz="0" w:space="0" w:color="auto"/>
            <w:bottom w:val="none" w:sz="0" w:space="0" w:color="auto"/>
            <w:right w:val="none" w:sz="0" w:space="0" w:color="auto"/>
          </w:divBdr>
        </w:div>
        <w:div w:id="1847597706">
          <w:marLeft w:val="640"/>
          <w:marRight w:val="0"/>
          <w:marTop w:val="0"/>
          <w:marBottom w:val="0"/>
          <w:divBdr>
            <w:top w:val="none" w:sz="0" w:space="0" w:color="auto"/>
            <w:left w:val="none" w:sz="0" w:space="0" w:color="auto"/>
            <w:bottom w:val="none" w:sz="0" w:space="0" w:color="auto"/>
            <w:right w:val="none" w:sz="0" w:space="0" w:color="auto"/>
          </w:divBdr>
        </w:div>
        <w:div w:id="762531096">
          <w:marLeft w:val="640"/>
          <w:marRight w:val="0"/>
          <w:marTop w:val="0"/>
          <w:marBottom w:val="0"/>
          <w:divBdr>
            <w:top w:val="none" w:sz="0" w:space="0" w:color="auto"/>
            <w:left w:val="none" w:sz="0" w:space="0" w:color="auto"/>
            <w:bottom w:val="none" w:sz="0" w:space="0" w:color="auto"/>
            <w:right w:val="none" w:sz="0" w:space="0" w:color="auto"/>
          </w:divBdr>
        </w:div>
        <w:div w:id="1508860830">
          <w:marLeft w:val="640"/>
          <w:marRight w:val="0"/>
          <w:marTop w:val="0"/>
          <w:marBottom w:val="0"/>
          <w:divBdr>
            <w:top w:val="none" w:sz="0" w:space="0" w:color="auto"/>
            <w:left w:val="none" w:sz="0" w:space="0" w:color="auto"/>
            <w:bottom w:val="none" w:sz="0" w:space="0" w:color="auto"/>
            <w:right w:val="none" w:sz="0" w:space="0" w:color="auto"/>
          </w:divBdr>
        </w:div>
        <w:div w:id="1286617919">
          <w:marLeft w:val="640"/>
          <w:marRight w:val="0"/>
          <w:marTop w:val="0"/>
          <w:marBottom w:val="0"/>
          <w:divBdr>
            <w:top w:val="none" w:sz="0" w:space="0" w:color="auto"/>
            <w:left w:val="none" w:sz="0" w:space="0" w:color="auto"/>
            <w:bottom w:val="none" w:sz="0" w:space="0" w:color="auto"/>
            <w:right w:val="none" w:sz="0" w:space="0" w:color="auto"/>
          </w:divBdr>
        </w:div>
        <w:div w:id="529609171">
          <w:marLeft w:val="640"/>
          <w:marRight w:val="0"/>
          <w:marTop w:val="0"/>
          <w:marBottom w:val="0"/>
          <w:divBdr>
            <w:top w:val="none" w:sz="0" w:space="0" w:color="auto"/>
            <w:left w:val="none" w:sz="0" w:space="0" w:color="auto"/>
            <w:bottom w:val="none" w:sz="0" w:space="0" w:color="auto"/>
            <w:right w:val="none" w:sz="0" w:space="0" w:color="auto"/>
          </w:divBdr>
        </w:div>
        <w:div w:id="1997218545">
          <w:marLeft w:val="640"/>
          <w:marRight w:val="0"/>
          <w:marTop w:val="0"/>
          <w:marBottom w:val="0"/>
          <w:divBdr>
            <w:top w:val="none" w:sz="0" w:space="0" w:color="auto"/>
            <w:left w:val="none" w:sz="0" w:space="0" w:color="auto"/>
            <w:bottom w:val="none" w:sz="0" w:space="0" w:color="auto"/>
            <w:right w:val="none" w:sz="0" w:space="0" w:color="auto"/>
          </w:divBdr>
        </w:div>
        <w:div w:id="504394878">
          <w:marLeft w:val="640"/>
          <w:marRight w:val="0"/>
          <w:marTop w:val="0"/>
          <w:marBottom w:val="0"/>
          <w:divBdr>
            <w:top w:val="none" w:sz="0" w:space="0" w:color="auto"/>
            <w:left w:val="none" w:sz="0" w:space="0" w:color="auto"/>
            <w:bottom w:val="none" w:sz="0" w:space="0" w:color="auto"/>
            <w:right w:val="none" w:sz="0" w:space="0" w:color="auto"/>
          </w:divBdr>
        </w:div>
      </w:divsChild>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593170353">
      <w:bodyDiv w:val="1"/>
      <w:marLeft w:val="0"/>
      <w:marRight w:val="0"/>
      <w:marTop w:val="0"/>
      <w:marBottom w:val="0"/>
      <w:divBdr>
        <w:top w:val="none" w:sz="0" w:space="0" w:color="auto"/>
        <w:left w:val="none" w:sz="0" w:space="0" w:color="auto"/>
        <w:bottom w:val="none" w:sz="0" w:space="0" w:color="auto"/>
        <w:right w:val="none" w:sz="0" w:space="0" w:color="auto"/>
      </w:divBdr>
    </w:div>
    <w:div w:id="612513391">
      <w:bodyDiv w:val="1"/>
      <w:marLeft w:val="0"/>
      <w:marRight w:val="0"/>
      <w:marTop w:val="0"/>
      <w:marBottom w:val="0"/>
      <w:divBdr>
        <w:top w:val="none" w:sz="0" w:space="0" w:color="auto"/>
        <w:left w:val="none" w:sz="0" w:space="0" w:color="auto"/>
        <w:bottom w:val="none" w:sz="0" w:space="0" w:color="auto"/>
        <w:right w:val="none" w:sz="0" w:space="0" w:color="auto"/>
      </w:divBdr>
      <w:divsChild>
        <w:div w:id="795215218">
          <w:marLeft w:val="640"/>
          <w:marRight w:val="0"/>
          <w:marTop w:val="0"/>
          <w:marBottom w:val="0"/>
          <w:divBdr>
            <w:top w:val="none" w:sz="0" w:space="0" w:color="auto"/>
            <w:left w:val="none" w:sz="0" w:space="0" w:color="auto"/>
            <w:bottom w:val="none" w:sz="0" w:space="0" w:color="auto"/>
            <w:right w:val="none" w:sz="0" w:space="0" w:color="auto"/>
          </w:divBdr>
        </w:div>
        <w:div w:id="614017031">
          <w:marLeft w:val="640"/>
          <w:marRight w:val="0"/>
          <w:marTop w:val="0"/>
          <w:marBottom w:val="0"/>
          <w:divBdr>
            <w:top w:val="none" w:sz="0" w:space="0" w:color="auto"/>
            <w:left w:val="none" w:sz="0" w:space="0" w:color="auto"/>
            <w:bottom w:val="none" w:sz="0" w:space="0" w:color="auto"/>
            <w:right w:val="none" w:sz="0" w:space="0" w:color="auto"/>
          </w:divBdr>
        </w:div>
        <w:div w:id="613287246">
          <w:marLeft w:val="640"/>
          <w:marRight w:val="0"/>
          <w:marTop w:val="0"/>
          <w:marBottom w:val="0"/>
          <w:divBdr>
            <w:top w:val="none" w:sz="0" w:space="0" w:color="auto"/>
            <w:left w:val="none" w:sz="0" w:space="0" w:color="auto"/>
            <w:bottom w:val="none" w:sz="0" w:space="0" w:color="auto"/>
            <w:right w:val="none" w:sz="0" w:space="0" w:color="auto"/>
          </w:divBdr>
        </w:div>
        <w:div w:id="83962833">
          <w:marLeft w:val="640"/>
          <w:marRight w:val="0"/>
          <w:marTop w:val="0"/>
          <w:marBottom w:val="0"/>
          <w:divBdr>
            <w:top w:val="none" w:sz="0" w:space="0" w:color="auto"/>
            <w:left w:val="none" w:sz="0" w:space="0" w:color="auto"/>
            <w:bottom w:val="none" w:sz="0" w:space="0" w:color="auto"/>
            <w:right w:val="none" w:sz="0" w:space="0" w:color="auto"/>
          </w:divBdr>
        </w:div>
        <w:div w:id="1512446589">
          <w:marLeft w:val="640"/>
          <w:marRight w:val="0"/>
          <w:marTop w:val="0"/>
          <w:marBottom w:val="0"/>
          <w:divBdr>
            <w:top w:val="none" w:sz="0" w:space="0" w:color="auto"/>
            <w:left w:val="none" w:sz="0" w:space="0" w:color="auto"/>
            <w:bottom w:val="none" w:sz="0" w:space="0" w:color="auto"/>
            <w:right w:val="none" w:sz="0" w:space="0" w:color="auto"/>
          </w:divBdr>
        </w:div>
        <w:div w:id="1609190918">
          <w:marLeft w:val="640"/>
          <w:marRight w:val="0"/>
          <w:marTop w:val="0"/>
          <w:marBottom w:val="0"/>
          <w:divBdr>
            <w:top w:val="none" w:sz="0" w:space="0" w:color="auto"/>
            <w:left w:val="none" w:sz="0" w:space="0" w:color="auto"/>
            <w:bottom w:val="none" w:sz="0" w:space="0" w:color="auto"/>
            <w:right w:val="none" w:sz="0" w:space="0" w:color="auto"/>
          </w:divBdr>
        </w:div>
        <w:div w:id="854341926">
          <w:marLeft w:val="640"/>
          <w:marRight w:val="0"/>
          <w:marTop w:val="0"/>
          <w:marBottom w:val="0"/>
          <w:divBdr>
            <w:top w:val="none" w:sz="0" w:space="0" w:color="auto"/>
            <w:left w:val="none" w:sz="0" w:space="0" w:color="auto"/>
            <w:bottom w:val="none" w:sz="0" w:space="0" w:color="auto"/>
            <w:right w:val="none" w:sz="0" w:space="0" w:color="auto"/>
          </w:divBdr>
        </w:div>
        <w:div w:id="1731152253">
          <w:marLeft w:val="640"/>
          <w:marRight w:val="0"/>
          <w:marTop w:val="0"/>
          <w:marBottom w:val="0"/>
          <w:divBdr>
            <w:top w:val="none" w:sz="0" w:space="0" w:color="auto"/>
            <w:left w:val="none" w:sz="0" w:space="0" w:color="auto"/>
            <w:bottom w:val="none" w:sz="0" w:space="0" w:color="auto"/>
            <w:right w:val="none" w:sz="0" w:space="0" w:color="auto"/>
          </w:divBdr>
        </w:div>
        <w:div w:id="1957636954">
          <w:marLeft w:val="640"/>
          <w:marRight w:val="0"/>
          <w:marTop w:val="0"/>
          <w:marBottom w:val="0"/>
          <w:divBdr>
            <w:top w:val="none" w:sz="0" w:space="0" w:color="auto"/>
            <w:left w:val="none" w:sz="0" w:space="0" w:color="auto"/>
            <w:bottom w:val="none" w:sz="0" w:space="0" w:color="auto"/>
            <w:right w:val="none" w:sz="0" w:space="0" w:color="auto"/>
          </w:divBdr>
        </w:div>
        <w:div w:id="262307283">
          <w:marLeft w:val="640"/>
          <w:marRight w:val="0"/>
          <w:marTop w:val="0"/>
          <w:marBottom w:val="0"/>
          <w:divBdr>
            <w:top w:val="none" w:sz="0" w:space="0" w:color="auto"/>
            <w:left w:val="none" w:sz="0" w:space="0" w:color="auto"/>
            <w:bottom w:val="none" w:sz="0" w:space="0" w:color="auto"/>
            <w:right w:val="none" w:sz="0" w:space="0" w:color="auto"/>
          </w:divBdr>
        </w:div>
        <w:div w:id="1589998962">
          <w:marLeft w:val="640"/>
          <w:marRight w:val="0"/>
          <w:marTop w:val="0"/>
          <w:marBottom w:val="0"/>
          <w:divBdr>
            <w:top w:val="none" w:sz="0" w:space="0" w:color="auto"/>
            <w:left w:val="none" w:sz="0" w:space="0" w:color="auto"/>
            <w:bottom w:val="none" w:sz="0" w:space="0" w:color="auto"/>
            <w:right w:val="none" w:sz="0" w:space="0" w:color="auto"/>
          </w:divBdr>
        </w:div>
        <w:div w:id="1484732031">
          <w:marLeft w:val="640"/>
          <w:marRight w:val="0"/>
          <w:marTop w:val="0"/>
          <w:marBottom w:val="0"/>
          <w:divBdr>
            <w:top w:val="none" w:sz="0" w:space="0" w:color="auto"/>
            <w:left w:val="none" w:sz="0" w:space="0" w:color="auto"/>
            <w:bottom w:val="none" w:sz="0" w:space="0" w:color="auto"/>
            <w:right w:val="none" w:sz="0" w:space="0" w:color="auto"/>
          </w:divBdr>
        </w:div>
        <w:div w:id="18093320">
          <w:marLeft w:val="640"/>
          <w:marRight w:val="0"/>
          <w:marTop w:val="0"/>
          <w:marBottom w:val="0"/>
          <w:divBdr>
            <w:top w:val="none" w:sz="0" w:space="0" w:color="auto"/>
            <w:left w:val="none" w:sz="0" w:space="0" w:color="auto"/>
            <w:bottom w:val="none" w:sz="0" w:space="0" w:color="auto"/>
            <w:right w:val="none" w:sz="0" w:space="0" w:color="auto"/>
          </w:divBdr>
        </w:div>
        <w:div w:id="1943415819">
          <w:marLeft w:val="640"/>
          <w:marRight w:val="0"/>
          <w:marTop w:val="0"/>
          <w:marBottom w:val="0"/>
          <w:divBdr>
            <w:top w:val="none" w:sz="0" w:space="0" w:color="auto"/>
            <w:left w:val="none" w:sz="0" w:space="0" w:color="auto"/>
            <w:bottom w:val="none" w:sz="0" w:space="0" w:color="auto"/>
            <w:right w:val="none" w:sz="0" w:space="0" w:color="auto"/>
          </w:divBdr>
        </w:div>
        <w:div w:id="627012910">
          <w:marLeft w:val="640"/>
          <w:marRight w:val="0"/>
          <w:marTop w:val="0"/>
          <w:marBottom w:val="0"/>
          <w:divBdr>
            <w:top w:val="none" w:sz="0" w:space="0" w:color="auto"/>
            <w:left w:val="none" w:sz="0" w:space="0" w:color="auto"/>
            <w:bottom w:val="none" w:sz="0" w:space="0" w:color="auto"/>
            <w:right w:val="none" w:sz="0" w:space="0" w:color="auto"/>
          </w:divBdr>
        </w:div>
        <w:div w:id="2073505303">
          <w:marLeft w:val="640"/>
          <w:marRight w:val="0"/>
          <w:marTop w:val="0"/>
          <w:marBottom w:val="0"/>
          <w:divBdr>
            <w:top w:val="none" w:sz="0" w:space="0" w:color="auto"/>
            <w:left w:val="none" w:sz="0" w:space="0" w:color="auto"/>
            <w:bottom w:val="none" w:sz="0" w:space="0" w:color="auto"/>
            <w:right w:val="none" w:sz="0" w:space="0" w:color="auto"/>
          </w:divBdr>
        </w:div>
        <w:div w:id="738677563">
          <w:marLeft w:val="640"/>
          <w:marRight w:val="0"/>
          <w:marTop w:val="0"/>
          <w:marBottom w:val="0"/>
          <w:divBdr>
            <w:top w:val="none" w:sz="0" w:space="0" w:color="auto"/>
            <w:left w:val="none" w:sz="0" w:space="0" w:color="auto"/>
            <w:bottom w:val="none" w:sz="0" w:space="0" w:color="auto"/>
            <w:right w:val="none" w:sz="0" w:space="0" w:color="auto"/>
          </w:divBdr>
        </w:div>
        <w:div w:id="1676304550">
          <w:marLeft w:val="640"/>
          <w:marRight w:val="0"/>
          <w:marTop w:val="0"/>
          <w:marBottom w:val="0"/>
          <w:divBdr>
            <w:top w:val="none" w:sz="0" w:space="0" w:color="auto"/>
            <w:left w:val="none" w:sz="0" w:space="0" w:color="auto"/>
            <w:bottom w:val="none" w:sz="0" w:space="0" w:color="auto"/>
            <w:right w:val="none" w:sz="0" w:space="0" w:color="auto"/>
          </w:divBdr>
        </w:div>
        <w:div w:id="1219821996">
          <w:marLeft w:val="640"/>
          <w:marRight w:val="0"/>
          <w:marTop w:val="0"/>
          <w:marBottom w:val="0"/>
          <w:divBdr>
            <w:top w:val="none" w:sz="0" w:space="0" w:color="auto"/>
            <w:left w:val="none" w:sz="0" w:space="0" w:color="auto"/>
            <w:bottom w:val="none" w:sz="0" w:space="0" w:color="auto"/>
            <w:right w:val="none" w:sz="0" w:space="0" w:color="auto"/>
          </w:divBdr>
        </w:div>
        <w:div w:id="465783801">
          <w:marLeft w:val="640"/>
          <w:marRight w:val="0"/>
          <w:marTop w:val="0"/>
          <w:marBottom w:val="0"/>
          <w:divBdr>
            <w:top w:val="none" w:sz="0" w:space="0" w:color="auto"/>
            <w:left w:val="none" w:sz="0" w:space="0" w:color="auto"/>
            <w:bottom w:val="none" w:sz="0" w:space="0" w:color="auto"/>
            <w:right w:val="none" w:sz="0" w:space="0" w:color="auto"/>
          </w:divBdr>
        </w:div>
        <w:div w:id="802382962">
          <w:marLeft w:val="640"/>
          <w:marRight w:val="0"/>
          <w:marTop w:val="0"/>
          <w:marBottom w:val="0"/>
          <w:divBdr>
            <w:top w:val="none" w:sz="0" w:space="0" w:color="auto"/>
            <w:left w:val="none" w:sz="0" w:space="0" w:color="auto"/>
            <w:bottom w:val="none" w:sz="0" w:space="0" w:color="auto"/>
            <w:right w:val="none" w:sz="0" w:space="0" w:color="auto"/>
          </w:divBdr>
        </w:div>
        <w:div w:id="2128817536">
          <w:marLeft w:val="640"/>
          <w:marRight w:val="0"/>
          <w:marTop w:val="0"/>
          <w:marBottom w:val="0"/>
          <w:divBdr>
            <w:top w:val="none" w:sz="0" w:space="0" w:color="auto"/>
            <w:left w:val="none" w:sz="0" w:space="0" w:color="auto"/>
            <w:bottom w:val="none" w:sz="0" w:space="0" w:color="auto"/>
            <w:right w:val="none" w:sz="0" w:space="0" w:color="auto"/>
          </w:divBdr>
        </w:div>
        <w:div w:id="982076938">
          <w:marLeft w:val="640"/>
          <w:marRight w:val="0"/>
          <w:marTop w:val="0"/>
          <w:marBottom w:val="0"/>
          <w:divBdr>
            <w:top w:val="none" w:sz="0" w:space="0" w:color="auto"/>
            <w:left w:val="none" w:sz="0" w:space="0" w:color="auto"/>
            <w:bottom w:val="none" w:sz="0" w:space="0" w:color="auto"/>
            <w:right w:val="none" w:sz="0" w:space="0" w:color="auto"/>
          </w:divBdr>
        </w:div>
        <w:div w:id="304510445">
          <w:marLeft w:val="640"/>
          <w:marRight w:val="0"/>
          <w:marTop w:val="0"/>
          <w:marBottom w:val="0"/>
          <w:divBdr>
            <w:top w:val="none" w:sz="0" w:space="0" w:color="auto"/>
            <w:left w:val="none" w:sz="0" w:space="0" w:color="auto"/>
            <w:bottom w:val="none" w:sz="0" w:space="0" w:color="auto"/>
            <w:right w:val="none" w:sz="0" w:space="0" w:color="auto"/>
          </w:divBdr>
        </w:div>
        <w:div w:id="1878157354">
          <w:marLeft w:val="640"/>
          <w:marRight w:val="0"/>
          <w:marTop w:val="0"/>
          <w:marBottom w:val="0"/>
          <w:divBdr>
            <w:top w:val="none" w:sz="0" w:space="0" w:color="auto"/>
            <w:left w:val="none" w:sz="0" w:space="0" w:color="auto"/>
            <w:bottom w:val="none" w:sz="0" w:space="0" w:color="auto"/>
            <w:right w:val="none" w:sz="0" w:space="0" w:color="auto"/>
          </w:divBdr>
        </w:div>
        <w:div w:id="163669711">
          <w:marLeft w:val="640"/>
          <w:marRight w:val="0"/>
          <w:marTop w:val="0"/>
          <w:marBottom w:val="0"/>
          <w:divBdr>
            <w:top w:val="none" w:sz="0" w:space="0" w:color="auto"/>
            <w:left w:val="none" w:sz="0" w:space="0" w:color="auto"/>
            <w:bottom w:val="none" w:sz="0" w:space="0" w:color="auto"/>
            <w:right w:val="none" w:sz="0" w:space="0" w:color="auto"/>
          </w:divBdr>
        </w:div>
        <w:div w:id="1165321332">
          <w:marLeft w:val="640"/>
          <w:marRight w:val="0"/>
          <w:marTop w:val="0"/>
          <w:marBottom w:val="0"/>
          <w:divBdr>
            <w:top w:val="none" w:sz="0" w:space="0" w:color="auto"/>
            <w:left w:val="none" w:sz="0" w:space="0" w:color="auto"/>
            <w:bottom w:val="none" w:sz="0" w:space="0" w:color="auto"/>
            <w:right w:val="none" w:sz="0" w:space="0" w:color="auto"/>
          </w:divBdr>
        </w:div>
        <w:div w:id="946959867">
          <w:marLeft w:val="640"/>
          <w:marRight w:val="0"/>
          <w:marTop w:val="0"/>
          <w:marBottom w:val="0"/>
          <w:divBdr>
            <w:top w:val="none" w:sz="0" w:space="0" w:color="auto"/>
            <w:left w:val="none" w:sz="0" w:space="0" w:color="auto"/>
            <w:bottom w:val="none" w:sz="0" w:space="0" w:color="auto"/>
            <w:right w:val="none" w:sz="0" w:space="0" w:color="auto"/>
          </w:divBdr>
        </w:div>
        <w:div w:id="566459246">
          <w:marLeft w:val="640"/>
          <w:marRight w:val="0"/>
          <w:marTop w:val="0"/>
          <w:marBottom w:val="0"/>
          <w:divBdr>
            <w:top w:val="none" w:sz="0" w:space="0" w:color="auto"/>
            <w:left w:val="none" w:sz="0" w:space="0" w:color="auto"/>
            <w:bottom w:val="none" w:sz="0" w:space="0" w:color="auto"/>
            <w:right w:val="none" w:sz="0" w:space="0" w:color="auto"/>
          </w:divBdr>
        </w:div>
        <w:div w:id="648174380">
          <w:marLeft w:val="640"/>
          <w:marRight w:val="0"/>
          <w:marTop w:val="0"/>
          <w:marBottom w:val="0"/>
          <w:divBdr>
            <w:top w:val="none" w:sz="0" w:space="0" w:color="auto"/>
            <w:left w:val="none" w:sz="0" w:space="0" w:color="auto"/>
            <w:bottom w:val="none" w:sz="0" w:space="0" w:color="auto"/>
            <w:right w:val="none" w:sz="0" w:space="0" w:color="auto"/>
          </w:divBdr>
        </w:div>
        <w:div w:id="2081637872">
          <w:marLeft w:val="640"/>
          <w:marRight w:val="0"/>
          <w:marTop w:val="0"/>
          <w:marBottom w:val="0"/>
          <w:divBdr>
            <w:top w:val="none" w:sz="0" w:space="0" w:color="auto"/>
            <w:left w:val="none" w:sz="0" w:space="0" w:color="auto"/>
            <w:bottom w:val="none" w:sz="0" w:space="0" w:color="auto"/>
            <w:right w:val="none" w:sz="0" w:space="0" w:color="auto"/>
          </w:divBdr>
        </w:div>
        <w:div w:id="620457670">
          <w:marLeft w:val="640"/>
          <w:marRight w:val="0"/>
          <w:marTop w:val="0"/>
          <w:marBottom w:val="0"/>
          <w:divBdr>
            <w:top w:val="none" w:sz="0" w:space="0" w:color="auto"/>
            <w:left w:val="none" w:sz="0" w:space="0" w:color="auto"/>
            <w:bottom w:val="none" w:sz="0" w:space="0" w:color="auto"/>
            <w:right w:val="none" w:sz="0" w:space="0" w:color="auto"/>
          </w:divBdr>
        </w:div>
        <w:div w:id="1781099984">
          <w:marLeft w:val="640"/>
          <w:marRight w:val="0"/>
          <w:marTop w:val="0"/>
          <w:marBottom w:val="0"/>
          <w:divBdr>
            <w:top w:val="none" w:sz="0" w:space="0" w:color="auto"/>
            <w:left w:val="none" w:sz="0" w:space="0" w:color="auto"/>
            <w:bottom w:val="none" w:sz="0" w:space="0" w:color="auto"/>
            <w:right w:val="none" w:sz="0" w:space="0" w:color="auto"/>
          </w:divBdr>
        </w:div>
        <w:div w:id="966395532">
          <w:marLeft w:val="640"/>
          <w:marRight w:val="0"/>
          <w:marTop w:val="0"/>
          <w:marBottom w:val="0"/>
          <w:divBdr>
            <w:top w:val="none" w:sz="0" w:space="0" w:color="auto"/>
            <w:left w:val="none" w:sz="0" w:space="0" w:color="auto"/>
            <w:bottom w:val="none" w:sz="0" w:space="0" w:color="auto"/>
            <w:right w:val="none" w:sz="0" w:space="0" w:color="auto"/>
          </w:divBdr>
        </w:div>
        <w:div w:id="1001785368">
          <w:marLeft w:val="640"/>
          <w:marRight w:val="0"/>
          <w:marTop w:val="0"/>
          <w:marBottom w:val="0"/>
          <w:divBdr>
            <w:top w:val="none" w:sz="0" w:space="0" w:color="auto"/>
            <w:left w:val="none" w:sz="0" w:space="0" w:color="auto"/>
            <w:bottom w:val="none" w:sz="0" w:space="0" w:color="auto"/>
            <w:right w:val="none" w:sz="0" w:space="0" w:color="auto"/>
          </w:divBdr>
        </w:div>
        <w:div w:id="1100687181">
          <w:marLeft w:val="640"/>
          <w:marRight w:val="0"/>
          <w:marTop w:val="0"/>
          <w:marBottom w:val="0"/>
          <w:divBdr>
            <w:top w:val="none" w:sz="0" w:space="0" w:color="auto"/>
            <w:left w:val="none" w:sz="0" w:space="0" w:color="auto"/>
            <w:bottom w:val="none" w:sz="0" w:space="0" w:color="auto"/>
            <w:right w:val="none" w:sz="0" w:space="0" w:color="auto"/>
          </w:divBdr>
        </w:div>
        <w:div w:id="1553733396">
          <w:marLeft w:val="640"/>
          <w:marRight w:val="0"/>
          <w:marTop w:val="0"/>
          <w:marBottom w:val="0"/>
          <w:divBdr>
            <w:top w:val="none" w:sz="0" w:space="0" w:color="auto"/>
            <w:left w:val="none" w:sz="0" w:space="0" w:color="auto"/>
            <w:bottom w:val="none" w:sz="0" w:space="0" w:color="auto"/>
            <w:right w:val="none" w:sz="0" w:space="0" w:color="auto"/>
          </w:divBdr>
        </w:div>
        <w:div w:id="1280723492">
          <w:marLeft w:val="640"/>
          <w:marRight w:val="0"/>
          <w:marTop w:val="0"/>
          <w:marBottom w:val="0"/>
          <w:divBdr>
            <w:top w:val="none" w:sz="0" w:space="0" w:color="auto"/>
            <w:left w:val="none" w:sz="0" w:space="0" w:color="auto"/>
            <w:bottom w:val="none" w:sz="0" w:space="0" w:color="auto"/>
            <w:right w:val="none" w:sz="0" w:space="0" w:color="auto"/>
          </w:divBdr>
        </w:div>
        <w:div w:id="1973751334">
          <w:marLeft w:val="640"/>
          <w:marRight w:val="0"/>
          <w:marTop w:val="0"/>
          <w:marBottom w:val="0"/>
          <w:divBdr>
            <w:top w:val="none" w:sz="0" w:space="0" w:color="auto"/>
            <w:left w:val="none" w:sz="0" w:space="0" w:color="auto"/>
            <w:bottom w:val="none" w:sz="0" w:space="0" w:color="auto"/>
            <w:right w:val="none" w:sz="0" w:space="0" w:color="auto"/>
          </w:divBdr>
        </w:div>
        <w:div w:id="245044315">
          <w:marLeft w:val="640"/>
          <w:marRight w:val="0"/>
          <w:marTop w:val="0"/>
          <w:marBottom w:val="0"/>
          <w:divBdr>
            <w:top w:val="none" w:sz="0" w:space="0" w:color="auto"/>
            <w:left w:val="none" w:sz="0" w:space="0" w:color="auto"/>
            <w:bottom w:val="none" w:sz="0" w:space="0" w:color="auto"/>
            <w:right w:val="none" w:sz="0" w:space="0" w:color="auto"/>
          </w:divBdr>
        </w:div>
        <w:div w:id="1837185973">
          <w:marLeft w:val="640"/>
          <w:marRight w:val="0"/>
          <w:marTop w:val="0"/>
          <w:marBottom w:val="0"/>
          <w:divBdr>
            <w:top w:val="none" w:sz="0" w:space="0" w:color="auto"/>
            <w:left w:val="none" w:sz="0" w:space="0" w:color="auto"/>
            <w:bottom w:val="none" w:sz="0" w:space="0" w:color="auto"/>
            <w:right w:val="none" w:sz="0" w:space="0" w:color="auto"/>
          </w:divBdr>
        </w:div>
        <w:div w:id="1001473255">
          <w:marLeft w:val="640"/>
          <w:marRight w:val="0"/>
          <w:marTop w:val="0"/>
          <w:marBottom w:val="0"/>
          <w:divBdr>
            <w:top w:val="none" w:sz="0" w:space="0" w:color="auto"/>
            <w:left w:val="none" w:sz="0" w:space="0" w:color="auto"/>
            <w:bottom w:val="none" w:sz="0" w:space="0" w:color="auto"/>
            <w:right w:val="none" w:sz="0" w:space="0" w:color="auto"/>
          </w:divBdr>
        </w:div>
        <w:div w:id="1567690602">
          <w:marLeft w:val="640"/>
          <w:marRight w:val="0"/>
          <w:marTop w:val="0"/>
          <w:marBottom w:val="0"/>
          <w:divBdr>
            <w:top w:val="none" w:sz="0" w:space="0" w:color="auto"/>
            <w:left w:val="none" w:sz="0" w:space="0" w:color="auto"/>
            <w:bottom w:val="none" w:sz="0" w:space="0" w:color="auto"/>
            <w:right w:val="none" w:sz="0" w:space="0" w:color="auto"/>
          </w:divBdr>
        </w:div>
        <w:div w:id="2103916573">
          <w:marLeft w:val="640"/>
          <w:marRight w:val="0"/>
          <w:marTop w:val="0"/>
          <w:marBottom w:val="0"/>
          <w:divBdr>
            <w:top w:val="none" w:sz="0" w:space="0" w:color="auto"/>
            <w:left w:val="none" w:sz="0" w:space="0" w:color="auto"/>
            <w:bottom w:val="none" w:sz="0" w:space="0" w:color="auto"/>
            <w:right w:val="none" w:sz="0" w:space="0" w:color="auto"/>
          </w:divBdr>
        </w:div>
        <w:div w:id="1842770096">
          <w:marLeft w:val="640"/>
          <w:marRight w:val="0"/>
          <w:marTop w:val="0"/>
          <w:marBottom w:val="0"/>
          <w:divBdr>
            <w:top w:val="none" w:sz="0" w:space="0" w:color="auto"/>
            <w:left w:val="none" w:sz="0" w:space="0" w:color="auto"/>
            <w:bottom w:val="none" w:sz="0" w:space="0" w:color="auto"/>
            <w:right w:val="none" w:sz="0" w:space="0" w:color="auto"/>
          </w:divBdr>
        </w:div>
        <w:div w:id="944847044">
          <w:marLeft w:val="640"/>
          <w:marRight w:val="0"/>
          <w:marTop w:val="0"/>
          <w:marBottom w:val="0"/>
          <w:divBdr>
            <w:top w:val="none" w:sz="0" w:space="0" w:color="auto"/>
            <w:left w:val="none" w:sz="0" w:space="0" w:color="auto"/>
            <w:bottom w:val="none" w:sz="0" w:space="0" w:color="auto"/>
            <w:right w:val="none" w:sz="0" w:space="0" w:color="auto"/>
          </w:divBdr>
        </w:div>
        <w:div w:id="147327123">
          <w:marLeft w:val="640"/>
          <w:marRight w:val="0"/>
          <w:marTop w:val="0"/>
          <w:marBottom w:val="0"/>
          <w:divBdr>
            <w:top w:val="none" w:sz="0" w:space="0" w:color="auto"/>
            <w:left w:val="none" w:sz="0" w:space="0" w:color="auto"/>
            <w:bottom w:val="none" w:sz="0" w:space="0" w:color="auto"/>
            <w:right w:val="none" w:sz="0" w:space="0" w:color="auto"/>
          </w:divBdr>
        </w:div>
        <w:div w:id="471336934">
          <w:marLeft w:val="640"/>
          <w:marRight w:val="0"/>
          <w:marTop w:val="0"/>
          <w:marBottom w:val="0"/>
          <w:divBdr>
            <w:top w:val="none" w:sz="0" w:space="0" w:color="auto"/>
            <w:left w:val="none" w:sz="0" w:space="0" w:color="auto"/>
            <w:bottom w:val="none" w:sz="0" w:space="0" w:color="auto"/>
            <w:right w:val="none" w:sz="0" w:space="0" w:color="auto"/>
          </w:divBdr>
        </w:div>
        <w:div w:id="556279113">
          <w:marLeft w:val="640"/>
          <w:marRight w:val="0"/>
          <w:marTop w:val="0"/>
          <w:marBottom w:val="0"/>
          <w:divBdr>
            <w:top w:val="none" w:sz="0" w:space="0" w:color="auto"/>
            <w:left w:val="none" w:sz="0" w:space="0" w:color="auto"/>
            <w:bottom w:val="none" w:sz="0" w:space="0" w:color="auto"/>
            <w:right w:val="none" w:sz="0" w:space="0" w:color="auto"/>
          </w:divBdr>
        </w:div>
        <w:div w:id="801189266">
          <w:marLeft w:val="640"/>
          <w:marRight w:val="0"/>
          <w:marTop w:val="0"/>
          <w:marBottom w:val="0"/>
          <w:divBdr>
            <w:top w:val="none" w:sz="0" w:space="0" w:color="auto"/>
            <w:left w:val="none" w:sz="0" w:space="0" w:color="auto"/>
            <w:bottom w:val="none" w:sz="0" w:space="0" w:color="auto"/>
            <w:right w:val="none" w:sz="0" w:space="0" w:color="auto"/>
          </w:divBdr>
        </w:div>
        <w:div w:id="1706902949">
          <w:marLeft w:val="640"/>
          <w:marRight w:val="0"/>
          <w:marTop w:val="0"/>
          <w:marBottom w:val="0"/>
          <w:divBdr>
            <w:top w:val="none" w:sz="0" w:space="0" w:color="auto"/>
            <w:left w:val="none" w:sz="0" w:space="0" w:color="auto"/>
            <w:bottom w:val="none" w:sz="0" w:space="0" w:color="auto"/>
            <w:right w:val="none" w:sz="0" w:space="0" w:color="auto"/>
          </w:divBdr>
        </w:div>
        <w:div w:id="2092239392">
          <w:marLeft w:val="640"/>
          <w:marRight w:val="0"/>
          <w:marTop w:val="0"/>
          <w:marBottom w:val="0"/>
          <w:divBdr>
            <w:top w:val="none" w:sz="0" w:space="0" w:color="auto"/>
            <w:left w:val="none" w:sz="0" w:space="0" w:color="auto"/>
            <w:bottom w:val="none" w:sz="0" w:space="0" w:color="auto"/>
            <w:right w:val="none" w:sz="0" w:space="0" w:color="auto"/>
          </w:divBdr>
        </w:div>
        <w:div w:id="1771126914">
          <w:marLeft w:val="640"/>
          <w:marRight w:val="0"/>
          <w:marTop w:val="0"/>
          <w:marBottom w:val="0"/>
          <w:divBdr>
            <w:top w:val="none" w:sz="0" w:space="0" w:color="auto"/>
            <w:left w:val="none" w:sz="0" w:space="0" w:color="auto"/>
            <w:bottom w:val="none" w:sz="0" w:space="0" w:color="auto"/>
            <w:right w:val="none" w:sz="0" w:space="0" w:color="auto"/>
          </w:divBdr>
        </w:div>
        <w:div w:id="1959599998">
          <w:marLeft w:val="640"/>
          <w:marRight w:val="0"/>
          <w:marTop w:val="0"/>
          <w:marBottom w:val="0"/>
          <w:divBdr>
            <w:top w:val="none" w:sz="0" w:space="0" w:color="auto"/>
            <w:left w:val="none" w:sz="0" w:space="0" w:color="auto"/>
            <w:bottom w:val="none" w:sz="0" w:space="0" w:color="auto"/>
            <w:right w:val="none" w:sz="0" w:space="0" w:color="auto"/>
          </w:divBdr>
        </w:div>
        <w:div w:id="69040975">
          <w:marLeft w:val="640"/>
          <w:marRight w:val="0"/>
          <w:marTop w:val="0"/>
          <w:marBottom w:val="0"/>
          <w:divBdr>
            <w:top w:val="none" w:sz="0" w:space="0" w:color="auto"/>
            <w:left w:val="none" w:sz="0" w:space="0" w:color="auto"/>
            <w:bottom w:val="none" w:sz="0" w:space="0" w:color="auto"/>
            <w:right w:val="none" w:sz="0" w:space="0" w:color="auto"/>
          </w:divBdr>
        </w:div>
        <w:div w:id="1681083068">
          <w:marLeft w:val="640"/>
          <w:marRight w:val="0"/>
          <w:marTop w:val="0"/>
          <w:marBottom w:val="0"/>
          <w:divBdr>
            <w:top w:val="none" w:sz="0" w:space="0" w:color="auto"/>
            <w:left w:val="none" w:sz="0" w:space="0" w:color="auto"/>
            <w:bottom w:val="none" w:sz="0" w:space="0" w:color="auto"/>
            <w:right w:val="none" w:sz="0" w:space="0" w:color="auto"/>
          </w:divBdr>
        </w:div>
        <w:div w:id="1336153914">
          <w:marLeft w:val="640"/>
          <w:marRight w:val="0"/>
          <w:marTop w:val="0"/>
          <w:marBottom w:val="0"/>
          <w:divBdr>
            <w:top w:val="none" w:sz="0" w:space="0" w:color="auto"/>
            <w:left w:val="none" w:sz="0" w:space="0" w:color="auto"/>
            <w:bottom w:val="none" w:sz="0" w:space="0" w:color="auto"/>
            <w:right w:val="none" w:sz="0" w:space="0" w:color="auto"/>
          </w:divBdr>
        </w:div>
        <w:div w:id="570508330">
          <w:marLeft w:val="640"/>
          <w:marRight w:val="0"/>
          <w:marTop w:val="0"/>
          <w:marBottom w:val="0"/>
          <w:divBdr>
            <w:top w:val="none" w:sz="0" w:space="0" w:color="auto"/>
            <w:left w:val="none" w:sz="0" w:space="0" w:color="auto"/>
            <w:bottom w:val="none" w:sz="0" w:space="0" w:color="auto"/>
            <w:right w:val="none" w:sz="0" w:space="0" w:color="auto"/>
          </w:divBdr>
        </w:div>
        <w:div w:id="1273899849">
          <w:marLeft w:val="640"/>
          <w:marRight w:val="0"/>
          <w:marTop w:val="0"/>
          <w:marBottom w:val="0"/>
          <w:divBdr>
            <w:top w:val="none" w:sz="0" w:space="0" w:color="auto"/>
            <w:left w:val="none" w:sz="0" w:space="0" w:color="auto"/>
            <w:bottom w:val="none" w:sz="0" w:space="0" w:color="auto"/>
            <w:right w:val="none" w:sz="0" w:space="0" w:color="auto"/>
          </w:divBdr>
        </w:div>
        <w:div w:id="1817991362">
          <w:marLeft w:val="640"/>
          <w:marRight w:val="0"/>
          <w:marTop w:val="0"/>
          <w:marBottom w:val="0"/>
          <w:divBdr>
            <w:top w:val="none" w:sz="0" w:space="0" w:color="auto"/>
            <w:left w:val="none" w:sz="0" w:space="0" w:color="auto"/>
            <w:bottom w:val="none" w:sz="0" w:space="0" w:color="auto"/>
            <w:right w:val="none" w:sz="0" w:space="0" w:color="auto"/>
          </w:divBdr>
        </w:div>
        <w:div w:id="1970814864">
          <w:marLeft w:val="640"/>
          <w:marRight w:val="0"/>
          <w:marTop w:val="0"/>
          <w:marBottom w:val="0"/>
          <w:divBdr>
            <w:top w:val="none" w:sz="0" w:space="0" w:color="auto"/>
            <w:left w:val="none" w:sz="0" w:space="0" w:color="auto"/>
            <w:bottom w:val="none" w:sz="0" w:space="0" w:color="auto"/>
            <w:right w:val="none" w:sz="0" w:space="0" w:color="auto"/>
          </w:divBdr>
        </w:div>
        <w:div w:id="1812401800">
          <w:marLeft w:val="640"/>
          <w:marRight w:val="0"/>
          <w:marTop w:val="0"/>
          <w:marBottom w:val="0"/>
          <w:divBdr>
            <w:top w:val="none" w:sz="0" w:space="0" w:color="auto"/>
            <w:left w:val="none" w:sz="0" w:space="0" w:color="auto"/>
            <w:bottom w:val="none" w:sz="0" w:space="0" w:color="auto"/>
            <w:right w:val="none" w:sz="0" w:space="0" w:color="auto"/>
          </w:divBdr>
        </w:div>
        <w:div w:id="493105256">
          <w:marLeft w:val="640"/>
          <w:marRight w:val="0"/>
          <w:marTop w:val="0"/>
          <w:marBottom w:val="0"/>
          <w:divBdr>
            <w:top w:val="none" w:sz="0" w:space="0" w:color="auto"/>
            <w:left w:val="none" w:sz="0" w:space="0" w:color="auto"/>
            <w:bottom w:val="none" w:sz="0" w:space="0" w:color="auto"/>
            <w:right w:val="none" w:sz="0" w:space="0" w:color="auto"/>
          </w:divBdr>
        </w:div>
        <w:div w:id="201527456">
          <w:marLeft w:val="640"/>
          <w:marRight w:val="0"/>
          <w:marTop w:val="0"/>
          <w:marBottom w:val="0"/>
          <w:divBdr>
            <w:top w:val="none" w:sz="0" w:space="0" w:color="auto"/>
            <w:left w:val="none" w:sz="0" w:space="0" w:color="auto"/>
            <w:bottom w:val="none" w:sz="0" w:space="0" w:color="auto"/>
            <w:right w:val="none" w:sz="0" w:space="0" w:color="auto"/>
          </w:divBdr>
        </w:div>
        <w:div w:id="23750430">
          <w:marLeft w:val="640"/>
          <w:marRight w:val="0"/>
          <w:marTop w:val="0"/>
          <w:marBottom w:val="0"/>
          <w:divBdr>
            <w:top w:val="none" w:sz="0" w:space="0" w:color="auto"/>
            <w:left w:val="none" w:sz="0" w:space="0" w:color="auto"/>
            <w:bottom w:val="none" w:sz="0" w:space="0" w:color="auto"/>
            <w:right w:val="none" w:sz="0" w:space="0" w:color="auto"/>
          </w:divBdr>
        </w:div>
        <w:div w:id="807864418">
          <w:marLeft w:val="640"/>
          <w:marRight w:val="0"/>
          <w:marTop w:val="0"/>
          <w:marBottom w:val="0"/>
          <w:divBdr>
            <w:top w:val="none" w:sz="0" w:space="0" w:color="auto"/>
            <w:left w:val="none" w:sz="0" w:space="0" w:color="auto"/>
            <w:bottom w:val="none" w:sz="0" w:space="0" w:color="auto"/>
            <w:right w:val="none" w:sz="0" w:space="0" w:color="auto"/>
          </w:divBdr>
        </w:div>
        <w:div w:id="72555630">
          <w:marLeft w:val="640"/>
          <w:marRight w:val="0"/>
          <w:marTop w:val="0"/>
          <w:marBottom w:val="0"/>
          <w:divBdr>
            <w:top w:val="none" w:sz="0" w:space="0" w:color="auto"/>
            <w:left w:val="none" w:sz="0" w:space="0" w:color="auto"/>
            <w:bottom w:val="none" w:sz="0" w:space="0" w:color="auto"/>
            <w:right w:val="none" w:sz="0" w:space="0" w:color="auto"/>
          </w:divBdr>
        </w:div>
        <w:div w:id="34626554">
          <w:marLeft w:val="640"/>
          <w:marRight w:val="0"/>
          <w:marTop w:val="0"/>
          <w:marBottom w:val="0"/>
          <w:divBdr>
            <w:top w:val="none" w:sz="0" w:space="0" w:color="auto"/>
            <w:left w:val="none" w:sz="0" w:space="0" w:color="auto"/>
            <w:bottom w:val="none" w:sz="0" w:space="0" w:color="auto"/>
            <w:right w:val="none" w:sz="0" w:space="0" w:color="auto"/>
          </w:divBdr>
        </w:div>
        <w:div w:id="1311789781">
          <w:marLeft w:val="640"/>
          <w:marRight w:val="0"/>
          <w:marTop w:val="0"/>
          <w:marBottom w:val="0"/>
          <w:divBdr>
            <w:top w:val="none" w:sz="0" w:space="0" w:color="auto"/>
            <w:left w:val="none" w:sz="0" w:space="0" w:color="auto"/>
            <w:bottom w:val="none" w:sz="0" w:space="0" w:color="auto"/>
            <w:right w:val="none" w:sz="0" w:space="0" w:color="auto"/>
          </w:divBdr>
        </w:div>
        <w:div w:id="1356730355">
          <w:marLeft w:val="640"/>
          <w:marRight w:val="0"/>
          <w:marTop w:val="0"/>
          <w:marBottom w:val="0"/>
          <w:divBdr>
            <w:top w:val="none" w:sz="0" w:space="0" w:color="auto"/>
            <w:left w:val="none" w:sz="0" w:space="0" w:color="auto"/>
            <w:bottom w:val="none" w:sz="0" w:space="0" w:color="auto"/>
            <w:right w:val="none" w:sz="0" w:space="0" w:color="auto"/>
          </w:divBdr>
        </w:div>
        <w:div w:id="1292438652">
          <w:marLeft w:val="640"/>
          <w:marRight w:val="0"/>
          <w:marTop w:val="0"/>
          <w:marBottom w:val="0"/>
          <w:divBdr>
            <w:top w:val="none" w:sz="0" w:space="0" w:color="auto"/>
            <w:left w:val="none" w:sz="0" w:space="0" w:color="auto"/>
            <w:bottom w:val="none" w:sz="0" w:space="0" w:color="auto"/>
            <w:right w:val="none" w:sz="0" w:space="0" w:color="auto"/>
          </w:divBdr>
        </w:div>
        <w:div w:id="357315632">
          <w:marLeft w:val="640"/>
          <w:marRight w:val="0"/>
          <w:marTop w:val="0"/>
          <w:marBottom w:val="0"/>
          <w:divBdr>
            <w:top w:val="none" w:sz="0" w:space="0" w:color="auto"/>
            <w:left w:val="none" w:sz="0" w:space="0" w:color="auto"/>
            <w:bottom w:val="none" w:sz="0" w:space="0" w:color="auto"/>
            <w:right w:val="none" w:sz="0" w:space="0" w:color="auto"/>
          </w:divBdr>
        </w:div>
        <w:div w:id="1717048904">
          <w:marLeft w:val="640"/>
          <w:marRight w:val="0"/>
          <w:marTop w:val="0"/>
          <w:marBottom w:val="0"/>
          <w:divBdr>
            <w:top w:val="none" w:sz="0" w:space="0" w:color="auto"/>
            <w:left w:val="none" w:sz="0" w:space="0" w:color="auto"/>
            <w:bottom w:val="none" w:sz="0" w:space="0" w:color="auto"/>
            <w:right w:val="none" w:sz="0" w:space="0" w:color="auto"/>
          </w:divBdr>
        </w:div>
        <w:div w:id="1968390524">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49213097">
      <w:bodyDiv w:val="1"/>
      <w:marLeft w:val="0"/>
      <w:marRight w:val="0"/>
      <w:marTop w:val="0"/>
      <w:marBottom w:val="0"/>
      <w:divBdr>
        <w:top w:val="none" w:sz="0" w:space="0" w:color="auto"/>
        <w:left w:val="none" w:sz="0" w:space="0" w:color="auto"/>
        <w:bottom w:val="none" w:sz="0" w:space="0" w:color="auto"/>
        <w:right w:val="none" w:sz="0" w:space="0" w:color="auto"/>
      </w:divBdr>
      <w:divsChild>
        <w:div w:id="1926188688">
          <w:marLeft w:val="640"/>
          <w:marRight w:val="0"/>
          <w:marTop w:val="0"/>
          <w:marBottom w:val="0"/>
          <w:divBdr>
            <w:top w:val="none" w:sz="0" w:space="0" w:color="auto"/>
            <w:left w:val="none" w:sz="0" w:space="0" w:color="auto"/>
            <w:bottom w:val="none" w:sz="0" w:space="0" w:color="auto"/>
            <w:right w:val="none" w:sz="0" w:space="0" w:color="auto"/>
          </w:divBdr>
        </w:div>
        <w:div w:id="1138691828">
          <w:marLeft w:val="640"/>
          <w:marRight w:val="0"/>
          <w:marTop w:val="0"/>
          <w:marBottom w:val="0"/>
          <w:divBdr>
            <w:top w:val="none" w:sz="0" w:space="0" w:color="auto"/>
            <w:left w:val="none" w:sz="0" w:space="0" w:color="auto"/>
            <w:bottom w:val="none" w:sz="0" w:space="0" w:color="auto"/>
            <w:right w:val="none" w:sz="0" w:space="0" w:color="auto"/>
          </w:divBdr>
        </w:div>
        <w:div w:id="1595745119">
          <w:marLeft w:val="640"/>
          <w:marRight w:val="0"/>
          <w:marTop w:val="0"/>
          <w:marBottom w:val="0"/>
          <w:divBdr>
            <w:top w:val="none" w:sz="0" w:space="0" w:color="auto"/>
            <w:left w:val="none" w:sz="0" w:space="0" w:color="auto"/>
            <w:bottom w:val="none" w:sz="0" w:space="0" w:color="auto"/>
            <w:right w:val="none" w:sz="0" w:space="0" w:color="auto"/>
          </w:divBdr>
        </w:div>
        <w:div w:id="254628263">
          <w:marLeft w:val="640"/>
          <w:marRight w:val="0"/>
          <w:marTop w:val="0"/>
          <w:marBottom w:val="0"/>
          <w:divBdr>
            <w:top w:val="none" w:sz="0" w:space="0" w:color="auto"/>
            <w:left w:val="none" w:sz="0" w:space="0" w:color="auto"/>
            <w:bottom w:val="none" w:sz="0" w:space="0" w:color="auto"/>
            <w:right w:val="none" w:sz="0" w:space="0" w:color="auto"/>
          </w:divBdr>
        </w:div>
        <w:div w:id="811215668">
          <w:marLeft w:val="640"/>
          <w:marRight w:val="0"/>
          <w:marTop w:val="0"/>
          <w:marBottom w:val="0"/>
          <w:divBdr>
            <w:top w:val="none" w:sz="0" w:space="0" w:color="auto"/>
            <w:left w:val="none" w:sz="0" w:space="0" w:color="auto"/>
            <w:bottom w:val="none" w:sz="0" w:space="0" w:color="auto"/>
            <w:right w:val="none" w:sz="0" w:space="0" w:color="auto"/>
          </w:divBdr>
        </w:div>
        <w:div w:id="1371221261">
          <w:marLeft w:val="640"/>
          <w:marRight w:val="0"/>
          <w:marTop w:val="0"/>
          <w:marBottom w:val="0"/>
          <w:divBdr>
            <w:top w:val="none" w:sz="0" w:space="0" w:color="auto"/>
            <w:left w:val="none" w:sz="0" w:space="0" w:color="auto"/>
            <w:bottom w:val="none" w:sz="0" w:space="0" w:color="auto"/>
            <w:right w:val="none" w:sz="0" w:space="0" w:color="auto"/>
          </w:divBdr>
        </w:div>
        <w:div w:id="860432624">
          <w:marLeft w:val="640"/>
          <w:marRight w:val="0"/>
          <w:marTop w:val="0"/>
          <w:marBottom w:val="0"/>
          <w:divBdr>
            <w:top w:val="none" w:sz="0" w:space="0" w:color="auto"/>
            <w:left w:val="none" w:sz="0" w:space="0" w:color="auto"/>
            <w:bottom w:val="none" w:sz="0" w:space="0" w:color="auto"/>
            <w:right w:val="none" w:sz="0" w:space="0" w:color="auto"/>
          </w:divBdr>
        </w:div>
        <w:div w:id="253242334">
          <w:marLeft w:val="640"/>
          <w:marRight w:val="0"/>
          <w:marTop w:val="0"/>
          <w:marBottom w:val="0"/>
          <w:divBdr>
            <w:top w:val="none" w:sz="0" w:space="0" w:color="auto"/>
            <w:left w:val="none" w:sz="0" w:space="0" w:color="auto"/>
            <w:bottom w:val="none" w:sz="0" w:space="0" w:color="auto"/>
            <w:right w:val="none" w:sz="0" w:space="0" w:color="auto"/>
          </w:divBdr>
        </w:div>
        <w:div w:id="884872885">
          <w:marLeft w:val="640"/>
          <w:marRight w:val="0"/>
          <w:marTop w:val="0"/>
          <w:marBottom w:val="0"/>
          <w:divBdr>
            <w:top w:val="none" w:sz="0" w:space="0" w:color="auto"/>
            <w:left w:val="none" w:sz="0" w:space="0" w:color="auto"/>
            <w:bottom w:val="none" w:sz="0" w:space="0" w:color="auto"/>
            <w:right w:val="none" w:sz="0" w:space="0" w:color="auto"/>
          </w:divBdr>
        </w:div>
        <w:div w:id="1919708094">
          <w:marLeft w:val="640"/>
          <w:marRight w:val="0"/>
          <w:marTop w:val="0"/>
          <w:marBottom w:val="0"/>
          <w:divBdr>
            <w:top w:val="none" w:sz="0" w:space="0" w:color="auto"/>
            <w:left w:val="none" w:sz="0" w:space="0" w:color="auto"/>
            <w:bottom w:val="none" w:sz="0" w:space="0" w:color="auto"/>
            <w:right w:val="none" w:sz="0" w:space="0" w:color="auto"/>
          </w:divBdr>
        </w:div>
        <w:div w:id="894898805">
          <w:marLeft w:val="640"/>
          <w:marRight w:val="0"/>
          <w:marTop w:val="0"/>
          <w:marBottom w:val="0"/>
          <w:divBdr>
            <w:top w:val="none" w:sz="0" w:space="0" w:color="auto"/>
            <w:left w:val="none" w:sz="0" w:space="0" w:color="auto"/>
            <w:bottom w:val="none" w:sz="0" w:space="0" w:color="auto"/>
            <w:right w:val="none" w:sz="0" w:space="0" w:color="auto"/>
          </w:divBdr>
        </w:div>
        <w:div w:id="2039164182">
          <w:marLeft w:val="640"/>
          <w:marRight w:val="0"/>
          <w:marTop w:val="0"/>
          <w:marBottom w:val="0"/>
          <w:divBdr>
            <w:top w:val="none" w:sz="0" w:space="0" w:color="auto"/>
            <w:left w:val="none" w:sz="0" w:space="0" w:color="auto"/>
            <w:bottom w:val="none" w:sz="0" w:space="0" w:color="auto"/>
            <w:right w:val="none" w:sz="0" w:space="0" w:color="auto"/>
          </w:divBdr>
        </w:div>
        <w:div w:id="621615750">
          <w:marLeft w:val="640"/>
          <w:marRight w:val="0"/>
          <w:marTop w:val="0"/>
          <w:marBottom w:val="0"/>
          <w:divBdr>
            <w:top w:val="none" w:sz="0" w:space="0" w:color="auto"/>
            <w:left w:val="none" w:sz="0" w:space="0" w:color="auto"/>
            <w:bottom w:val="none" w:sz="0" w:space="0" w:color="auto"/>
            <w:right w:val="none" w:sz="0" w:space="0" w:color="auto"/>
          </w:divBdr>
        </w:div>
        <w:div w:id="1865704774">
          <w:marLeft w:val="640"/>
          <w:marRight w:val="0"/>
          <w:marTop w:val="0"/>
          <w:marBottom w:val="0"/>
          <w:divBdr>
            <w:top w:val="none" w:sz="0" w:space="0" w:color="auto"/>
            <w:left w:val="none" w:sz="0" w:space="0" w:color="auto"/>
            <w:bottom w:val="none" w:sz="0" w:space="0" w:color="auto"/>
            <w:right w:val="none" w:sz="0" w:space="0" w:color="auto"/>
          </w:divBdr>
        </w:div>
        <w:div w:id="1932469703">
          <w:marLeft w:val="640"/>
          <w:marRight w:val="0"/>
          <w:marTop w:val="0"/>
          <w:marBottom w:val="0"/>
          <w:divBdr>
            <w:top w:val="none" w:sz="0" w:space="0" w:color="auto"/>
            <w:left w:val="none" w:sz="0" w:space="0" w:color="auto"/>
            <w:bottom w:val="none" w:sz="0" w:space="0" w:color="auto"/>
            <w:right w:val="none" w:sz="0" w:space="0" w:color="auto"/>
          </w:divBdr>
        </w:div>
        <w:div w:id="610018469">
          <w:marLeft w:val="640"/>
          <w:marRight w:val="0"/>
          <w:marTop w:val="0"/>
          <w:marBottom w:val="0"/>
          <w:divBdr>
            <w:top w:val="none" w:sz="0" w:space="0" w:color="auto"/>
            <w:left w:val="none" w:sz="0" w:space="0" w:color="auto"/>
            <w:bottom w:val="none" w:sz="0" w:space="0" w:color="auto"/>
            <w:right w:val="none" w:sz="0" w:space="0" w:color="auto"/>
          </w:divBdr>
        </w:div>
        <w:div w:id="1682076606">
          <w:marLeft w:val="640"/>
          <w:marRight w:val="0"/>
          <w:marTop w:val="0"/>
          <w:marBottom w:val="0"/>
          <w:divBdr>
            <w:top w:val="none" w:sz="0" w:space="0" w:color="auto"/>
            <w:left w:val="none" w:sz="0" w:space="0" w:color="auto"/>
            <w:bottom w:val="none" w:sz="0" w:space="0" w:color="auto"/>
            <w:right w:val="none" w:sz="0" w:space="0" w:color="auto"/>
          </w:divBdr>
        </w:div>
        <w:div w:id="410811291">
          <w:marLeft w:val="640"/>
          <w:marRight w:val="0"/>
          <w:marTop w:val="0"/>
          <w:marBottom w:val="0"/>
          <w:divBdr>
            <w:top w:val="none" w:sz="0" w:space="0" w:color="auto"/>
            <w:left w:val="none" w:sz="0" w:space="0" w:color="auto"/>
            <w:bottom w:val="none" w:sz="0" w:space="0" w:color="auto"/>
            <w:right w:val="none" w:sz="0" w:space="0" w:color="auto"/>
          </w:divBdr>
        </w:div>
        <w:div w:id="1623151718">
          <w:marLeft w:val="640"/>
          <w:marRight w:val="0"/>
          <w:marTop w:val="0"/>
          <w:marBottom w:val="0"/>
          <w:divBdr>
            <w:top w:val="none" w:sz="0" w:space="0" w:color="auto"/>
            <w:left w:val="none" w:sz="0" w:space="0" w:color="auto"/>
            <w:bottom w:val="none" w:sz="0" w:space="0" w:color="auto"/>
            <w:right w:val="none" w:sz="0" w:space="0" w:color="auto"/>
          </w:divBdr>
        </w:div>
        <w:div w:id="986205453">
          <w:marLeft w:val="640"/>
          <w:marRight w:val="0"/>
          <w:marTop w:val="0"/>
          <w:marBottom w:val="0"/>
          <w:divBdr>
            <w:top w:val="none" w:sz="0" w:space="0" w:color="auto"/>
            <w:left w:val="none" w:sz="0" w:space="0" w:color="auto"/>
            <w:bottom w:val="none" w:sz="0" w:space="0" w:color="auto"/>
            <w:right w:val="none" w:sz="0" w:space="0" w:color="auto"/>
          </w:divBdr>
        </w:div>
        <w:div w:id="1653439445">
          <w:marLeft w:val="640"/>
          <w:marRight w:val="0"/>
          <w:marTop w:val="0"/>
          <w:marBottom w:val="0"/>
          <w:divBdr>
            <w:top w:val="none" w:sz="0" w:space="0" w:color="auto"/>
            <w:left w:val="none" w:sz="0" w:space="0" w:color="auto"/>
            <w:bottom w:val="none" w:sz="0" w:space="0" w:color="auto"/>
            <w:right w:val="none" w:sz="0" w:space="0" w:color="auto"/>
          </w:divBdr>
        </w:div>
        <w:div w:id="2140296855">
          <w:marLeft w:val="640"/>
          <w:marRight w:val="0"/>
          <w:marTop w:val="0"/>
          <w:marBottom w:val="0"/>
          <w:divBdr>
            <w:top w:val="none" w:sz="0" w:space="0" w:color="auto"/>
            <w:left w:val="none" w:sz="0" w:space="0" w:color="auto"/>
            <w:bottom w:val="none" w:sz="0" w:space="0" w:color="auto"/>
            <w:right w:val="none" w:sz="0" w:space="0" w:color="auto"/>
          </w:divBdr>
        </w:div>
        <w:div w:id="283772311">
          <w:marLeft w:val="640"/>
          <w:marRight w:val="0"/>
          <w:marTop w:val="0"/>
          <w:marBottom w:val="0"/>
          <w:divBdr>
            <w:top w:val="none" w:sz="0" w:space="0" w:color="auto"/>
            <w:left w:val="none" w:sz="0" w:space="0" w:color="auto"/>
            <w:bottom w:val="none" w:sz="0" w:space="0" w:color="auto"/>
            <w:right w:val="none" w:sz="0" w:space="0" w:color="auto"/>
          </w:divBdr>
        </w:div>
        <w:div w:id="1661692533">
          <w:marLeft w:val="640"/>
          <w:marRight w:val="0"/>
          <w:marTop w:val="0"/>
          <w:marBottom w:val="0"/>
          <w:divBdr>
            <w:top w:val="none" w:sz="0" w:space="0" w:color="auto"/>
            <w:left w:val="none" w:sz="0" w:space="0" w:color="auto"/>
            <w:bottom w:val="none" w:sz="0" w:space="0" w:color="auto"/>
            <w:right w:val="none" w:sz="0" w:space="0" w:color="auto"/>
          </w:divBdr>
        </w:div>
        <w:div w:id="1685091726">
          <w:marLeft w:val="640"/>
          <w:marRight w:val="0"/>
          <w:marTop w:val="0"/>
          <w:marBottom w:val="0"/>
          <w:divBdr>
            <w:top w:val="none" w:sz="0" w:space="0" w:color="auto"/>
            <w:left w:val="none" w:sz="0" w:space="0" w:color="auto"/>
            <w:bottom w:val="none" w:sz="0" w:space="0" w:color="auto"/>
            <w:right w:val="none" w:sz="0" w:space="0" w:color="auto"/>
          </w:divBdr>
        </w:div>
        <w:div w:id="1357074185">
          <w:marLeft w:val="640"/>
          <w:marRight w:val="0"/>
          <w:marTop w:val="0"/>
          <w:marBottom w:val="0"/>
          <w:divBdr>
            <w:top w:val="none" w:sz="0" w:space="0" w:color="auto"/>
            <w:left w:val="none" w:sz="0" w:space="0" w:color="auto"/>
            <w:bottom w:val="none" w:sz="0" w:space="0" w:color="auto"/>
            <w:right w:val="none" w:sz="0" w:space="0" w:color="auto"/>
          </w:divBdr>
        </w:div>
        <w:div w:id="1875267119">
          <w:marLeft w:val="640"/>
          <w:marRight w:val="0"/>
          <w:marTop w:val="0"/>
          <w:marBottom w:val="0"/>
          <w:divBdr>
            <w:top w:val="none" w:sz="0" w:space="0" w:color="auto"/>
            <w:left w:val="none" w:sz="0" w:space="0" w:color="auto"/>
            <w:bottom w:val="none" w:sz="0" w:space="0" w:color="auto"/>
            <w:right w:val="none" w:sz="0" w:space="0" w:color="auto"/>
          </w:divBdr>
        </w:div>
        <w:div w:id="752051736">
          <w:marLeft w:val="640"/>
          <w:marRight w:val="0"/>
          <w:marTop w:val="0"/>
          <w:marBottom w:val="0"/>
          <w:divBdr>
            <w:top w:val="none" w:sz="0" w:space="0" w:color="auto"/>
            <w:left w:val="none" w:sz="0" w:space="0" w:color="auto"/>
            <w:bottom w:val="none" w:sz="0" w:space="0" w:color="auto"/>
            <w:right w:val="none" w:sz="0" w:space="0" w:color="auto"/>
          </w:divBdr>
        </w:div>
        <w:div w:id="117378287">
          <w:marLeft w:val="640"/>
          <w:marRight w:val="0"/>
          <w:marTop w:val="0"/>
          <w:marBottom w:val="0"/>
          <w:divBdr>
            <w:top w:val="none" w:sz="0" w:space="0" w:color="auto"/>
            <w:left w:val="none" w:sz="0" w:space="0" w:color="auto"/>
            <w:bottom w:val="none" w:sz="0" w:space="0" w:color="auto"/>
            <w:right w:val="none" w:sz="0" w:space="0" w:color="auto"/>
          </w:divBdr>
        </w:div>
        <w:div w:id="809596936">
          <w:marLeft w:val="640"/>
          <w:marRight w:val="0"/>
          <w:marTop w:val="0"/>
          <w:marBottom w:val="0"/>
          <w:divBdr>
            <w:top w:val="none" w:sz="0" w:space="0" w:color="auto"/>
            <w:left w:val="none" w:sz="0" w:space="0" w:color="auto"/>
            <w:bottom w:val="none" w:sz="0" w:space="0" w:color="auto"/>
            <w:right w:val="none" w:sz="0" w:space="0" w:color="auto"/>
          </w:divBdr>
        </w:div>
        <w:div w:id="1933470564">
          <w:marLeft w:val="640"/>
          <w:marRight w:val="0"/>
          <w:marTop w:val="0"/>
          <w:marBottom w:val="0"/>
          <w:divBdr>
            <w:top w:val="none" w:sz="0" w:space="0" w:color="auto"/>
            <w:left w:val="none" w:sz="0" w:space="0" w:color="auto"/>
            <w:bottom w:val="none" w:sz="0" w:space="0" w:color="auto"/>
            <w:right w:val="none" w:sz="0" w:space="0" w:color="auto"/>
          </w:divBdr>
        </w:div>
        <w:div w:id="1534616465">
          <w:marLeft w:val="640"/>
          <w:marRight w:val="0"/>
          <w:marTop w:val="0"/>
          <w:marBottom w:val="0"/>
          <w:divBdr>
            <w:top w:val="none" w:sz="0" w:space="0" w:color="auto"/>
            <w:left w:val="none" w:sz="0" w:space="0" w:color="auto"/>
            <w:bottom w:val="none" w:sz="0" w:space="0" w:color="auto"/>
            <w:right w:val="none" w:sz="0" w:space="0" w:color="auto"/>
          </w:divBdr>
        </w:div>
        <w:div w:id="479998843">
          <w:marLeft w:val="640"/>
          <w:marRight w:val="0"/>
          <w:marTop w:val="0"/>
          <w:marBottom w:val="0"/>
          <w:divBdr>
            <w:top w:val="none" w:sz="0" w:space="0" w:color="auto"/>
            <w:left w:val="none" w:sz="0" w:space="0" w:color="auto"/>
            <w:bottom w:val="none" w:sz="0" w:space="0" w:color="auto"/>
            <w:right w:val="none" w:sz="0" w:space="0" w:color="auto"/>
          </w:divBdr>
        </w:div>
        <w:div w:id="1990942442">
          <w:marLeft w:val="640"/>
          <w:marRight w:val="0"/>
          <w:marTop w:val="0"/>
          <w:marBottom w:val="0"/>
          <w:divBdr>
            <w:top w:val="none" w:sz="0" w:space="0" w:color="auto"/>
            <w:left w:val="none" w:sz="0" w:space="0" w:color="auto"/>
            <w:bottom w:val="none" w:sz="0" w:space="0" w:color="auto"/>
            <w:right w:val="none" w:sz="0" w:space="0" w:color="auto"/>
          </w:divBdr>
        </w:div>
        <w:div w:id="472217914">
          <w:marLeft w:val="640"/>
          <w:marRight w:val="0"/>
          <w:marTop w:val="0"/>
          <w:marBottom w:val="0"/>
          <w:divBdr>
            <w:top w:val="none" w:sz="0" w:space="0" w:color="auto"/>
            <w:left w:val="none" w:sz="0" w:space="0" w:color="auto"/>
            <w:bottom w:val="none" w:sz="0" w:space="0" w:color="auto"/>
            <w:right w:val="none" w:sz="0" w:space="0" w:color="auto"/>
          </w:divBdr>
        </w:div>
        <w:div w:id="1913393540">
          <w:marLeft w:val="640"/>
          <w:marRight w:val="0"/>
          <w:marTop w:val="0"/>
          <w:marBottom w:val="0"/>
          <w:divBdr>
            <w:top w:val="none" w:sz="0" w:space="0" w:color="auto"/>
            <w:left w:val="none" w:sz="0" w:space="0" w:color="auto"/>
            <w:bottom w:val="none" w:sz="0" w:space="0" w:color="auto"/>
            <w:right w:val="none" w:sz="0" w:space="0" w:color="auto"/>
          </w:divBdr>
        </w:div>
        <w:div w:id="1229026648">
          <w:marLeft w:val="640"/>
          <w:marRight w:val="0"/>
          <w:marTop w:val="0"/>
          <w:marBottom w:val="0"/>
          <w:divBdr>
            <w:top w:val="none" w:sz="0" w:space="0" w:color="auto"/>
            <w:left w:val="none" w:sz="0" w:space="0" w:color="auto"/>
            <w:bottom w:val="none" w:sz="0" w:space="0" w:color="auto"/>
            <w:right w:val="none" w:sz="0" w:space="0" w:color="auto"/>
          </w:divBdr>
        </w:div>
        <w:div w:id="1177770233">
          <w:marLeft w:val="640"/>
          <w:marRight w:val="0"/>
          <w:marTop w:val="0"/>
          <w:marBottom w:val="0"/>
          <w:divBdr>
            <w:top w:val="none" w:sz="0" w:space="0" w:color="auto"/>
            <w:left w:val="none" w:sz="0" w:space="0" w:color="auto"/>
            <w:bottom w:val="none" w:sz="0" w:space="0" w:color="auto"/>
            <w:right w:val="none" w:sz="0" w:space="0" w:color="auto"/>
          </w:divBdr>
        </w:div>
        <w:div w:id="1619022213">
          <w:marLeft w:val="640"/>
          <w:marRight w:val="0"/>
          <w:marTop w:val="0"/>
          <w:marBottom w:val="0"/>
          <w:divBdr>
            <w:top w:val="none" w:sz="0" w:space="0" w:color="auto"/>
            <w:left w:val="none" w:sz="0" w:space="0" w:color="auto"/>
            <w:bottom w:val="none" w:sz="0" w:space="0" w:color="auto"/>
            <w:right w:val="none" w:sz="0" w:space="0" w:color="auto"/>
          </w:divBdr>
        </w:div>
        <w:div w:id="1411540353">
          <w:marLeft w:val="640"/>
          <w:marRight w:val="0"/>
          <w:marTop w:val="0"/>
          <w:marBottom w:val="0"/>
          <w:divBdr>
            <w:top w:val="none" w:sz="0" w:space="0" w:color="auto"/>
            <w:left w:val="none" w:sz="0" w:space="0" w:color="auto"/>
            <w:bottom w:val="none" w:sz="0" w:space="0" w:color="auto"/>
            <w:right w:val="none" w:sz="0" w:space="0" w:color="auto"/>
          </w:divBdr>
        </w:div>
        <w:div w:id="1969046434">
          <w:marLeft w:val="640"/>
          <w:marRight w:val="0"/>
          <w:marTop w:val="0"/>
          <w:marBottom w:val="0"/>
          <w:divBdr>
            <w:top w:val="none" w:sz="0" w:space="0" w:color="auto"/>
            <w:left w:val="none" w:sz="0" w:space="0" w:color="auto"/>
            <w:bottom w:val="none" w:sz="0" w:space="0" w:color="auto"/>
            <w:right w:val="none" w:sz="0" w:space="0" w:color="auto"/>
          </w:divBdr>
        </w:div>
        <w:div w:id="2052729009">
          <w:marLeft w:val="640"/>
          <w:marRight w:val="0"/>
          <w:marTop w:val="0"/>
          <w:marBottom w:val="0"/>
          <w:divBdr>
            <w:top w:val="none" w:sz="0" w:space="0" w:color="auto"/>
            <w:left w:val="none" w:sz="0" w:space="0" w:color="auto"/>
            <w:bottom w:val="none" w:sz="0" w:space="0" w:color="auto"/>
            <w:right w:val="none" w:sz="0" w:space="0" w:color="auto"/>
          </w:divBdr>
        </w:div>
        <w:div w:id="1373269748">
          <w:marLeft w:val="640"/>
          <w:marRight w:val="0"/>
          <w:marTop w:val="0"/>
          <w:marBottom w:val="0"/>
          <w:divBdr>
            <w:top w:val="none" w:sz="0" w:space="0" w:color="auto"/>
            <w:left w:val="none" w:sz="0" w:space="0" w:color="auto"/>
            <w:bottom w:val="none" w:sz="0" w:space="0" w:color="auto"/>
            <w:right w:val="none" w:sz="0" w:space="0" w:color="auto"/>
          </w:divBdr>
        </w:div>
        <w:div w:id="1578317738">
          <w:marLeft w:val="640"/>
          <w:marRight w:val="0"/>
          <w:marTop w:val="0"/>
          <w:marBottom w:val="0"/>
          <w:divBdr>
            <w:top w:val="none" w:sz="0" w:space="0" w:color="auto"/>
            <w:left w:val="none" w:sz="0" w:space="0" w:color="auto"/>
            <w:bottom w:val="none" w:sz="0" w:space="0" w:color="auto"/>
            <w:right w:val="none" w:sz="0" w:space="0" w:color="auto"/>
          </w:divBdr>
        </w:div>
        <w:div w:id="1482581506">
          <w:marLeft w:val="640"/>
          <w:marRight w:val="0"/>
          <w:marTop w:val="0"/>
          <w:marBottom w:val="0"/>
          <w:divBdr>
            <w:top w:val="none" w:sz="0" w:space="0" w:color="auto"/>
            <w:left w:val="none" w:sz="0" w:space="0" w:color="auto"/>
            <w:bottom w:val="none" w:sz="0" w:space="0" w:color="auto"/>
            <w:right w:val="none" w:sz="0" w:space="0" w:color="auto"/>
          </w:divBdr>
        </w:div>
        <w:div w:id="766999607">
          <w:marLeft w:val="640"/>
          <w:marRight w:val="0"/>
          <w:marTop w:val="0"/>
          <w:marBottom w:val="0"/>
          <w:divBdr>
            <w:top w:val="none" w:sz="0" w:space="0" w:color="auto"/>
            <w:left w:val="none" w:sz="0" w:space="0" w:color="auto"/>
            <w:bottom w:val="none" w:sz="0" w:space="0" w:color="auto"/>
            <w:right w:val="none" w:sz="0" w:space="0" w:color="auto"/>
          </w:divBdr>
        </w:div>
        <w:div w:id="516114648">
          <w:marLeft w:val="640"/>
          <w:marRight w:val="0"/>
          <w:marTop w:val="0"/>
          <w:marBottom w:val="0"/>
          <w:divBdr>
            <w:top w:val="none" w:sz="0" w:space="0" w:color="auto"/>
            <w:left w:val="none" w:sz="0" w:space="0" w:color="auto"/>
            <w:bottom w:val="none" w:sz="0" w:space="0" w:color="auto"/>
            <w:right w:val="none" w:sz="0" w:space="0" w:color="auto"/>
          </w:divBdr>
        </w:div>
        <w:div w:id="1903442114">
          <w:marLeft w:val="640"/>
          <w:marRight w:val="0"/>
          <w:marTop w:val="0"/>
          <w:marBottom w:val="0"/>
          <w:divBdr>
            <w:top w:val="none" w:sz="0" w:space="0" w:color="auto"/>
            <w:left w:val="none" w:sz="0" w:space="0" w:color="auto"/>
            <w:bottom w:val="none" w:sz="0" w:space="0" w:color="auto"/>
            <w:right w:val="none" w:sz="0" w:space="0" w:color="auto"/>
          </w:divBdr>
        </w:div>
        <w:div w:id="17894090">
          <w:marLeft w:val="640"/>
          <w:marRight w:val="0"/>
          <w:marTop w:val="0"/>
          <w:marBottom w:val="0"/>
          <w:divBdr>
            <w:top w:val="none" w:sz="0" w:space="0" w:color="auto"/>
            <w:left w:val="none" w:sz="0" w:space="0" w:color="auto"/>
            <w:bottom w:val="none" w:sz="0" w:space="0" w:color="auto"/>
            <w:right w:val="none" w:sz="0" w:space="0" w:color="auto"/>
          </w:divBdr>
        </w:div>
        <w:div w:id="1346249488">
          <w:marLeft w:val="640"/>
          <w:marRight w:val="0"/>
          <w:marTop w:val="0"/>
          <w:marBottom w:val="0"/>
          <w:divBdr>
            <w:top w:val="none" w:sz="0" w:space="0" w:color="auto"/>
            <w:left w:val="none" w:sz="0" w:space="0" w:color="auto"/>
            <w:bottom w:val="none" w:sz="0" w:space="0" w:color="auto"/>
            <w:right w:val="none" w:sz="0" w:space="0" w:color="auto"/>
          </w:divBdr>
        </w:div>
        <w:div w:id="1041830353">
          <w:marLeft w:val="640"/>
          <w:marRight w:val="0"/>
          <w:marTop w:val="0"/>
          <w:marBottom w:val="0"/>
          <w:divBdr>
            <w:top w:val="none" w:sz="0" w:space="0" w:color="auto"/>
            <w:left w:val="none" w:sz="0" w:space="0" w:color="auto"/>
            <w:bottom w:val="none" w:sz="0" w:space="0" w:color="auto"/>
            <w:right w:val="none" w:sz="0" w:space="0" w:color="auto"/>
          </w:divBdr>
        </w:div>
        <w:div w:id="110172670">
          <w:marLeft w:val="640"/>
          <w:marRight w:val="0"/>
          <w:marTop w:val="0"/>
          <w:marBottom w:val="0"/>
          <w:divBdr>
            <w:top w:val="none" w:sz="0" w:space="0" w:color="auto"/>
            <w:left w:val="none" w:sz="0" w:space="0" w:color="auto"/>
            <w:bottom w:val="none" w:sz="0" w:space="0" w:color="auto"/>
            <w:right w:val="none" w:sz="0" w:space="0" w:color="auto"/>
          </w:divBdr>
        </w:div>
        <w:div w:id="778261456">
          <w:marLeft w:val="640"/>
          <w:marRight w:val="0"/>
          <w:marTop w:val="0"/>
          <w:marBottom w:val="0"/>
          <w:divBdr>
            <w:top w:val="none" w:sz="0" w:space="0" w:color="auto"/>
            <w:left w:val="none" w:sz="0" w:space="0" w:color="auto"/>
            <w:bottom w:val="none" w:sz="0" w:space="0" w:color="auto"/>
            <w:right w:val="none" w:sz="0" w:space="0" w:color="auto"/>
          </w:divBdr>
        </w:div>
        <w:div w:id="599261601">
          <w:marLeft w:val="640"/>
          <w:marRight w:val="0"/>
          <w:marTop w:val="0"/>
          <w:marBottom w:val="0"/>
          <w:divBdr>
            <w:top w:val="none" w:sz="0" w:space="0" w:color="auto"/>
            <w:left w:val="none" w:sz="0" w:space="0" w:color="auto"/>
            <w:bottom w:val="none" w:sz="0" w:space="0" w:color="auto"/>
            <w:right w:val="none" w:sz="0" w:space="0" w:color="auto"/>
          </w:divBdr>
        </w:div>
        <w:div w:id="234702393">
          <w:marLeft w:val="640"/>
          <w:marRight w:val="0"/>
          <w:marTop w:val="0"/>
          <w:marBottom w:val="0"/>
          <w:divBdr>
            <w:top w:val="none" w:sz="0" w:space="0" w:color="auto"/>
            <w:left w:val="none" w:sz="0" w:space="0" w:color="auto"/>
            <w:bottom w:val="none" w:sz="0" w:space="0" w:color="auto"/>
            <w:right w:val="none" w:sz="0" w:space="0" w:color="auto"/>
          </w:divBdr>
        </w:div>
        <w:div w:id="786582726">
          <w:marLeft w:val="640"/>
          <w:marRight w:val="0"/>
          <w:marTop w:val="0"/>
          <w:marBottom w:val="0"/>
          <w:divBdr>
            <w:top w:val="none" w:sz="0" w:space="0" w:color="auto"/>
            <w:left w:val="none" w:sz="0" w:space="0" w:color="auto"/>
            <w:bottom w:val="none" w:sz="0" w:space="0" w:color="auto"/>
            <w:right w:val="none" w:sz="0" w:space="0" w:color="auto"/>
          </w:divBdr>
        </w:div>
        <w:div w:id="671641156">
          <w:marLeft w:val="640"/>
          <w:marRight w:val="0"/>
          <w:marTop w:val="0"/>
          <w:marBottom w:val="0"/>
          <w:divBdr>
            <w:top w:val="none" w:sz="0" w:space="0" w:color="auto"/>
            <w:left w:val="none" w:sz="0" w:space="0" w:color="auto"/>
            <w:bottom w:val="none" w:sz="0" w:space="0" w:color="auto"/>
            <w:right w:val="none" w:sz="0" w:space="0" w:color="auto"/>
          </w:divBdr>
        </w:div>
        <w:div w:id="858391439">
          <w:marLeft w:val="640"/>
          <w:marRight w:val="0"/>
          <w:marTop w:val="0"/>
          <w:marBottom w:val="0"/>
          <w:divBdr>
            <w:top w:val="none" w:sz="0" w:space="0" w:color="auto"/>
            <w:left w:val="none" w:sz="0" w:space="0" w:color="auto"/>
            <w:bottom w:val="none" w:sz="0" w:space="0" w:color="auto"/>
            <w:right w:val="none" w:sz="0" w:space="0" w:color="auto"/>
          </w:divBdr>
        </w:div>
        <w:div w:id="477382696">
          <w:marLeft w:val="640"/>
          <w:marRight w:val="0"/>
          <w:marTop w:val="0"/>
          <w:marBottom w:val="0"/>
          <w:divBdr>
            <w:top w:val="none" w:sz="0" w:space="0" w:color="auto"/>
            <w:left w:val="none" w:sz="0" w:space="0" w:color="auto"/>
            <w:bottom w:val="none" w:sz="0" w:space="0" w:color="auto"/>
            <w:right w:val="none" w:sz="0" w:space="0" w:color="auto"/>
          </w:divBdr>
        </w:div>
        <w:div w:id="912156769">
          <w:marLeft w:val="640"/>
          <w:marRight w:val="0"/>
          <w:marTop w:val="0"/>
          <w:marBottom w:val="0"/>
          <w:divBdr>
            <w:top w:val="none" w:sz="0" w:space="0" w:color="auto"/>
            <w:left w:val="none" w:sz="0" w:space="0" w:color="auto"/>
            <w:bottom w:val="none" w:sz="0" w:space="0" w:color="auto"/>
            <w:right w:val="none" w:sz="0" w:space="0" w:color="auto"/>
          </w:divBdr>
        </w:div>
        <w:div w:id="1090738358">
          <w:marLeft w:val="640"/>
          <w:marRight w:val="0"/>
          <w:marTop w:val="0"/>
          <w:marBottom w:val="0"/>
          <w:divBdr>
            <w:top w:val="none" w:sz="0" w:space="0" w:color="auto"/>
            <w:left w:val="none" w:sz="0" w:space="0" w:color="auto"/>
            <w:bottom w:val="none" w:sz="0" w:space="0" w:color="auto"/>
            <w:right w:val="none" w:sz="0" w:space="0" w:color="auto"/>
          </w:divBdr>
        </w:div>
        <w:div w:id="53740018">
          <w:marLeft w:val="640"/>
          <w:marRight w:val="0"/>
          <w:marTop w:val="0"/>
          <w:marBottom w:val="0"/>
          <w:divBdr>
            <w:top w:val="none" w:sz="0" w:space="0" w:color="auto"/>
            <w:left w:val="none" w:sz="0" w:space="0" w:color="auto"/>
            <w:bottom w:val="none" w:sz="0" w:space="0" w:color="auto"/>
            <w:right w:val="none" w:sz="0" w:space="0" w:color="auto"/>
          </w:divBdr>
        </w:div>
        <w:div w:id="589235887">
          <w:marLeft w:val="640"/>
          <w:marRight w:val="0"/>
          <w:marTop w:val="0"/>
          <w:marBottom w:val="0"/>
          <w:divBdr>
            <w:top w:val="none" w:sz="0" w:space="0" w:color="auto"/>
            <w:left w:val="none" w:sz="0" w:space="0" w:color="auto"/>
            <w:bottom w:val="none" w:sz="0" w:space="0" w:color="auto"/>
            <w:right w:val="none" w:sz="0" w:space="0" w:color="auto"/>
          </w:divBdr>
        </w:div>
        <w:div w:id="1559314915">
          <w:marLeft w:val="640"/>
          <w:marRight w:val="0"/>
          <w:marTop w:val="0"/>
          <w:marBottom w:val="0"/>
          <w:divBdr>
            <w:top w:val="none" w:sz="0" w:space="0" w:color="auto"/>
            <w:left w:val="none" w:sz="0" w:space="0" w:color="auto"/>
            <w:bottom w:val="none" w:sz="0" w:space="0" w:color="auto"/>
            <w:right w:val="none" w:sz="0" w:space="0" w:color="auto"/>
          </w:divBdr>
        </w:div>
        <w:div w:id="1888953475">
          <w:marLeft w:val="640"/>
          <w:marRight w:val="0"/>
          <w:marTop w:val="0"/>
          <w:marBottom w:val="0"/>
          <w:divBdr>
            <w:top w:val="none" w:sz="0" w:space="0" w:color="auto"/>
            <w:left w:val="none" w:sz="0" w:space="0" w:color="auto"/>
            <w:bottom w:val="none" w:sz="0" w:space="0" w:color="auto"/>
            <w:right w:val="none" w:sz="0" w:space="0" w:color="auto"/>
          </w:divBdr>
        </w:div>
        <w:div w:id="565804201">
          <w:marLeft w:val="640"/>
          <w:marRight w:val="0"/>
          <w:marTop w:val="0"/>
          <w:marBottom w:val="0"/>
          <w:divBdr>
            <w:top w:val="none" w:sz="0" w:space="0" w:color="auto"/>
            <w:left w:val="none" w:sz="0" w:space="0" w:color="auto"/>
            <w:bottom w:val="none" w:sz="0" w:space="0" w:color="auto"/>
            <w:right w:val="none" w:sz="0" w:space="0" w:color="auto"/>
          </w:divBdr>
        </w:div>
        <w:div w:id="1437864722">
          <w:marLeft w:val="640"/>
          <w:marRight w:val="0"/>
          <w:marTop w:val="0"/>
          <w:marBottom w:val="0"/>
          <w:divBdr>
            <w:top w:val="none" w:sz="0" w:space="0" w:color="auto"/>
            <w:left w:val="none" w:sz="0" w:space="0" w:color="auto"/>
            <w:bottom w:val="none" w:sz="0" w:space="0" w:color="auto"/>
            <w:right w:val="none" w:sz="0" w:space="0" w:color="auto"/>
          </w:divBdr>
        </w:div>
        <w:div w:id="1997682716">
          <w:marLeft w:val="640"/>
          <w:marRight w:val="0"/>
          <w:marTop w:val="0"/>
          <w:marBottom w:val="0"/>
          <w:divBdr>
            <w:top w:val="none" w:sz="0" w:space="0" w:color="auto"/>
            <w:left w:val="none" w:sz="0" w:space="0" w:color="auto"/>
            <w:bottom w:val="none" w:sz="0" w:space="0" w:color="auto"/>
            <w:right w:val="none" w:sz="0" w:space="0" w:color="auto"/>
          </w:divBdr>
        </w:div>
        <w:div w:id="1543594848">
          <w:marLeft w:val="640"/>
          <w:marRight w:val="0"/>
          <w:marTop w:val="0"/>
          <w:marBottom w:val="0"/>
          <w:divBdr>
            <w:top w:val="none" w:sz="0" w:space="0" w:color="auto"/>
            <w:left w:val="none" w:sz="0" w:space="0" w:color="auto"/>
            <w:bottom w:val="none" w:sz="0" w:space="0" w:color="auto"/>
            <w:right w:val="none" w:sz="0" w:space="0" w:color="auto"/>
          </w:divBdr>
        </w:div>
        <w:div w:id="485320919">
          <w:marLeft w:val="640"/>
          <w:marRight w:val="0"/>
          <w:marTop w:val="0"/>
          <w:marBottom w:val="0"/>
          <w:divBdr>
            <w:top w:val="none" w:sz="0" w:space="0" w:color="auto"/>
            <w:left w:val="none" w:sz="0" w:space="0" w:color="auto"/>
            <w:bottom w:val="none" w:sz="0" w:space="0" w:color="auto"/>
            <w:right w:val="none" w:sz="0" w:space="0" w:color="auto"/>
          </w:divBdr>
        </w:div>
        <w:div w:id="58478280">
          <w:marLeft w:val="640"/>
          <w:marRight w:val="0"/>
          <w:marTop w:val="0"/>
          <w:marBottom w:val="0"/>
          <w:divBdr>
            <w:top w:val="none" w:sz="0" w:space="0" w:color="auto"/>
            <w:left w:val="none" w:sz="0" w:space="0" w:color="auto"/>
            <w:bottom w:val="none" w:sz="0" w:space="0" w:color="auto"/>
            <w:right w:val="none" w:sz="0" w:space="0" w:color="auto"/>
          </w:divBdr>
        </w:div>
        <w:div w:id="1325164422">
          <w:marLeft w:val="640"/>
          <w:marRight w:val="0"/>
          <w:marTop w:val="0"/>
          <w:marBottom w:val="0"/>
          <w:divBdr>
            <w:top w:val="none" w:sz="0" w:space="0" w:color="auto"/>
            <w:left w:val="none" w:sz="0" w:space="0" w:color="auto"/>
            <w:bottom w:val="none" w:sz="0" w:space="0" w:color="auto"/>
            <w:right w:val="none" w:sz="0" w:space="0" w:color="auto"/>
          </w:divBdr>
        </w:div>
        <w:div w:id="1728215486">
          <w:marLeft w:val="640"/>
          <w:marRight w:val="0"/>
          <w:marTop w:val="0"/>
          <w:marBottom w:val="0"/>
          <w:divBdr>
            <w:top w:val="none" w:sz="0" w:space="0" w:color="auto"/>
            <w:left w:val="none" w:sz="0" w:space="0" w:color="auto"/>
            <w:bottom w:val="none" w:sz="0" w:space="0" w:color="auto"/>
            <w:right w:val="none" w:sz="0" w:space="0" w:color="auto"/>
          </w:divBdr>
        </w:div>
        <w:div w:id="2099135357">
          <w:marLeft w:val="640"/>
          <w:marRight w:val="0"/>
          <w:marTop w:val="0"/>
          <w:marBottom w:val="0"/>
          <w:divBdr>
            <w:top w:val="none" w:sz="0" w:space="0" w:color="auto"/>
            <w:left w:val="none" w:sz="0" w:space="0" w:color="auto"/>
            <w:bottom w:val="none" w:sz="0" w:space="0" w:color="auto"/>
            <w:right w:val="none" w:sz="0" w:space="0" w:color="auto"/>
          </w:divBdr>
        </w:div>
        <w:div w:id="1358656044">
          <w:marLeft w:val="640"/>
          <w:marRight w:val="0"/>
          <w:marTop w:val="0"/>
          <w:marBottom w:val="0"/>
          <w:divBdr>
            <w:top w:val="none" w:sz="0" w:space="0" w:color="auto"/>
            <w:left w:val="none" w:sz="0" w:space="0" w:color="auto"/>
            <w:bottom w:val="none" w:sz="0" w:space="0" w:color="auto"/>
            <w:right w:val="none" w:sz="0" w:space="0" w:color="auto"/>
          </w:divBdr>
        </w:div>
      </w:divsChild>
    </w:div>
    <w:div w:id="649751751">
      <w:bodyDiv w:val="1"/>
      <w:marLeft w:val="0"/>
      <w:marRight w:val="0"/>
      <w:marTop w:val="0"/>
      <w:marBottom w:val="0"/>
      <w:divBdr>
        <w:top w:val="none" w:sz="0" w:space="0" w:color="auto"/>
        <w:left w:val="none" w:sz="0" w:space="0" w:color="auto"/>
        <w:bottom w:val="none" w:sz="0" w:space="0" w:color="auto"/>
        <w:right w:val="none" w:sz="0" w:space="0" w:color="auto"/>
      </w:divBdr>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75620513">
      <w:bodyDiv w:val="1"/>
      <w:marLeft w:val="0"/>
      <w:marRight w:val="0"/>
      <w:marTop w:val="0"/>
      <w:marBottom w:val="0"/>
      <w:divBdr>
        <w:top w:val="none" w:sz="0" w:space="0" w:color="auto"/>
        <w:left w:val="none" w:sz="0" w:space="0" w:color="auto"/>
        <w:bottom w:val="none" w:sz="0" w:space="0" w:color="auto"/>
        <w:right w:val="none" w:sz="0" w:space="0" w:color="auto"/>
      </w:divBdr>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16078873">
      <w:bodyDiv w:val="1"/>
      <w:marLeft w:val="0"/>
      <w:marRight w:val="0"/>
      <w:marTop w:val="0"/>
      <w:marBottom w:val="0"/>
      <w:divBdr>
        <w:top w:val="none" w:sz="0" w:space="0" w:color="auto"/>
        <w:left w:val="none" w:sz="0" w:space="0" w:color="auto"/>
        <w:bottom w:val="none" w:sz="0" w:space="0" w:color="auto"/>
        <w:right w:val="none" w:sz="0" w:space="0" w:color="auto"/>
      </w:divBdr>
    </w:div>
    <w:div w:id="718479157">
      <w:bodyDiv w:val="1"/>
      <w:marLeft w:val="0"/>
      <w:marRight w:val="0"/>
      <w:marTop w:val="0"/>
      <w:marBottom w:val="0"/>
      <w:divBdr>
        <w:top w:val="none" w:sz="0" w:space="0" w:color="auto"/>
        <w:left w:val="none" w:sz="0" w:space="0" w:color="auto"/>
        <w:bottom w:val="none" w:sz="0" w:space="0" w:color="auto"/>
        <w:right w:val="none" w:sz="0" w:space="0" w:color="auto"/>
      </w:divBdr>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3085864">
      <w:bodyDiv w:val="1"/>
      <w:marLeft w:val="0"/>
      <w:marRight w:val="0"/>
      <w:marTop w:val="0"/>
      <w:marBottom w:val="0"/>
      <w:divBdr>
        <w:top w:val="none" w:sz="0" w:space="0" w:color="auto"/>
        <w:left w:val="none" w:sz="0" w:space="0" w:color="auto"/>
        <w:bottom w:val="none" w:sz="0" w:space="0" w:color="auto"/>
        <w:right w:val="none" w:sz="0" w:space="0" w:color="auto"/>
      </w:divBdr>
      <w:divsChild>
        <w:div w:id="88939225">
          <w:marLeft w:val="640"/>
          <w:marRight w:val="0"/>
          <w:marTop w:val="0"/>
          <w:marBottom w:val="0"/>
          <w:divBdr>
            <w:top w:val="none" w:sz="0" w:space="0" w:color="auto"/>
            <w:left w:val="none" w:sz="0" w:space="0" w:color="auto"/>
            <w:bottom w:val="none" w:sz="0" w:space="0" w:color="auto"/>
            <w:right w:val="none" w:sz="0" w:space="0" w:color="auto"/>
          </w:divBdr>
        </w:div>
        <w:div w:id="88474082">
          <w:marLeft w:val="640"/>
          <w:marRight w:val="0"/>
          <w:marTop w:val="0"/>
          <w:marBottom w:val="0"/>
          <w:divBdr>
            <w:top w:val="none" w:sz="0" w:space="0" w:color="auto"/>
            <w:left w:val="none" w:sz="0" w:space="0" w:color="auto"/>
            <w:bottom w:val="none" w:sz="0" w:space="0" w:color="auto"/>
            <w:right w:val="none" w:sz="0" w:space="0" w:color="auto"/>
          </w:divBdr>
        </w:div>
        <w:div w:id="4793662">
          <w:marLeft w:val="640"/>
          <w:marRight w:val="0"/>
          <w:marTop w:val="0"/>
          <w:marBottom w:val="0"/>
          <w:divBdr>
            <w:top w:val="none" w:sz="0" w:space="0" w:color="auto"/>
            <w:left w:val="none" w:sz="0" w:space="0" w:color="auto"/>
            <w:bottom w:val="none" w:sz="0" w:space="0" w:color="auto"/>
            <w:right w:val="none" w:sz="0" w:space="0" w:color="auto"/>
          </w:divBdr>
        </w:div>
        <w:div w:id="1199707613">
          <w:marLeft w:val="640"/>
          <w:marRight w:val="0"/>
          <w:marTop w:val="0"/>
          <w:marBottom w:val="0"/>
          <w:divBdr>
            <w:top w:val="none" w:sz="0" w:space="0" w:color="auto"/>
            <w:left w:val="none" w:sz="0" w:space="0" w:color="auto"/>
            <w:bottom w:val="none" w:sz="0" w:space="0" w:color="auto"/>
            <w:right w:val="none" w:sz="0" w:space="0" w:color="auto"/>
          </w:divBdr>
        </w:div>
        <w:div w:id="1602107123">
          <w:marLeft w:val="640"/>
          <w:marRight w:val="0"/>
          <w:marTop w:val="0"/>
          <w:marBottom w:val="0"/>
          <w:divBdr>
            <w:top w:val="none" w:sz="0" w:space="0" w:color="auto"/>
            <w:left w:val="none" w:sz="0" w:space="0" w:color="auto"/>
            <w:bottom w:val="none" w:sz="0" w:space="0" w:color="auto"/>
            <w:right w:val="none" w:sz="0" w:space="0" w:color="auto"/>
          </w:divBdr>
        </w:div>
        <w:div w:id="1743217887">
          <w:marLeft w:val="640"/>
          <w:marRight w:val="0"/>
          <w:marTop w:val="0"/>
          <w:marBottom w:val="0"/>
          <w:divBdr>
            <w:top w:val="none" w:sz="0" w:space="0" w:color="auto"/>
            <w:left w:val="none" w:sz="0" w:space="0" w:color="auto"/>
            <w:bottom w:val="none" w:sz="0" w:space="0" w:color="auto"/>
            <w:right w:val="none" w:sz="0" w:space="0" w:color="auto"/>
          </w:divBdr>
        </w:div>
        <w:div w:id="1536893177">
          <w:marLeft w:val="640"/>
          <w:marRight w:val="0"/>
          <w:marTop w:val="0"/>
          <w:marBottom w:val="0"/>
          <w:divBdr>
            <w:top w:val="none" w:sz="0" w:space="0" w:color="auto"/>
            <w:left w:val="none" w:sz="0" w:space="0" w:color="auto"/>
            <w:bottom w:val="none" w:sz="0" w:space="0" w:color="auto"/>
            <w:right w:val="none" w:sz="0" w:space="0" w:color="auto"/>
          </w:divBdr>
        </w:div>
        <w:div w:id="314385155">
          <w:marLeft w:val="640"/>
          <w:marRight w:val="0"/>
          <w:marTop w:val="0"/>
          <w:marBottom w:val="0"/>
          <w:divBdr>
            <w:top w:val="none" w:sz="0" w:space="0" w:color="auto"/>
            <w:left w:val="none" w:sz="0" w:space="0" w:color="auto"/>
            <w:bottom w:val="none" w:sz="0" w:space="0" w:color="auto"/>
            <w:right w:val="none" w:sz="0" w:space="0" w:color="auto"/>
          </w:divBdr>
        </w:div>
        <w:div w:id="1709835267">
          <w:marLeft w:val="640"/>
          <w:marRight w:val="0"/>
          <w:marTop w:val="0"/>
          <w:marBottom w:val="0"/>
          <w:divBdr>
            <w:top w:val="none" w:sz="0" w:space="0" w:color="auto"/>
            <w:left w:val="none" w:sz="0" w:space="0" w:color="auto"/>
            <w:bottom w:val="none" w:sz="0" w:space="0" w:color="auto"/>
            <w:right w:val="none" w:sz="0" w:space="0" w:color="auto"/>
          </w:divBdr>
        </w:div>
        <w:div w:id="1069113539">
          <w:marLeft w:val="640"/>
          <w:marRight w:val="0"/>
          <w:marTop w:val="0"/>
          <w:marBottom w:val="0"/>
          <w:divBdr>
            <w:top w:val="none" w:sz="0" w:space="0" w:color="auto"/>
            <w:left w:val="none" w:sz="0" w:space="0" w:color="auto"/>
            <w:bottom w:val="none" w:sz="0" w:space="0" w:color="auto"/>
            <w:right w:val="none" w:sz="0" w:space="0" w:color="auto"/>
          </w:divBdr>
        </w:div>
        <w:div w:id="1570963479">
          <w:marLeft w:val="640"/>
          <w:marRight w:val="0"/>
          <w:marTop w:val="0"/>
          <w:marBottom w:val="0"/>
          <w:divBdr>
            <w:top w:val="none" w:sz="0" w:space="0" w:color="auto"/>
            <w:left w:val="none" w:sz="0" w:space="0" w:color="auto"/>
            <w:bottom w:val="none" w:sz="0" w:space="0" w:color="auto"/>
            <w:right w:val="none" w:sz="0" w:space="0" w:color="auto"/>
          </w:divBdr>
        </w:div>
        <w:div w:id="605501992">
          <w:marLeft w:val="640"/>
          <w:marRight w:val="0"/>
          <w:marTop w:val="0"/>
          <w:marBottom w:val="0"/>
          <w:divBdr>
            <w:top w:val="none" w:sz="0" w:space="0" w:color="auto"/>
            <w:left w:val="none" w:sz="0" w:space="0" w:color="auto"/>
            <w:bottom w:val="none" w:sz="0" w:space="0" w:color="auto"/>
            <w:right w:val="none" w:sz="0" w:space="0" w:color="auto"/>
          </w:divBdr>
        </w:div>
        <w:div w:id="1697846959">
          <w:marLeft w:val="640"/>
          <w:marRight w:val="0"/>
          <w:marTop w:val="0"/>
          <w:marBottom w:val="0"/>
          <w:divBdr>
            <w:top w:val="none" w:sz="0" w:space="0" w:color="auto"/>
            <w:left w:val="none" w:sz="0" w:space="0" w:color="auto"/>
            <w:bottom w:val="none" w:sz="0" w:space="0" w:color="auto"/>
            <w:right w:val="none" w:sz="0" w:space="0" w:color="auto"/>
          </w:divBdr>
        </w:div>
        <w:div w:id="992182247">
          <w:marLeft w:val="640"/>
          <w:marRight w:val="0"/>
          <w:marTop w:val="0"/>
          <w:marBottom w:val="0"/>
          <w:divBdr>
            <w:top w:val="none" w:sz="0" w:space="0" w:color="auto"/>
            <w:left w:val="none" w:sz="0" w:space="0" w:color="auto"/>
            <w:bottom w:val="none" w:sz="0" w:space="0" w:color="auto"/>
            <w:right w:val="none" w:sz="0" w:space="0" w:color="auto"/>
          </w:divBdr>
        </w:div>
        <w:div w:id="1875658292">
          <w:marLeft w:val="640"/>
          <w:marRight w:val="0"/>
          <w:marTop w:val="0"/>
          <w:marBottom w:val="0"/>
          <w:divBdr>
            <w:top w:val="none" w:sz="0" w:space="0" w:color="auto"/>
            <w:left w:val="none" w:sz="0" w:space="0" w:color="auto"/>
            <w:bottom w:val="none" w:sz="0" w:space="0" w:color="auto"/>
            <w:right w:val="none" w:sz="0" w:space="0" w:color="auto"/>
          </w:divBdr>
        </w:div>
        <w:div w:id="427776568">
          <w:marLeft w:val="640"/>
          <w:marRight w:val="0"/>
          <w:marTop w:val="0"/>
          <w:marBottom w:val="0"/>
          <w:divBdr>
            <w:top w:val="none" w:sz="0" w:space="0" w:color="auto"/>
            <w:left w:val="none" w:sz="0" w:space="0" w:color="auto"/>
            <w:bottom w:val="none" w:sz="0" w:space="0" w:color="auto"/>
            <w:right w:val="none" w:sz="0" w:space="0" w:color="auto"/>
          </w:divBdr>
        </w:div>
        <w:div w:id="1836874343">
          <w:marLeft w:val="640"/>
          <w:marRight w:val="0"/>
          <w:marTop w:val="0"/>
          <w:marBottom w:val="0"/>
          <w:divBdr>
            <w:top w:val="none" w:sz="0" w:space="0" w:color="auto"/>
            <w:left w:val="none" w:sz="0" w:space="0" w:color="auto"/>
            <w:bottom w:val="none" w:sz="0" w:space="0" w:color="auto"/>
            <w:right w:val="none" w:sz="0" w:space="0" w:color="auto"/>
          </w:divBdr>
        </w:div>
        <w:div w:id="491457211">
          <w:marLeft w:val="640"/>
          <w:marRight w:val="0"/>
          <w:marTop w:val="0"/>
          <w:marBottom w:val="0"/>
          <w:divBdr>
            <w:top w:val="none" w:sz="0" w:space="0" w:color="auto"/>
            <w:left w:val="none" w:sz="0" w:space="0" w:color="auto"/>
            <w:bottom w:val="none" w:sz="0" w:space="0" w:color="auto"/>
            <w:right w:val="none" w:sz="0" w:space="0" w:color="auto"/>
          </w:divBdr>
        </w:div>
        <w:div w:id="1598904967">
          <w:marLeft w:val="640"/>
          <w:marRight w:val="0"/>
          <w:marTop w:val="0"/>
          <w:marBottom w:val="0"/>
          <w:divBdr>
            <w:top w:val="none" w:sz="0" w:space="0" w:color="auto"/>
            <w:left w:val="none" w:sz="0" w:space="0" w:color="auto"/>
            <w:bottom w:val="none" w:sz="0" w:space="0" w:color="auto"/>
            <w:right w:val="none" w:sz="0" w:space="0" w:color="auto"/>
          </w:divBdr>
        </w:div>
        <w:div w:id="858396699">
          <w:marLeft w:val="640"/>
          <w:marRight w:val="0"/>
          <w:marTop w:val="0"/>
          <w:marBottom w:val="0"/>
          <w:divBdr>
            <w:top w:val="none" w:sz="0" w:space="0" w:color="auto"/>
            <w:left w:val="none" w:sz="0" w:space="0" w:color="auto"/>
            <w:bottom w:val="none" w:sz="0" w:space="0" w:color="auto"/>
            <w:right w:val="none" w:sz="0" w:space="0" w:color="auto"/>
          </w:divBdr>
        </w:div>
        <w:div w:id="1564676750">
          <w:marLeft w:val="640"/>
          <w:marRight w:val="0"/>
          <w:marTop w:val="0"/>
          <w:marBottom w:val="0"/>
          <w:divBdr>
            <w:top w:val="none" w:sz="0" w:space="0" w:color="auto"/>
            <w:left w:val="none" w:sz="0" w:space="0" w:color="auto"/>
            <w:bottom w:val="none" w:sz="0" w:space="0" w:color="auto"/>
            <w:right w:val="none" w:sz="0" w:space="0" w:color="auto"/>
          </w:divBdr>
        </w:div>
        <w:div w:id="80101629">
          <w:marLeft w:val="640"/>
          <w:marRight w:val="0"/>
          <w:marTop w:val="0"/>
          <w:marBottom w:val="0"/>
          <w:divBdr>
            <w:top w:val="none" w:sz="0" w:space="0" w:color="auto"/>
            <w:left w:val="none" w:sz="0" w:space="0" w:color="auto"/>
            <w:bottom w:val="none" w:sz="0" w:space="0" w:color="auto"/>
            <w:right w:val="none" w:sz="0" w:space="0" w:color="auto"/>
          </w:divBdr>
        </w:div>
        <w:div w:id="907770654">
          <w:marLeft w:val="640"/>
          <w:marRight w:val="0"/>
          <w:marTop w:val="0"/>
          <w:marBottom w:val="0"/>
          <w:divBdr>
            <w:top w:val="none" w:sz="0" w:space="0" w:color="auto"/>
            <w:left w:val="none" w:sz="0" w:space="0" w:color="auto"/>
            <w:bottom w:val="none" w:sz="0" w:space="0" w:color="auto"/>
            <w:right w:val="none" w:sz="0" w:space="0" w:color="auto"/>
          </w:divBdr>
        </w:div>
        <w:div w:id="1650091992">
          <w:marLeft w:val="640"/>
          <w:marRight w:val="0"/>
          <w:marTop w:val="0"/>
          <w:marBottom w:val="0"/>
          <w:divBdr>
            <w:top w:val="none" w:sz="0" w:space="0" w:color="auto"/>
            <w:left w:val="none" w:sz="0" w:space="0" w:color="auto"/>
            <w:bottom w:val="none" w:sz="0" w:space="0" w:color="auto"/>
            <w:right w:val="none" w:sz="0" w:space="0" w:color="auto"/>
          </w:divBdr>
        </w:div>
        <w:div w:id="1220364282">
          <w:marLeft w:val="640"/>
          <w:marRight w:val="0"/>
          <w:marTop w:val="0"/>
          <w:marBottom w:val="0"/>
          <w:divBdr>
            <w:top w:val="none" w:sz="0" w:space="0" w:color="auto"/>
            <w:left w:val="none" w:sz="0" w:space="0" w:color="auto"/>
            <w:bottom w:val="none" w:sz="0" w:space="0" w:color="auto"/>
            <w:right w:val="none" w:sz="0" w:space="0" w:color="auto"/>
          </w:divBdr>
        </w:div>
        <w:div w:id="62338890">
          <w:marLeft w:val="640"/>
          <w:marRight w:val="0"/>
          <w:marTop w:val="0"/>
          <w:marBottom w:val="0"/>
          <w:divBdr>
            <w:top w:val="none" w:sz="0" w:space="0" w:color="auto"/>
            <w:left w:val="none" w:sz="0" w:space="0" w:color="auto"/>
            <w:bottom w:val="none" w:sz="0" w:space="0" w:color="auto"/>
            <w:right w:val="none" w:sz="0" w:space="0" w:color="auto"/>
          </w:divBdr>
        </w:div>
        <w:div w:id="4675617">
          <w:marLeft w:val="640"/>
          <w:marRight w:val="0"/>
          <w:marTop w:val="0"/>
          <w:marBottom w:val="0"/>
          <w:divBdr>
            <w:top w:val="none" w:sz="0" w:space="0" w:color="auto"/>
            <w:left w:val="none" w:sz="0" w:space="0" w:color="auto"/>
            <w:bottom w:val="none" w:sz="0" w:space="0" w:color="auto"/>
            <w:right w:val="none" w:sz="0" w:space="0" w:color="auto"/>
          </w:divBdr>
        </w:div>
        <w:div w:id="1625575620">
          <w:marLeft w:val="640"/>
          <w:marRight w:val="0"/>
          <w:marTop w:val="0"/>
          <w:marBottom w:val="0"/>
          <w:divBdr>
            <w:top w:val="none" w:sz="0" w:space="0" w:color="auto"/>
            <w:left w:val="none" w:sz="0" w:space="0" w:color="auto"/>
            <w:bottom w:val="none" w:sz="0" w:space="0" w:color="auto"/>
            <w:right w:val="none" w:sz="0" w:space="0" w:color="auto"/>
          </w:divBdr>
        </w:div>
        <w:div w:id="1590966529">
          <w:marLeft w:val="640"/>
          <w:marRight w:val="0"/>
          <w:marTop w:val="0"/>
          <w:marBottom w:val="0"/>
          <w:divBdr>
            <w:top w:val="none" w:sz="0" w:space="0" w:color="auto"/>
            <w:left w:val="none" w:sz="0" w:space="0" w:color="auto"/>
            <w:bottom w:val="none" w:sz="0" w:space="0" w:color="auto"/>
            <w:right w:val="none" w:sz="0" w:space="0" w:color="auto"/>
          </w:divBdr>
        </w:div>
        <w:div w:id="660891789">
          <w:marLeft w:val="640"/>
          <w:marRight w:val="0"/>
          <w:marTop w:val="0"/>
          <w:marBottom w:val="0"/>
          <w:divBdr>
            <w:top w:val="none" w:sz="0" w:space="0" w:color="auto"/>
            <w:left w:val="none" w:sz="0" w:space="0" w:color="auto"/>
            <w:bottom w:val="none" w:sz="0" w:space="0" w:color="auto"/>
            <w:right w:val="none" w:sz="0" w:space="0" w:color="auto"/>
          </w:divBdr>
        </w:div>
        <w:div w:id="1868106573">
          <w:marLeft w:val="640"/>
          <w:marRight w:val="0"/>
          <w:marTop w:val="0"/>
          <w:marBottom w:val="0"/>
          <w:divBdr>
            <w:top w:val="none" w:sz="0" w:space="0" w:color="auto"/>
            <w:left w:val="none" w:sz="0" w:space="0" w:color="auto"/>
            <w:bottom w:val="none" w:sz="0" w:space="0" w:color="auto"/>
            <w:right w:val="none" w:sz="0" w:space="0" w:color="auto"/>
          </w:divBdr>
        </w:div>
        <w:div w:id="1167553645">
          <w:marLeft w:val="640"/>
          <w:marRight w:val="0"/>
          <w:marTop w:val="0"/>
          <w:marBottom w:val="0"/>
          <w:divBdr>
            <w:top w:val="none" w:sz="0" w:space="0" w:color="auto"/>
            <w:left w:val="none" w:sz="0" w:space="0" w:color="auto"/>
            <w:bottom w:val="none" w:sz="0" w:space="0" w:color="auto"/>
            <w:right w:val="none" w:sz="0" w:space="0" w:color="auto"/>
          </w:divBdr>
        </w:div>
        <w:div w:id="788746449">
          <w:marLeft w:val="640"/>
          <w:marRight w:val="0"/>
          <w:marTop w:val="0"/>
          <w:marBottom w:val="0"/>
          <w:divBdr>
            <w:top w:val="none" w:sz="0" w:space="0" w:color="auto"/>
            <w:left w:val="none" w:sz="0" w:space="0" w:color="auto"/>
            <w:bottom w:val="none" w:sz="0" w:space="0" w:color="auto"/>
            <w:right w:val="none" w:sz="0" w:space="0" w:color="auto"/>
          </w:divBdr>
        </w:div>
        <w:div w:id="1451317848">
          <w:marLeft w:val="640"/>
          <w:marRight w:val="0"/>
          <w:marTop w:val="0"/>
          <w:marBottom w:val="0"/>
          <w:divBdr>
            <w:top w:val="none" w:sz="0" w:space="0" w:color="auto"/>
            <w:left w:val="none" w:sz="0" w:space="0" w:color="auto"/>
            <w:bottom w:val="none" w:sz="0" w:space="0" w:color="auto"/>
            <w:right w:val="none" w:sz="0" w:space="0" w:color="auto"/>
          </w:divBdr>
        </w:div>
        <w:div w:id="592208127">
          <w:marLeft w:val="640"/>
          <w:marRight w:val="0"/>
          <w:marTop w:val="0"/>
          <w:marBottom w:val="0"/>
          <w:divBdr>
            <w:top w:val="none" w:sz="0" w:space="0" w:color="auto"/>
            <w:left w:val="none" w:sz="0" w:space="0" w:color="auto"/>
            <w:bottom w:val="none" w:sz="0" w:space="0" w:color="auto"/>
            <w:right w:val="none" w:sz="0" w:space="0" w:color="auto"/>
          </w:divBdr>
        </w:div>
        <w:div w:id="818305926">
          <w:marLeft w:val="640"/>
          <w:marRight w:val="0"/>
          <w:marTop w:val="0"/>
          <w:marBottom w:val="0"/>
          <w:divBdr>
            <w:top w:val="none" w:sz="0" w:space="0" w:color="auto"/>
            <w:left w:val="none" w:sz="0" w:space="0" w:color="auto"/>
            <w:bottom w:val="none" w:sz="0" w:space="0" w:color="auto"/>
            <w:right w:val="none" w:sz="0" w:space="0" w:color="auto"/>
          </w:divBdr>
        </w:div>
        <w:div w:id="1990748113">
          <w:marLeft w:val="640"/>
          <w:marRight w:val="0"/>
          <w:marTop w:val="0"/>
          <w:marBottom w:val="0"/>
          <w:divBdr>
            <w:top w:val="none" w:sz="0" w:space="0" w:color="auto"/>
            <w:left w:val="none" w:sz="0" w:space="0" w:color="auto"/>
            <w:bottom w:val="none" w:sz="0" w:space="0" w:color="auto"/>
            <w:right w:val="none" w:sz="0" w:space="0" w:color="auto"/>
          </w:divBdr>
        </w:div>
        <w:div w:id="315034359">
          <w:marLeft w:val="640"/>
          <w:marRight w:val="0"/>
          <w:marTop w:val="0"/>
          <w:marBottom w:val="0"/>
          <w:divBdr>
            <w:top w:val="none" w:sz="0" w:space="0" w:color="auto"/>
            <w:left w:val="none" w:sz="0" w:space="0" w:color="auto"/>
            <w:bottom w:val="none" w:sz="0" w:space="0" w:color="auto"/>
            <w:right w:val="none" w:sz="0" w:space="0" w:color="auto"/>
          </w:divBdr>
        </w:div>
        <w:div w:id="1133791729">
          <w:marLeft w:val="640"/>
          <w:marRight w:val="0"/>
          <w:marTop w:val="0"/>
          <w:marBottom w:val="0"/>
          <w:divBdr>
            <w:top w:val="none" w:sz="0" w:space="0" w:color="auto"/>
            <w:left w:val="none" w:sz="0" w:space="0" w:color="auto"/>
            <w:bottom w:val="none" w:sz="0" w:space="0" w:color="auto"/>
            <w:right w:val="none" w:sz="0" w:space="0" w:color="auto"/>
          </w:divBdr>
        </w:div>
        <w:div w:id="1999073036">
          <w:marLeft w:val="640"/>
          <w:marRight w:val="0"/>
          <w:marTop w:val="0"/>
          <w:marBottom w:val="0"/>
          <w:divBdr>
            <w:top w:val="none" w:sz="0" w:space="0" w:color="auto"/>
            <w:left w:val="none" w:sz="0" w:space="0" w:color="auto"/>
            <w:bottom w:val="none" w:sz="0" w:space="0" w:color="auto"/>
            <w:right w:val="none" w:sz="0" w:space="0" w:color="auto"/>
          </w:divBdr>
        </w:div>
        <w:div w:id="324864114">
          <w:marLeft w:val="640"/>
          <w:marRight w:val="0"/>
          <w:marTop w:val="0"/>
          <w:marBottom w:val="0"/>
          <w:divBdr>
            <w:top w:val="none" w:sz="0" w:space="0" w:color="auto"/>
            <w:left w:val="none" w:sz="0" w:space="0" w:color="auto"/>
            <w:bottom w:val="none" w:sz="0" w:space="0" w:color="auto"/>
            <w:right w:val="none" w:sz="0" w:space="0" w:color="auto"/>
          </w:divBdr>
        </w:div>
        <w:div w:id="973755642">
          <w:marLeft w:val="640"/>
          <w:marRight w:val="0"/>
          <w:marTop w:val="0"/>
          <w:marBottom w:val="0"/>
          <w:divBdr>
            <w:top w:val="none" w:sz="0" w:space="0" w:color="auto"/>
            <w:left w:val="none" w:sz="0" w:space="0" w:color="auto"/>
            <w:bottom w:val="none" w:sz="0" w:space="0" w:color="auto"/>
            <w:right w:val="none" w:sz="0" w:space="0" w:color="auto"/>
          </w:divBdr>
        </w:div>
        <w:div w:id="741954683">
          <w:marLeft w:val="640"/>
          <w:marRight w:val="0"/>
          <w:marTop w:val="0"/>
          <w:marBottom w:val="0"/>
          <w:divBdr>
            <w:top w:val="none" w:sz="0" w:space="0" w:color="auto"/>
            <w:left w:val="none" w:sz="0" w:space="0" w:color="auto"/>
            <w:bottom w:val="none" w:sz="0" w:space="0" w:color="auto"/>
            <w:right w:val="none" w:sz="0" w:space="0" w:color="auto"/>
          </w:divBdr>
        </w:div>
        <w:div w:id="524245107">
          <w:marLeft w:val="640"/>
          <w:marRight w:val="0"/>
          <w:marTop w:val="0"/>
          <w:marBottom w:val="0"/>
          <w:divBdr>
            <w:top w:val="none" w:sz="0" w:space="0" w:color="auto"/>
            <w:left w:val="none" w:sz="0" w:space="0" w:color="auto"/>
            <w:bottom w:val="none" w:sz="0" w:space="0" w:color="auto"/>
            <w:right w:val="none" w:sz="0" w:space="0" w:color="auto"/>
          </w:divBdr>
        </w:div>
        <w:div w:id="1575974730">
          <w:marLeft w:val="640"/>
          <w:marRight w:val="0"/>
          <w:marTop w:val="0"/>
          <w:marBottom w:val="0"/>
          <w:divBdr>
            <w:top w:val="none" w:sz="0" w:space="0" w:color="auto"/>
            <w:left w:val="none" w:sz="0" w:space="0" w:color="auto"/>
            <w:bottom w:val="none" w:sz="0" w:space="0" w:color="auto"/>
            <w:right w:val="none" w:sz="0" w:space="0" w:color="auto"/>
          </w:divBdr>
        </w:div>
        <w:div w:id="484054020">
          <w:marLeft w:val="640"/>
          <w:marRight w:val="0"/>
          <w:marTop w:val="0"/>
          <w:marBottom w:val="0"/>
          <w:divBdr>
            <w:top w:val="none" w:sz="0" w:space="0" w:color="auto"/>
            <w:left w:val="none" w:sz="0" w:space="0" w:color="auto"/>
            <w:bottom w:val="none" w:sz="0" w:space="0" w:color="auto"/>
            <w:right w:val="none" w:sz="0" w:space="0" w:color="auto"/>
          </w:divBdr>
        </w:div>
        <w:div w:id="1402867169">
          <w:marLeft w:val="640"/>
          <w:marRight w:val="0"/>
          <w:marTop w:val="0"/>
          <w:marBottom w:val="0"/>
          <w:divBdr>
            <w:top w:val="none" w:sz="0" w:space="0" w:color="auto"/>
            <w:left w:val="none" w:sz="0" w:space="0" w:color="auto"/>
            <w:bottom w:val="none" w:sz="0" w:space="0" w:color="auto"/>
            <w:right w:val="none" w:sz="0" w:space="0" w:color="auto"/>
          </w:divBdr>
        </w:div>
        <w:div w:id="959798098">
          <w:marLeft w:val="640"/>
          <w:marRight w:val="0"/>
          <w:marTop w:val="0"/>
          <w:marBottom w:val="0"/>
          <w:divBdr>
            <w:top w:val="none" w:sz="0" w:space="0" w:color="auto"/>
            <w:left w:val="none" w:sz="0" w:space="0" w:color="auto"/>
            <w:bottom w:val="none" w:sz="0" w:space="0" w:color="auto"/>
            <w:right w:val="none" w:sz="0" w:space="0" w:color="auto"/>
          </w:divBdr>
        </w:div>
        <w:div w:id="577832838">
          <w:marLeft w:val="640"/>
          <w:marRight w:val="0"/>
          <w:marTop w:val="0"/>
          <w:marBottom w:val="0"/>
          <w:divBdr>
            <w:top w:val="none" w:sz="0" w:space="0" w:color="auto"/>
            <w:left w:val="none" w:sz="0" w:space="0" w:color="auto"/>
            <w:bottom w:val="none" w:sz="0" w:space="0" w:color="auto"/>
            <w:right w:val="none" w:sz="0" w:space="0" w:color="auto"/>
          </w:divBdr>
        </w:div>
        <w:div w:id="1942714650">
          <w:marLeft w:val="640"/>
          <w:marRight w:val="0"/>
          <w:marTop w:val="0"/>
          <w:marBottom w:val="0"/>
          <w:divBdr>
            <w:top w:val="none" w:sz="0" w:space="0" w:color="auto"/>
            <w:left w:val="none" w:sz="0" w:space="0" w:color="auto"/>
            <w:bottom w:val="none" w:sz="0" w:space="0" w:color="auto"/>
            <w:right w:val="none" w:sz="0" w:space="0" w:color="auto"/>
          </w:divBdr>
        </w:div>
        <w:div w:id="1010332471">
          <w:marLeft w:val="640"/>
          <w:marRight w:val="0"/>
          <w:marTop w:val="0"/>
          <w:marBottom w:val="0"/>
          <w:divBdr>
            <w:top w:val="none" w:sz="0" w:space="0" w:color="auto"/>
            <w:left w:val="none" w:sz="0" w:space="0" w:color="auto"/>
            <w:bottom w:val="none" w:sz="0" w:space="0" w:color="auto"/>
            <w:right w:val="none" w:sz="0" w:space="0" w:color="auto"/>
          </w:divBdr>
        </w:div>
        <w:div w:id="1030032299">
          <w:marLeft w:val="640"/>
          <w:marRight w:val="0"/>
          <w:marTop w:val="0"/>
          <w:marBottom w:val="0"/>
          <w:divBdr>
            <w:top w:val="none" w:sz="0" w:space="0" w:color="auto"/>
            <w:left w:val="none" w:sz="0" w:space="0" w:color="auto"/>
            <w:bottom w:val="none" w:sz="0" w:space="0" w:color="auto"/>
            <w:right w:val="none" w:sz="0" w:space="0" w:color="auto"/>
          </w:divBdr>
        </w:div>
        <w:div w:id="1009675097">
          <w:marLeft w:val="640"/>
          <w:marRight w:val="0"/>
          <w:marTop w:val="0"/>
          <w:marBottom w:val="0"/>
          <w:divBdr>
            <w:top w:val="none" w:sz="0" w:space="0" w:color="auto"/>
            <w:left w:val="none" w:sz="0" w:space="0" w:color="auto"/>
            <w:bottom w:val="none" w:sz="0" w:space="0" w:color="auto"/>
            <w:right w:val="none" w:sz="0" w:space="0" w:color="auto"/>
          </w:divBdr>
        </w:div>
        <w:div w:id="511458337">
          <w:marLeft w:val="640"/>
          <w:marRight w:val="0"/>
          <w:marTop w:val="0"/>
          <w:marBottom w:val="0"/>
          <w:divBdr>
            <w:top w:val="none" w:sz="0" w:space="0" w:color="auto"/>
            <w:left w:val="none" w:sz="0" w:space="0" w:color="auto"/>
            <w:bottom w:val="none" w:sz="0" w:space="0" w:color="auto"/>
            <w:right w:val="none" w:sz="0" w:space="0" w:color="auto"/>
          </w:divBdr>
        </w:div>
        <w:div w:id="954017891">
          <w:marLeft w:val="640"/>
          <w:marRight w:val="0"/>
          <w:marTop w:val="0"/>
          <w:marBottom w:val="0"/>
          <w:divBdr>
            <w:top w:val="none" w:sz="0" w:space="0" w:color="auto"/>
            <w:left w:val="none" w:sz="0" w:space="0" w:color="auto"/>
            <w:bottom w:val="none" w:sz="0" w:space="0" w:color="auto"/>
            <w:right w:val="none" w:sz="0" w:space="0" w:color="auto"/>
          </w:divBdr>
        </w:div>
        <w:div w:id="1388145193">
          <w:marLeft w:val="640"/>
          <w:marRight w:val="0"/>
          <w:marTop w:val="0"/>
          <w:marBottom w:val="0"/>
          <w:divBdr>
            <w:top w:val="none" w:sz="0" w:space="0" w:color="auto"/>
            <w:left w:val="none" w:sz="0" w:space="0" w:color="auto"/>
            <w:bottom w:val="none" w:sz="0" w:space="0" w:color="auto"/>
            <w:right w:val="none" w:sz="0" w:space="0" w:color="auto"/>
          </w:divBdr>
        </w:div>
        <w:div w:id="1014577328">
          <w:marLeft w:val="640"/>
          <w:marRight w:val="0"/>
          <w:marTop w:val="0"/>
          <w:marBottom w:val="0"/>
          <w:divBdr>
            <w:top w:val="none" w:sz="0" w:space="0" w:color="auto"/>
            <w:left w:val="none" w:sz="0" w:space="0" w:color="auto"/>
            <w:bottom w:val="none" w:sz="0" w:space="0" w:color="auto"/>
            <w:right w:val="none" w:sz="0" w:space="0" w:color="auto"/>
          </w:divBdr>
        </w:div>
        <w:div w:id="749470098">
          <w:marLeft w:val="640"/>
          <w:marRight w:val="0"/>
          <w:marTop w:val="0"/>
          <w:marBottom w:val="0"/>
          <w:divBdr>
            <w:top w:val="none" w:sz="0" w:space="0" w:color="auto"/>
            <w:left w:val="none" w:sz="0" w:space="0" w:color="auto"/>
            <w:bottom w:val="none" w:sz="0" w:space="0" w:color="auto"/>
            <w:right w:val="none" w:sz="0" w:space="0" w:color="auto"/>
          </w:divBdr>
        </w:div>
        <w:div w:id="568227252">
          <w:marLeft w:val="640"/>
          <w:marRight w:val="0"/>
          <w:marTop w:val="0"/>
          <w:marBottom w:val="0"/>
          <w:divBdr>
            <w:top w:val="none" w:sz="0" w:space="0" w:color="auto"/>
            <w:left w:val="none" w:sz="0" w:space="0" w:color="auto"/>
            <w:bottom w:val="none" w:sz="0" w:space="0" w:color="auto"/>
            <w:right w:val="none" w:sz="0" w:space="0" w:color="auto"/>
          </w:divBdr>
        </w:div>
        <w:div w:id="997147616">
          <w:marLeft w:val="640"/>
          <w:marRight w:val="0"/>
          <w:marTop w:val="0"/>
          <w:marBottom w:val="0"/>
          <w:divBdr>
            <w:top w:val="none" w:sz="0" w:space="0" w:color="auto"/>
            <w:left w:val="none" w:sz="0" w:space="0" w:color="auto"/>
            <w:bottom w:val="none" w:sz="0" w:space="0" w:color="auto"/>
            <w:right w:val="none" w:sz="0" w:space="0" w:color="auto"/>
          </w:divBdr>
        </w:div>
        <w:div w:id="766924103">
          <w:marLeft w:val="640"/>
          <w:marRight w:val="0"/>
          <w:marTop w:val="0"/>
          <w:marBottom w:val="0"/>
          <w:divBdr>
            <w:top w:val="none" w:sz="0" w:space="0" w:color="auto"/>
            <w:left w:val="none" w:sz="0" w:space="0" w:color="auto"/>
            <w:bottom w:val="none" w:sz="0" w:space="0" w:color="auto"/>
            <w:right w:val="none" w:sz="0" w:space="0" w:color="auto"/>
          </w:divBdr>
        </w:div>
        <w:div w:id="1411738002">
          <w:marLeft w:val="640"/>
          <w:marRight w:val="0"/>
          <w:marTop w:val="0"/>
          <w:marBottom w:val="0"/>
          <w:divBdr>
            <w:top w:val="none" w:sz="0" w:space="0" w:color="auto"/>
            <w:left w:val="none" w:sz="0" w:space="0" w:color="auto"/>
            <w:bottom w:val="none" w:sz="0" w:space="0" w:color="auto"/>
            <w:right w:val="none" w:sz="0" w:space="0" w:color="auto"/>
          </w:divBdr>
        </w:div>
        <w:div w:id="1437673981">
          <w:marLeft w:val="640"/>
          <w:marRight w:val="0"/>
          <w:marTop w:val="0"/>
          <w:marBottom w:val="0"/>
          <w:divBdr>
            <w:top w:val="none" w:sz="0" w:space="0" w:color="auto"/>
            <w:left w:val="none" w:sz="0" w:space="0" w:color="auto"/>
            <w:bottom w:val="none" w:sz="0" w:space="0" w:color="auto"/>
            <w:right w:val="none" w:sz="0" w:space="0" w:color="auto"/>
          </w:divBdr>
        </w:div>
        <w:div w:id="2046908414">
          <w:marLeft w:val="640"/>
          <w:marRight w:val="0"/>
          <w:marTop w:val="0"/>
          <w:marBottom w:val="0"/>
          <w:divBdr>
            <w:top w:val="none" w:sz="0" w:space="0" w:color="auto"/>
            <w:left w:val="none" w:sz="0" w:space="0" w:color="auto"/>
            <w:bottom w:val="none" w:sz="0" w:space="0" w:color="auto"/>
            <w:right w:val="none" w:sz="0" w:space="0" w:color="auto"/>
          </w:divBdr>
        </w:div>
        <w:div w:id="1411391315">
          <w:marLeft w:val="640"/>
          <w:marRight w:val="0"/>
          <w:marTop w:val="0"/>
          <w:marBottom w:val="0"/>
          <w:divBdr>
            <w:top w:val="none" w:sz="0" w:space="0" w:color="auto"/>
            <w:left w:val="none" w:sz="0" w:space="0" w:color="auto"/>
            <w:bottom w:val="none" w:sz="0" w:space="0" w:color="auto"/>
            <w:right w:val="none" w:sz="0" w:space="0" w:color="auto"/>
          </w:divBdr>
        </w:div>
        <w:div w:id="1814714477">
          <w:marLeft w:val="640"/>
          <w:marRight w:val="0"/>
          <w:marTop w:val="0"/>
          <w:marBottom w:val="0"/>
          <w:divBdr>
            <w:top w:val="none" w:sz="0" w:space="0" w:color="auto"/>
            <w:left w:val="none" w:sz="0" w:space="0" w:color="auto"/>
            <w:bottom w:val="none" w:sz="0" w:space="0" w:color="auto"/>
            <w:right w:val="none" w:sz="0" w:space="0" w:color="auto"/>
          </w:divBdr>
        </w:div>
        <w:div w:id="979074441">
          <w:marLeft w:val="640"/>
          <w:marRight w:val="0"/>
          <w:marTop w:val="0"/>
          <w:marBottom w:val="0"/>
          <w:divBdr>
            <w:top w:val="none" w:sz="0" w:space="0" w:color="auto"/>
            <w:left w:val="none" w:sz="0" w:space="0" w:color="auto"/>
            <w:bottom w:val="none" w:sz="0" w:space="0" w:color="auto"/>
            <w:right w:val="none" w:sz="0" w:space="0" w:color="auto"/>
          </w:divBdr>
        </w:div>
        <w:div w:id="1891452160">
          <w:marLeft w:val="640"/>
          <w:marRight w:val="0"/>
          <w:marTop w:val="0"/>
          <w:marBottom w:val="0"/>
          <w:divBdr>
            <w:top w:val="none" w:sz="0" w:space="0" w:color="auto"/>
            <w:left w:val="none" w:sz="0" w:space="0" w:color="auto"/>
            <w:bottom w:val="none" w:sz="0" w:space="0" w:color="auto"/>
            <w:right w:val="none" w:sz="0" w:space="0" w:color="auto"/>
          </w:divBdr>
        </w:div>
        <w:div w:id="211964982">
          <w:marLeft w:val="640"/>
          <w:marRight w:val="0"/>
          <w:marTop w:val="0"/>
          <w:marBottom w:val="0"/>
          <w:divBdr>
            <w:top w:val="none" w:sz="0" w:space="0" w:color="auto"/>
            <w:left w:val="none" w:sz="0" w:space="0" w:color="auto"/>
            <w:bottom w:val="none" w:sz="0" w:space="0" w:color="auto"/>
            <w:right w:val="none" w:sz="0" w:space="0" w:color="auto"/>
          </w:divBdr>
        </w:div>
        <w:div w:id="1985159598">
          <w:marLeft w:val="640"/>
          <w:marRight w:val="0"/>
          <w:marTop w:val="0"/>
          <w:marBottom w:val="0"/>
          <w:divBdr>
            <w:top w:val="none" w:sz="0" w:space="0" w:color="auto"/>
            <w:left w:val="none" w:sz="0" w:space="0" w:color="auto"/>
            <w:bottom w:val="none" w:sz="0" w:space="0" w:color="auto"/>
            <w:right w:val="none" w:sz="0" w:space="0" w:color="auto"/>
          </w:divBdr>
        </w:div>
        <w:div w:id="1216090189">
          <w:marLeft w:val="640"/>
          <w:marRight w:val="0"/>
          <w:marTop w:val="0"/>
          <w:marBottom w:val="0"/>
          <w:divBdr>
            <w:top w:val="none" w:sz="0" w:space="0" w:color="auto"/>
            <w:left w:val="none" w:sz="0" w:space="0" w:color="auto"/>
            <w:bottom w:val="none" w:sz="0" w:space="0" w:color="auto"/>
            <w:right w:val="none" w:sz="0" w:space="0" w:color="auto"/>
          </w:divBdr>
        </w:div>
        <w:div w:id="824204155">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59717828">
      <w:bodyDiv w:val="1"/>
      <w:marLeft w:val="0"/>
      <w:marRight w:val="0"/>
      <w:marTop w:val="0"/>
      <w:marBottom w:val="0"/>
      <w:divBdr>
        <w:top w:val="none" w:sz="0" w:space="0" w:color="auto"/>
        <w:left w:val="none" w:sz="0" w:space="0" w:color="auto"/>
        <w:bottom w:val="none" w:sz="0" w:space="0" w:color="auto"/>
        <w:right w:val="none" w:sz="0" w:space="0" w:color="auto"/>
      </w:divBdr>
      <w:divsChild>
        <w:div w:id="123082918">
          <w:marLeft w:val="640"/>
          <w:marRight w:val="0"/>
          <w:marTop w:val="0"/>
          <w:marBottom w:val="0"/>
          <w:divBdr>
            <w:top w:val="none" w:sz="0" w:space="0" w:color="auto"/>
            <w:left w:val="none" w:sz="0" w:space="0" w:color="auto"/>
            <w:bottom w:val="none" w:sz="0" w:space="0" w:color="auto"/>
            <w:right w:val="none" w:sz="0" w:space="0" w:color="auto"/>
          </w:divBdr>
        </w:div>
        <w:div w:id="1976987134">
          <w:marLeft w:val="640"/>
          <w:marRight w:val="0"/>
          <w:marTop w:val="0"/>
          <w:marBottom w:val="0"/>
          <w:divBdr>
            <w:top w:val="none" w:sz="0" w:space="0" w:color="auto"/>
            <w:left w:val="none" w:sz="0" w:space="0" w:color="auto"/>
            <w:bottom w:val="none" w:sz="0" w:space="0" w:color="auto"/>
            <w:right w:val="none" w:sz="0" w:space="0" w:color="auto"/>
          </w:divBdr>
        </w:div>
        <w:div w:id="214195696">
          <w:marLeft w:val="640"/>
          <w:marRight w:val="0"/>
          <w:marTop w:val="0"/>
          <w:marBottom w:val="0"/>
          <w:divBdr>
            <w:top w:val="none" w:sz="0" w:space="0" w:color="auto"/>
            <w:left w:val="none" w:sz="0" w:space="0" w:color="auto"/>
            <w:bottom w:val="none" w:sz="0" w:space="0" w:color="auto"/>
            <w:right w:val="none" w:sz="0" w:space="0" w:color="auto"/>
          </w:divBdr>
        </w:div>
        <w:div w:id="1506284165">
          <w:marLeft w:val="640"/>
          <w:marRight w:val="0"/>
          <w:marTop w:val="0"/>
          <w:marBottom w:val="0"/>
          <w:divBdr>
            <w:top w:val="none" w:sz="0" w:space="0" w:color="auto"/>
            <w:left w:val="none" w:sz="0" w:space="0" w:color="auto"/>
            <w:bottom w:val="none" w:sz="0" w:space="0" w:color="auto"/>
            <w:right w:val="none" w:sz="0" w:space="0" w:color="auto"/>
          </w:divBdr>
        </w:div>
        <w:div w:id="270675339">
          <w:marLeft w:val="640"/>
          <w:marRight w:val="0"/>
          <w:marTop w:val="0"/>
          <w:marBottom w:val="0"/>
          <w:divBdr>
            <w:top w:val="none" w:sz="0" w:space="0" w:color="auto"/>
            <w:left w:val="none" w:sz="0" w:space="0" w:color="auto"/>
            <w:bottom w:val="none" w:sz="0" w:space="0" w:color="auto"/>
            <w:right w:val="none" w:sz="0" w:space="0" w:color="auto"/>
          </w:divBdr>
        </w:div>
        <w:div w:id="968977041">
          <w:marLeft w:val="640"/>
          <w:marRight w:val="0"/>
          <w:marTop w:val="0"/>
          <w:marBottom w:val="0"/>
          <w:divBdr>
            <w:top w:val="none" w:sz="0" w:space="0" w:color="auto"/>
            <w:left w:val="none" w:sz="0" w:space="0" w:color="auto"/>
            <w:bottom w:val="none" w:sz="0" w:space="0" w:color="auto"/>
            <w:right w:val="none" w:sz="0" w:space="0" w:color="auto"/>
          </w:divBdr>
        </w:div>
        <w:div w:id="755370150">
          <w:marLeft w:val="640"/>
          <w:marRight w:val="0"/>
          <w:marTop w:val="0"/>
          <w:marBottom w:val="0"/>
          <w:divBdr>
            <w:top w:val="none" w:sz="0" w:space="0" w:color="auto"/>
            <w:left w:val="none" w:sz="0" w:space="0" w:color="auto"/>
            <w:bottom w:val="none" w:sz="0" w:space="0" w:color="auto"/>
            <w:right w:val="none" w:sz="0" w:space="0" w:color="auto"/>
          </w:divBdr>
        </w:div>
        <w:div w:id="299268580">
          <w:marLeft w:val="640"/>
          <w:marRight w:val="0"/>
          <w:marTop w:val="0"/>
          <w:marBottom w:val="0"/>
          <w:divBdr>
            <w:top w:val="none" w:sz="0" w:space="0" w:color="auto"/>
            <w:left w:val="none" w:sz="0" w:space="0" w:color="auto"/>
            <w:bottom w:val="none" w:sz="0" w:space="0" w:color="auto"/>
            <w:right w:val="none" w:sz="0" w:space="0" w:color="auto"/>
          </w:divBdr>
        </w:div>
        <w:div w:id="895122254">
          <w:marLeft w:val="640"/>
          <w:marRight w:val="0"/>
          <w:marTop w:val="0"/>
          <w:marBottom w:val="0"/>
          <w:divBdr>
            <w:top w:val="none" w:sz="0" w:space="0" w:color="auto"/>
            <w:left w:val="none" w:sz="0" w:space="0" w:color="auto"/>
            <w:bottom w:val="none" w:sz="0" w:space="0" w:color="auto"/>
            <w:right w:val="none" w:sz="0" w:space="0" w:color="auto"/>
          </w:divBdr>
        </w:div>
        <w:div w:id="188685425">
          <w:marLeft w:val="640"/>
          <w:marRight w:val="0"/>
          <w:marTop w:val="0"/>
          <w:marBottom w:val="0"/>
          <w:divBdr>
            <w:top w:val="none" w:sz="0" w:space="0" w:color="auto"/>
            <w:left w:val="none" w:sz="0" w:space="0" w:color="auto"/>
            <w:bottom w:val="none" w:sz="0" w:space="0" w:color="auto"/>
            <w:right w:val="none" w:sz="0" w:space="0" w:color="auto"/>
          </w:divBdr>
        </w:div>
        <w:div w:id="1883209469">
          <w:marLeft w:val="640"/>
          <w:marRight w:val="0"/>
          <w:marTop w:val="0"/>
          <w:marBottom w:val="0"/>
          <w:divBdr>
            <w:top w:val="none" w:sz="0" w:space="0" w:color="auto"/>
            <w:left w:val="none" w:sz="0" w:space="0" w:color="auto"/>
            <w:bottom w:val="none" w:sz="0" w:space="0" w:color="auto"/>
            <w:right w:val="none" w:sz="0" w:space="0" w:color="auto"/>
          </w:divBdr>
        </w:div>
        <w:div w:id="570501610">
          <w:marLeft w:val="640"/>
          <w:marRight w:val="0"/>
          <w:marTop w:val="0"/>
          <w:marBottom w:val="0"/>
          <w:divBdr>
            <w:top w:val="none" w:sz="0" w:space="0" w:color="auto"/>
            <w:left w:val="none" w:sz="0" w:space="0" w:color="auto"/>
            <w:bottom w:val="none" w:sz="0" w:space="0" w:color="auto"/>
            <w:right w:val="none" w:sz="0" w:space="0" w:color="auto"/>
          </w:divBdr>
        </w:div>
        <w:div w:id="1318724114">
          <w:marLeft w:val="640"/>
          <w:marRight w:val="0"/>
          <w:marTop w:val="0"/>
          <w:marBottom w:val="0"/>
          <w:divBdr>
            <w:top w:val="none" w:sz="0" w:space="0" w:color="auto"/>
            <w:left w:val="none" w:sz="0" w:space="0" w:color="auto"/>
            <w:bottom w:val="none" w:sz="0" w:space="0" w:color="auto"/>
            <w:right w:val="none" w:sz="0" w:space="0" w:color="auto"/>
          </w:divBdr>
        </w:div>
        <w:div w:id="28725561">
          <w:marLeft w:val="640"/>
          <w:marRight w:val="0"/>
          <w:marTop w:val="0"/>
          <w:marBottom w:val="0"/>
          <w:divBdr>
            <w:top w:val="none" w:sz="0" w:space="0" w:color="auto"/>
            <w:left w:val="none" w:sz="0" w:space="0" w:color="auto"/>
            <w:bottom w:val="none" w:sz="0" w:space="0" w:color="auto"/>
            <w:right w:val="none" w:sz="0" w:space="0" w:color="auto"/>
          </w:divBdr>
        </w:div>
        <w:div w:id="424542844">
          <w:marLeft w:val="640"/>
          <w:marRight w:val="0"/>
          <w:marTop w:val="0"/>
          <w:marBottom w:val="0"/>
          <w:divBdr>
            <w:top w:val="none" w:sz="0" w:space="0" w:color="auto"/>
            <w:left w:val="none" w:sz="0" w:space="0" w:color="auto"/>
            <w:bottom w:val="none" w:sz="0" w:space="0" w:color="auto"/>
            <w:right w:val="none" w:sz="0" w:space="0" w:color="auto"/>
          </w:divBdr>
        </w:div>
        <w:div w:id="22220485">
          <w:marLeft w:val="640"/>
          <w:marRight w:val="0"/>
          <w:marTop w:val="0"/>
          <w:marBottom w:val="0"/>
          <w:divBdr>
            <w:top w:val="none" w:sz="0" w:space="0" w:color="auto"/>
            <w:left w:val="none" w:sz="0" w:space="0" w:color="auto"/>
            <w:bottom w:val="none" w:sz="0" w:space="0" w:color="auto"/>
            <w:right w:val="none" w:sz="0" w:space="0" w:color="auto"/>
          </w:divBdr>
        </w:div>
        <w:div w:id="801967762">
          <w:marLeft w:val="640"/>
          <w:marRight w:val="0"/>
          <w:marTop w:val="0"/>
          <w:marBottom w:val="0"/>
          <w:divBdr>
            <w:top w:val="none" w:sz="0" w:space="0" w:color="auto"/>
            <w:left w:val="none" w:sz="0" w:space="0" w:color="auto"/>
            <w:bottom w:val="none" w:sz="0" w:space="0" w:color="auto"/>
            <w:right w:val="none" w:sz="0" w:space="0" w:color="auto"/>
          </w:divBdr>
        </w:div>
        <w:div w:id="1879395621">
          <w:marLeft w:val="640"/>
          <w:marRight w:val="0"/>
          <w:marTop w:val="0"/>
          <w:marBottom w:val="0"/>
          <w:divBdr>
            <w:top w:val="none" w:sz="0" w:space="0" w:color="auto"/>
            <w:left w:val="none" w:sz="0" w:space="0" w:color="auto"/>
            <w:bottom w:val="none" w:sz="0" w:space="0" w:color="auto"/>
            <w:right w:val="none" w:sz="0" w:space="0" w:color="auto"/>
          </w:divBdr>
        </w:div>
        <w:div w:id="64911722">
          <w:marLeft w:val="640"/>
          <w:marRight w:val="0"/>
          <w:marTop w:val="0"/>
          <w:marBottom w:val="0"/>
          <w:divBdr>
            <w:top w:val="none" w:sz="0" w:space="0" w:color="auto"/>
            <w:left w:val="none" w:sz="0" w:space="0" w:color="auto"/>
            <w:bottom w:val="none" w:sz="0" w:space="0" w:color="auto"/>
            <w:right w:val="none" w:sz="0" w:space="0" w:color="auto"/>
          </w:divBdr>
        </w:div>
        <w:div w:id="852914301">
          <w:marLeft w:val="640"/>
          <w:marRight w:val="0"/>
          <w:marTop w:val="0"/>
          <w:marBottom w:val="0"/>
          <w:divBdr>
            <w:top w:val="none" w:sz="0" w:space="0" w:color="auto"/>
            <w:left w:val="none" w:sz="0" w:space="0" w:color="auto"/>
            <w:bottom w:val="none" w:sz="0" w:space="0" w:color="auto"/>
            <w:right w:val="none" w:sz="0" w:space="0" w:color="auto"/>
          </w:divBdr>
        </w:div>
        <w:div w:id="233591893">
          <w:marLeft w:val="640"/>
          <w:marRight w:val="0"/>
          <w:marTop w:val="0"/>
          <w:marBottom w:val="0"/>
          <w:divBdr>
            <w:top w:val="none" w:sz="0" w:space="0" w:color="auto"/>
            <w:left w:val="none" w:sz="0" w:space="0" w:color="auto"/>
            <w:bottom w:val="none" w:sz="0" w:space="0" w:color="auto"/>
            <w:right w:val="none" w:sz="0" w:space="0" w:color="auto"/>
          </w:divBdr>
        </w:div>
        <w:div w:id="180052793">
          <w:marLeft w:val="640"/>
          <w:marRight w:val="0"/>
          <w:marTop w:val="0"/>
          <w:marBottom w:val="0"/>
          <w:divBdr>
            <w:top w:val="none" w:sz="0" w:space="0" w:color="auto"/>
            <w:left w:val="none" w:sz="0" w:space="0" w:color="auto"/>
            <w:bottom w:val="none" w:sz="0" w:space="0" w:color="auto"/>
            <w:right w:val="none" w:sz="0" w:space="0" w:color="auto"/>
          </w:divBdr>
        </w:div>
        <w:div w:id="317658973">
          <w:marLeft w:val="640"/>
          <w:marRight w:val="0"/>
          <w:marTop w:val="0"/>
          <w:marBottom w:val="0"/>
          <w:divBdr>
            <w:top w:val="none" w:sz="0" w:space="0" w:color="auto"/>
            <w:left w:val="none" w:sz="0" w:space="0" w:color="auto"/>
            <w:bottom w:val="none" w:sz="0" w:space="0" w:color="auto"/>
            <w:right w:val="none" w:sz="0" w:space="0" w:color="auto"/>
          </w:divBdr>
        </w:div>
        <w:div w:id="227882491">
          <w:marLeft w:val="640"/>
          <w:marRight w:val="0"/>
          <w:marTop w:val="0"/>
          <w:marBottom w:val="0"/>
          <w:divBdr>
            <w:top w:val="none" w:sz="0" w:space="0" w:color="auto"/>
            <w:left w:val="none" w:sz="0" w:space="0" w:color="auto"/>
            <w:bottom w:val="none" w:sz="0" w:space="0" w:color="auto"/>
            <w:right w:val="none" w:sz="0" w:space="0" w:color="auto"/>
          </w:divBdr>
        </w:div>
        <w:div w:id="1211649852">
          <w:marLeft w:val="640"/>
          <w:marRight w:val="0"/>
          <w:marTop w:val="0"/>
          <w:marBottom w:val="0"/>
          <w:divBdr>
            <w:top w:val="none" w:sz="0" w:space="0" w:color="auto"/>
            <w:left w:val="none" w:sz="0" w:space="0" w:color="auto"/>
            <w:bottom w:val="none" w:sz="0" w:space="0" w:color="auto"/>
            <w:right w:val="none" w:sz="0" w:space="0" w:color="auto"/>
          </w:divBdr>
        </w:div>
        <w:div w:id="594440322">
          <w:marLeft w:val="640"/>
          <w:marRight w:val="0"/>
          <w:marTop w:val="0"/>
          <w:marBottom w:val="0"/>
          <w:divBdr>
            <w:top w:val="none" w:sz="0" w:space="0" w:color="auto"/>
            <w:left w:val="none" w:sz="0" w:space="0" w:color="auto"/>
            <w:bottom w:val="none" w:sz="0" w:space="0" w:color="auto"/>
            <w:right w:val="none" w:sz="0" w:space="0" w:color="auto"/>
          </w:divBdr>
        </w:div>
        <w:div w:id="1506357075">
          <w:marLeft w:val="640"/>
          <w:marRight w:val="0"/>
          <w:marTop w:val="0"/>
          <w:marBottom w:val="0"/>
          <w:divBdr>
            <w:top w:val="none" w:sz="0" w:space="0" w:color="auto"/>
            <w:left w:val="none" w:sz="0" w:space="0" w:color="auto"/>
            <w:bottom w:val="none" w:sz="0" w:space="0" w:color="auto"/>
            <w:right w:val="none" w:sz="0" w:space="0" w:color="auto"/>
          </w:divBdr>
        </w:div>
        <w:div w:id="1287662453">
          <w:marLeft w:val="640"/>
          <w:marRight w:val="0"/>
          <w:marTop w:val="0"/>
          <w:marBottom w:val="0"/>
          <w:divBdr>
            <w:top w:val="none" w:sz="0" w:space="0" w:color="auto"/>
            <w:left w:val="none" w:sz="0" w:space="0" w:color="auto"/>
            <w:bottom w:val="none" w:sz="0" w:space="0" w:color="auto"/>
            <w:right w:val="none" w:sz="0" w:space="0" w:color="auto"/>
          </w:divBdr>
        </w:div>
        <w:div w:id="2146072402">
          <w:marLeft w:val="640"/>
          <w:marRight w:val="0"/>
          <w:marTop w:val="0"/>
          <w:marBottom w:val="0"/>
          <w:divBdr>
            <w:top w:val="none" w:sz="0" w:space="0" w:color="auto"/>
            <w:left w:val="none" w:sz="0" w:space="0" w:color="auto"/>
            <w:bottom w:val="none" w:sz="0" w:space="0" w:color="auto"/>
            <w:right w:val="none" w:sz="0" w:space="0" w:color="auto"/>
          </w:divBdr>
        </w:div>
        <w:div w:id="877860830">
          <w:marLeft w:val="640"/>
          <w:marRight w:val="0"/>
          <w:marTop w:val="0"/>
          <w:marBottom w:val="0"/>
          <w:divBdr>
            <w:top w:val="none" w:sz="0" w:space="0" w:color="auto"/>
            <w:left w:val="none" w:sz="0" w:space="0" w:color="auto"/>
            <w:bottom w:val="none" w:sz="0" w:space="0" w:color="auto"/>
            <w:right w:val="none" w:sz="0" w:space="0" w:color="auto"/>
          </w:divBdr>
        </w:div>
        <w:div w:id="1889297832">
          <w:marLeft w:val="640"/>
          <w:marRight w:val="0"/>
          <w:marTop w:val="0"/>
          <w:marBottom w:val="0"/>
          <w:divBdr>
            <w:top w:val="none" w:sz="0" w:space="0" w:color="auto"/>
            <w:left w:val="none" w:sz="0" w:space="0" w:color="auto"/>
            <w:bottom w:val="none" w:sz="0" w:space="0" w:color="auto"/>
            <w:right w:val="none" w:sz="0" w:space="0" w:color="auto"/>
          </w:divBdr>
        </w:div>
        <w:div w:id="949510123">
          <w:marLeft w:val="640"/>
          <w:marRight w:val="0"/>
          <w:marTop w:val="0"/>
          <w:marBottom w:val="0"/>
          <w:divBdr>
            <w:top w:val="none" w:sz="0" w:space="0" w:color="auto"/>
            <w:left w:val="none" w:sz="0" w:space="0" w:color="auto"/>
            <w:bottom w:val="none" w:sz="0" w:space="0" w:color="auto"/>
            <w:right w:val="none" w:sz="0" w:space="0" w:color="auto"/>
          </w:divBdr>
        </w:div>
        <w:div w:id="178155365">
          <w:marLeft w:val="640"/>
          <w:marRight w:val="0"/>
          <w:marTop w:val="0"/>
          <w:marBottom w:val="0"/>
          <w:divBdr>
            <w:top w:val="none" w:sz="0" w:space="0" w:color="auto"/>
            <w:left w:val="none" w:sz="0" w:space="0" w:color="auto"/>
            <w:bottom w:val="none" w:sz="0" w:space="0" w:color="auto"/>
            <w:right w:val="none" w:sz="0" w:space="0" w:color="auto"/>
          </w:divBdr>
        </w:div>
        <w:div w:id="177695969">
          <w:marLeft w:val="640"/>
          <w:marRight w:val="0"/>
          <w:marTop w:val="0"/>
          <w:marBottom w:val="0"/>
          <w:divBdr>
            <w:top w:val="none" w:sz="0" w:space="0" w:color="auto"/>
            <w:left w:val="none" w:sz="0" w:space="0" w:color="auto"/>
            <w:bottom w:val="none" w:sz="0" w:space="0" w:color="auto"/>
            <w:right w:val="none" w:sz="0" w:space="0" w:color="auto"/>
          </w:divBdr>
        </w:div>
        <w:div w:id="425273686">
          <w:marLeft w:val="640"/>
          <w:marRight w:val="0"/>
          <w:marTop w:val="0"/>
          <w:marBottom w:val="0"/>
          <w:divBdr>
            <w:top w:val="none" w:sz="0" w:space="0" w:color="auto"/>
            <w:left w:val="none" w:sz="0" w:space="0" w:color="auto"/>
            <w:bottom w:val="none" w:sz="0" w:space="0" w:color="auto"/>
            <w:right w:val="none" w:sz="0" w:space="0" w:color="auto"/>
          </w:divBdr>
        </w:div>
        <w:div w:id="912278760">
          <w:marLeft w:val="640"/>
          <w:marRight w:val="0"/>
          <w:marTop w:val="0"/>
          <w:marBottom w:val="0"/>
          <w:divBdr>
            <w:top w:val="none" w:sz="0" w:space="0" w:color="auto"/>
            <w:left w:val="none" w:sz="0" w:space="0" w:color="auto"/>
            <w:bottom w:val="none" w:sz="0" w:space="0" w:color="auto"/>
            <w:right w:val="none" w:sz="0" w:space="0" w:color="auto"/>
          </w:divBdr>
        </w:div>
        <w:div w:id="73017902">
          <w:marLeft w:val="640"/>
          <w:marRight w:val="0"/>
          <w:marTop w:val="0"/>
          <w:marBottom w:val="0"/>
          <w:divBdr>
            <w:top w:val="none" w:sz="0" w:space="0" w:color="auto"/>
            <w:left w:val="none" w:sz="0" w:space="0" w:color="auto"/>
            <w:bottom w:val="none" w:sz="0" w:space="0" w:color="auto"/>
            <w:right w:val="none" w:sz="0" w:space="0" w:color="auto"/>
          </w:divBdr>
        </w:div>
        <w:div w:id="998116565">
          <w:marLeft w:val="640"/>
          <w:marRight w:val="0"/>
          <w:marTop w:val="0"/>
          <w:marBottom w:val="0"/>
          <w:divBdr>
            <w:top w:val="none" w:sz="0" w:space="0" w:color="auto"/>
            <w:left w:val="none" w:sz="0" w:space="0" w:color="auto"/>
            <w:bottom w:val="none" w:sz="0" w:space="0" w:color="auto"/>
            <w:right w:val="none" w:sz="0" w:space="0" w:color="auto"/>
          </w:divBdr>
        </w:div>
        <w:div w:id="820001474">
          <w:marLeft w:val="640"/>
          <w:marRight w:val="0"/>
          <w:marTop w:val="0"/>
          <w:marBottom w:val="0"/>
          <w:divBdr>
            <w:top w:val="none" w:sz="0" w:space="0" w:color="auto"/>
            <w:left w:val="none" w:sz="0" w:space="0" w:color="auto"/>
            <w:bottom w:val="none" w:sz="0" w:space="0" w:color="auto"/>
            <w:right w:val="none" w:sz="0" w:space="0" w:color="auto"/>
          </w:divBdr>
        </w:div>
        <w:div w:id="986974339">
          <w:marLeft w:val="640"/>
          <w:marRight w:val="0"/>
          <w:marTop w:val="0"/>
          <w:marBottom w:val="0"/>
          <w:divBdr>
            <w:top w:val="none" w:sz="0" w:space="0" w:color="auto"/>
            <w:left w:val="none" w:sz="0" w:space="0" w:color="auto"/>
            <w:bottom w:val="none" w:sz="0" w:space="0" w:color="auto"/>
            <w:right w:val="none" w:sz="0" w:space="0" w:color="auto"/>
          </w:divBdr>
        </w:div>
        <w:div w:id="2073691683">
          <w:marLeft w:val="640"/>
          <w:marRight w:val="0"/>
          <w:marTop w:val="0"/>
          <w:marBottom w:val="0"/>
          <w:divBdr>
            <w:top w:val="none" w:sz="0" w:space="0" w:color="auto"/>
            <w:left w:val="none" w:sz="0" w:space="0" w:color="auto"/>
            <w:bottom w:val="none" w:sz="0" w:space="0" w:color="auto"/>
            <w:right w:val="none" w:sz="0" w:space="0" w:color="auto"/>
          </w:divBdr>
        </w:div>
        <w:div w:id="2083213864">
          <w:marLeft w:val="640"/>
          <w:marRight w:val="0"/>
          <w:marTop w:val="0"/>
          <w:marBottom w:val="0"/>
          <w:divBdr>
            <w:top w:val="none" w:sz="0" w:space="0" w:color="auto"/>
            <w:left w:val="none" w:sz="0" w:space="0" w:color="auto"/>
            <w:bottom w:val="none" w:sz="0" w:space="0" w:color="auto"/>
            <w:right w:val="none" w:sz="0" w:space="0" w:color="auto"/>
          </w:divBdr>
        </w:div>
        <w:div w:id="1912496880">
          <w:marLeft w:val="640"/>
          <w:marRight w:val="0"/>
          <w:marTop w:val="0"/>
          <w:marBottom w:val="0"/>
          <w:divBdr>
            <w:top w:val="none" w:sz="0" w:space="0" w:color="auto"/>
            <w:left w:val="none" w:sz="0" w:space="0" w:color="auto"/>
            <w:bottom w:val="none" w:sz="0" w:space="0" w:color="auto"/>
            <w:right w:val="none" w:sz="0" w:space="0" w:color="auto"/>
          </w:divBdr>
        </w:div>
        <w:div w:id="1755012957">
          <w:marLeft w:val="640"/>
          <w:marRight w:val="0"/>
          <w:marTop w:val="0"/>
          <w:marBottom w:val="0"/>
          <w:divBdr>
            <w:top w:val="none" w:sz="0" w:space="0" w:color="auto"/>
            <w:left w:val="none" w:sz="0" w:space="0" w:color="auto"/>
            <w:bottom w:val="none" w:sz="0" w:space="0" w:color="auto"/>
            <w:right w:val="none" w:sz="0" w:space="0" w:color="auto"/>
          </w:divBdr>
        </w:div>
        <w:div w:id="1189760482">
          <w:marLeft w:val="640"/>
          <w:marRight w:val="0"/>
          <w:marTop w:val="0"/>
          <w:marBottom w:val="0"/>
          <w:divBdr>
            <w:top w:val="none" w:sz="0" w:space="0" w:color="auto"/>
            <w:left w:val="none" w:sz="0" w:space="0" w:color="auto"/>
            <w:bottom w:val="none" w:sz="0" w:space="0" w:color="auto"/>
            <w:right w:val="none" w:sz="0" w:space="0" w:color="auto"/>
          </w:divBdr>
        </w:div>
        <w:div w:id="913197214">
          <w:marLeft w:val="640"/>
          <w:marRight w:val="0"/>
          <w:marTop w:val="0"/>
          <w:marBottom w:val="0"/>
          <w:divBdr>
            <w:top w:val="none" w:sz="0" w:space="0" w:color="auto"/>
            <w:left w:val="none" w:sz="0" w:space="0" w:color="auto"/>
            <w:bottom w:val="none" w:sz="0" w:space="0" w:color="auto"/>
            <w:right w:val="none" w:sz="0" w:space="0" w:color="auto"/>
          </w:divBdr>
        </w:div>
        <w:div w:id="480313640">
          <w:marLeft w:val="640"/>
          <w:marRight w:val="0"/>
          <w:marTop w:val="0"/>
          <w:marBottom w:val="0"/>
          <w:divBdr>
            <w:top w:val="none" w:sz="0" w:space="0" w:color="auto"/>
            <w:left w:val="none" w:sz="0" w:space="0" w:color="auto"/>
            <w:bottom w:val="none" w:sz="0" w:space="0" w:color="auto"/>
            <w:right w:val="none" w:sz="0" w:space="0" w:color="auto"/>
          </w:divBdr>
        </w:div>
        <w:div w:id="1998144714">
          <w:marLeft w:val="640"/>
          <w:marRight w:val="0"/>
          <w:marTop w:val="0"/>
          <w:marBottom w:val="0"/>
          <w:divBdr>
            <w:top w:val="none" w:sz="0" w:space="0" w:color="auto"/>
            <w:left w:val="none" w:sz="0" w:space="0" w:color="auto"/>
            <w:bottom w:val="none" w:sz="0" w:space="0" w:color="auto"/>
            <w:right w:val="none" w:sz="0" w:space="0" w:color="auto"/>
          </w:divBdr>
        </w:div>
        <w:div w:id="1308783125">
          <w:marLeft w:val="640"/>
          <w:marRight w:val="0"/>
          <w:marTop w:val="0"/>
          <w:marBottom w:val="0"/>
          <w:divBdr>
            <w:top w:val="none" w:sz="0" w:space="0" w:color="auto"/>
            <w:left w:val="none" w:sz="0" w:space="0" w:color="auto"/>
            <w:bottom w:val="none" w:sz="0" w:space="0" w:color="auto"/>
            <w:right w:val="none" w:sz="0" w:space="0" w:color="auto"/>
          </w:divBdr>
        </w:div>
        <w:div w:id="965084216">
          <w:marLeft w:val="640"/>
          <w:marRight w:val="0"/>
          <w:marTop w:val="0"/>
          <w:marBottom w:val="0"/>
          <w:divBdr>
            <w:top w:val="none" w:sz="0" w:space="0" w:color="auto"/>
            <w:left w:val="none" w:sz="0" w:space="0" w:color="auto"/>
            <w:bottom w:val="none" w:sz="0" w:space="0" w:color="auto"/>
            <w:right w:val="none" w:sz="0" w:space="0" w:color="auto"/>
          </w:divBdr>
        </w:div>
        <w:div w:id="361436945">
          <w:marLeft w:val="640"/>
          <w:marRight w:val="0"/>
          <w:marTop w:val="0"/>
          <w:marBottom w:val="0"/>
          <w:divBdr>
            <w:top w:val="none" w:sz="0" w:space="0" w:color="auto"/>
            <w:left w:val="none" w:sz="0" w:space="0" w:color="auto"/>
            <w:bottom w:val="none" w:sz="0" w:space="0" w:color="auto"/>
            <w:right w:val="none" w:sz="0" w:space="0" w:color="auto"/>
          </w:divBdr>
        </w:div>
        <w:div w:id="812212919">
          <w:marLeft w:val="640"/>
          <w:marRight w:val="0"/>
          <w:marTop w:val="0"/>
          <w:marBottom w:val="0"/>
          <w:divBdr>
            <w:top w:val="none" w:sz="0" w:space="0" w:color="auto"/>
            <w:left w:val="none" w:sz="0" w:space="0" w:color="auto"/>
            <w:bottom w:val="none" w:sz="0" w:space="0" w:color="auto"/>
            <w:right w:val="none" w:sz="0" w:space="0" w:color="auto"/>
          </w:divBdr>
        </w:div>
        <w:div w:id="1334600735">
          <w:marLeft w:val="640"/>
          <w:marRight w:val="0"/>
          <w:marTop w:val="0"/>
          <w:marBottom w:val="0"/>
          <w:divBdr>
            <w:top w:val="none" w:sz="0" w:space="0" w:color="auto"/>
            <w:left w:val="none" w:sz="0" w:space="0" w:color="auto"/>
            <w:bottom w:val="none" w:sz="0" w:space="0" w:color="auto"/>
            <w:right w:val="none" w:sz="0" w:space="0" w:color="auto"/>
          </w:divBdr>
        </w:div>
        <w:div w:id="1865166482">
          <w:marLeft w:val="640"/>
          <w:marRight w:val="0"/>
          <w:marTop w:val="0"/>
          <w:marBottom w:val="0"/>
          <w:divBdr>
            <w:top w:val="none" w:sz="0" w:space="0" w:color="auto"/>
            <w:left w:val="none" w:sz="0" w:space="0" w:color="auto"/>
            <w:bottom w:val="none" w:sz="0" w:space="0" w:color="auto"/>
            <w:right w:val="none" w:sz="0" w:space="0" w:color="auto"/>
          </w:divBdr>
        </w:div>
        <w:div w:id="1441602507">
          <w:marLeft w:val="640"/>
          <w:marRight w:val="0"/>
          <w:marTop w:val="0"/>
          <w:marBottom w:val="0"/>
          <w:divBdr>
            <w:top w:val="none" w:sz="0" w:space="0" w:color="auto"/>
            <w:left w:val="none" w:sz="0" w:space="0" w:color="auto"/>
            <w:bottom w:val="none" w:sz="0" w:space="0" w:color="auto"/>
            <w:right w:val="none" w:sz="0" w:space="0" w:color="auto"/>
          </w:divBdr>
        </w:div>
        <w:div w:id="166756205">
          <w:marLeft w:val="640"/>
          <w:marRight w:val="0"/>
          <w:marTop w:val="0"/>
          <w:marBottom w:val="0"/>
          <w:divBdr>
            <w:top w:val="none" w:sz="0" w:space="0" w:color="auto"/>
            <w:left w:val="none" w:sz="0" w:space="0" w:color="auto"/>
            <w:bottom w:val="none" w:sz="0" w:space="0" w:color="auto"/>
            <w:right w:val="none" w:sz="0" w:space="0" w:color="auto"/>
          </w:divBdr>
        </w:div>
        <w:div w:id="1732269878">
          <w:marLeft w:val="640"/>
          <w:marRight w:val="0"/>
          <w:marTop w:val="0"/>
          <w:marBottom w:val="0"/>
          <w:divBdr>
            <w:top w:val="none" w:sz="0" w:space="0" w:color="auto"/>
            <w:left w:val="none" w:sz="0" w:space="0" w:color="auto"/>
            <w:bottom w:val="none" w:sz="0" w:space="0" w:color="auto"/>
            <w:right w:val="none" w:sz="0" w:space="0" w:color="auto"/>
          </w:divBdr>
        </w:div>
        <w:div w:id="850802565">
          <w:marLeft w:val="640"/>
          <w:marRight w:val="0"/>
          <w:marTop w:val="0"/>
          <w:marBottom w:val="0"/>
          <w:divBdr>
            <w:top w:val="none" w:sz="0" w:space="0" w:color="auto"/>
            <w:left w:val="none" w:sz="0" w:space="0" w:color="auto"/>
            <w:bottom w:val="none" w:sz="0" w:space="0" w:color="auto"/>
            <w:right w:val="none" w:sz="0" w:space="0" w:color="auto"/>
          </w:divBdr>
        </w:div>
        <w:div w:id="753821780">
          <w:marLeft w:val="640"/>
          <w:marRight w:val="0"/>
          <w:marTop w:val="0"/>
          <w:marBottom w:val="0"/>
          <w:divBdr>
            <w:top w:val="none" w:sz="0" w:space="0" w:color="auto"/>
            <w:left w:val="none" w:sz="0" w:space="0" w:color="auto"/>
            <w:bottom w:val="none" w:sz="0" w:space="0" w:color="auto"/>
            <w:right w:val="none" w:sz="0" w:space="0" w:color="auto"/>
          </w:divBdr>
        </w:div>
        <w:div w:id="822311381">
          <w:marLeft w:val="640"/>
          <w:marRight w:val="0"/>
          <w:marTop w:val="0"/>
          <w:marBottom w:val="0"/>
          <w:divBdr>
            <w:top w:val="none" w:sz="0" w:space="0" w:color="auto"/>
            <w:left w:val="none" w:sz="0" w:space="0" w:color="auto"/>
            <w:bottom w:val="none" w:sz="0" w:space="0" w:color="auto"/>
            <w:right w:val="none" w:sz="0" w:space="0" w:color="auto"/>
          </w:divBdr>
        </w:div>
        <w:div w:id="164715266">
          <w:marLeft w:val="640"/>
          <w:marRight w:val="0"/>
          <w:marTop w:val="0"/>
          <w:marBottom w:val="0"/>
          <w:divBdr>
            <w:top w:val="none" w:sz="0" w:space="0" w:color="auto"/>
            <w:left w:val="none" w:sz="0" w:space="0" w:color="auto"/>
            <w:bottom w:val="none" w:sz="0" w:space="0" w:color="auto"/>
            <w:right w:val="none" w:sz="0" w:space="0" w:color="auto"/>
          </w:divBdr>
        </w:div>
        <w:div w:id="1278299000">
          <w:marLeft w:val="640"/>
          <w:marRight w:val="0"/>
          <w:marTop w:val="0"/>
          <w:marBottom w:val="0"/>
          <w:divBdr>
            <w:top w:val="none" w:sz="0" w:space="0" w:color="auto"/>
            <w:left w:val="none" w:sz="0" w:space="0" w:color="auto"/>
            <w:bottom w:val="none" w:sz="0" w:space="0" w:color="auto"/>
            <w:right w:val="none" w:sz="0" w:space="0" w:color="auto"/>
          </w:divBdr>
        </w:div>
        <w:div w:id="31006082">
          <w:marLeft w:val="640"/>
          <w:marRight w:val="0"/>
          <w:marTop w:val="0"/>
          <w:marBottom w:val="0"/>
          <w:divBdr>
            <w:top w:val="none" w:sz="0" w:space="0" w:color="auto"/>
            <w:left w:val="none" w:sz="0" w:space="0" w:color="auto"/>
            <w:bottom w:val="none" w:sz="0" w:space="0" w:color="auto"/>
            <w:right w:val="none" w:sz="0" w:space="0" w:color="auto"/>
          </w:divBdr>
        </w:div>
        <w:div w:id="863830973">
          <w:marLeft w:val="640"/>
          <w:marRight w:val="0"/>
          <w:marTop w:val="0"/>
          <w:marBottom w:val="0"/>
          <w:divBdr>
            <w:top w:val="none" w:sz="0" w:space="0" w:color="auto"/>
            <w:left w:val="none" w:sz="0" w:space="0" w:color="auto"/>
            <w:bottom w:val="none" w:sz="0" w:space="0" w:color="auto"/>
            <w:right w:val="none" w:sz="0" w:space="0" w:color="auto"/>
          </w:divBdr>
        </w:div>
        <w:div w:id="654459422">
          <w:marLeft w:val="640"/>
          <w:marRight w:val="0"/>
          <w:marTop w:val="0"/>
          <w:marBottom w:val="0"/>
          <w:divBdr>
            <w:top w:val="none" w:sz="0" w:space="0" w:color="auto"/>
            <w:left w:val="none" w:sz="0" w:space="0" w:color="auto"/>
            <w:bottom w:val="none" w:sz="0" w:space="0" w:color="auto"/>
            <w:right w:val="none" w:sz="0" w:space="0" w:color="auto"/>
          </w:divBdr>
        </w:div>
        <w:div w:id="2111468247">
          <w:marLeft w:val="640"/>
          <w:marRight w:val="0"/>
          <w:marTop w:val="0"/>
          <w:marBottom w:val="0"/>
          <w:divBdr>
            <w:top w:val="none" w:sz="0" w:space="0" w:color="auto"/>
            <w:left w:val="none" w:sz="0" w:space="0" w:color="auto"/>
            <w:bottom w:val="none" w:sz="0" w:space="0" w:color="auto"/>
            <w:right w:val="none" w:sz="0" w:space="0" w:color="auto"/>
          </w:divBdr>
        </w:div>
        <w:div w:id="1805275821">
          <w:marLeft w:val="640"/>
          <w:marRight w:val="0"/>
          <w:marTop w:val="0"/>
          <w:marBottom w:val="0"/>
          <w:divBdr>
            <w:top w:val="none" w:sz="0" w:space="0" w:color="auto"/>
            <w:left w:val="none" w:sz="0" w:space="0" w:color="auto"/>
            <w:bottom w:val="none" w:sz="0" w:space="0" w:color="auto"/>
            <w:right w:val="none" w:sz="0" w:space="0" w:color="auto"/>
          </w:divBdr>
        </w:div>
        <w:div w:id="2058814422">
          <w:marLeft w:val="640"/>
          <w:marRight w:val="0"/>
          <w:marTop w:val="0"/>
          <w:marBottom w:val="0"/>
          <w:divBdr>
            <w:top w:val="none" w:sz="0" w:space="0" w:color="auto"/>
            <w:left w:val="none" w:sz="0" w:space="0" w:color="auto"/>
            <w:bottom w:val="none" w:sz="0" w:space="0" w:color="auto"/>
            <w:right w:val="none" w:sz="0" w:space="0" w:color="auto"/>
          </w:divBdr>
        </w:div>
        <w:div w:id="1571453834">
          <w:marLeft w:val="640"/>
          <w:marRight w:val="0"/>
          <w:marTop w:val="0"/>
          <w:marBottom w:val="0"/>
          <w:divBdr>
            <w:top w:val="none" w:sz="0" w:space="0" w:color="auto"/>
            <w:left w:val="none" w:sz="0" w:space="0" w:color="auto"/>
            <w:bottom w:val="none" w:sz="0" w:space="0" w:color="auto"/>
            <w:right w:val="none" w:sz="0" w:space="0" w:color="auto"/>
          </w:divBdr>
        </w:div>
        <w:div w:id="1662469225">
          <w:marLeft w:val="640"/>
          <w:marRight w:val="0"/>
          <w:marTop w:val="0"/>
          <w:marBottom w:val="0"/>
          <w:divBdr>
            <w:top w:val="none" w:sz="0" w:space="0" w:color="auto"/>
            <w:left w:val="none" w:sz="0" w:space="0" w:color="auto"/>
            <w:bottom w:val="none" w:sz="0" w:space="0" w:color="auto"/>
            <w:right w:val="none" w:sz="0" w:space="0" w:color="auto"/>
          </w:divBdr>
        </w:div>
        <w:div w:id="1318416147">
          <w:marLeft w:val="640"/>
          <w:marRight w:val="0"/>
          <w:marTop w:val="0"/>
          <w:marBottom w:val="0"/>
          <w:divBdr>
            <w:top w:val="none" w:sz="0" w:space="0" w:color="auto"/>
            <w:left w:val="none" w:sz="0" w:space="0" w:color="auto"/>
            <w:bottom w:val="none" w:sz="0" w:space="0" w:color="auto"/>
            <w:right w:val="none" w:sz="0" w:space="0" w:color="auto"/>
          </w:divBdr>
        </w:div>
        <w:div w:id="1167327333">
          <w:marLeft w:val="640"/>
          <w:marRight w:val="0"/>
          <w:marTop w:val="0"/>
          <w:marBottom w:val="0"/>
          <w:divBdr>
            <w:top w:val="none" w:sz="0" w:space="0" w:color="auto"/>
            <w:left w:val="none" w:sz="0" w:space="0" w:color="auto"/>
            <w:bottom w:val="none" w:sz="0" w:space="0" w:color="auto"/>
            <w:right w:val="none" w:sz="0" w:space="0" w:color="auto"/>
          </w:divBdr>
        </w:div>
        <w:div w:id="363286865">
          <w:marLeft w:val="640"/>
          <w:marRight w:val="0"/>
          <w:marTop w:val="0"/>
          <w:marBottom w:val="0"/>
          <w:divBdr>
            <w:top w:val="none" w:sz="0" w:space="0" w:color="auto"/>
            <w:left w:val="none" w:sz="0" w:space="0" w:color="auto"/>
            <w:bottom w:val="none" w:sz="0" w:space="0" w:color="auto"/>
            <w:right w:val="none" w:sz="0" w:space="0" w:color="auto"/>
          </w:divBdr>
        </w:div>
        <w:div w:id="708261595">
          <w:marLeft w:val="640"/>
          <w:marRight w:val="0"/>
          <w:marTop w:val="0"/>
          <w:marBottom w:val="0"/>
          <w:divBdr>
            <w:top w:val="none" w:sz="0" w:space="0" w:color="auto"/>
            <w:left w:val="none" w:sz="0" w:space="0" w:color="auto"/>
            <w:bottom w:val="none" w:sz="0" w:space="0" w:color="auto"/>
            <w:right w:val="none" w:sz="0" w:space="0" w:color="auto"/>
          </w:divBdr>
        </w:div>
        <w:div w:id="267739107">
          <w:marLeft w:val="640"/>
          <w:marRight w:val="0"/>
          <w:marTop w:val="0"/>
          <w:marBottom w:val="0"/>
          <w:divBdr>
            <w:top w:val="none" w:sz="0" w:space="0" w:color="auto"/>
            <w:left w:val="none" w:sz="0" w:space="0" w:color="auto"/>
            <w:bottom w:val="none" w:sz="0" w:space="0" w:color="auto"/>
            <w:right w:val="none" w:sz="0" w:space="0" w:color="auto"/>
          </w:divBdr>
        </w:div>
        <w:div w:id="1432235263">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69811731">
      <w:bodyDiv w:val="1"/>
      <w:marLeft w:val="0"/>
      <w:marRight w:val="0"/>
      <w:marTop w:val="0"/>
      <w:marBottom w:val="0"/>
      <w:divBdr>
        <w:top w:val="none" w:sz="0" w:space="0" w:color="auto"/>
        <w:left w:val="none" w:sz="0" w:space="0" w:color="auto"/>
        <w:bottom w:val="none" w:sz="0" w:space="0" w:color="auto"/>
        <w:right w:val="none" w:sz="0" w:space="0" w:color="auto"/>
      </w:divBdr>
    </w:div>
    <w:div w:id="771364703">
      <w:bodyDiv w:val="1"/>
      <w:marLeft w:val="0"/>
      <w:marRight w:val="0"/>
      <w:marTop w:val="0"/>
      <w:marBottom w:val="0"/>
      <w:divBdr>
        <w:top w:val="none" w:sz="0" w:space="0" w:color="auto"/>
        <w:left w:val="none" w:sz="0" w:space="0" w:color="auto"/>
        <w:bottom w:val="none" w:sz="0" w:space="0" w:color="auto"/>
        <w:right w:val="none" w:sz="0" w:space="0" w:color="auto"/>
      </w:divBdr>
      <w:divsChild>
        <w:div w:id="981538305">
          <w:marLeft w:val="640"/>
          <w:marRight w:val="0"/>
          <w:marTop w:val="0"/>
          <w:marBottom w:val="0"/>
          <w:divBdr>
            <w:top w:val="none" w:sz="0" w:space="0" w:color="auto"/>
            <w:left w:val="none" w:sz="0" w:space="0" w:color="auto"/>
            <w:bottom w:val="none" w:sz="0" w:space="0" w:color="auto"/>
            <w:right w:val="none" w:sz="0" w:space="0" w:color="auto"/>
          </w:divBdr>
        </w:div>
        <w:div w:id="1030184955">
          <w:marLeft w:val="640"/>
          <w:marRight w:val="0"/>
          <w:marTop w:val="0"/>
          <w:marBottom w:val="0"/>
          <w:divBdr>
            <w:top w:val="none" w:sz="0" w:space="0" w:color="auto"/>
            <w:left w:val="none" w:sz="0" w:space="0" w:color="auto"/>
            <w:bottom w:val="none" w:sz="0" w:space="0" w:color="auto"/>
            <w:right w:val="none" w:sz="0" w:space="0" w:color="auto"/>
          </w:divBdr>
        </w:div>
        <w:div w:id="1733578825">
          <w:marLeft w:val="640"/>
          <w:marRight w:val="0"/>
          <w:marTop w:val="0"/>
          <w:marBottom w:val="0"/>
          <w:divBdr>
            <w:top w:val="none" w:sz="0" w:space="0" w:color="auto"/>
            <w:left w:val="none" w:sz="0" w:space="0" w:color="auto"/>
            <w:bottom w:val="none" w:sz="0" w:space="0" w:color="auto"/>
            <w:right w:val="none" w:sz="0" w:space="0" w:color="auto"/>
          </w:divBdr>
        </w:div>
        <w:div w:id="877739872">
          <w:marLeft w:val="640"/>
          <w:marRight w:val="0"/>
          <w:marTop w:val="0"/>
          <w:marBottom w:val="0"/>
          <w:divBdr>
            <w:top w:val="none" w:sz="0" w:space="0" w:color="auto"/>
            <w:left w:val="none" w:sz="0" w:space="0" w:color="auto"/>
            <w:bottom w:val="none" w:sz="0" w:space="0" w:color="auto"/>
            <w:right w:val="none" w:sz="0" w:space="0" w:color="auto"/>
          </w:divBdr>
        </w:div>
        <w:div w:id="1579092509">
          <w:marLeft w:val="640"/>
          <w:marRight w:val="0"/>
          <w:marTop w:val="0"/>
          <w:marBottom w:val="0"/>
          <w:divBdr>
            <w:top w:val="none" w:sz="0" w:space="0" w:color="auto"/>
            <w:left w:val="none" w:sz="0" w:space="0" w:color="auto"/>
            <w:bottom w:val="none" w:sz="0" w:space="0" w:color="auto"/>
            <w:right w:val="none" w:sz="0" w:space="0" w:color="auto"/>
          </w:divBdr>
        </w:div>
        <w:div w:id="364259360">
          <w:marLeft w:val="640"/>
          <w:marRight w:val="0"/>
          <w:marTop w:val="0"/>
          <w:marBottom w:val="0"/>
          <w:divBdr>
            <w:top w:val="none" w:sz="0" w:space="0" w:color="auto"/>
            <w:left w:val="none" w:sz="0" w:space="0" w:color="auto"/>
            <w:bottom w:val="none" w:sz="0" w:space="0" w:color="auto"/>
            <w:right w:val="none" w:sz="0" w:space="0" w:color="auto"/>
          </w:divBdr>
        </w:div>
        <w:div w:id="1848790903">
          <w:marLeft w:val="640"/>
          <w:marRight w:val="0"/>
          <w:marTop w:val="0"/>
          <w:marBottom w:val="0"/>
          <w:divBdr>
            <w:top w:val="none" w:sz="0" w:space="0" w:color="auto"/>
            <w:left w:val="none" w:sz="0" w:space="0" w:color="auto"/>
            <w:bottom w:val="none" w:sz="0" w:space="0" w:color="auto"/>
            <w:right w:val="none" w:sz="0" w:space="0" w:color="auto"/>
          </w:divBdr>
        </w:div>
        <w:div w:id="340817947">
          <w:marLeft w:val="640"/>
          <w:marRight w:val="0"/>
          <w:marTop w:val="0"/>
          <w:marBottom w:val="0"/>
          <w:divBdr>
            <w:top w:val="none" w:sz="0" w:space="0" w:color="auto"/>
            <w:left w:val="none" w:sz="0" w:space="0" w:color="auto"/>
            <w:bottom w:val="none" w:sz="0" w:space="0" w:color="auto"/>
            <w:right w:val="none" w:sz="0" w:space="0" w:color="auto"/>
          </w:divBdr>
        </w:div>
        <w:div w:id="431170054">
          <w:marLeft w:val="640"/>
          <w:marRight w:val="0"/>
          <w:marTop w:val="0"/>
          <w:marBottom w:val="0"/>
          <w:divBdr>
            <w:top w:val="none" w:sz="0" w:space="0" w:color="auto"/>
            <w:left w:val="none" w:sz="0" w:space="0" w:color="auto"/>
            <w:bottom w:val="none" w:sz="0" w:space="0" w:color="auto"/>
            <w:right w:val="none" w:sz="0" w:space="0" w:color="auto"/>
          </w:divBdr>
        </w:div>
        <w:div w:id="915166991">
          <w:marLeft w:val="640"/>
          <w:marRight w:val="0"/>
          <w:marTop w:val="0"/>
          <w:marBottom w:val="0"/>
          <w:divBdr>
            <w:top w:val="none" w:sz="0" w:space="0" w:color="auto"/>
            <w:left w:val="none" w:sz="0" w:space="0" w:color="auto"/>
            <w:bottom w:val="none" w:sz="0" w:space="0" w:color="auto"/>
            <w:right w:val="none" w:sz="0" w:space="0" w:color="auto"/>
          </w:divBdr>
        </w:div>
        <w:div w:id="941184545">
          <w:marLeft w:val="640"/>
          <w:marRight w:val="0"/>
          <w:marTop w:val="0"/>
          <w:marBottom w:val="0"/>
          <w:divBdr>
            <w:top w:val="none" w:sz="0" w:space="0" w:color="auto"/>
            <w:left w:val="none" w:sz="0" w:space="0" w:color="auto"/>
            <w:bottom w:val="none" w:sz="0" w:space="0" w:color="auto"/>
            <w:right w:val="none" w:sz="0" w:space="0" w:color="auto"/>
          </w:divBdr>
        </w:div>
        <w:div w:id="1734424808">
          <w:marLeft w:val="640"/>
          <w:marRight w:val="0"/>
          <w:marTop w:val="0"/>
          <w:marBottom w:val="0"/>
          <w:divBdr>
            <w:top w:val="none" w:sz="0" w:space="0" w:color="auto"/>
            <w:left w:val="none" w:sz="0" w:space="0" w:color="auto"/>
            <w:bottom w:val="none" w:sz="0" w:space="0" w:color="auto"/>
            <w:right w:val="none" w:sz="0" w:space="0" w:color="auto"/>
          </w:divBdr>
        </w:div>
        <w:div w:id="1318416051">
          <w:marLeft w:val="640"/>
          <w:marRight w:val="0"/>
          <w:marTop w:val="0"/>
          <w:marBottom w:val="0"/>
          <w:divBdr>
            <w:top w:val="none" w:sz="0" w:space="0" w:color="auto"/>
            <w:left w:val="none" w:sz="0" w:space="0" w:color="auto"/>
            <w:bottom w:val="none" w:sz="0" w:space="0" w:color="auto"/>
            <w:right w:val="none" w:sz="0" w:space="0" w:color="auto"/>
          </w:divBdr>
        </w:div>
        <w:div w:id="1932472091">
          <w:marLeft w:val="640"/>
          <w:marRight w:val="0"/>
          <w:marTop w:val="0"/>
          <w:marBottom w:val="0"/>
          <w:divBdr>
            <w:top w:val="none" w:sz="0" w:space="0" w:color="auto"/>
            <w:left w:val="none" w:sz="0" w:space="0" w:color="auto"/>
            <w:bottom w:val="none" w:sz="0" w:space="0" w:color="auto"/>
            <w:right w:val="none" w:sz="0" w:space="0" w:color="auto"/>
          </w:divBdr>
        </w:div>
        <w:div w:id="1698896520">
          <w:marLeft w:val="640"/>
          <w:marRight w:val="0"/>
          <w:marTop w:val="0"/>
          <w:marBottom w:val="0"/>
          <w:divBdr>
            <w:top w:val="none" w:sz="0" w:space="0" w:color="auto"/>
            <w:left w:val="none" w:sz="0" w:space="0" w:color="auto"/>
            <w:bottom w:val="none" w:sz="0" w:space="0" w:color="auto"/>
            <w:right w:val="none" w:sz="0" w:space="0" w:color="auto"/>
          </w:divBdr>
        </w:div>
        <w:div w:id="662397602">
          <w:marLeft w:val="640"/>
          <w:marRight w:val="0"/>
          <w:marTop w:val="0"/>
          <w:marBottom w:val="0"/>
          <w:divBdr>
            <w:top w:val="none" w:sz="0" w:space="0" w:color="auto"/>
            <w:left w:val="none" w:sz="0" w:space="0" w:color="auto"/>
            <w:bottom w:val="none" w:sz="0" w:space="0" w:color="auto"/>
            <w:right w:val="none" w:sz="0" w:space="0" w:color="auto"/>
          </w:divBdr>
        </w:div>
        <w:div w:id="906771243">
          <w:marLeft w:val="640"/>
          <w:marRight w:val="0"/>
          <w:marTop w:val="0"/>
          <w:marBottom w:val="0"/>
          <w:divBdr>
            <w:top w:val="none" w:sz="0" w:space="0" w:color="auto"/>
            <w:left w:val="none" w:sz="0" w:space="0" w:color="auto"/>
            <w:bottom w:val="none" w:sz="0" w:space="0" w:color="auto"/>
            <w:right w:val="none" w:sz="0" w:space="0" w:color="auto"/>
          </w:divBdr>
        </w:div>
        <w:div w:id="1382942212">
          <w:marLeft w:val="640"/>
          <w:marRight w:val="0"/>
          <w:marTop w:val="0"/>
          <w:marBottom w:val="0"/>
          <w:divBdr>
            <w:top w:val="none" w:sz="0" w:space="0" w:color="auto"/>
            <w:left w:val="none" w:sz="0" w:space="0" w:color="auto"/>
            <w:bottom w:val="none" w:sz="0" w:space="0" w:color="auto"/>
            <w:right w:val="none" w:sz="0" w:space="0" w:color="auto"/>
          </w:divBdr>
        </w:div>
        <w:div w:id="850606296">
          <w:marLeft w:val="640"/>
          <w:marRight w:val="0"/>
          <w:marTop w:val="0"/>
          <w:marBottom w:val="0"/>
          <w:divBdr>
            <w:top w:val="none" w:sz="0" w:space="0" w:color="auto"/>
            <w:left w:val="none" w:sz="0" w:space="0" w:color="auto"/>
            <w:bottom w:val="none" w:sz="0" w:space="0" w:color="auto"/>
            <w:right w:val="none" w:sz="0" w:space="0" w:color="auto"/>
          </w:divBdr>
        </w:div>
        <w:div w:id="1004892039">
          <w:marLeft w:val="640"/>
          <w:marRight w:val="0"/>
          <w:marTop w:val="0"/>
          <w:marBottom w:val="0"/>
          <w:divBdr>
            <w:top w:val="none" w:sz="0" w:space="0" w:color="auto"/>
            <w:left w:val="none" w:sz="0" w:space="0" w:color="auto"/>
            <w:bottom w:val="none" w:sz="0" w:space="0" w:color="auto"/>
            <w:right w:val="none" w:sz="0" w:space="0" w:color="auto"/>
          </w:divBdr>
        </w:div>
        <w:div w:id="1334259450">
          <w:marLeft w:val="640"/>
          <w:marRight w:val="0"/>
          <w:marTop w:val="0"/>
          <w:marBottom w:val="0"/>
          <w:divBdr>
            <w:top w:val="none" w:sz="0" w:space="0" w:color="auto"/>
            <w:left w:val="none" w:sz="0" w:space="0" w:color="auto"/>
            <w:bottom w:val="none" w:sz="0" w:space="0" w:color="auto"/>
            <w:right w:val="none" w:sz="0" w:space="0" w:color="auto"/>
          </w:divBdr>
        </w:div>
        <w:div w:id="450898869">
          <w:marLeft w:val="640"/>
          <w:marRight w:val="0"/>
          <w:marTop w:val="0"/>
          <w:marBottom w:val="0"/>
          <w:divBdr>
            <w:top w:val="none" w:sz="0" w:space="0" w:color="auto"/>
            <w:left w:val="none" w:sz="0" w:space="0" w:color="auto"/>
            <w:bottom w:val="none" w:sz="0" w:space="0" w:color="auto"/>
            <w:right w:val="none" w:sz="0" w:space="0" w:color="auto"/>
          </w:divBdr>
        </w:div>
        <w:div w:id="2125688129">
          <w:marLeft w:val="640"/>
          <w:marRight w:val="0"/>
          <w:marTop w:val="0"/>
          <w:marBottom w:val="0"/>
          <w:divBdr>
            <w:top w:val="none" w:sz="0" w:space="0" w:color="auto"/>
            <w:left w:val="none" w:sz="0" w:space="0" w:color="auto"/>
            <w:bottom w:val="none" w:sz="0" w:space="0" w:color="auto"/>
            <w:right w:val="none" w:sz="0" w:space="0" w:color="auto"/>
          </w:divBdr>
        </w:div>
        <w:div w:id="850409443">
          <w:marLeft w:val="640"/>
          <w:marRight w:val="0"/>
          <w:marTop w:val="0"/>
          <w:marBottom w:val="0"/>
          <w:divBdr>
            <w:top w:val="none" w:sz="0" w:space="0" w:color="auto"/>
            <w:left w:val="none" w:sz="0" w:space="0" w:color="auto"/>
            <w:bottom w:val="none" w:sz="0" w:space="0" w:color="auto"/>
            <w:right w:val="none" w:sz="0" w:space="0" w:color="auto"/>
          </w:divBdr>
        </w:div>
        <w:div w:id="1050693639">
          <w:marLeft w:val="640"/>
          <w:marRight w:val="0"/>
          <w:marTop w:val="0"/>
          <w:marBottom w:val="0"/>
          <w:divBdr>
            <w:top w:val="none" w:sz="0" w:space="0" w:color="auto"/>
            <w:left w:val="none" w:sz="0" w:space="0" w:color="auto"/>
            <w:bottom w:val="none" w:sz="0" w:space="0" w:color="auto"/>
            <w:right w:val="none" w:sz="0" w:space="0" w:color="auto"/>
          </w:divBdr>
        </w:div>
        <w:div w:id="855117789">
          <w:marLeft w:val="640"/>
          <w:marRight w:val="0"/>
          <w:marTop w:val="0"/>
          <w:marBottom w:val="0"/>
          <w:divBdr>
            <w:top w:val="none" w:sz="0" w:space="0" w:color="auto"/>
            <w:left w:val="none" w:sz="0" w:space="0" w:color="auto"/>
            <w:bottom w:val="none" w:sz="0" w:space="0" w:color="auto"/>
            <w:right w:val="none" w:sz="0" w:space="0" w:color="auto"/>
          </w:divBdr>
        </w:div>
        <w:div w:id="2035426185">
          <w:marLeft w:val="640"/>
          <w:marRight w:val="0"/>
          <w:marTop w:val="0"/>
          <w:marBottom w:val="0"/>
          <w:divBdr>
            <w:top w:val="none" w:sz="0" w:space="0" w:color="auto"/>
            <w:left w:val="none" w:sz="0" w:space="0" w:color="auto"/>
            <w:bottom w:val="none" w:sz="0" w:space="0" w:color="auto"/>
            <w:right w:val="none" w:sz="0" w:space="0" w:color="auto"/>
          </w:divBdr>
        </w:div>
        <w:div w:id="1076973274">
          <w:marLeft w:val="640"/>
          <w:marRight w:val="0"/>
          <w:marTop w:val="0"/>
          <w:marBottom w:val="0"/>
          <w:divBdr>
            <w:top w:val="none" w:sz="0" w:space="0" w:color="auto"/>
            <w:left w:val="none" w:sz="0" w:space="0" w:color="auto"/>
            <w:bottom w:val="none" w:sz="0" w:space="0" w:color="auto"/>
            <w:right w:val="none" w:sz="0" w:space="0" w:color="auto"/>
          </w:divBdr>
        </w:div>
        <w:div w:id="594896175">
          <w:marLeft w:val="640"/>
          <w:marRight w:val="0"/>
          <w:marTop w:val="0"/>
          <w:marBottom w:val="0"/>
          <w:divBdr>
            <w:top w:val="none" w:sz="0" w:space="0" w:color="auto"/>
            <w:left w:val="none" w:sz="0" w:space="0" w:color="auto"/>
            <w:bottom w:val="none" w:sz="0" w:space="0" w:color="auto"/>
            <w:right w:val="none" w:sz="0" w:space="0" w:color="auto"/>
          </w:divBdr>
        </w:div>
        <w:div w:id="939601606">
          <w:marLeft w:val="640"/>
          <w:marRight w:val="0"/>
          <w:marTop w:val="0"/>
          <w:marBottom w:val="0"/>
          <w:divBdr>
            <w:top w:val="none" w:sz="0" w:space="0" w:color="auto"/>
            <w:left w:val="none" w:sz="0" w:space="0" w:color="auto"/>
            <w:bottom w:val="none" w:sz="0" w:space="0" w:color="auto"/>
            <w:right w:val="none" w:sz="0" w:space="0" w:color="auto"/>
          </w:divBdr>
        </w:div>
        <w:div w:id="267663487">
          <w:marLeft w:val="640"/>
          <w:marRight w:val="0"/>
          <w:marTop w:val="0"/>
          <w:marBottom w:val="0"/>
          <w:divBdr>
            <w:top w:val="none" w:sz="0" w:space="0" w:color="auto"/>
            <w:left w:val="none" w:sz="0" w:space="0" w:color="auto"/>
            <w:bottom w:val="none" w:sz="0" w:space="0" w:color="auto"/>
            <w:right w:val="none" w:sz="0" w:space="0" w:color="auto"/>
          </w:divBdr>
        </w:div>
        <w:div w:id="662666760">
          <w:marLeft w:val="640"/>
          <w:marRight w:val="0"/>
          <w:marTop w:val="0"/>
          <w:marBottom w:val="0"/>
          <w:divBdr>
            <w:top w:val="none" w:sz="0" w:space="0" w:color="auto"/>
            <w:left w:val="none" w:sz="0" w:space="0" w:color="auto"/>
            <w:bottom w:val="none" w:sz="0" w:space="0" w:color="auto"/>
            <w:right w:val="none" w:sz="0" w:space="0" w:color="auto"/>
          </w:divBdr>
        </w:div>
        <w:div w:id="1323965131">
          <w:marLeft w:val="640"/>
          <w:marRight w:val="0"/>
          <w:marTop w:val="0"/>
          <w:marBottom w:val="0"/>
          <w:divBdr>
            <w:top w:val="none" w:sz="0" w:space="0" w:color="auto"/>
            <w:left w:val="none" w:sz="0" w:space="0" w:color="auto"/>
            <w:bottom w:val="none" w:sz="0" w:space="0" w:color="auto"/>
            <w:right w:val="none" w:sz="0" w:space="0" w:color="auto"/>
          </w:divBdr>
        </w:div>
        <w:div w:id="421101361">
          <w:marLeft w:val="640"/>
          <w:marRight w:val="0"/>
          <w:marTop w:val="0"/>
          <w:marBottom w:val="0"/>
          <w:divBdr>
            <w:top w:val="none" w:sz="0" w:space="0" w:color="auto"/>
            <w:left w:val="none" w:sz="0" w:space="0" w:color="auto"/>
            <w:bottom w:val="none" w:sz="0" w:space="0" w:color="auto"/>
            <w:right w:val="none" w:sz="0" w:space="0" w:color="auto"/>
          </w:divBdr>
        </w:div>
        <w:div w:id="803231466">
          <w:marLeft w:val="640"/>
          <w:marRight w:val="0"/>
          <w:marTop w:val="0"/>
          <w:marBottom w:val="0"/>
          <w:divBdr>
            <w:top w:val="none" w:sz="0" w:space="0" w:color="auto"/>
            <w:left w:val="none" w:sz="0" w:space="0" w:color="auto"/>
            <w:bottom w:val="none" w:sz="0" w:space="0" w:color="auto"/>
            <w:right w:val="none" w:sz="0" w:space="0" w:color="auto"/>
          </w:divBdr>
        </w:div>
        <w:div w:id="1637564787">
          <w:marLeft w:val="640"/>
          <w:marRight w:val="0"/>
          <w:marTop w:val="0"/>
          <w:marBottom w:val="0"/>
          <w:divBdr>
            <w:top w:val="none" w:sz="0" w:space="0" w:color="auto"/>
            <w:left w:val="none" w:sz="0" w:space="0" w:color="auto"/>
            <w:bottom w:val="none" w:sz="0" w:space="0" w:color="auto"/>
            <w:right w:val="none" w:sz="0" w:space="0" w:color="auto"/>
          </w:divBdr>
        </w:div>
        <w:div w:id="1759325280">
          <w:marLeft w:val="640"/>
          <w:marRight w:val="0"/>
          <w:marTop w:val="0"/>
          <w:marBottom w:val="0"/>
          <w:divBdr>
            <w:top w:val="none" w:sz="0" w:space="0" w:color="auto"/>
            <w:left w:val="none" w:sz="0" w:space="0" w:color="auto"/>
            <w:bottom w:val="none" w:sz="0" w:space="0" w:color="auto"/>
            <w:right w:val="none" w:sz="0" w:space="0" w:color="auto"/>
          </w:divBdr>
        </w:div>
        <w:div w:id="1254701871">
          <w:marLeft w:val="640"/>
          <w:marRight w:val="0"/>
          <w:marTop w:val="0"/>
          <w:marBottom w:val="0"/>
          <w:divBdr>
            <w:top w:val="none" w:sz="0" w:space="0" w:color="auto"/>
            <w:left w:val="none" w:sz="0" w:space="0" w:color="auto"/>
            <w:bottom w:val="none" w:sz="0" w:space="0" w:color="auto"/>
            <w:right w:val="none" w:sz="0" w:space="0" w:color="auto"/>
          </w:divBdr>
        </w:div>
        <w:div w:id="1360542616">
          <w:marLeft w:val="640"/>
          <w:marRight w:val="0"/>
          <w:marTop w:val="0"/>
          <w:marBottom w:val="0"/>
          <w:divBdr>
            <w:top w:val="none" w:sz="0" w:space="0" w:color="auto"/>
            <w:left w:val="none" w:sz="0" w:space="0" w:color="auto"/>
            <w:bottom w:val="none" w:sz="0" w:space="0" w:color="auto"/>
            <w:right w:val="none" w:sz="0" w:space="0" w:color="auto"/>
          </w:divBdr>
        </w:div>
        <w:div w:id="197082499">
          <w:marLeft w:val="640"/>
          <w:marRight w:val="0"/>
          <w:marTop w:val="0"/>
          <w:marBottom w:val="0"/>
          <w:divBdr>
            <w:top w:val="none" w:sz="0" w:space="0" w:color="auto"/>
            <w:left w:val="none" w:sz="0" w:space="0" w:color="auto"/>
            <w:bottom w:val="none" w:sz="0" w:space="0" w:color="auto"/>
            <w:right w:val="none" w:sz="0" w:space="0" w:color="auto"/>
          </w:divBdr>
        </w:div>
        <w:div w:id="1658604666">
          <w:marLeft w:val="640"/>
          <w:marRight w:val="0"/>
          <w:marTop w:val="0"/>
          <w:marBottom w:val="0"/>
          <w:divBdr>
            <w:top w:val="none" w:sz="0" w:space="0" w:color="auto"/>
            <w:left w:val="none" w:sz="0" w:space="0" w:color="auto"/>
            <w:bottom w:val="none" w:sz="0" w:space="0" w:color="auto"/>
            <w:right w:val="none" w:sz="0" w:space="0" w:color="auto"/>
          </w:divBdr>
        </w:div>
        <w:div w:id="1319529384">
          <w:marLeft w:val="640"/>
          <w:marRight w:val="0"/>
          <w:marTop w:val="0"/>
          <w:marBottom w:val="0"/>
          <w:divBdr>
            <w:top w:val="none" w:sz="0" w:space="0" w:color="auto"/>
            <w:left w:val="none" w:sz="0" w:space="0" w:color="auto"/>
            <w:bottom w:val="none" w:sz="0" w:space="0" w:color="auto"/>
            <w:right w:val="none" w:sz="0" w:space="0" w:color="auto"/>
          </w:divBdr>
        </w:div>
        <w:div w:id="612135897">
          <w:marLeft w:val="640"/>
          <w:marRight w:val="0"/>
          <w:marTop w:val="0"/>
          <w:marBottom w:val="0"/>
          <w:divBdr>
            <w:top w:val="none" w:sz="0" w:space="0" w:color="auto"/>
            <w:left w:val="none" w:sz="0" w:space="0" w:color="auto"/>
            <w:bottom w:val="none" w:sz="0" w:space="0" w:color="auto"/>
            <w:right w:val="none" w:sz="0" w:space="0" w:color="auto"/>
          </w:divBdr>
        </w:div>
        <w:div w:id="1877354388">
          <w:marLeft w:val="640"/>
          <w:marRight w:val="0"/>
          <w:marTop w:val="0"/>
          <w:marBottom w:val="0"/>
          <w:divBdr>
            <w:top w:val="none" w:sz="0" w:space="0" w:color="auto"/>
            <w:left w:val="none" w:sz="0" w:space="0" w:color="auto"/>
            <w:bottom w:val="none" w:sz="0" w:space="0" w:color="auto"/>
            <w:right w:val="none" w:sz="0" w:space="0" w:color="auto"/>
          </w:divBdr>
        </w:div>
        <w:div w:id="391464168">
          <w:marLeft w:val="640"/>
          <w:marRight w:val="0"/>
          <w:marTop w:val="0"/>
          <w:marBottom w:val="0"/>
          <w:divBdr>
            <w:top w:val="none" w:sz="0" w:space="0" w:color="auto"/>
            <w:left w:val="none" w:sz="0" w:space="0" w:color="auto"/>
            <w:bottom w:val="none" w:sz="0" w:space="0" w:color="auto"/>
            <w:right w:val="none" w:sz="0" w:space="0" w:color="auto"/>
          </w:divBdr>
        </w:div>
        <w:div w:id="1424104024">
          <w:marLeft w:val="640"/>
          <w:marRight w:val="0"/>
          <w:marTop w:val="0"/>
          <w:marBottom w:val="0"/>
          <w:divBdr>
            <w:top w:val="none" w:sz="0" w:space="0" w:color="auto"/>
            <w:left w:val="none" w:sz="0" w:space="0" w:color="auto"/>
            <w:bottom w:val="none" w:sz="0" w:space="0" w:color="auto"/>
            <w:right w:val="none" w:sz="0" w:space="0" w:color="auto"/>
          </w:divBdr>
        </w:div>
        <w:div w:id="1067219429">
          <w:marLeft w:val="640"/>
          <w:marRight w:val="0"/>
          <w:marTop w:val="0"/>
          <w:marBottom w:val="0"/>
          <w:divBdr>
            <w:top w:val="none" w:sz="0" w:space="0" w:color="auto"/>
            <w:left w:val="none" w:sz="0" w:space="0" w:color="auto"/>
            <w:bottom w:val="none" w:sz="0" w:space="0" w:color="auto"/>
            <w:right w:val="none" w:sz="0" w:space="0" w:color="auto"/>
          </w:divBdr>
        </w:div>
        <w:div w:id="1930118837">
          <w:marLeft w:val="640"/>
          <w:marRight w:val="0"/>
          <w:marTop w:val="0"/>
          <w:marBottom w:val="0"/>
          <w:divBdr>
            <w:top w:val="none" w:sz="0" w:space="0" w:color="auto"/>
            <w:left w:val="none" w:sz="0" w:space="0" w:color="auto"/>
            <w:bottom w:val="none" w:sz="0" w:space="0" w:color="auto"/>
            <w:right w:val="none" w:sz="0" w:space="0" w:color="auto"/>
          </w:divBdr>
        </w:div>
        <w:div w:id="575479613">
          <w:marLeft w:val="640"/>
          <w:marRight w:val="0"/>
          <w:marTop w:val="0"/>
          <w:marBottom w:val="0"/>
          <w:divBdr>
            <w:top w:val="none" w:sz="0" w:space="0" w:color="auto"/>
            <w:left w:val="none" w:sz="0" w:space="0" w:color="auto"/>
            <w:bottom w:val="none" w:sz="0" w:space="0" w:color="auto"/>
            <w:right w:val="none" w:sz="0" w:space="0" w:color="auto"/>
          </w:divBdr>
        </w:div>
        <w:div w:id="281229823">
          <w:marLeft w:val="640"/>
          <w:marRight w:val="0"/>
          <w:marTop w:val="0"/>
          <w:marBottom w:val="0"/>
          <w:divBdr>
            <w:top w:val="none" w:sz="0" w:space="0" w:color="auto"/>
            <w:left w:val="none" w:sz="0" w:space="0" w:color="auto"/>
            <w:bottom w:val="none" w:sz="0" w:space="0" w:color="auto"/>
            <w:right w:val="none" w:sz="0" w:space="0" w:color="auto"/>
          </w:divBdr>
        </w:div>
        <w:div w:id="2087339436">
          <w:marLeft w:val="640"/>
          <w:marRight w:val="0"/>
          <w:marTop w:val="0"/>
          <w:marBottom w:val="0"/>
          <w:divBdr>
            <w:top w:val="none" w:sz="0" w:space="0" w:color="auto"/>
            <w:left w:val="none" w:sz="0" w:space="0" w:color="auto"/>
            <w:bottom w:val="none" w:sz="0" w:space="0" w:color="auto"/>
            <w:right w:val="none" w:sz="0" w:space="0" w:color="auto"/>
          </w:divBdr>
        </w:div>
        <w:div w:id="1136484432">
          <w:marLeft w:val="640"/>
          <w:marRight w:val="0"/>
          <w:marTop w:val="0"/>
          <w:marBottom w:val="0"/>
          <w:divBdr>
            <w:top w:val="none" w:sz="0" w:space="0" w:color="auto"/>
            <w:left w:val="none" w:sz="0" w:space="0" w:color="auto"/>
            <w:bottom w:val="none" w:sz="0" w:space="0" w:color="auto"/>
            <w:right w:val="none" w:sz="0" w:space="0" w:color="auto"/>
          </w:divBdr>
        </w:div>
        <w:div w:id="1197229739">
          <w:marLeft w:val="640"/>
          <w:marRight w:val="0"/>
          <w:marTop w:val="0"/>
          <w:marBottom w:val="0"/>
          <w:divBdr>
            <w:top w:val="none" w:sz="0" w:space="0" w:color="auto"/>
            <w:left w:val="none" w:sz="0" w:space="0" w:color="auto"/>
            <w:bottom w:val="none" w:sz="0" w:space="0" w:color="auto"/>
            <w:right w:val="none" w:sz="0" w:space="0" w:color="auto"/>
          </w:divBdr>
        </w:div>
        <w:div w:id="250509163">
          <w:marLeft w:val="640"/>
          <w:marRight w:val="0"/>
          <w:marTop w:val="0"/>
          <w:marBottom w:val="0"/>
          <w:divBdr>
            <w:top w:val="none" w:sz="0" w:space="0" w:color="auto"/>
            <w:left w:val="none" w:sz="0" w:space="0" w:color="auto"/>
            <w:bottom w:val="none" w:sz="0" w:space="0" w:color="auto"/>
            <w:right w:val="none" w:sz="0" w:space="0" w:color="auto"/>
          </w:divBdr>
        </w:div>
        <w:div w:id="1766263937">
          <w:marLeft w:val="640"/>
          <w:marRight w:val="0"/>
          <w:marTop w:val="0"/>
          <w:marBottom w:val="0"/>
          <w:divBdr>
            <w:top w:val="none" w:sz="0" w:space="0" w:color="auto"/>
            <w:left w:val="none" w:sz="0" w:space="0" w:color="auto"/>
            <w:bottom w:val="none" w:sz="0" w:space="0" w:color="auto"/>
            <w:right w:val="none" w:sz="0" w:space="0" w:color="auto"/>
          </w:divBdr>
        </w:div>
        <w:div w:id="263270075">
          <w:marLeft w:val="640"/>
          <w:marRight w:val="0"/>
          <w:marTop w:val="0"/>
          <w:marBottom w:val="0"/>
          <w:divBdr>
            <w:top w:val="none" w:sz="0" w:space="0" w:color="auto"/>
            <w:left w:val="none" w:sz="0" w:space="0" w:color="auto"/>
            <w:bottom w:val="none" w:sz="0" w:space="0" w:color="auto"/>
            <w:right w:val="none" w:sz="0" w:space="0" w:color="auto"/>
          </w:divBdr>
        </w:div>
        <w:div w:id="217058774">
          <w:marLeft w:val="640"/>
          <w:marRight w:val="0"/>
          <w:marTop w:val="0"/>
          <w:marBottom w:val="0"/>
          <w:divBdr>
            <w:top w:val="none" w:sz="0" w:space="0" w:color="auto"/>
            <w:left w:val="none" w:sz="0" w:space="0" w:color="auto"/>
            <w:bottom w:val="none" w:sz="0" w:space="0" w:color="auto"/>
            <w:right w:val="none" w:sz="0" w:space="0" w:color="auto"/>
          </w:divBdr>
        </w:div>
        <w:div w:id="1016539791">
          <w:marLeft w:val="640"/>
          <w:marRight w:val="0"/>
          <w:marTop w:val="0"/>
          <w:marBottom w:val="0"/>
          <w:divBdr>
            <w:top w:val="none" w:sz="0" w:space="0" w:color="auto"/>
            <w:left w:val="none" w:sz="0" w:space="0" w:color="auto"/>
            <w:bottom w:val="none" w:sz="0" w:space="0" w:color="auto"/>
            <w:right w:val="none" w:sz="0" w:space="0" w:color="auto"/>
          </w:divBdr>
        </w:div>
        <w:div w:id="95371926">
          <w:marLeft w:val="640"/>
          <w:marRight w:val="0"/>
          <w:marTop w:val="0"/>
          <w:marBottom w:val="0"/>
          <w:divBdr>
            <w:top w:val="none" w:sz="0" w:space="0" w:color="auto"/>
            <w:left w:val="none" w:sz="0" w:space="0" w:color="auto"/>
            <w:bottom w:val="none" w:sz="0" w:space="0" w:color="auto"/>
            <w:right w:val="none" w:sz="0" w:space="0" w:color="auto"/>
          </w:divBdr>
        </w:div>
        <w:div w:id="1272780774">
          <w:marLeft w:val="640"/>
          <w:marRight w:val="0"/>
          <w:marTop w:val="0"/>
          <w:marBottom w:val="0"/>
          <w:divBdr>
            <w:top w:val="none" w:sz="0" w:space="0" w:color="auto"/>
            <w:left w:val="none" w:sz="0" w:space="0" w:color="auto"/>
            <w:bottom w:val="none" w:sz="0" w:space="0" w:color="auto"/>
            <w:right w:val="none" w:sz="0" w:space="0" w:color="auto"/>
          </w:divBdr>
        </w:div>
        <w:div w:id="1472602567">
          <w:marLeft w:val="640"/>
          <w:marRight w:val="0"/>
          <w:marTop w:val="0"/>
          <w:marBottom w:val="0"/>
          <w:divBdr>
            <w:top w:val="none" w:sz="0" w:space="0" w:color="auto"/>
            <w:left w:val="none" w:sz="0" w:space="0" w:color="auto"/>
            <w:bottom w:val="none" w:sz="0" w:space="0" w:color="auto"/>
            <w:right w:val="none" w:sz="0" w:space="0" w:color="auto"/>
          </w:divBdr>
        </w:div>
        <w:div w:id="1606772350">
          <w:marLeft w:val="640"/>
          <w:marRight w:val="0"/>
          <w:marTop w:val="0"/>
          <w:marBottom w:val="0"/>
          <w:divBdr>
            <w:top w:val="none" w:sz="0" w:space="0" w:color="auto"/>
            <w:left w:val="none" w:sz="0" w:space="0" w:color="auto"/>
            <w:bottom w:val="none" w:sz="0" w:space="0" w:color="auto"/>
            <w:right w:val="none" w:sz="0" w:space="0" w:color="auto"/>
          </w:divBdr>
        </w:div>
        <w:div w:id="1135831692">
          <w:marLeft w:val="640"/>
          <w:marRight w:val="0"/>
          <w:marTop w:val="0"/>
          <w:marBottom w:val="0"/>
          <w:divBdr>
            <w:top w:val="none" w:sz="0" w:space="0" w:color="auto"/>
            <w:left w:val="none" w:sz="0" w:space="0" w:color="auto"/>
            <w:bottom w:val="none" w:sz="0" w:space="0" w:color="auto"/>
            <w:right w:val="none" w:sz="0" w:space="0" w:color="auto"/>
          </w:divBdr>
        </w:div>
        <w:div w:id="1280915673">
          <w:marLeft w:val="640"/>
          <w:marRight w:val="0"/>
          <w:marTop w:val="0"/>
          <w:marBottom w:val="0"/>
          <w:divBdr>
            <w:top w:val="none" w:sz="0" w:space="0" w:color="auto"/>
            <w:left w:val="none" w:sz="0" w:space="0" w:color="auto"/>
            <w:bottom w:val="none" w:sz="0" w:space="0" w:color="auto"/>
            <w:right w:val="none" w:sz="0" w:space="0" w:color="auto"/>
          </w:divBdr>
        </w:div>
        <w:div w:id="206601913">
          <w:marLeft w:val="640"/>
          <w:marRight w:val="0"/>
          <w:marTop w:val="0"/>
          <w:marBottom w:val="0"/>
          <w:divBdr>
            <w:top w:val="none" w:sz="0" w:space="0" w:color="auto"/>
            <w:left w:val="none" w:sz="0" w:space="0" w:color="auto"/>
            <w:bottom w:val="none" w:sz="0" w:space="0" w:color="auto"/>
            <w:right w:val="none" w:sz="0" w:space="0" w:color="auto"/>
          </w:divBdr>
        </w:div>
        <w:div w:id="856967507">
          <w:marLeft w:val="640"/>
          <w:marRight w:val="0"/>
          <w:marTop w:val="0"/>
          <w:marBottom w:val="0"/>
          <w:divBdr>
            <w:top w:val="none" w:sz="0" w:space="0" w:color="auto"/>
            <w:left w:val="none" w:sz="0" w:space="0" w:color="auto"/>
            <w:bottom w:val="none" w:sz="0" w:space="0" w:color="auto"/>
            <w:right w:val="none" w:sz="0" w:space="0" w:color="auto"/>
          </w:divBdr>
        </w:div>
        <w:div w:id="462578150">
          <w:marLeft w:val="640"/>
          <w:marRight w:val="0"/>
          <w:marTop w:val="0"/>
          <w:marBottom w:val="0"/>
          <w:divBdr>
            <w:top w:val="none" w:sz="0" w:space="0" w:color="auto"/>
            <w:left w:val="none" w:sz="0" w:space="0" w:color="auto"/>
            <w:bottom w:val="none" w:sz="0" w:space="0" w:color="auto"/>
            <w:right w:val="none" w:sz="0" w:space="0" w:color="auto"/>
          </w:divBdr>
        </w:div>
        <w:div w:id="743920155">
          <w:marLeft w:val="640"/>
          <w:marRight w:val="0"/>
          <w:marTop w:val="0"/>
          <w:marBottom w:val="0"/>
          <w:divBdr>
            <w:top w:val="none" w:sz="0" w:space="0" w:color="auto"/>
            <w:left w:val="none" w:sz="0" w:space="0" w:color="auto"/>
            <w:bottom w:val="none" w:sz="0" w:space="0" w:color="auto"/>
            <w:right w:val="none" w:sz="0" w:space="0" w:color="auto"/>
          </w:divBdr>
        </w:div>
        <w:div w:id="1530995020">
          <w:marLeft w:val="640"/>
          <w:marRight w:val="0"/>
          <w:marTop w:val="0"/>
          <w:marBottom w:val="0"/>
          <w:divBdr>
            <w:top w:val="none" w:sz="0" w:space="0" w:color="auto"/>
            <w:left w:val="none" w:sz="0" w:space="0" w:color="auto"/>
            <w:bottom w:val="none" w:sz="0" w:space="0" w:color="auto"/>
            <w:right w:val="none" w:sz="0" w:space="0" w:color="auto"/>
          </w:divBdr>
        </w:div>
        <w:div w:id="1236739628">
          <w:marLeft w:val="640"/>
          <w:marRight w:val="0"/>
          <w:marTop w:val="0"/>
          <w:marBottom w:val="0"/>
          <w:divBdr>
            <w:top w:val="none" w:sz="0" w:space="0" w:color="auto"/>
            <w:left w:val="none" w:sz="0" w:space="0" w:color="auto"/>
            <w:bottom w:val="none" w:sz="0" w:space="0" w:color="auto"/>
            <w:right w:val="none" w:sz="0" w:space="0" w:color="auto"/>
          </w:divBdr>
        </w:div>
        <w:div w:id="357394223">
          <w:marLeft w:val="640"/>
          <w:marRight w:val="0"/>
          <w:marTop w:val="0"/>
          <w:marBottom w:val="0"/>
          <w:divBdr>
            <w:top w:val="none" w:sz="0" w:space="0" w:color="auto"/>
            <w:left w:val="none" w:sz="0" w:space="0" w:color="auto"/>
            <w:bottom w:val="none" w:sz="0" w:space="0" w:color="auto"/>
            <w:right w:val="none" w:sz="0" w:space="0" w:color="auto"/>
          </w:divBdr>
        </w:div>
      </w:divsChild>
    </w:div>
    <w:div w:id="772434446">
      <w:bodyDiv w:val="1"/>
      <w:marLeft w:val="0"/>
      <w:marRight w:val="0"/>
      <w:marTop w:val="0"/>
      <w:marBottom w:val="0"/>
      <w:divBdr>
        <w:top w:val="none" w:sz="0" w:space="0" w:color="auto"/>
        <w:left w:val="none" w:sz="0" w:space="0" w:color="auto"/>
        <w:bottom w:val="none" w:sz="0" w:space="0" w:color="auto"/>
        <w:right w:val="none" w:sz="0" w:space="0" w:color="auto"/>
      </w:divBdr>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79642707">
      <w:bodyDiv w:val="1"/>
      <w:marLeft w:val="0"/>
      <w:marRight w:val="0"/>
      <w:marTop w:val="0"/>
      <w:marBottom w:val="0"/>
      <w:divBdr>
        <w:top w:val="none" w:sz="0" w:space="0" w:color="auto"/>
        <w:left w:val="none" w:sz="0" w:space="0" w:color="auto"/>
        <w:bottom w:val="none" w:sz="0" w:space="0" w:color="auto"/>
        <w:right w:val="none" w:sz="0" w:space="0" w:color="auto"/>
      </w:divBdr>
      <w:divsChild>
        <w:div w:id="230846444">
          <w:marLeft w:val="640"/>
          <w:marRight w:val="0"/>
          <w:marTop w:val="0"/>
          <w:marBottom w:val="0"/>
          <w:divBdr>
            <w:top w:val="none" w:sz="0" w:space="0" w:color="auto"/>
            <w:left w:val="none" w:sz="0" w:space="0" w:color="auto"/>
            <w:bottom w:val="none" w:sz="0" w:space="0" w:color="auto"/>
            <w:right w:val="none" w:sz="0" w:space="0" w:color="auto"/>
          </w:divBdr>
        </w:div>
        <w:div w:id="70664747">
          <w:marLeft w:val="640"/>
          <w:marRight w:val="0"/>
          <w:marTop w:val="0"/>
          <w:marBottom w:val="0"/>
          <w:divBdr>
            <w:top w:val="none" w:sz="0" w:space="0" w:color="auto"/>
            <w:left w:val="none" w:sz="0" w:space="0" w:color="auto"/>
            <w:bottom w:val="none" w:sz="0" w:space="0" w:color="auto"/>
            <w:right w:val="none" w:sz="0" w:space="0" w:color="auto"/>
          </w:divBdr>
        </w:div>
        <w:div w:id="1237669594">
          <w:marLeft w:val="640"/>
          <w:marRight w:val="0"/>
          <w:marTop w:val="0"/>
          <w:marBottom w:val="0"/>
          <w:divBdr>
            <w:top w:val="none" w:sz="0" w:space="0" w:color="auto"/>
            <w:left w:val="none" w:sz="0" w:space="0" w:color="auto"/>
            <w:bottom w:val="none" w:sz="0" w:space="0" w:color="auto"/>
            <w:right w:val="none" w:sz="0" w:space="0" w:color="auto"/>
          </w:divBdr>
        </w:div>
        <w:div w:id="1415785065">
          <w:marLeft w:val="640"/>
          <w:marRight w:val="0"/>
          <w:marTop w:val="0"/>
          <w:marBottom w:val="0"/>
          <w:divBdr>
            <w:top w:val="none" w:sz="0" w:space="0" w:color="auto"/>
            <w:left w:val="none" w:sz="0" w:space="0" w:color="auto"/>
            <w:bottom w:val="none" w:sz="0" w:space="0" w:color="auto"/>
            <w:right w:val="none" w:sz="0" w:space="0" w:color="auto"/>
          </w:divBdr>
        </w:div>
        <w:div w:id="1113404591">
          <w:marLeft w:val="640"/>
          <w:marRight w:val="0"/>
          <w:marTop w:val="0"/>
          <w:marBottom w:val="0"/>
          <w:divBdr>
            <w:top w:val="none" w:sz="0" w:space="0" w:color="auto"/>
            <w:left w:val="none" w:sz="0" w:space="0" w:color="auto"/>
            <w:bottom w:val="none" w:sz="0" w:space="0" w:color="auto"/>
            <w:right w:val="none" w:sz="0" w:space="0" w:color="auto"/>
          </w:divBdr>
        </w:div>
        <w:div w:id="1831016669">
          <w:marLeft w:val="640"/>
          <w:marRight w:val="0"/>
          <w:marTop w:val="0"/>
          <w:marBottom w:val="0"/>
          <w:divBdr>
            <w:top w:val="none" w:sz="0" w:space="0" w:color="auto"/>
            <w:left w:val="none" w:sz="0" w:space="0" w:color="auto"/>
            <w:bottom w:val="none" w:sz="0" w:space="0" w:color="auto"/>
            <w:right w:val="none" w:sz="0" w:space="0" w:color="auto"/>
          </w:divBdr>
        </w:div>
        <w:div w:id="902644333">
          <w:marLeft w:val="640"/>
          <w:marRight w:val="0"/>
          <w:marTop w:val="0"/>
          <w:marBottom w:val="0"/>
          <w:divBdr>
            <w:top w:val="none" w:sz="0" w:space="0" w:color="auto"/>
            <w:left w:val="none" w:sz="0" w:space="0" w:color="auto"/>
            <w:bottom w:val="none" w:sz="0" w:space="0" w:color="auto"/>
            <w:right w:val="none" w:sz="0" w:space="0" w:color="auto"/>
          </w:divBdr>
        </w:div>
        <w:div w:id="807630523">
          <w:marLeft w:val="640"/>
          <w:marRight w:val="0"/>
          <w:marTop w:val="0"/>
          <w:marBottom w:val="0"/>
          <w:divBdr>
            <w:top w:val="none" w:sz="0" w:space="0" w:color="auto"/>
            <w:left w:val="none" w:sz="0" w:space="0" w:color="auto"/>
            <w:bottom w:val="none" w:sz="0" w:space="0" w:color="auto"/>
            <w:right w:val="none" w:sz="0" w:space="0" w:color="auto"/>
          </w:divBdr>
        </w:div>
        <w:div w:id="1875969586">
          <w:marLeft w:val="640"/>
          <w:marRight w:val="0"/>
          <w:marTop w:val="0"/>
          <w:marBottom w:val="0"/>
          <w:divBdr>
            <w:top w:val="none" w:sz="0" w:space="0" w:color="auto"/>
            <w:left w:val="none" w:sz="0" w:space="0" w:color="auto"/>
            <w:bottom w:val="none" w:sz="0" w:space="0" w:color="auto"/>
            <w:right w:val="none" w:sz="0" w:space="0" w:color="auto"/>
          </w:divBdr>
        </w:div>
        <w:div w:id="1757745117">
          <w:marLeft w:val="640"/>
          <w:marRight w:val="0"/>
          <w:marTop w:val="0"/>
          <w:marBottom w:val="0"/>
          <w:divBdr>
            <w:top w:val="none" w:sz="0" w:space="0" w:color="auto"/>
            <w:left w:val="none" w:sz="0" w:space="0" w:color="auto"/>
            <w:bottom w:val="none" w:sz="0" w:space="0" w:color="auto"/>
            <w:right w:val="none" w:sz="0" w:space="0" w:color="auto"/>
          </w:divBdr>
        </w:div>
        <w:div w:id="58983605">
          <w:marLeft w:val="640"/>
          <w:marRight w:val="0"/>
          <w:marTop w:val="0"/>
          <w:marBottom w:val="0"/>
          <w:divBdr>
            <w:top w:val="none" w:sz="0" w:space="0" w:color="auto"/>
            <w:left w:val="none" w:sz="0" w:space="0" w:color="auto"/>
            <w:bottom w:val="none" w:sz="0" w:space="0" w:color="auto"/>
            <w:right w:val="none" w:sz="0" w:space="0" w:color="auto"/>
          </w:divBdr>
        </w:div>
        <w:div w:id="567421403">
          <w:marLeft w:val="640"/>
          <w:marRight w:val="0"/>
          <w:marTop w:val="0"/>
          <w:marBottom w:val="0"/>
          <w:divBdr>
            <w:top w:val="none" w:sz="0" w:space="0" w:color="auto"/>
            <w:left w:val="none" w:sz="0" w:space="0" w:color="auto"/>
            <w:bottom w:val="none" w:sz="0" w:space="0" w:color="auto"/>
            <w:right w:val="none" w:sz="0" w:space="0" w:color="auto"/>
          </w:divBdr>
        </w:div>
        <w:div w:id="1477263072">
          <w:marLeft w:val="640"/>
          <w:marRight w:val="0"/>
          <w:marTop w:val="0"/>
          <w:marBottom w:val="0"/>
          <w:divBdr>
            <w:top w:val="none" w:sz="0" w:space="0" w:color="auto"/>
            <w:left w:val="none" w:sz="0" w:space="0" w:color="auto"/>
            <w:bottom w:val="none" w:sz="0" w:space="0" w:color="auto"/>
            <w:right w:val="none" w:sz="0" w:space="0" w:color="auto"/>
          </w:divBdr>
        </w:div>
        <w:div w:id="498081451">
          <w:marLeft w:val="640"/>
          <w:marRight w:val="0"/>
          <w:marTop w:val="0"/>
          <w:marBottom w:val="0"/>
          <w:divBdr>
            <w:top w:val="none" w:sz="0" w:space="0" w:color="auto"/>
            <w:left w:val="none" w:sz="0" w:space="0" w:color="auto"/>
            <w:bottom w:val="none" w:sz="0" w:space="0" w:color="auto"/>
            <w:right w:val="none" w:sz="0" w:space="0" w:color="auto"/>
          </w:divBdr>
        </w:div>
        <w:div w:id="260842211">
          <w:marLeft w:val="640"/>
          <w:marRight w:val="0"/>
          <w:marTop w:val="0"/>
          <w:marBottom w:val="0"/>
          <w:divBdr>
            <w:top w:val="none" w:sz="0" w:space="0" w:color="auto"/>
            <w:left w:val="none" w:sz="0" w:space="0" w:color="auto"/>
            <w:bottom w:val="none" w:sz="0" w:space="0" w:color="auto"/>
            <w:right w:val="none" w:sz="0" w:space="0" w:color="auto"/>
          </w:divBdr>
        </w:div>
        <w:div w:id="578946744">
          <w:marLeft w:val="640"/>
          <w:marRight w:val="0"/>
          <w:marTop w:val="0"/>
          <w:marBottom w:val="0"/>
          <w:divBdr>
            <w:top w:val="none" w:sz="0" w:space="0" w:color="auto"/>
            <w:left w:val="none" w:sz="0" w:space="0" w:color="auto"/>
            <w:bottom w:val="none" w:sz="0" w:space="0" w:color="auto"/>
            <w:right w:val="none" w:sz="0" w:space="0" w:color="auto"/>
          </w:divBdr>
        </w:div>
        <w:div w:id="1471551130">
          <w:marLeft w:val="640"/>
          <w:marRight w:val="0"/>
          <w:marTop w:val="0"/>
          <w:marBottom w:val="0"/>
          <w:divBdr>
            <w:top w:val="none" w:sz="0" w:space="0" w:color="auto"/>
            <w:left w:val="none" w:sz="0" w:space="0" w:color="auto"/>
            <w:bottom w:val="none" w:sz="0" w:space="0" w:color="auto"/>
            <w:right w:val="none" w:sz="0" w:space="0" w:color="auto"/>
          </w:divBdr>
        </w:div>
        <w:div w:id="553079298">
          <w:marLeft w:val="640"/>
          <w:marRight w:val="0"/>
          <w:marTop w:val="0"/>
          <w:marBottom w:val="0"/>
          <w:divBdr>
            <w:top w:val="none" w:sz="0" w:space="0" w:color="auto"/>
            <w:left w:val="none" w:sz="0" w:space="0" w:color="auto"/>
            <w:bottom w:val="none" w:sz="0" w:space="0" w:color="auto"/>
            <w:right w:val="none" w:sz="0" w:space="0" w:color="auto"/>
          </w:divBdr>
        </w:div>
        <w:div w:id="533268861">
          <w:marLeft w:val="640"/>
          <w:marRight w:val="0"/>
          <w:marTop w:val="0"/>
          <w:marBottom w:val="0"/>
          <w:divBdr>
            <w:top w:val="none" w:sz="0" w:space="0" w:color="auto"/>
            <w:left w:val="none" w:sz="0" w:space="0" w:color="auto"/>
            <w:bottom w:val="none" w:sz="0" w:space="0" w:color="auto"/>
            <w:right w:val="none" w:sz="0" w:space="0" w:color="auto"/>
          </w:divBdr>
        </w:div>
        <w:div w:id="1116288915">
          <w:marLeft w:val="640"/>
          <w:marRight w:val="0"/>
          <w:marTop w:val="0"/>
          <w:marBottom w:val="0"/>
          <w:divBdr>
            <w:top w:val="none" w:sz="0" w:space="0" w:color="auto"/>
            <w:left w:val="none" w:sz="0" w:space="0" w:color="auto"/>
            <w:bottom w:val="none" w:sz="0" w:space="0" w:color="auto"/>
            <w:right w:val="none" w:sz="0" w:space="0" w:color="auto"/>
          </w:divBdr>
        </w:div>
        <w:div w:id="2055034281">
          <w:marLeft w:val="640"/>
          <w:marRight w:val="0"/>
          <w:marTop w:val="0"/>
          <w:marBottom w:val="0"/>
          <w:divBdr>
            <w:top w:val="none" w:sz="0" w:space="0" w:color="auto"/>
            <w:left w:val="none" w:sz="0" w:space="0" w:color="auto"/>
            <w:bottom w:val="none" w:sz="0" w:space="0" w:color="auto"/>
            <w:right w:val="none" w:sz="0" w:space="0" w:color="auto"/>
          </w:divBdr>
        </w:div>
        <w:div w:id="1010060113">
          <w:marLeft w:val="640"/>
          <w:marRight w:val="0"/>
          <w:marTop w:val="0"/>
          <w:marBottom w:val="0"/>
          <w:divBdr>
            <w:top w:val="none" w:sz="0" w:space="0" w:color="auto"/>
            <w:left w:val="none" w:sz="0" w:space="0" w:color="auto"/>
            <w:bottom w:val="none" w:sz="0" w:space="0" w:color="auto"/>
            <w:right w:val="none" w:sz="0" w:space="0" w:color="auto"/>
          </w:divBdr>
        </w:div>
        <w:div w:id="330958502">
          <w:marLeft w:val="640"/>
          <w:marRight w:val="0"/>
          <w:marTop w:val="0"/>
          <w:marBottom w:val="0"/>
          <w:divBdr>
            <w:top w:val="none" w:sz="0" w:space="0" w:color="auto"/>
            <w:left w:val="none" w:sz="0" w:space="0" w:color="auto"/>
            <w:bottom w:val="none" w:sz="0" w:space="0" w:color="auto"/>
            <w:right w:val="none" w:sz="0" w:space="0" w:color="auto"/>
          </w:divBdr>
        </w:div>
        <w:div w:id="1534342755">
          <w:marLeft w:val="640"/>
          <w:marRight w:val="0"/>
          <w:marTop w:val="0"/>
          <w:marBottom w:val="0"/>
          <w:divBdr>
            <w:top w:val="none" w:sz="0" w:space="0" w:color="auto"/>
            <w:left w:val="none" w:sz="0" w:space="0" w:color="auto"/>
            <w:bottom w:val="none" w:sz="0" w:space="0" w:color="auto"/>
            <w:right w:val="none" w:sz="0" w:space="0" w:color="auto"/>
          </w:divBdr>
        </w:div>
        <w:div w:id="1435705719">
          <w:marLeft w:val="640"/>
          <w:marRight w:val="0"/>
          <w:marTop w:val="0"/>
          <w:marBottom w:val="0"/>
          <w:divBdr>
            <w:top w:val="none" w:sz="0" w:space="0" w:color="auto"/>
            <w:left w:val="none" w:sz="0" w:space="0" w:color="auto"/>
            <w:bottom w:val="none" w:sz="0" w:space="0" w:color="auto"/>
            <w:right w:val="none" w:sz="0" w:space="0" w:color="auto"/>
          </w:divBdr>
        </w:div>
        <w:div w:id="547494528">
          <w:marLeft w:val="640"/>
          <w:marRight w:val="0"/>
          <w:marTop w:val="0"/>
          <w:marBottom w:val="0"/>
          <w:divBdr>
            <w:top w:val="none" w:sz="0" w:space="0" w:color="auto"/>
            <w:left w:val="none" w:sz="0" w:space="0" w:color="auto"/>
            <w:bottom w:val="none" w:sz="0" w:space="0" w:color="auto"/>
            <w:right w:val="none" w:sz="0" w:space="0" w:color="auto"/>
          </w:divBdr>
        </w:div>
        <w:div w:id="423845735">
          <w:marLeft w:val="640"/>
          <w:marRight w:val="0"/>
          <w:marTop w:val="0"/>
          <w:marBottom w:val="0"/>
          <w:divBdr>
            <w:top w:val="none" w:sz="0" w:space="0" w:color="auto"/>
            <w:left w:val="none" w:sz="0" w:space="0" w:color="auto"/>
            <w:bottom w:val="none" w:sz="0" w:space="0" w:color="auto"/>
            <w:right w:val="none" w:sz="0" w:space="0" w:color="auto"/>
          </w:divBdr>
        </w:div>
        <w:div w:id="1169489961">
          <w:marLeft w:val="640"/>
          <w:marRight w:val="0"/>
          <w:marTop w:val="0"/>
          <w:marBottom w:val="0"/>
          <w:divBdr>
            <w:top w:val="none" w:sz="0" w:space="0" w:color="auto"/>
            <w:left w:val="none" w:sz="0" w:space="0" w:color="auto"/>
            <w:bottom w:val="none" w:sz="0" w:space="0" w:color="auto"/>
            <w:right w:val="none" w:sz="0" w:space="0" w:color="auto"/>
          </w:divBdr>
        </w:div>
        <w:div w:id="690037649">
          <w:marLeft w:val="640"/>
          <w:marRight w:val="0"/>
          <w:marTop w:val="0"/>
          <w:marBottom w:val="0"/>
          <w:divBdr>
            <w:top w:val="none" w:sz="0" w:space="0" w:color="auto"/>
            <w:left w:val="none" w:sz="0" w:space="0" w:color="auto"/>
            <w:bottom w:val="none" w:sz="0" w:space="0" w:color="auto"/>
            <w:right w:val="none" w:sz="0" w:space="0" w:color="auto"/>
          </w:divBdr>
        </w:div>
        <w:div w:id="87429190">
          <w:marLeft w:val="640"/>
          <w:marRight w:val="0"/>
          <w:marTop w:val="0"/>
          <w:marBottom w:val="0"/>
          <w:divBdr>
            <w:top w:val="none" w:sz="0" w:space="0" w:color="auto"/>
            <w:left w:val="none" w:sz="0" w:space="0" w:color="auto"/>
            <w:bottom w:val="none" w:sz="0" w:space="0" w:color="auto"/>
            <w:right w:val="none" w:sz="0" w:space="0" w:color="auto"/>
          </w:divBdr>
        </w:div>
        <w:div w:id="1449885113">
          <w:marLeft w:val="640"/>
          <w:marRight w:val="0"/>
          <w:marTop w:val="0"/>
          <w:marBottom w:val="0"/>
          <w:divBdr>
            <w:top w:val="none" w:sz="0" w:space="0" w:color="auto"/>
            <w:left w:val="none" w:sz="0" w:space="0" w:color="auto"/>
            <w:bottom w:val="none" w:sz="0" w:space="0" w:color="auto"/>
            <w:right w:val="none" w:sz="0" w:space="0" w:color="auto"/>
          </w:divBdr>
        </w:div>
        <w:div w:id="1894274152">
          <w:marLeft w:val="640"/>
          <w:marRight w:val="0"/>
          <w:marTop w:val="0"/>
          <w:marBottom w:val="0"/>
          <w:divBdr>
            <w:top w:val="none" w:sz="0" w:space="0" w:color="auto"/>
            <w:left w:val="none" w:sz="0" w:space="0" w:color="auto"/>
            <w:bottom w:val="none" w:sz="0" w:space="0" w:color="auto"/>
            <w:right w:val="none" w:sz="0" w:space="0" w:color="auto"/>
          </w:divBdr>
        </w:div>
        <w:div w:id="1822112857">
          <w:marLeft w:val="640"/>
          <w:marRight w:val="0"/>
          <w:marTop w:val="0"/>
          <w:marBottom w:val="0"/>
          <w:divBdr>
            <w:top w:val="none" w:sz="0" w:space="0" w:color="auto"/>
            <w:left w:val="none" w:sz="0" w:space="0" w:color="auto"/>
            <w:bottom w:val="none" w:sz="0" w:space="0" w:color="auto"/>
            <w:right w:val="none" w:sz="0" w:space="0" w:color="auto"/>
          </w:divBdr>
        </w:div>
        <w:div w:id="1208370536">
          <w:marLeft w:val="640"/>
          <w:marRight w:val="0"/>
          <w:marTop w:val="0"/>
          <w:marBottom w:val="0"/>
          <w:divBdr>
            <w:top w:val="none" w:sz="0" w:space="0" w:color="auto"/>
            <w:left w:val="none" w:sz="0" w:space="0" w:color="auto"/>
            <w:bottom w:val="none" w:sz="0" w:space="0" w:color="auto"/>
            <w:right w:val="none" w:sz="0" w:space="0" w:color="auto"/>
          </w:divBdr>
        </w:div>
        <w:div w:id="1305815856">
          <w:marLeft w:val="640"/>
          <w:marRight w:val="0"/>
          <w:marTop w:val="0"/>
          <w:marBottom w:val="0"/>
          <w:divBdr>
            <w:top w:val="none" w:sz="0" w:space="0" w:color="auto"/>
            <w:left w:val="none" w:sz="0" w:space="0" w:color="auto"/>
            <w:bottom w:val="none" w:sz="0" w:space="0" w:color="auto"/>
            <w:right w:val="none" w:sz="0" w:space="0" w:color="auto"/>
          </w:divBdr>
        </w:div>
        <w:div w:id="211964872">
          <w:marLeft w:val="640"/>
          <w:marRight w:val="0"/>
          <w:marTop w:val="0"/>
          <w:marBottom w:val="0"/>
          <w:divBdr>
            <w:top w:val="none" w:sz="0" w:space="0" w:color="auto"/>
            <w:left w:val="none" w:sz="0" w:space="0" w:color="auto"/>
            <w:bottom w:val="none" w:sz="0" w:space="0" w:color="auto"/>
            <w:right w:val="none" w:sz="0" w:space="0" w:color="auto"/>
          </w:divBdr>
        </w:div>
        <w:div w:id="1792047167">
          <w:marLeft w:val="640"/>
          <w:marRight w:val="0"/>
          <w:marTop w:val="0"/>
          <w:marBottom w:val="0"/>
          <w:divBdr>
            <w:top w:val="none" w:sz="0" w:space="0" w:color="auto"/>
            <w:left w:val="none" w:sz="0" w:space="0" w:color="auto"/>
            <w:bottom w:val="none" w:sz="0" w:space="0" w:color="auto"/>
            <w:right w:val="none" w:sz="0" w:space="0" w:color="auto"/>
          </w:divBdr>
        </w:div>
        <w:div w:id="277807581">
          <w:marLeft w:val="640"/>
          <w:marRight w:val="0"/>
          <w:marTop w:val="0"/>
          <w:marBottom w:val="0"/>
          <w:divBdr>
            <w:top w:val="none" w:sz="0" w:space="0" w:color="auto"/>
            <w:left w:val="none" w:sz="0" w:space="0" w:color="auto"/>
            <w:bottom w:val="none" w:sz="0" w:space="0" w:color="auto"/>
            <w:right w:val="none" w:sz="0" w:space="0" w:color="auto"/>
          </w:divBdr>
        </w:div>
        <w:div w:id="1703171961">
          <w:marLeft w:val="640"/>
          <w:marRight w:val="0"/>
          <w:marTop w:val="0"/>
          <w:marBottom w:val="0"/>
          <w:divBdr>
            <w:top w:val="none" w:sz="0" w:space="0" w:color="auto"/>
            <w:left w:val="none" w:sz="0" w:space="0" w:color="auto"/>
            <w:bottom w:val="none" w:sz="0" w:space="0" w:color="auto"/>
            <w:right w:val="none" w:sz="0" w:space="0" w:color="auto"/>
          </w:divBdr>
        </w:div>
        <w:div w:id="54403760">
          <w:marLeft w:val="640"/>
          <w:marRight w:val="0"/>
          <w:marTop w:val="0"/>
          <w:marBottom w:val="0"/>
          <w:divBdr>
            <w:top w:val="none" w:sz="0" w:space="0" w:color="auto"/>
            <w:left w:val="none" w:sz="0" w:space="0" w:color="auto"/>
            <w:bottom w:val="none" w:sz="0" w:space="0" w:color="auto"/>
            <w:right w:val="none" w:sz="0" w:space="0" w:color="auto"/>
          </w:divBdr>
        </w:div>
        <w:div w:id="1538590228">
          <w:marLeft w:val="640"/>
          <w:marRight w:val="0"/>
          <w:marTop w:val="0"/>
          <w:marBottom w:val="0"/>
          <w:divBdr>
            <w:top w:val="none" w:sz="0" w:space="0" w:color="auto"/>
            <w:left w:val="none" w:sz="0" w:space="0" w:color="auto"/>
            <w:bottom w:val="none" w:sz="0" w:space="0" w:color="auto"/>
            <w:right w:val="none" w:sz="0" w:space="0" w:color="auto"/>
          </w:divBdr>
        </w:div>
        <w:div w:id="1828590553">
          <w:marLeft w:val="640"/>
          <w:marRight w:val="0"/>
          <w:marTop w:val="0"/>
          <w:marBottom w:val="0"/>
          <w:divBdr>
            <w:top w:val="none" w:sz="0" w:space="0" w:color="auto"/>
            <w:left w:val="none" w:sz="0" w:space="0" w:color="auto"/>
            <w:bottom w:val="none" w:sz="0" w:space="0" w:color="auto"/>
            <w:right w:val="none" w:sz="0" w:space="0" w:color="auto"/>
          </w:divBdr>
        </w:div>
        <w:div w:id="1824930509">
          <w:marLeft w:val="640"/>
          <w:marRight w:val="0"/>
          <w:marTop w:val="0"/>
          <w:marBottom w:val="0"/>
          <w:divBdr>
            <w:top w:val="none" w:sz="0" w:space="0" w:color="auto"/>
            <w:left w:val="none" w:sz="0" w:space="0" w:color="auto"/>
            <w:bottom w:val="none" w:sz="0" w:space="0" w:color="auto"/>
            <w:right w:val="none" w:sz="0" w:space="0" w:color="auto"/>
          </w:divBdr>
        </w:div>
        <w:div w:id="1075904618">
          <w:marLeft w:val="640"/>
          <w:marRight w:val="0"/>
          <w:marTop w:val="0"/>
          <w:marBottom w:val="0"/>
          <w:divBdr>
            <w:top w:val="none" w:sz="0" w:space="0" w:color="auto"/>
            <w:left w:val="none" w:sz="0" w:space="0" w:color="auto"/>
            <w:bottom w:val="none" w:sz="0" w:space="0" w:color="auto"/>
            <w:right w:val="none" w:sz="0" w:space="0" w:color="auto"/>
          </w:divBdr>
        </w:div>
        <w:div w:id="1234315057">
          <w:marLeft w:val="640"/>
          <w:marRight w:val="0"/>
          <w:marTop w:val="0"/>
          <w:marBottom w:val="0"/>
          <w:divBdr>
            <w:top w:val="none" w:sz="0" w:space="0" w:color="auto"/>
            <w:left w:val="none" w:sz="0" w:space="0" w:color="auto"/>
            <w:bottom w:val="none" w:sz="0" w:space="0" w:color="auto"/>
            <w:right w:val="none" w:sz="0" w:space="0" w:color="auto"/>
          </w:divBdr>
        </w:div>
        <w:div w:id="278295706">
          <w:marLeft w:val="640"/>
          <w:marRight w:val="0"/>
          <w:marTop w:val="0"/>
          <w:marBottom w:val="0"/>
          <w:divBdr>
            <w:top w:val="none" w:sz="0" w:space="0" w:color="auto"/>
            <w:left w:val="none" w:sz="0" w:space="0" w:color="auto"/>
            <w:bottom w:val="none" w:sz="0" w:space="0" w:color="auto"/>
            <w:right w:val="none" w:sz="0" w:space="0" w:color="auto"/>
          </w:divBdr>
        </w:div>
        <w:div w:id="1721324925">
          <w:marLeft w:val="640"/>
          <w:marRight w:val="0"/>
          <w:marTop w:val="0"/>
          <w:marBottom w:val="0"/>
          <w:divBdr>
            <w:top w:val="none" w:sz="0" w:space="0" w:color="auto"/>
            <w:left w:val="none" w:sz="0" w:space="0" w:color="auto"/>
            <w:bottom w:val="none" w:sz="0" w:space="0" w:color="auto"/>
            <w:right w:val="none" w:sz="0" w:space="0" w:color="auto"/>
          </w:divBdr>
        </w:div>
        <w:div w:id="775639442">
          <w:marLeft w:val="640"/>
          <w:marRight w:val="0"/>
          <w:marTop w:val="0"/>
          <w:marBottom w:val="0"/>
          <w:divBdr>
            <w:top w:val="none" w:sz="0" w:space="0" w:color="auto"/>
            <w:left w:val="none" w:sz="0" w:space="0" w:color="auto"/>
            <w:bottom w:val="none" w:sz="0" w:space="0" w:color="auto"/>
            <w:right w:val="none" w:sz="0" w:space="0" w:color="auto"/>
          </w:divBdr>
        </w:div>
        <w:div w:id="567347904">
          <w:marLeft w:val="640"/>
          <w:marRight w:val="0"/>
          <w:marTop w:val="0"/>
          <w:marBottom w:val="0"/>
          <w:divBdr>
            <w:top w:val="none" w:sz="0" w:space="0" w:color="auto"/>
            <w:left w:val="none" w:sz="0" w:space="0" w:color="auto"/>
            <w:bottom w:val="none" w:sz="0" w:space="0" w:color="auto"/>
            <w:right w:val="none" w:sz="0" w:space="0" w:color="auto"/>
          </w:divBdr>
        </w:div>
        <w:div w:id="779571650">
          <w:marLeft w:val="640"/>
          <w:marRight w:val="0"/>
          <w:marTop w:val="0"/>
          <w:marBottom w:val="0"/>
          <w:divBdr>
            <w:top w:val="none" w:sz="0" w:space="0" w:color="auto"/>
            <w:left w:val="none" w:sz="0" w:space="0" w:color="auto"/>
            <w:bottom w:val="none" w:sz="0" w:space="0" w:color="auto"/>
            <w:right w:val="none" w:sz="0" w:space="0" w:color="auto"/>
          </w:divBdr>
        </w:div>
        <w:div w:id="1068188198">
          <w:marLeft w:val="640"/>
          <w:marRight w:val="0"/>
          <w:marTop w:val="0"/>
          <w:marBottom w:val="0"/>
          <w:divBdr>
            <w:top w:val="none" w:sz="0" w:space="0" w:color="auto"/>
            <w:left w:val="none" w:sz="0" w:space="0" w:color="auto"/>
            <w:bottom w:val="none" w:sz="0" w:space="0" w:color="auto"/>
            <w:right w:val="none" w:sz="0" w:space="0" w:color="auto"/>
          </w:divBdr>
        </w:div>
        <w:div w:id="1970164157">
          <w:marLeft w:val="640"/>
          <w:marRight w:val="0"/>
          <w:marTop w:val="0"/>
          <w:marBottom w:val="0"/>
          <w:divBdr>
            <w:top w:val="none" w:sz="0" w:space="0" w:color="auto"/>
            <w:left w:val="none" w:sz="0" w:space="0" w:color="auto"/>
            <w:bottom w:val="none" w:sz="0" w:space="0" w:color="auto"/>
            <w:right w:val="none" w:sz="0" w:space="0" w:color="auto"/>
          </w:divBdr>
        </w:div>
        <w:div w:id="21983753">
          <w:marLeft w:val="640"/>
          <w:marRight w:val="0"/>
          <w:marTop w:val="0"/>
          <w:marBottom w:val="0"/>
          <w:divBdr>
            <w:top w:val="none" w:sz="0" w:space="0" w:color="auto"/>
            <w:left w:val="none" w:sz="0" w:space="0" w:color="auto"/>
            <w:bottom w:val="none" w:sz="0" w:space="0" w:color="auto"/>
            <w:right w:val="none" w:sz="0" w:space="0" w:color="auto"/>
          </w:divBdr>
        </w:div>
        <w:div w:id="20059040">
          <w:marLeft w:val="640"/>
          <w:marRight w:val="0"/>
          <w:marTop w:val="0"/>
          <w:marBottom w:val="0"/>
          <w:divBdr>
            <w:top w:val="none" w:sz="0" w:space="0" w:color="auto"/>
            <w:left w:val="none" w:sz="0" w:space="0" w:color="auto"/>
            <w:bottom w:val="none" w:sz="0" w:space="0" w:color="auto"/>
            <w:right w:val="none" w:sz="0" w:space="0" w:color="auto"/>
          </w:divBdr>
        </w:div>
        <w:div w:id="1901087332">
          <w:marLeft w:val="640"/>
          <w:marRight w:val="0"/>
          <w:marTop w:val="0"/>
          <w:marBottom w:val="0"/>
          <w:divBdr>
            <w:top w:val="none" w:sz="0" w:space="0" w:color="auto"/>
            <w:left w:val="none" w:sz="0" w:space="0" w:color="auto"/>
            <w:bottom w:val="none" w:sz="0" w:space="0" w:color="auto"/>
            <w:right w:val="none" w:sz="0" w:space="0" w:color="auto"/>
          </w:divBdr>
        </w:div>
        <w:div w:id="1317344964">
          <w:marLeft w:val="640"/>
          <w:marRight w:val="0"/>
          <w:marTop w:val="0"/>
          <w:marBottom w:val="0"/>
          <w:divBdr>
            <w:top w:val="none" w:sz="0" w:space="0" w:color="auto"/>
            <w:left w:val="none" w:sz="0" w:space="0" w:color="auto"/>
            <w:bottom w:val="none" w:sz="0" w:space="0" w:color="auto"/>
            <w:right w:val="none" w:sz="0" w:space="0" w:color="auto"/>
          </w:divBdr>
        </w:div>
        <w:div w:id="1491599441">
          <w:marLeft w:val="640"/>
          <w:marRight w:val="0"/>
          <w:marTop w:val="0"/>
          <w:marBottom w:val="0"/>
          <w:divBdr>
            <w:top w:val="none" w:sz="0" w:space="0" w:color="auto"/>
            <w:left w:val="none" w:sz="0" w:space="0" w:color="auto"/>
            <w:bottom w:val="none" w:sz="0" w:space="0" w:color="auto"/>
            <w:right w:val="none" w:sz="0" w:space="0" w:color="auto"/>
          </w:divBdr>
        </w:div>
        <w:div w:id="1022558756">
          <w:marLeft w:val="640"/>
          <w:marRight w:val="0"/>
          <w:marTop w:val="0"/>
          <w:marBottom w:val="0"/>
          <w:divBdr>
            <w:top w:val="none" w:sz="0" w:space="0" w:color="auto"/>
            <w:left w:val="none" w:sz="0" w:space="0" w:color="auto"/>
            <w:bottom w:val="none" w:sz="0" w:space="0" w:color="auto"/>
            <w:right w:val="none" w:sz="0" w:space="0" w:color="auto"/>
          </w:divBdr>
        </w:div>
        <w:div w:id="2124227204">
          <w:marLeft w:val="640"/>
          <w:marRight w:val="0"/>
          <w:marTop w:val="0"/>
          <w:marBottom w:val="0"/>
          <w:divBdr>
            <w:top w:val="none" w:sz="0" w:space="0" w:color="auto"/>
            <w:left w:val="none" w:sz="0" w:space="0" w:color="auto"/>
            <w:bottom w:val="none" w:sz="0" w:space="0" w:color="auto"/>
            <w:right w:val="none" w:sz="0" w:space="0" w:color="auto"/>
          </w:divBdr>
        </w:div>
        <w:div w:id="505828486">
          <w:marLeft w:val="640"/>
          <w:marRight w:val="0"/>
          <w:marTop w:val="0"/>
          <w:marBottom w:val="0"/>
          <w:divBdr>
            <w:top w:val="none" w:sz="0" w:space="0" w:color="auto"/>
            <w:left w:val="none" w:sz="0" w:space="0" w:color="auto"/>
            <w:bottom w:val="none" w:sz="0" w:space="0" w:color="auto"/>
            <w:right w:val="none" w:sz="0" w:space="0" w:color="auto"/>
          </w:divBdr>
        </w:div>
        <w:div w:id="2053116818">
          <w:marLeft w:val="640"/>
          <w:marRight w:val="0"/>
          <w:marTop w:val="0"/>
          <w:marBottom w:val="0"/>
          <w:divBdr>
            <w:top w:val="none" w:sz="0" w:space="0" w:color="auto"/>
            <w:left w:val="none" w:sz="0" w:space="0" w:color="auto"/>
            <w:bottom w:val="none" w:sz="0" w:space="0" w:color="auto"/>
            <w:right w:val="none" w:sz="0" w:space="0" w:color="auto"/>
          </w:divBdr>
        </w:div>
        <w:div w:id="379788340">
          <w:marLeft w:val="640"/>
          <w:marRight w:val="0"/>
          <w:marTop w:val="0"/>
          <w:marBottom w:val="0"/>
          <w:divBdr>
            <w:top w:val="none" w:sz="0" w:space="0" w:color="auto"/>
            <w:left w:val="none" w:sz="0" w:space="0" w:color="auto"/>
            <w:bottom w:val="none" w:sz="0" w:space="0" w:color="auto"/>
            <w:right w:val="none" w:sz="0" w:space="0" w:color="auto"/>
          </w:divBdr>
        </w:div>
        <w:div w:id="1163544910">
          <w:marLeft w:val="640"/>
          <w:marRight w:val="0"/>
          <w:marTop w:val="0"/>
          <w:marBottom w:val="0"/>
          <w:divBdr>
            <w:top w:val="none" w:sz="0" w:space="0" w:color="auto"/>
            <w:left w:val="none" w:sz="0" w:space="0" w:color="auto"/>
            <w:bottom w:val="none" w:sz="0" w:space="0" w:color="auto"/>
            <w:right w:val="none" w:sz="0" w:space="0" w:color="auto"/>
          </w:divBdr>
        </w:div>
        <w:div w:id="1521049477">
          <w:marLeft w:val="640"/>
          <w:marRight w:val="0"/>
          <w:marTop w:val="0"/>
          <w:marBottom w:val="0"/>
          <w:divBdr>
            <w:top w:val="none" w:sz="0" w:space="0" w:color="auto"/>
            <w:left w:val="none" w:sz="0" w:space="0" w:color="auto"/>
            <w:bottom w:val="none" w:sz="0" w:space="0" w:color="auto"/>
            <w:right w:val="none" w:sz="0" w:space="0" w:color="auto"/>
          </w:divBdr>
        </w:div>
        <w:div w:id="1641768670">
          <w:marLeft w:val="640"/>
          <w:marRight w:val="0"/>
          <w:marTop w:val="0"/>
          <w:marBottom w:val="0"/>
          <w:divBdr>
            <w:top w:val="none" w:sz="0" w:space="0" w:color="auto"/>
            <w:left w:val="none" w:sz="0" w:space="0" w:color="auto"/>
            <w:bottom w:val="none" w:sz="0" w:space="0" w:color="auto"/>
            <w:right w:val="none" w:sz="0" w:space="0" w:color="auto"/>
          </w:divBdr>
        </w:div>
        <w:div w:id="1051416286">
          <w:marLeft w:val="640"/>
          <w:marRight w:val="0"/>
          <w:marTop w:val="0"/>
          <w:marBottom w:val="0"/>
          <w:divBdr>
            <w:top w:val="none" w:sz="0" w:space="0" w:color="auto"/>
            <w:left w:val="none" w:sz="0" w:space="0" w:color="auto"/>
            <w:bottom w:val="none" w:sz="0" w:space="0" w:color="auto"/>
            <w:right w:val="none" w:sz="0" w:space="0" w:color="auto"/>
          </w:divBdr>
        </w:div>
        <w:div w:id="889994710">
          <w:marLeft w:val="640"/>
          <w:marRight w:val="0"/>
          <w:marTop w:val="0"/>
          <w:marBottom w:val="0"/>
          <w:divBdr>
            <w:top w:val="none" w:sz="0" w:space="0" w:color="auto"/>
            <w:left w:val="none" w:sz="0" w:space="0" w:color="auto"/>
            <w:bottom w:val="none" w:sz="0" w:space="0" w:color="auto"/>
            <w:right w:val="none" w:sz="0" w:space="0" w:color="auto"/>
          </w:divBdr>
        </w:div>
        <w:div w:id="1152914943">
          <w:marLeft w:val="640"/>
          <w:marRight w:val="0"/>
          <w:marTop w:val="0"/>
          <w:marBottom w:val="0"/>
          <w:divBdr>
            <w:top w:val="none" w:sz="0" w:space="0" w:color="auto"/>
            <w:left w:val="none" w:sz="0" w:space="0" w:color="auto"/>
            <w:bottom w:val="none" w:sz="0" w:space="0" w:color="auto"/>
            <w:right w:val="none" w:sz="0" w:space="0" w:color="auto"/>
          </w:divBdr>
        </w:div>
        <w:div w:id="956986419">
          <w:marLeft w:val="640"/>
          <w:marRight w:val="0"/>
          <w:marTop w:val="0"/>
          <w:marBottom w:val="0"/>
          <w:divBdr>
            <w:top w:val="none" w:sz="0" w:space="0" w:color="auto"/>
            <w:left w:val="none" w:sz="0" w:space="0" w:color="auto"/>
            <w:bottom w:val="none" w:sz="0" w:space="0" w:color="auto"/>
            <w:right w:val="none" w:sz="0" w:space="0" w:color="auto"/>
          </w:divBdr>
        </w:div>
        <w:div w:id="1465778361">
          <w:marLeft w:val="640"/>
          <w:marRight w:val="0"/>
          <w:marTop w:val="0"/>
          <w:marBottom w:val="0"/>
          <w:divBdr>
            <w:top w:val="none" w:sz="0" w:space="0" w:color="auto"/>
            <w:left w:val="none" w:sz="0" w:space="0" w:color="auto"/>
            <w:bottom w:val="none" w:sz="0" w:space="0" w:color="auto"/>
            <w:right w:val="none" w:sz="0" w:space="0" w:color="auto"/>
          </w:divBdr>
        </w:div>
        <w:div w:id="575096940">
          <w:marLeft w:val="640"/>
          <w:marRight w:val="0"/>
          <w:marTop w:val="0"/>
          <w:marBottom w:val="0"/>
          <w:divBdr>
            <w:top w:val="none" w:sz="0" w:space="0" w:color="auto"/>
            <w:left w:val="none" w:sz="0" w:space="0" w:color="auto"/>
            <w:bottom w:val="none" w:sz="0" w:space="0" w:color="auto"/>
            <w:right w:val="none" w:sz="0" w:space="0" w:color="auto"/>
          </w:divBdr>
        </w:div>
      </w:divsChild>
    </w:div>
    <w:div w:id="782962845">
      <w:bodyDiv w:val="1"/>
      <w:marLeft w:val="0"/>
      <w:marRight w:val="0"/>
      <w:marTop w:val="0"/>
      <w:marBottom w:val="0"/>
      <w:divBdr>
        <w:top w:val="none" w:sz="0" w:space="0" w:color="auto"/>
        <w:left w:val="none" w:sz="0" w:space="0" w:color="auto"/>
        <w:bottom w:val="none" w:sz="0" w:space="0" w:color="auto"/>
        <w:right w:val="none" w:sz="0" w:space="0" w:color="auto"/>
      </w:divBdr>
    </w:div>
    <w:div w:id="787088533">
      <w:bodyDiv w:val="1"/>
      <w:marLeft w:val="0"/>
      <w:marRight w:val="0"/>
      <w:marTop w:val="0"/>
      <w:marBottom w:val="0"/>
      <w:divBdr>
        <w:top w:val="none" w:sz="0" w:space="0" w:color="auto"/>
        <w:left w:val="none" w:sz="0" w:space="0" w:color="auto"/>
        <w:bottom w:val="none" w:sz="0" w:space="0" w:color="auto"/>
        <w:right w:val="none" w:sz="0" w:space="0" w:color="auto"/>
      </w:divBdr>
      <w:divsChild>
        <w:div w:id="775054436">
          <w:marLeft w:val="640"/>
          <w:marRight w:val="0"/>
          <w:marTop w:val="0"/>
          <w:marBottom w:val="0"/>
          <w:divBdr>
            <w:top w:val="none" w:sz="0" w:space="0" w:color="auto"/>
            <w:left w:val="none" w:sz="0" w:space="0" w:color="auto"/>
            <w:bottom w:val="none" w:sz="0" w:space="0" w:color="auto"/>
            <w:right w:val="none" w:sz="0" w:space="0" w:color="auto"/>
          </w:divBdr>
        </w:div>
        <w:div w:id="2100641967">
          <w:marLeft w:val="640"/>
          <w:marRight w:val="0"/>
          <w:marTop w:val="0"/>
          <w:marBottom w:val="0"/>
          <w:divBdr>
            <w:top w:val="none" w:sz="0" w:space="0" w:color="auto"/>
            <w:left w:val="none" w:sz="0" w:space="0" w:color="auto"/>
            <w:bottom w:val="none" w:sz="0" w:space="0" w:color="auto"/>
            <w:right w:val="none" w:sz="0" w:space="0" w:color="auto"/>
          </w:divBdr>
        </w:div>
        <w:div w:id="1912888910">
          <w:marLeft w:val="640"/>
          <w:marRight w:val="0"/>
          <w:marTop w:val="0"/>
          <w:marBottom w:val="0"/>
          <w:divBdr>
            <w:top w:val="none" w:sz="0" w:space="0" w:color="auto"/>
            <w:left w:val="none" w:sz="0" w:space="0" w:color="auto"/>
            <w:bottom w:val="none" w:sz="0" w:space="0" w:color="auto"/>
            <w:right w:val="none" w:sz="0" w:space="0" w:color="auto"/>
          </w:divBdr>
        </w:div>
        <w:div w:id="1372001581">
          <w:marLeft w:val="640"/>
          <w:marRight w:val="0"/>
          <w:marTop w:val="0"/>
          <w:marBottom w:val="0"/>
          <w:divBdr>
            <w:top w:val="none" w:sz="0" w:space="0" w:color="auto"/>
            <w:left w:val="none" w:sz="0" w:space="0" w:color="auto"/>
            <w:bottom w:val="none" w:sz="0" w:space="0" w:color="auto"/>
            <w:right w:val="none" w:sz="0" w:space="0" w:color="auto"/>
          </w:divBdr>
        </w:div>
        <w:div w:id="643971929">
          <w:marLeft w:val="640"/>
          <w:marRight w:val="0"/>
          <w:marTop w:val="0"/>
          <w:marBottom w:val="0"/>
          <w:divBdr>
            <w:top w:val="none" w:sz="0" w:space="0" w:color="auto"/>
            <w:left w:val="none" w:sz="0" w:space="0" w:color="auto"/>
            <w:bottom w:val="none" w:sz="0" w:space="0" w:color="auto"/>
            <w:right w:val="none" w:sz="0" w:space="0" w:color="auto"/>
          </w:divBdr>
        </w:div>
        <w:div w:id="1707366559">
          <w:marLeft w:val="640"/>
          <w:marRight w:val="0"/>
          <w:marTop w:val="0"/>
          <w:marBottom w:val="0"/>
          <w:divBdr>
            <w:top w:val="none" w:sz="0" w:space="0" w:color="auto"/>
            <w:left w:val="none" w:sz="0" w:space="0" w:color="auto"/>
            <w:bottom w:val="none" w:sz="0" w:space="0" w:color="auto"/>
            <w:right w:val="none" w:sz="0" w:space="0" w:color="auto"/>
          </w:divBdr>
        </w:div>
        <w:div w:id="524639422">
          <w:marLeft w:val="640"/>
          <w:marRight w:val="0"/>
          <w:marTop w:val="0"/>
          <w:marBottom w:val="0"/>
          <w:divBdr>
            <w:top w:val="none" w:sz="0" w:space="0" w:color="auto"/>
            <w:left w:val="none" w:sz="0" w:space="0" w:color="auto"/>
            <w:bottom w:val="none" w:sz="0" w:space="0" w:color="auto"/>
            <w:right w:val="none" w:sz="0" w:space="0" w:color="auto"/>
          </w:divBdr>
        </w:div>
        <w:div w:id="496000827">
          <w:marLeft w:val="640"/>
          <w:marRight w:val="0"/>
          <w:marTop w:val="0"/>
          <w:marBottom w:val="0"/>
          <w:divBdr>
            <w:top w:val="none" w:sz="0" w:space="0" w:color="auto"/>
            <w:left w:val="none" w:sz="0" w:space="0" w:color="auto"/>
            <w:bottom w:val="none" w:sz="0" w:space="0" w:color="auto"/>
            <w:right w:val="none" w:sz="0" w:space="0" w:color="auto"/>
          </w:divBdr>
        </w:div>
        <w:div w:id="463237778">
          <w:marLeft w:val="640"/>
          <w:marRight w:val="0"/>
          <w:marTop w:val="0"/>
          <w:marBottom w:val="0"/>
          <w:divBdr>
            <w:top w:val="none" w:sz="0" w:space="0" w:color="auto"/>
            <w:left w:val="none" w:sz="0" w:space="0" w:color="auto"/>
            <w:bottom w:val="none" w:sz="0" w:space="0" w:color="auto"/>
            <w:right w:val="none" w:sz="0" w:space="0" w:color="auto"/>
          </w:divBdr>
        </w:div>
        <w:div w:id="387726287">
          <w:marLeft w:val="640"/>
          <w:marRight w:val="0"/>
          <w:marTop w:val="0"/>
          <w:marBottom w:val="0"/>
          <w:divBdr>
            <w:top w:val="none" w:sz="0" w:space="0" w:color="auto"/>
            <w:left w:val="none" w:sz="0" w:space="0" w:color="auto"/>
            <w:bottom w:val="none" w:sz="0" w:space="0" w:color="auto"/>
            <w:right w:val="none" w:sz="0" w:space="0" w:color="auto"/>
          </w:divBdr>
        </w:div>
        <w:div w:id="1595163975">
          <w:marLeft w:val="640"/>
          <w:marRight w:val="0"/>
          <w:marTop w:val="0"/>
          <w:marBottom w:val="0"/>
          <w:divBdr>
            <w:top w:val="none" w:sz="0" w:space="0" w:color="auto"/>
            <w:left w:val="none" w:sz="0" w:space="0" w:color="auto"/>
            <w:bottom w:val="none" w:sz="0" w:space="0" w:color="auto"/>
            <w:right w:val="none" w:sz="0" w:space="0" w:color="auto"/>
          </w:divBdr>
        </w:div>
        <w:div w:id="1864048902">
          <w:marLeft w:val="640"/>
          <w:marRight w:val="0"/>
          <w:marTop w:val="0"/>
          <w:marBottom w:val="0"/>
          <w:divBdr>
            <w:top w:val="none" w:sz="0" w:space="0" w:color="auto"/>
            <w:left w:val="none" w:sz="0" w:space="0" w:color="auto"/>
            <w:bottom w:val="none" w:sz="0" w:space="0" w:color="auto"/>
            <w:right w:val="none" w:sz="0" w:space="0" w:color="auto"/>
          </w:divBdr>
        </w:div>
        <w:div w:id="1783301360">
          <w:marLeft w:val="640"/>
          <w:marRight w:val="0"/>
          <w:marTop w:val="0"/>
          <w:marBottom w:val="0"/>
          <w:divBdr>
            <w:top w:val="none" w:sz="0" w:space="0" w:color="auto"/>
            <w:left w:val="none" w:sz="0" w:space="0" w:color="auto"/>
            <w:bottom w:val="none" w:sz="0" w:space="0" w:color="auto"/>
            <w:right w:val="none" w:sz="0" w:space="0" w:color="auto"/>
          </w:divBdr>
        </w:div>
        <w:div w:id="956985835">
          <w:marLeft w:val="640"/>
          <w:marRight w:val="0"/>
          <w:marTop w:val="0"/>
          <w:marBottom w:val="0"/>
          <w:divBdr>
            <w:top w:val="none" w:sz="0" w:space="0" w:color="auto"/>
            <w:left w:val="none" w:sz="0" w:space="0" w:color="auto"/>
            <w:bottom w:val="none" w:sz="0" w:space="0" w:color="auto"/>
            <w:right w:val="none" w:sz="0" w:space="0" w:color="auto"/>
          </w:divBdr>
        </w:div>
        <w:div w:id="568927895">
          <w:marLeft w:val="640"/>
          <w:marRight w:val="0"/>
          <w:marTop w:val="0"/>
          <w:marBottom w:val="0"/>
          <w:divBdr>
            <w:top w:val="none" w:sz="0" w:space="0" w:color="auto"/>
            <w:left w:val="none" w:sz="0" w:space="0" w:color="auto"/>
            <w:bottom w:val="none" w:sz="0" w:space="0" w:color="auto"/>
            <w:right w:val="none" w:sz="0" w:space="0" w:color="auto"/>
          </w:divBdr>
        </w:div>
        <w:div w:id="2080786543">
          <w:marLeft w:val="640"/>
          <w:marRight w:val="0"/>
          <w:marTop w:val="0"/>
          <w:marBottom w:val="0"/>
          <w:divBdr>
            <w:top w:val="none" w:sz="0" w:space="0" w:color="auto"/>
            <w:left w:val="none" w:sz="0" w:space="0" w:color="auto"/>
            <w:bottom w:val="none" w:sz="0" w:space="0" w:color="auto"/>
            <w:right w:val="none" w:sz="0" w:space="0" w:color="auto"/>
          </w:divBdr>
        </w:div>
        <w:div w:id="1343043790">
          <w:marLeft w:val="640"/>
          <w:marRight w:val="0"/>
          <w:marTop w:val="0"/>
          <w:marBottom w:val="0"/>
          <w:divBdr>
            <w:top w:val="none" w:sz="0" w:space="0" w:color="auto"/>
            <w:left w:val="none" w:sz="0" w:space="0" w:color="auto"/>
            <w:bottom w:val="none" w:sz="0" w:space="0" w:color="auto"/>
            <w:right w:val="none" w:sz="0" w:space="0" w:color="auto"/>
          </w:divBdr>
        </w:div>
        <w:div w:id="1894734188">
          <w:marLeft w:val="640"/>
          <w:marRight w:val="0"/>
          <w:marTop w:val="0"/>
          <w:marBottom w:val="0"/>
          <w:divBdr>
            <w:top w:val="none" w:sz="0" w:space="0" w:color="auto"/>
            <w:left w:val="none" w:sz="0" w:space="0" w:color="auto"/>
            <w:bottom w:val="none" w:sz="0" w:space="0" w:color="auto"/>
            <w:right w:val="none" w:sz="0" w:space="0" w:color="auto"/>
          </w:divBdr>
        </w:div>
        <w:div w:id="1710256999">
          <w:marLeft w:val="640"/>
          <w:marRight w:val="0"/>
          <w:marTop w:val="0"/>
          <w:marBottom w:val="0"/>
          <w:divBdr>
            <w:top w:val="none" w:sz="0" w:space="0" w:color="auto"/>
            <w:left w:val="none" w:sz="0" w:space="0" w:color="auto"/>
            <w:bottom w:val="none" w:sz="0" w:space="0" w:color="auto"/>
            <w:right w:val="none" w:sz="0" w:space="0" w:color="auto"/>
          </w:divBdr>
        </w:div>
        <w:div w:id="1799951669">
          <w:marLeft w:val="640"/>
          <w:marRight w:val="0"/>
          <w:marTop w:val="0"/>
          <w:marBottom w:val="0"/>
          <w:divBdr>
            <w:top w:val="none" w:sz="0" w:space="0" w:color="auto"/>
            <w:left w:val="none" w:sz="0" w:space="0" w:color="auto"/>
            <w:bottom w:val="none" w:sz="0" w:space="0" w:color="auto"/>
            <w:right w:val="none" w:sz="0" w:space="0" w:color="auto"/>
          </w:divBdr>
        </w:div>
        <w:div w:id="1187325930">
          <w:marLeft w:val="640"/>
          <w:marRight w:val="0"/>
          <w:marTop w:val="0"/>
          <w:marBottom w:val="0"/>
          <w:divBdr>
            <w:top w:val="none" w:sz="0" w:space="0" w:color="auto"/>
            <w:left w:val="none" w:sz="0" w:space="0" w:color="auto"/>
            <w:bottom w:val="none" w:sz="0" w:space="0" w:color="auto"/>
            <w:right w:val="none" w:sz="0" w:space="0" w:color="auto"/>
          </w:divBdr>
        </w:div>
        <w:div w:id="86924755">
          <w:marLeft w:val="640"/>
          <w:marRight w:val="0"/>
          <w:marTop w:val="0"/>
          <w:marBottom w:val="0"/>
          <w:divBdr>
            <w:top w:val="none" w:sz="0" w:space="0" w:color="auto"/>
            <w:left w:val="none" w:sz="0" w:space="0" w:color="auto"/>
            <w:bottom w:val="none" w:sz="0" w:space="0" w:color="auto"/>
            <w:right w:val="none" w:sz="0" w:space="0" w:color="auto"/>
          </w:divBdr>
        </w:div>
        <w:div w:id="1409501307">
          <w:marLeft w:val="640"/>
          <w:marRight w:val="0"/>
          <w:marTop w:val="0"/>
          <w:marBottom w:val="0"/>
          <w:divBdr>
            <w:top w:val="none" w:sz="0" w:space="0" w:color="auto"/>
            <w:left w:val="none" w:sz="0" w:space="0" w:color="auto"/>
            <w:bottom w:val="none" w:sz="0" w:space="0" w:color="auto"/>
            <w:right w:val="none" w:sz="0" w:space="0" w:color="auto"/>
          </w:divBdr>
        </w:div>
        <w:div w:id="1076247283">
          <w:marLeft w:val="640"/>
          <w:marRight w:val="0"/>
          <w:marTop w:val="0"/>
          <w:marBottom w:val="0"/>
          <w:divBdr>
            <w:top w:val="none" w:sz="0" w:space="0" w:color="auto"/>
            <w:left w:val="none" w:sz="0" w:space="0" w:color="auto"/>
            <w:bottom w:val="none" w:sz="0" w:space="0" w:color="auto"/>
            <w:right w:val="none" w:sz="0" w:space="0" w:color="auto"/>
          </w:divBdr>
        </w:div>
        <w:div w:id="1987010110">
          <w:marLeft w:val="640"/>
          <w:marRight w:val="0"/>
          <w:marTop w:val="0"/>
          <w:marBottom w:val="0"/>
          <w:divBdr>
            <w:top w:val="none" w:sz="0" w:space="0" w:color="auto"/>
            <w:left w:val="none" w:sz="0" w:space="0" w:color="auto"/>
            <w:bottom w:val="none" w:sz="0" w:space="0" w:color="auto"/>
            <w:right w:val="none" w:sz="0" w:space="0" w:color="auto"/>
          </w:divBdr>
        </w:div>
        <w:div w:id="1564175484">
          <w:marLeft w:val="640"/>
          <w:marRight w:val="0"/>
          <w:marTop w:val="0"/>
          <w:marBottom w:val="0"/>
          <w:divBdr>
            <w:top w:val="none" w:sz="0" w:space="0" w:color="auto"/>
            <w:left w:val="none" w:sz="0" w:space="0" w:color="auto"/>
            <w:bottom w:val="none" w:sz="0" w:space="0" w:color="auto"/>
            <w:right w:val="none" w:sz="0" w:space="0" w:color="auto"/>
          </w:divBdr>
        </w:div>
        <w:div w:id="2039810821">
          <w:marLeft w:val="640"/>
          <w:marRight w:val="0"/>
          <w:marTop w:val="0"/>
          <w:marBottom w:val="0"/>
          <w:divBdr>
            <w:top w:val="none" w:sz="0" w:space="0" w:color="auto"/>
            <w:left w:val="none" w:sz="0" w:space="0" w:color="auto"/>
            <w:bottom w:val="none" w:sz="0" w:space="0" w:color="auto"/>
            <w:right w:val="none" w:sz="0" w:space="0" w:color="auto"/>
          </w:divBdr>
        </w:div>
        <w:div w:id="1600210388">
          <w:marLeft w:val="640"/>
          <w:marRight w:val="0"/>
          <w:marTop w:val="0"/>
          <w:marBottom w:val="0"/>
          <w:divBdr>
            <w:top w:val="none" w:sz="0" w:space="0" w:color="auto"/>
            <w:left w:val="none" w:sz="0" w:space="0" w:color="auto"/>
            <w:bottom w:val="none" w:sz="0" w:space="0" w:color="auto"/>
            <w:right w:val="none" w:sz="0" w:space="0" w:color="auto"/>
          </w:divBdr>
        </w:div>
        <w:div w:id="86973209">
          <w:marLeft w:val="640"/>
          <w:marRight w:val="0"/>
          <w:marTop w:val="0"/>
          <w:marBottom w:val="0"/>
          <w:divBdr>
            <w:top w:val="none" w:sz="0" w:space="0" w:color="auto"/>
            <w:left w:val="none" w:sz="0" w:space="0" w:color="auto"/>
            <w:bottom w:val="none" w:sz="0" w:space="0" w:color="auto"/>
            <w:right w:val="none" w:sz="0" w:space="0" w:color="auto"/>
          </w:divBdr>
        </w:div>
        <w:div w:id="91246775">
          <w:marLeft w:val="640"/>
          <w:marRight w:val="0"/>
          <w:marTop w:val="0"/>
          <w:marBottom w:val="0"/>
          <w:divBdr>
            <w:top w:val="none" w:sz="0" w:space="0" w:color="auto"/>
            <w:left w:val="none" w:sz="0" w:space="0" w:color="auto"/>
            <w:bottom w:val="none" w:sz="0" w:space="0" w:color="auto"/>
            <w:right w:val="none" w:sz="0" w:space="0" w:color="auto"/>
          </w:divBdr>
        </w:div>
        <w:div w:id="1489781406">
          <w:marLeft w:val="640"/>
          <w:marRight w:val="0"/>
          <w:marTop w:val="0"/>
          <w:marBottom w:val="0"/>
          <w:divBdr>
            <w:top w:val="none" w:sz="0" w:space="0" w:color="auto"/>
            <w:left w:val="none" w:sz="0" w:space="0" w:color="auto"/>
            <w:bottom w:val="none" w:sz="0" w:space="0" w:color="auto"/>
            <w:right w:val="none" w:sz="0" w:space="0" w:color="auto"/>
          </w:divBdr>
        </w:div>
        <w:div w:id="1800562544">
          <w:marLeft w:val="640"/>
          <w:marRight w:val="0"/>
          <w:marTop w:val="0"/>
          <w:marBottom w:val="0"/>
          <w:divBdr>
            <w:top w:val="none" w:sz="0" w:space="0" w:color="auto"/>
            <w:left w:val="none" w:sz="0" w:space="0" w:color="auto"/>
            <w:bottom w:val="none" w:sz="0" w:space="0" w:color="auto"/>
            <w:right w:val="none" w:sz="0" w:space="0" w:color="auto"/>
          </w:divBdr>
        </w:div>
        <w:div w:id="806703886">
          <w:marLeft w:val="640"/>
          <w:marRight w:val="0"/>
          <w:marTop w:val="0"/>
          <w:marBottom w:val="0"/>
          <w:divBdr>
            <w:top w:val="none" w:sz="0" w:space="0" w:color="auto"/>
            <w:left w:val="none" w:sz="0" w:space="0" w:color="auto"/>
            <w:bottom w:val="none" w:sz="0" w:space="0" w:color="auto"/>
            <w:right w:val="none" w:sz="0" w:space="0" w:color="auto"/>
          </w:divBdr>
        </w:div>
        <w:div w:id="252210101">
          <w:marLeft w:val="640"/>
          <w:marRight w:val="0"/>
          <w:marTop w:val="0"/>
          <w:marBottom w:val="0"/>
          <w:divBdr>
            <w:top w:val="none" w:sz="0" w:space="0" w:color="auto"/>
            <w:left w:val="none" w:sz="0" w:space="0" w:color="auto"/>
            <w:bottom w:val="none" w:sz="0" w:space="0" w:color="auto"/>
            <w:right w:val="none" w:sz="0" w:space="0" w:color="auto"/>
          </w:divBdr>
        </w:div>
        <w:div w:id="433942994">
          <w:marLeft w:val="640"/>
          <w:marRight w:val="0"/>
          <w:marTop w:val="0"/>
          <w:marBottom w:val="0"/>
          <w:divBdr>
            <w:top w:val="none" w:sz="0" w:space="0" w:color="auto"/>
            <w:left w:val="none" w:sz="0" w:space="0" w:color="auto"/>
            <w:bottom w:val="none" w:sz="0" w:space="0" w:color="auto"/>
            <w:right w:val="none" w:sz="0" w:space="0" w:color="auto"/>
          </w:divBdr>
        </w:div>
        <w:div w:id="1410618938">
          <w:marLeft w:val="640"/>
          <w:marRight w:val="0"/>
          <w:marTop w:val="0"/>
          <w:marBottom w:val="0"/>
          <w:divBdr>
            <w:top w:val="none" w:sz="0" w:space="0" w:color="auto"/>
            <w:left w:val="none" w:sz="0" w:space="0" w:color="auto"/>
            <w:bottom w:val="none" w:sz="0" w:space="0" w:color="auto"/>
            <w:right w:val="none" w:sz="0" w:space="0" w:color="auto"/>
          </w:divBdr>
        </w:div>
        <w:div w:id="1395812477">
          <w:marLeft w:val="640"/>
          <w:marRight w:val="0"/>
          <w:marTop w:val="0"/>
          <w:marBottom w:val="0"/>
          <w:divBdr>
            <w:top w:val="none" w:sz="0" w:space="0" w:color="auto"/>
            <w:left w:val="none" w:sz="0" w:space="0" w:color="auto"/>
            <w:bottom w:val="none" w:sz="0" w:space="0" w:color="auto"/>
            <w:right w:val="none" w:sz="0" w:space="0" w:color="auto"/>
          </w:divBdr>
        </w:div>
        <w:div w:id="616986389">
          <w:marLeft w:val="640"/>
          <w:marRight w:val="0"/>
          <w:marTop w:val="0"/>
          <w:marBottom w:val="0"/>
          <w:divBdr>
            <w:top w:val="none" w:sz="0" w:space="0" w:color="auto"/>
            <w:left w:val="none" w:sz="0" w:space="0" w:color="auto"/>
            <w:bottom w:val="none" w:sz="0" w:space="0" w:color="auto"/>
            <w:right w:val="none" w:sz="0" w:space="0" w:color="auto"/>
          </w:divBdr>
        </w:div>
        <w:div w:id="780342161">
          <w:marLeft w:val="640"/>
          <w:marRight w:val="0"/>
          <w:marTop w:val="0"/>
          <w:marBottom w:val="0"/>
          <w:divBdr>
            <w:top w:val="none" w:sz="0" w:space="0" w:color="auto"/>
            <w:left w:val="none" w:sz="0" w:space="0" w:color="auto"/>
            <w:bottom w:val="none" w:sz="0" w:space="0" w:color="auto"/>
            <w:right w:val="none" w:sz="0" w:space="0" w:color="auto"/>
          </w:divBdr>
        </w:div>
        <w:div w:id="1334257917">
          <w:marLeft w:val="640"/>
          <w:marRight w:val="0"/>
          <w:marTop w:val="0"/>
          <w:marBottom w:val="0"/>
          <w:divBdr>
            <w:top w:val="none" w:sz="0" w:space="0" w:color="auto"/>
            <w:left w:val="none" w:sz="0" w:space="0" w:color="auto"/>
            <w:bottom w:val="none" w:sz="0" w:space="0" w:color="auto"/>
            <w:right w:val="none" w:sz="0" w:space="0" w:color="auto"/>
          </w:divBdr>
        </w:div>
        <w:div w:id="1098595056">
          <w:marLeft w:val="640"/>
          <w:marRight w:val="0"/>
          <w:marTop w:val="0"/>
          <w:marBottom w:val="0"/>
          <w:divBdr>
            <w:top w:val="none" w:sz="0" w:space="0" w:color="auto"/>
            <w:left w:val="none" w:sz="0" w:space="0" w:color="auto"/>
            <w:bottom w:val="none" w:sz="0" w:space="0" w:color="auto"/>
            <w:right w:val="none" w:sz="0" w:space="0" w:color="auto"/>
          </w:divBdr>
        </w:div>
        <w:div w:id="317343334">
          <w:marLeft w:val="640"/>
          <w:marRight w:val="0"/>
          <w:marTop w:val="0"/>
          <w:marBottom w:val="0"/>
          <w:divBdr>
            <w:top w:val="none" w:sz="0" w:space="0" w:color="auto"/>
            <w:left w:val="none" w:sz="0" w:space="0" w:color="auto"/>
            <w:bottom w:val="none" w:sz="0" w:space="0" w:color="auto"/>
            <w:right w:val="none" w:sz="0" w:space="0" w:color="auto"/>
          </w:divBdr>
        </w:div>
        <w:div w:id="383985567">
          <w:marLeft w:val="640"/>
          <w:marRight w:val="0"/>
          <w:marTop w:val="0"/>
          <w:marBottom w:val="0"/>
          <w:divBdr>
            <w:top w:val="none" w:sz="0" w:space="0" w:color="auto"/>
            <w:left w:val="none" w:sz="0" w:space="0" w:color="auto"/>
            <w:bottom w:val="none" w:sz="0" w:space="0" w:color="auto"/>
            <w:right w:val="none" w:sz="0" w:space="0" w:color="auto"/>
          </w:divBdr>
        </w:div>
        <w:div w:id="426080420">
          <w:marLeft w:val="640"/>
          <w:marRight w:val="0"/>
          <w:marTop w:val="0"/>
          <w:marBottom w:val="0"/>
          <w:divBdr>
            <w:top w:val="none" w:sz="0" w:space="0" w:color="auto"/>
            <w:left w:val="none" w:sz="0" w:space="0" w:color="auto"/>
            <w:bottom w:val="none" w:sz="0" w:space="0" w:color="auto"/>
            <w:right w:val="none" w:sz="0" w:space="0" w:color="auto"/>
          </w:divBdr>
        </w:div>
        <w:div w:id="1684210369">
          <w:marLeft w:val="640"/>
          <w:marRight w:val="0"/>
          <w:marTop w:val="0"/>
          <w:marBottom w:val="0"/>
          <w:divBdr>
            <w:top w:val="none" w:sz="0" w:space="0" w:color="auto"/>
            <w:left w:val="none" w:sz="0" w:space="0" w:color="auto"/>
            <w:bottom w:val="none" w:sz="0" w:space="0" w:color="auto"/>
            <w:right w:val="none" w:sz="0" w:space="0" w:color="auto"/>
          </w:divBdr>
        </w:div>
        <w:div w:id="1479155461">
          <w:marLeft w:val="640"/>
          <w:marRight w:val="0"/>
          <w:marTop w:val="0"/>
          <w:marBottom w:val="0"/>
          <w:divBdr>
            <w:top w:val="none" w:sz="0" w:space="0" w:color="auto"/>
            <w:left w:val="none" w:sz="0" w:space="0" w:color="auto"/>
            <w:bottom w:val="none" w:sz="0" w:space="0" w:color="auto"/>
            <w:right w:val="none" w:sz="0" w:space="0" w:color="auto"/>
          </w:divBdr>
        </w:div>
        <w:div w:id="226454720">
          <w:marLeft w:val="640"/>
          <w:marRight w:val="0"/>
          <w:marTop w:val="0"/>
          <w:marBottom w:val="0"/>
          <w:divBdr>
            <w:top w:val="none" w:sz="0" w:space="0" w:color="auto"/>
            <w:left w:val="none" w:sz="0" w:space="0" w:color="auto"/>
            <w:bottom w:val="none" w:sz="0" w:space="0" w:color="auto"/>
            <w:right w:val="none" w:sz="0" w:space="0" w:color="auto"/>
          </w:divBdr>
        </w:div>
        <w:div w:id="1418673535">
          <w:marLeft w:val="640"/>
          <w:marRight w:val="0"/>
          <w:marTop w:val="0"/>
          <w:marBottom w:val="0"/>
          <w:divBdr>
            <w:top w:val="none" w:sz="0" w:space="0" w:color="auto"/>
            <w:left w:val="none" w:sz="0" w:space="0" w:color="auto"/>
            <w:bottom w:val="none" w:sz="0" w:space="0" w:color="auto"/>
            <w:right w:val="none" w:sz="0" w:space="0" w:color="auto"/>
          </w:divBdr>
        </w:div>
        <w:div w:id="1082458659">
          <w:marLeft w:val="640"/>
          <w:marRight w:val="0"/>
          <w:marTop w:val="0"/>
          <w:marBottom w:val="0"/>
          <w:divBdr>
            <w:top w:val="none" w:sz="0" w:space="0" w:color="auto"/>
            <w:left w:val="none" w:sz="0" w:space="0" w:color="auto"/>
            <w:bottom w:val="none" w:sz="0" w:space="0" w:color="auto"/>
            <w:right w:val="none" w:sz="0" w:space="0" w:color="auto"/>
          </w:divBdr>
        </w:div>
        <w:div w:id="1872496272">
          <w:marLeft w:val="640"/>
          <w:marRight w:val="0"/>
          <w:marTop w:val="0"/>
          <w:marBottom w:val="0"/>
          <w:divBdr>
            <w:top w:val="none" w:sz="0" w:space="0" w:color="auto"/>
            <w:left w:val="none" w:sz="0" w:space="0" w:color="auto"/>
            <w:bottom w:val="none" w:sz="0" w:space="0" w:color="auto"/>
            <w:right w:val="none" w:sz="0" w:space="0" w:color="auto"/>
          </w:divBdr>
        </w:div>
        <w:div w:id="870069062">
          <w:marLeft w:val="640"/>
          <w:marRight w:val="0"/>
          <w:marTop w:val="0"/>
          <w:marBottom w:val="0"/>
          <w:divBdr>
            <w:top w:val="none" w:sz="0" w:space="0" w:color="auto"/>
            <w:left w:val="none" w:sz="0" w:space="0" w:color="auto"/>
            <w:bottom w:val="none" w:sz="0" w:space="0" w:color="auto"/>
            <w:right w:val="none" w:sz="0" w:space="0" w:color="auto"/>
          </w:divBdr>
        </w:div>
        <w:div w:id="418865165">
          <w:marLeft w:val="640"/>
          <w:marRight w:val="0"/>
          <w:marTop w:val="0"/>
          <w:marBottom w:val="0"/>
          <w:divBdr>
            <w:top w:val="none" w:sz="0" w:space="0" w:color="auto"/>
            <w:left w:val="none" w:sz="0" w:space="0" w:color="auto"/>
            <w:bottom w:val="none" w:sz="0" w:space="0" w:color="auto"/>
            <w:right w:val="none" w:sz="0" w:space="0" w:color="auto"/>
          </w:divBdr>
        </w:div>
        <w:div w:id="610088144">
          <w:marLeft w:val="640"/>
          <w:marRight w:val="0"/>
          <w:marTop w:val="0"/>
          <w:marBottom w:val="0"/>
          <w:divBdr>
            <w:top w:val="none" w:sz="0" w:space="0" w:color="auto"/>
            <w:left w:val="none" w:sz="0" w:space="0" w:color="auto"/>
            <w:bottom w:val="none" w:sz="0" w:space="0" w:color="auto"/>
            <w:right w:val="none" w:sz="0" w:space="0" w:color="auto"/>
          </w:divBdr>
        </w:div>
        <w:div w:id="100036966">
          <w:marLeft w:val="640"/>
          <w:marRight w:val="0"/>
          <w:marTop w:val="0"/>
          <w:marBottom w:val="0"/>
          <w:divBdr>
            <w:top w:val="none" w:sz="0" w:space="0" w:color="auto"/>
            <w:left w:val="none" w:sz="0" w:space="0" w:color="auto"/>
            <w:bottom w:val="none" w:sz="0" w:space="0" w:color="auto"/>
            <w:right w:val="none" w:sz="0" w:space="0" w:color="auto"/>
          </w:divBdr>
        </w:div>
        <w:div w:id="521554004">
          <w:marLeft w:val="640"/>
          <w:marRight w:val="0"/>
          <w:marTop w:val="0"/>
          <w:marBottom w:val="0"/>
          <w:divBdr>
            <w:top w:val="none" w:sz="0" w:space="0" w:color="auto"/>
            <w:left w:val="none" w:sz="0" w:space="0" w:color="auto"/>
            <w:bottom w:val="none" w:sz="0" w:space="0" w:color="auto"/>
            <w:right w:val="none" w:sz="0" w:space="0" w:color="auto"/>
          </w:divBdr>
        </w:div>
        <w:div w:id="931814248">
          <w:marLeft w:val="640"/>
          <w:marRight w:val="0"/>
          <w:marTop w:val="0"/>
          <w:marBottom w:val="0"/>
          <w:divBdr>
            <w:top w:val="none" w:sz="0" w:space="0" w:color="auto"/>
            <w:left w:val="none" w:sz="0" w:space="0" w:color="auto"/>
            <w:bottom w:val="none" w:sz="0" w:space="0" w:color="auto"/>
            <w:right w:val="none" w:sz="0" w:space="0" w:color="auto"/>
          </w:divBdr>
        </w:div>
        <w:div w:id="1275363050">
          <w:marLeft w:val="640"/>
          <w:marRight w:val="0"/>
          <w:marTop w:val="0"/>
          <w:marBottom w:val="0"/>
          <w:divBdr>
            <w:top w:val="none" w:sz="0" w:space="0" w:color="auto"/>
            <w:left w:val="none" w:sz="0" w:space="0" w:color="auto"/>
            <w:bottom w:val="none" w:sz="0" w:space="0" w:color="auto"/>
            <w:right w:val="none" w:sz="0" w:space="0" w:color="auto"/>
          </w:divBdr>
        </w:div>
        <w:div w:id="951588821">
          <w:marLeft w:val="640"/>
          <w:marRight w:val="0"/>
          <w:marTop w:val="0"/>
          <w:marBottom w:val="0"/>
          <w:divBdr>
            <w:top w:val="none" w:sz="0" w:space="0" w:color="auto"/>
            <w:left w:val="none" w:sz="0" w:space="0" w:color="auto"/>
            <w:bottom w:val="none" w:sz="0" w:space="0" w:color="auto"/>
            <w:right w:val="none" w:sz="0" w:space="0" w:color="auto"/>
          </w:divBdr>
        </w:div>
        <w:div w:id="1512911777">
          <w:marLeft w:val="640"/>
          <w:marRight w:val="0"/>
          <w:marTop w:val="0"/>
          <w:marBottom w:val="0"/>
          <w:divBdr>
            <w:top w:val="none" w:sz="0" w:space="0" w:color="auto"/>
            <w:left w:val="none" w:sz="0" w:space="0" w:color="auto"/>
            <w:bottom w:val="none" w:sz="0" w:space="0" w:color="auto"/>
            <w:right w:val="none" w:sz="0" w:space="0" w:color="auto"/>
          </w:divBdr>
        </w:div>
        <w:div w:id="1071078867">
          <w:marLeft w:val="640"/>
          <w:marRight w:val="0"/>
          <w:marTop w:val="0"/>
          <w:marBottom w:val="0"/>
          <w:divBdr>
            <w:top w:val="none" w:sz="0" w:space="0" w:color="auto"/>
            <w:left w:val="none" w:sz="0" w:space="0" w:color="auto"/>
            <w:bottom w:val="none" w:sz="0" w:space="0" w:color="auto"/>
            <w:right w:val="none" w:sz="0" w:space="0" w:color="auto"/>
          </w:divBdr>
        </w:div>
        <w:div w:id="1111511939">
          <w:marLeft w:val="640"/>
          <w:marRight w:val="0"/>
          <w:marTop w:val="0"/>
          <w:marBottom w:val="0"/>
          <w:divBdr>
            <w:top w:val="none" w:sz="0" w:space="0" w:color="auto"/>
            <w:left w:val="none" w:sz="0" w:space="0" w:color="auto"/>
            <w:bottom w:val="none" w:sz="0" w:space="0" w:color="auto"/>
            <w:right w:val="none" w:sz="0" w:space="0" w:color="auto"/>
          </w:divBdr>
        </w:div>
        <w:div w:id="1747460647">
          <w:marLeft w:val="640"/>
          <w:marRight w:val="0"/>
          <w:marTop w:val="0"/>
          <w:marBottom w:val="0"/>
          <w:divBdr>
            <w:top w:val="none" w:sz="0" w:space="0" w:color="auto"/>
            <w:left w:val="none" w:sz="0" w:space="0" w:color="auto"/>
            <w:bottom w:val="none" w:sz="0" w:space="0" w:color="auto"/>
            <w:right w:val="none" w:sz="0" w:space="0" w:color="auto"/>
          </w:divBdr>
        </w:div>
        <w:div w:id="903880194">
          <w:marLeft w:val="640"/>
          <w:marRight w:val="0"/>
          <w:marTop w:val="0"/>
          <w:marBottom w:val="0"/>
          <w:divBdr>
            <w:top w:val="none" w:sz="0" w:space="0" w:color="auto"/>
            <w:left w:val="none" w:sz="0" w:space="0" w:color="auto"/>
            <w:bottom w:val="none" w:sz="0" w:space="0" w:color="auto"/>
            <w:right w:val="none" w:sz="0" w:space="0" w:color="auto"/>
          </w:divBdr>
        </w:div>
        <w:div w:id="1479031762">
          <w:marLeft w:val="640"/>
          <w:marRight w:val="0"/>
          <w:marTop w:val="0"/>
          <w:marBottom w:val="0"/>
          <w:divBdr>
            <w:top w:val="none" w:sz="0" w:space="0" w:color="auto"/>
            <w:left w:val="none" w:sz="0" w:space="0" w:color="auto"/>
            <w:bottom w:val="none" w:sz="0" w:space="0" w:color="auto"/>
            <w:right w:val="none" w:sz="0" w:space="0" w:color="auto"/>
          </w:divBdr>
        </w:div>
        <w:div w:id="472910519">
          <w:marLeft w:val="640"/>
          <w:marRight w:val="0"/>
          <w:marTop w:val="0"/>
          <w:marBottom w:val="0"/>
          <w:divBdr>
            <w:top w:val="none" w:sz="0" w:space="0" w:color="auto"/>
            <w:left w:val="none" w:sz="0" w:space="0" w:color="auto"/>
            <w:bottom w:val="none" w:sz="0" w:space="0" w:color="auto"/>
            <w:right w:val="none" w:sz="0" w:space="0" w:color="auto"/>
          </w:divBdr>
        </w:div>
        <w:div w:id="1302540010">
          <w:marLeft w:val="640"/>
          <w:marRight w:val="0"/>
          <w:marTop w:val="0"/>
          <w:marBottom w:val="0"/>
          <w:divBdr>
            <w:top w:val="none" w:sz="0" w:space="0" w:color="auto"/>
            <w:left w:val="none" w:sz="0" w:space="0" w:color="auto"/>
            <w:bottom w:val="none" w:sz="0" w:space="0" w:color="auto"/>
            <w:right w:val="none" w:sz="0" w:space="0" w:color="auto"/>
          </w:divBdr>
        </w:div>
        <w:div w:id="1846632029">
          <w:marLeft w:val="640"/>
          <w:marRight w:val="0"/>
          <w:marTop w:val="0"/>
          <w:marBottom w:val="0"/>
          <w:divBdr>
            <w:top w:val="none" w:sz="0" w:space="0" w:color="auto"/>
            <w:left w:val="none" w:sz="0" w:space="0" w:color="auto"/>
            <w:bottom w:val="none" w:sz="0" w:space="0" w:color="auto"/>
            <w:right w:val="none" w:sz="0" w:space="0" w:color="auto"/>
          </w:divBdr>
        </w:div>
        <w:div w:id="536552138">
          <w:marLeft w:val="640"/>
          <w:marRight w:val="0"/>
          <w:marTop w:val="0"/>
          <w:marBottom w:val="0"/>
          <w:divBdr>
            <w:top w:val="none" w:sz="0" w:space="0" w:color="auto"/>
            <w:left w:val="none" w:sz="0" w:space="0" w:color="auto"/>
            <w:bottom w:val="none" w:sz="0" w:space="0" w:color="auto"/>
            <w:right w:val="none" w:sz="0" w:space="0" w:color="auto"/>
          </w:divBdr>
        </w:div>
        <w:div w:id="2143617921">
          <w:marLeft w:val="640"/>
          <w:marRight w:val="0"/>
          <w:marTop w:val="0"/>
          <w:marBottom w:val="0"/>
          <w:divBdr>
            <w:top w:val="none" w:sz="0" w:space="0" w:color="auto"/>
            <w:left w:val="none" w:sz="0" w:space="0" w:color="auto"/>
            <w:bottom w:val="none" w:sz="0" w:space="0" w:color="auto"/>
            <w:right w:val="none" w:sz="0" w:space="0" w:color="auto"/>
          </w:divBdr>
        </w:div>
        <w:div w:id="1838616780">
          <w:marLeft w:val="640"/>
          <w:marRight w:val="0"/>
          <w:marTop w:val="0"/>
          <w:marBottom w:val="0"/>
          <w:divBdr>
            <w:top w:val="none" w:sz="0" w:space="0" w:color="auto"/>
            <w:left w:val="none" w:sz="0" w:space="0" w:color="auto"/>
            <w:bottom w:val="none" w:sz="0" w:space="0" w:color="auto"/>
            <w:right w:val="none" w:sz="0" w:space="0" w:color="auto"/>
          </w:divBdr>
        </w:div>
        <w:div w:id="1563983388">
          <w:marLeft w:val="640"/>
          <w:marRight w:val="0"/>
          <w:marTop w:val="0"/>
          <w:marBottom w:val="0"/>
          <w:divBdr>
            <w:top w:val="none" w:sz="0" w:space="0" w:color="auto"/>
            <w:left w:val="none" w:sz="0" w:space="0" w:color="auto"/>
            <w:bottom w:val="none" w:sz="0" w:space="0" w:color="auto"/>
            <w:right w:val="none" w:sz="0" w:space="0" w:color="auto"/>
          </w:divBdr>
        </w:div>
        <w:div w:id="1223130119">
          <w:marLeft w:val="640"/>
          <w:marRight w:val="0"/>
          <w:marTop w:val="0"/>
          <w:marBottom w:val="0"/>
          <w:divBdr>
            <w:top w:val="none" w:sz="0" w:space="0" w:color="auto"/>
            <w:left w:val="none" w:sz="0" w:space="0" w:color="auto"/>
            <w:bottom w:val="none" w:sz="0" w:space="0" w:color="auto"/>
            <w:right w:val="none" w:sz="0" w:space="0" w:color="auto"/>
          </w:divBdr>
        </w:div>
        <w:div w:id="1079911846">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0000966">
      <w:bodyDiv w:val="1"/>
      <w:marLeft w:val="0"/>
      <w:marRight w:val="0"/>
      <w:marTop w:val="0"/>
      <w:marBottom w:val="0"/>
      <w:divBdr>
        <w:top w:val="none" w:sz="0" w:space="0" w:color="auto"/>
        <w:left w:val="none" w:sz="0" w:space="0" w:color="auto"/>
        <w:bottom w:val="none" w:sz="0" w:space="0" w:color="auto"/>
        <w:right w:val="none" w:sz="0" w:space="0" w:color="auto"/>
      </w:divBdr>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5220850">
      <w:bodyDiv w:val="1"/>
      <w:marLeft w:val="0"/>
      <w:marRight w:val="0"/>
      <w:marTop w:val="0"/>
      <w:marBottom w:val="0"/>
      <w:divBdr>
        <w:top w:val="none" w:sz="0" w:space="0" w:color="auto"/>
        <w:left w:val="none" w:sz="0" w:space="0" w:color="auto"/>
        <w:bottom w:val="none" w:sz="0" w:space="0" w:color="auto"/>
        <w:right w:val="none" w:sz="0" w:space="0" w:color="auto"/>
      </w:divBdr>
      <w:divsChild>
        <w:div w:id="1697776941">
          <w:marLeft w:val="640"/>
          <w:marRight w:val="0"/>
          <w:marTop w:val="0"/>
          <w:marBottom w:val="0"/>
          <w:divBdr>
            <w:top w:val="none" w:sz="0" w:space="0" w:color="auto"/>
            <w:left w:val="none" w:sz="0" w:space="0" w:color="auto"/>
            <w:bottom w:val="none" w:sz="0" w:space="0" w:color="auto"/>
            <w:right w:val="none" w:sz="0" w:space="0" w:color="auto"/>
          </w:divBdr>
        </w:div>
        <w:div w:id="218563962">
          <w:marLeft w:val="640"/>
          <w:marRight w:val="0"/>
          <w:marTop w:val="0"/>
          <w:marBottom w:val="0"/>
          <w:divBdr>
            <w:top w:val="none" w:sz="0" w:space="0" w:color="auto"/>
            <w:left w:val="none" w:sz="0" w:space="0" w:color="auto"/>
            <w:bottom w:val="none" w:sz="0" w:space="0" w:color="auto"/>
            <w:right w:val="none" w:sz="0" w:space="0" w:color="auto"/>
          </w:divBdr>
        </w:div>
        <w:div w:id="1710031341">
          <w:marLeft w:val="640"/>
          <w:marRight w:val="0"/>
          <w:marTop w:val="0"/>
          <w:marBottom w:val="0"/>
          <w:divBdr>
            <w:top w:val="none" w:sz="0" w:space="0" w:color="auto"/>
            <w:left w:val="none" w:sz="0" w:space="0" w:color="auto"/>
            <w:bottom w:val="none" w:sz="0" w:space="0" w:color="auto"/>
            <w:right w:val="none" w:sz="0" w:space="0" w:color="auto"/>
          </w:divBdr>
        </w:div>
        <w:div w:id="966475559">
          <w:marLeft w:val="640"/>
          <w:marRight w:val="0"/>
          <w:marTop w:val="0"/>
          <w:marBottom w:val="0"/>
          <w:divBdr>
            <w:top w:val="none" w:sz="0" w:space="0" w:color="auto"/>
            <w:left w:val="none" w:sz="0" w:space="0" w:color="auto"/>
            <w:bottom w:val="none" w:sz="0" w:space="0" w:color="auto"/>
            <w:right w:val="none" w:sz="0" w:space="0" w:color="auto"/>
          </w:divBdr>
        </w:div>
        <w:div w:id="2013868728">
          <w:marLeft w:val="640"/>
          <w:marRight w:val="0"/>
          <w:marTop w:val="0"/>
          <w:marBottom w:val="0"/>
          <w:divBdr>
            <w:top w:val="none" w:sz="0" w:space="0" w:color="auto"/>
            <w:left w:val="none" w:sz="0" w:space="0" w:color="auto"/>
            <w:bottom w:val="none" w:sz="0" w:space="0" w:color="auto"/>
            <w:right w:val="none" w:sz="0" w:space="0" w:color="auto"/>
          </w:divBdr>
        </w:div>
        <w:div w:id="807481460">
          <w:marLeft w:val="640"/>
          <w:marRight w:val="0"/>
          <w:marTop w:val="0"/>
          <w:marBottom w:val="0"/>
          <w:divBdr>
            <w:top w:val="none" w:sz="0" w:space="0" w:color="auto"/>
            <w:left w:val="none" w:sz="0" w:space="0" w:color="auto"/>
            <w:bottom w:val="none" w:sz="0" w:space="0" w:color="auto"/>
            <w:right w:val="none" w:sz="0" w:space="0" w:color="auto"/>
          </w:divBdr>
        </w:div>
        <w:div w:id="760183636">
          <w:marLeft w:val="640"/>
          <w:marRight w:val="0"/>
          <w:marTop w:val="0"/>
          <w:marBottom w:val="0"/>
          <w:divBdr>
            <w:top w:val="none" w:sz="0" w:space="0" w:color="auto"/>
            <w:left w:val="none" w:sz="0" w:space="0" w:color="auto"/>
            <w:bottom w:val="none" w:sz="0" w:space="0" w:color="auto"/>
            <w:right w:val="none" w:sz="0" w:space="0" w:color="auto"/>
          </w:divBdr>
        </w:div>
        <w:div w:id="1873762733">
          <w:marLeft w:val="640"/>
          <w:marRight w:val="0"/>
          <w:marTop w:val="0"/>
          <w:marBottom w:val="0"/>
          <w:divBdr>
            <w:top w:val="none" w:sz="0" w:space="0" w:color="auto"/>
            <w:left w:val="none" w:sz="0" w:space="0" w:color="auto"/>
            <w:bottom w:val="none" w:sz="0" w:space="0" w:color="auto"/>
            <w:right w:val="none" w:sz="0" w:space="0" w:color="auto"/>
          </w:divBdr>
        </w:div>
        <w:div w:id="819809286">
          <w:marLeft w:val="640"/>
          <w:marRight w:val="0"/>
          <w:marTop w:val="0"/>
          <w:marBottom w:val="0"/>
          <w:divBdr>
            <w:top w:val="none" w:sz="0" w:space="0" w:color="auto"/>
            <w:left w:val="none" w:sz="0" w:space="0" w:color="auto"/>
            <w:bottom w:val="none" w:sz="0" w:space="0" w:color="auto"/>
            <w:right w:val="none" w:sz="0" w:space="0" w:color="auto"/>
          </w:divBdr>
        </w:div>
        <w:div w:id="906115146">
          <w:marLeft w:val="640"/>
          <w:marRight w:val="0"/>
          <w:marTop w:val="0"/>
          <w:marBottom w:val="0"/>
          <w:divBdr>
            <w:top w:val="none" w:sz="0" w:space="0" w:color="auto"/>
            <w:left w:val="none" w:sz="0" w:space="0" w:color="auto"/>
            <w:bottom w:val="none" w:sz="0" w:space="0" w:color="auto"/>
            <w:right w:val="none" w:sz="0" w:space="0" w:color="auto"/>
          </w:divBdr>
        </w:div>
        <w:div w:id="398401651">
          <w:marLeft w:val="640"/>
          <w:marRight w:val="0"/>
          <w:marTop w:val="0"/>
          <w:marBottom w:val="0"/>
          <w:divBdr>
            <w:top w:val="none" w:sz="0" w:space="0" w:color="auto"/>
            <w:left w:val="none" w:sz="0" w:space="0" w:color="auto"/>
            <w:bottom w:val="none" w:sz="0" w:space="0" w:color="auto"/>
            <w:right w:val="none" w:sz="0" w:space="0" w:color="auto"/>
          </w:divBdr>
        </w:div>
        <w:div w:id="1742866530">
          <w:marLeft w:val="640"/>
          <w:marRight w:val="0"/>
          <w:marTop w:val="0"/>
          <w:marBottom w:val="0"/>
          <w:divBdr>
            <w:top w:val="none" w:sz="0" w:space="0" w:color="auto"/>
            <w:left w:val="none" w:sz="0" w:space="0" w:color="auto"/>
            <w:bottom w:val="none" w:sz="0" w:space="0" w:color="auto"/>
            <w:right w:val="none" w:sz="0" w:space="0" w:color="auto"/>
          </w:divBdr>
        </w:div>
        <w:div w:id="1339843544">
          <w:marLeft w:val="640"/>
          <w:marRight w:val="0"/>
          <w:marTop w:val="0"/>
          <w:marBottom w:val="0"/>
          <w:divBdr>
            <w:top w:val="none" w:sz="0" w:space="0" w:color="auto"/>
            <w:left w:val="none" w:sz="0" w:space="0" w:color="auto"/>
            <w:bottom w:val="none" w:sz="0" w:space="0" w:color="auto"/>
            <w:right w:val="none" w:sz="0" w:space="0" w:color="auto"/>
          </w:divBdr>
        </w:div>
        <w:div w:id="750616223">
          <w:marLeft w:val="640"/>
          <w:marRight w:val="0"/>
          <w:marTop w:val="0"/>
          <w:marBottom w:val="0"/>
          <w:divBdr>
            <w:top w:val="none" w:sz="0" w:space="0" w:color="auto"/>
            <w:left w:val="none" w:sz="0" w:space="0" w:color="auto"/>
            <w:bottom w:val="none" w:sz="0" w:space="0" w:color="auto"/>
            <w:right w:val="none" w:sz="0" w:space="0" w:color="auto"/>
          </w:divBdr>
        </w:div>
        <w:div w:id="1302349417">
          <w:marLeft w:val="640"/>
          <w:marRight w:val="0"/>
          <w:marTop w:val="0"/>
          <w:marBottom w:val="0"/>
          <w:divBdr>
            <w:top w:val="none" w:sz="0" w:space="0" w:color="auto"/>
            <w:left w:val="none" w:sz="0" w:space="0" w:color="auto"/>
            <w:bottom w:val="none" w:sz="0" w:space="0" w:color="auto"/>
            <w:right w:val="none" w:sz="0" w:space="0" w:color="auto"/>
          </w:divBdr>
        </w:div>
        <w:div w:id="1258782202">
          <w:marLeft w:val="640"/>
          <w:marRight w:val="0"/>
          <w:marTop w:val="0"/>
          <w:marBottom w:val="0"/>
          <w:divBdr>
            <w:top w:val="none" w:sz="0" w:space="0" w:color="auto"/>
            <w:left w:val="none" w:sz="0" w:space="0" w:color="auto"/>
            <w:bottom w:val="none" w:sz="0" w:space="0" w:color="auto"/>
            <w:right w:val="none" w:sz="0" w:space="0" w:color="auto"/>
          </w:divBdr>
        </w:div>
        <w:div w:id="172307889">
          <w:marLeft w:val="640"/>
          <w:marRight w:val="0"/>
          <w:marTop w:val="0"/>
          <w:marBottom w:val="0"/>
          <w:divBdr>
            <w:top w:val="none" w:sz="0" w:space="0" w:color="auto"/>
            <w:left w:val="none" w:sz="0" w:space="0" w:color="auto"/>
            <w:bottom w:val="none" w:sz="0" w:space="0" w:color="auto"/>
            <w:right w:val="none" w:sz="0" w:space="0" w:color="auto"/>
          </w:divBdr>
        </w:div>
        <w:div w:id="187715964">
          <w:marLeft w:val="640"/>
          <w:marRight w:val="0"/>
          <w:marTop w:val="0"/>
          <w:marBottom w:val="0"/>
          <w:divBdr>
            <w:top w:val="none" w:sz="0" w:space="0" w:color="auto"/>
            <w:left w:val="none" w:sz="0" w:space="0" w:color="auto"/>
            <w:bottom w:val="none" w:sz="0" w:space="0" w:color="auto"/>
            <w:right w:val="none" w:sz="0" w:space="0" w:color="auto"/>
          </w:divBdr>
        </w:div>
        <w:div w:id="1501046434">
          <w:marLeft w:val="640"/>
          <w:marRight w:val="0"/>
          <w:marTop w:val="0"/>
          <w:marBottom w:val="0"/>
          <w:divBdr>
            <w:top w:val="none" w:sz="0" w:space="0" w:color="auto"/>
            <w:left w:val="none" w:sz="0" w:space="0" w:color="auto"/>
            <w:bottom w:val="none" w:sz="0" w:space="0" w:color="auto"/>
            <w:right w:val="none" w:sz="0" w:space="0" w:color="auto"/>
          </w:divBdr>
        </w:div>
        <w:div w:id="2098282943">
          <w:marLeft w:val="640"/>
          <w:marRight w:val="0"/>
          <w:marTop w:val="0"/>
          <w:marBottom w:val="0"/>
          <w:divBdr>
            <w:top w:val="none" w:sz="0" w:space="0" w:color="auto"/>
            <w:left w:val="none" w:sz="0" w:space="0" w:color="auto"/>
            <w:bottom w:val="none" w:sz="0" w:space="0" w:color="auto"/>
            <w:right w:val="none" w:sz="0" w:space="0" w:color="auto"/>
          </w:divBdr>
        </w:div>
        <w:div w:id="189101436">
          <w:marLeft w:val="640"/>
          <w:marRight w:val="0"/>
          <w:marTop w:val="0"/>
          <w:marBottom w:val="0"/>
          <w:divBdr>
            <w:top w:val="none" w:sz="0" w:space="0" w:color="auto"/>
            <w:left w:val="none" w:sz="0" w:space="0" w:color="auto"/>
            <w:bottom w:val="none" w:sz="0" w:space="0" w:color="auto"/>
            <w:right w:val="none" w:sz="0" w:space="0" w:color="auto"/>
          </w:divBdr>
        </w:div>
        <w:div w:id="1384910312">
          <w:marLeft w:val="640"/>
          <w:marRight w:val="0"/>
          <w:marTop w:val="0"/>
          <w:marBottom w:val="0"/>
          <w:divBdr>
            <w:top w:val="none" w:sz="0" w:space="0" w:color="auto"/>
            <w:left w:val="none" w:sz="0" w:space="0" w:color="auto"/>
            <w:bottom w:val="none" w:sz="0" w:space="0" w:color="auto"/>
            <w:right w:val="none" w:sz="0" w:space="0" w:color="auto"/>
          </w:divBdr>
        </w:div>
        <w:div w:id="1652560561">
          <w:marLeft w:val="640"/>
          <w:marRight w:val="0"/>
          <w:marTop w:val="0"/>
          <w:marBottom w:val="0"/>
          <w:divBdr>
            <w:top w:val="none" w:sz="0" w:space="0" w:color="auto"/>
            <w:left w:val="none" w:sz="0" w:space="0" w:color="auto"/>
            <w:bottom w:val="none" w:sz="0" w:space="0" w:color="auto"/>
            <w:right w:val="none" w:sz="0" w:space="0" w:color="auto"/>
          </w:divBdr>
        </w:div>
        <w:div w:id="1049845249">
          <w:marLeft w:val="640"/>
          <w:marRight w:val="0"/>
          <w:marTop w:val="0"/>
          <w:marBottom w:val="0"/>
          <w:divBdr>
            <w:top w:val="none" w:sz="0" w:space="0" w:color="auto"/>
            <w:left w:val="none" w:sz="0" w:space="0" w:color="auto"/>
            <w:bottom w:val="none" w:sz="0" w:space="0" w:color="auto"/>
            <w:right w:val="none" w:sz="0" w:space="0" w:color="auto"/>
          </w:divBdr>
        </w:div>
        <w:div w:id="958609690">
          <w:marLeft w:val="640"/>
          <w:marRight w:val="0"/>
          <w:marTop w:val="0"/>
          <w:marBottom w:val="0"/>
          <w:divBdr>
            <w:top w:val="none" w:sz="0" w:space="0" w:color="auto"/>
            <w:left w:val="none" w:sz="0" w:space="0" w:color="auto"/>
            <w:bottom w:val="none" w:sz="0" w:space="0" w:color="auto"/>
            <w:right w:val="none" w:sz="0" w:space="0" w:color="auto"/>
          </w:divBdr>
        </w:div>
        <w:div w:id="1790509239">
          <w:marLeft w:val="640"/>
          <w:marRight w:val="0"/>
          <w:marTop w:val="0"/>
          <w:marBottom w:val="0"/>
          <w:divBdr>
            <w:top w:val="none" w:sz="0" w:space="0" w:color="auto"/>
            <w:left w:val="none" w:sz="0" w:space="0" w:color="auto"/>
            <w:bottom w:val="none" w:sz="0" w:space="0" w:color="auto"/>
            <w:right w:val="none" w:sz="0" w:space="0" w:color="auto"/>
          </w:divBdr>
        </w:div>
        <w:div w:id="1646281261">
          <w:marLeft w:val="640"/>
          <w:marRight w:val="0"/>
          <w:marTop w:val="0"/>
          <w:marBottom w:val="0"/>
          <w:divBdr>
            <w:top w:val="none" w:sz="0" w:space="0" w:color="auto"/>
            <w:left w:val="none" w:sz="0" w:space="0" w:color="auto"/>
            <w:bottom w:val="none" w:sz="0" w:space="0" w:color="auto"/>
            <w:right w:val="none" w:sz="0" w:space="0" w:color="auto"/>
          </w:divBdr>
        </w:div>
        <w:div w:id="28989730">
          <w:marLeft w:val="640"/>
          <w:marRight w:val="0"/>
          <w:marTop w:val="0"/>
          <w:marBottom w:val="0"/>
          <w:divBdr>
            <w:top w:val="none" w:sz="0" w:space="0" w:color="auto"/>
            <w:left w:val="none" w:sz="0" w:space="0" w:color="auto"/>
            <w:bottom w:val="none" w:sz="0" w:space="0" w:color="auto"/>
            <w:right w:val="none" w:sz="0" w:space="0" w:color="auto"/>
          </w:divBdr>
        </w:div>
        <w:div w:id="2018460218">
          <w:marLeft w:val="640"/>
          <w:marRight w:val="0"/>
          <w:marTop w:val="0"/>
          <w:marBottom w:val="0"/>
          <w:divBdr>
            <w:top w:val="none" w:sz="0" w:space="0" w:color="auto"/>
            <w:left w:val="none" w:sz="0" w:space="0" w:color="auto"/>
            <w:bottom w:val="none" w:sz="0" w:space="0" w:color="auto"/>
            <w:right w:val="none" w:sz="0" w:space="0" w:color="auto"/>
          </w:divBdr>
        </w:div>
        <w:div w:id="1678658302">
          <w:marLeft w:val="640"/>
          <w:marRight w:val="0"/>
          <w:marTop w:val="0"/>
          <w:marBottom w:val="0"/>
          <w:divBdr>
            <w:top w:val="none" w:sz="0" w:space="0" w:color="auto"/>
            <w:left w:val="none" w:sz="0" w:space="0" w:color="auto"/>
            <w:bottom w:val="none" w:sz="0" w:space="0" w:color="auto"/>
            <w:right w:val="none" w:sz="0" w:space="0" w:color="auto"/>
          </w:divBdr>
        </w:div>
        <w:div w:id="1037661330">
          <w:marLeft w:val="640"/>
          <w:marRight w:val="0"/>
          <w:marTop w:val="0"/>
          <w:marBottom w:val="0"/>
          <w:divBdr>
            <w:top w:val="none" w:sz="0" w:space="0" w:color="auto"/>
            <w:left w:val="none" w:sz="0" w:space="0" w:color="auto"/>
            <w:bottom w:val="none" w:sz="0" w:space="0" w:color="auto"/>
            <w:right w:val="none" w:sz="0" w:space="0" w:color="auto"/>
          </w:divBdr>
        </w:div>
        <w:div w:id="1966080319">
          <w:marLeft w:val="640"/>
          <w:marRight w:val="0"/>
          <w:marTop w:val="0"/>
          <w:marBottom w:val="0"/>
          <w:divBdr>
            <w:top w:val="none" w:sz="0" w:space="0" w:color="auto"/>
            <w:left w:val="none" w:sz="0" w:space="0" w:color="auto"/>
            <w:bottom w:val="none" w:sz="0" w:space="0" w:color="auto"/>
            <w:right w:val="none" w:sz="0" w:space="0" w:color="auto"/>
          </w:divBdr>
        </w:div>
        <w:div w:id="488327224">
          <w:marLeft w:val="640"/>
          <w:marRight w:val="0"/>
          <w:marTop w:val="0"/>
          <w:marBottom w:val="0"/>
          <w:divBdr>
            <w:top w:val="none" w:sz="0" w:space="0" w:color="auto"/>
            <w:left w:val="none" w:sz="0" w:space="0" w:color="auto"/>
            <w:bottom w:val="none" w:sz="0" w:space="0" w:color="auto"/>
            <w:right w:val="none" w:sz="0" w:space="0" w:color="auto"/>
          </w:divBdr>
        </w:div>
        <w:div w:id="2051107624">
          <w:marLeft w:val="640"/>
          <w:marRight w:val="0"/>
          <w:marTop w:val="0"/>
          <w:marBottom w:val="0"/>
          <w:divBdr>
            <w:top w:val="none" w:sz="0" w:space="0" w:color="auto"/>
            <w:left w:val="none" w:sz="0" w:space="0" w:color="auto"/>
            <w:bottom w:val="none" w:sz="0" w:space="0" w:color="auto"/>
            <w:right w:val="none" w:sz="0" w:space="0" w:color="auto"/>
          </w:divBdr>
        </w:div>
        <w:div w:id="887303933">
          <w:marLeft w:val="640"/>
          <w:marRight w:val="0"/>
          <w:marTop w:val="0"/>
          <w:marBottom w:val="0"/>
          <w:divBdr>
            <w:top w:val="none" w:sz="0" w:space="0" w:color="auto"/>
            <w:left w:val="none" w:sz="0" w:space="0" w:color="auto"/>
            <w:bottom w:val="none" w:sz="0" w:space="0" w:color="auto"/>
            <w:right w:val="none" w:sz="0" w:space="0" w:color="auto"/>
          </w:divBdr>
        </w:div>
        <w:div w:id="1801534122">
          <w:marLeft w:val="640"/>
          <w:marRight w:val="0"/>
          <w:marTop w:val="0"/>
          <w:marBottom w:val="0"/>
          <w:divBdr>
            <w:top w:val="none" w:sz="0" w:space="0" w:color="auto"/>
            <w:left w:val="none" w:sz="0" w:space="0" w:color="auto"/>
            <w:bottom w:val="none" w:sz="0" w:space="0" w:color="auto"/>
            <w:right w:val="none" w:sz="0" w:space="0" w:color="auto"/>
          </w:divBdr>
        </w:div>
        <w:div w:id="1333679559">
          <w:marLeft w:val="640"/>
          <w:marRight w:val="0"/>
          <w:marTop w:val="0"/>
          <w:marBottom w:val="0"/>
          <w:divBdr>
            <w:top w:val="none" w:sz="0" w:space="0" w:color="auto"/>
            <w:left w:val="none" w:sz="0" w:space="0" w:color="auto"/>
            <w:bottom w:val="none" w:sz="0" w:space="0" w:color="auto"/>
            <w:right w:val="none" w:sz="0" w:space="0" w:color="auto"/>
          </w:divBdr>
        </w:div>
        <w:div w:id="1140263903">
          <w:marLeft w:val="640"/>
          <w:marRight w:val="0"/>
          <w:marTop w:val="0"/>
          <w:marBottom w:val="0"/>
          <w:divBdr>
            <w:top w:val="none" w:sz="0" w:space="0" w:color="auto"/>
            <w:left w:val="none" w:sz="0" w:space="0" w:color="auto"/>
            <w:bottom w:val="none" w:sz="0" w:space="0" w:color="auto"/>
            <w:right w:val="none" w:sz="0" w:space="0" w:color="auto"/>
          </w:divBdr>
        </w:div>
        <w:div w:id="233054468">
          <w:marLeft w:val="640"/>
          <w:marRight w:val="0"/>
          <w:marTop w:val="0"/>
          <w:marBottom w:val="0"/>
          <w:divBdr>
            <w:top w:val="none" w:sz="0" w:space="0" w:color="auto"/>
            <w:left w:val="none" w:sz="0" w:space="0" w:color="auto"/>
            <w:bottom w:val="none" w:sz="0" w:space="0" w:color="auto"/>
            <w:right w:val="none" w:sz="0" w:space="0" w:color="auto"/>
          </w:divBdr>
        </w:div>
        <w:div w:id="178088652">
          <w:marLeft w:val="640"/>
          <w:marRight w:val="0"/>
          <w:marTop w:val="0"/>
          <w:marBottom w:val="0"/>
          <w:divBdr>
            <w:top w:val="none" w:sz="0" w:space="0" w:color="auto"/>
            <w:left w:val="none" w:sz="0" w:space="0" w:color="auto"/>
            <w:bottom w:val="none" w:sz="0" w:space="0" w:color="auto"/>
            <w:right w:val="none" w:sz="0" w:space="0" w:color="auto"/>
          </w:divBdr>
        </w:div>
        <w:div w:id="1944873315">
          <w:marLeft w:val="640"/>
          <w:marRight w:val="0"/>
          <w:marTop w:val="0"/>
          <w:marBottom w:val="0"/>
          <w:divBdr>
            <w:top w:val="none" w:sz="0" w:space="0" w:color="auto"/>
            <w:left w:val="none" w:sz="0" w:space="0" w:color="auto"/>
            <w:bottom w:val="none" w:sz="0" w:space="0" w:color="auto"/>
            <w:right w:val="none" w:sz="0" w:space="0" w:color="auto"/>
          </w:divBdr>
        </w:div>
        <w:div w:id="1602490451">
          <w:marLeft w:val="640"/>
          <w:marRight w:val="0"/>
          <w:marTop w:val="0"/>
          <w:marBottom w:val="0"/>
          <w:divBdr>
            <w:top w:val="none" w:sz="0" w:space="0" w:color="auto"/>
            <w:left w:val="none" w:sz="0" w:space="0" w:color="auto"/>
            <w:bottom w:val="none" w:sz="0" w:space="0" w:color="auto"/>
            <w:right w:val="none" w:sz="0" w:space="0" w:color="auto"/>
          </w:divBdr>
        </w:div>
        <w:div w:id="1182277584">
          <w:marLeft w:val="640"/>
          <w:marRight w:val="0"/>
          <w:marTop w:val="0"/>
          <w:marBottom w:val="0"/>
          <w:divBdr>
            <w:top w:val="none" w:sz="0" w:space="0" w:color="auto"/>
            <w:left w:val="none" w:sz="0" w:space="0" w:color="auto"/>
            <w:bottom w:val="none" w:sz="0" w:space="0" w:color="auto"/>
            <w:right w:val="none" w:sz="0" w:space="0" w:color="auto"/>
          </w:divBdr>
        </w:div>
        <w:div w:id="165872223">
          <w:marLeft w:val="640"/>
          <w:marRight w:val="0"/>
          <w:marTop w:val="0"/>
          <w:marBottom w:val="0"/>
          <w:divBdr>
            <w:top w:val="none" w:sz="0" w:space="0" w:color="auto"/>
            <w:left w:val="none" w:sz="0" w:space="0" w:color="auto"/>
            <w:bottom w:val="none" w:sz="0" w:space="0" w:color="auto"/>
            <w:right w:val="none" w:sz="0" w:space="0" w:color="auto"/>
          </w:divBdr>
        </w:div>
        <w:div w:id="1225751550">
          <w:marLeft w:val="640"/>
          <w:marRight w:val="0"/>
          <w:marTop w:val="0"/>
          <w:marBottom w:val="0"/>
          <w:divBdr>
            <w:top w:val="none" w:sz="0" w:space="0" w:color="auto"/>
            <w:left w:val="none" w:sz="0" w:space="0" w:color="auto"/>
            <w:bottom w:val="none" w:sz="0" w:space="0" w:color="auto"/>
            <w:right w:val="none" w:sz="0" w:space="0" w:color="auto"/>
          </w:divBdr>
        </w:div>
        <w:div w:id="304511164">
          <w:marLeft w:val="640"/>
          <w:marRight w:val="0"/>
          <w:marTop w:val="0"/>
          <w:marBottom w:val="0"/>
          <w:divBdr>
            <w:top w:val="none" w:sz="0" w:space="0" w:color="auto"/>
            <w:left w:val="none" w:sz="0" w:space="0" w:color="auto"/>
            <w:bottom w:val="none" w:sz="0" w:space="0" w:color="auto"/>
            <w:right w:val="none" w:sz="0" w:space="0" w:color="auto"/>
          </w:divBdr>
        </w:div>
        <w:div w:id="1967739565">
          <w:marLeft w:val="640"/>
          <w:marRight w:val="0"/>
          <w:marTop w:val="0"/>
          <w:marBottom w:val="0"/>
          <w:divBdr>
            <w:top w:val="none" w:sz="0" w:space="0" w:color="auto"/>
            <w:left w:val="none" w:sz="0" w:space="0" w:color="auto"/>
            <w:bottom w:val="none" w:sz="0" w:space="0" w:color="auto"/>
            <w:right w:val="none" w:sz="0" w:space="0" w:color="auto"/>
          </w:divBdr>
        </w:div>
        <w:div w:id="729033029">
          <w:marLeft w:val="640"/>
          <w:marRight w:val="0"/>
          <w:marTop w:val="0"/>
          <w:marBottom w:val="0"/>
          <w:divBdr>
            <w:top w:val="none" w:sz="0" w:space="0" w:color="auto"/>
            <w:left w:val="none" w:sz="0" w:space="0" w:color="auto"/>
            <w:bottom w:val="none" w:sz="0" w:space="0" w:color="auto"/>
            <w:right w:val="none" w:sz="0" w:space="0" w:color="auto"/>
          </w:divBdr>
        </w:div>
        <w:div w:id="1100640979">
          <w:marLeft w:val="640"/>
          <w:marRight w:val="0"/>
          <w:marTop w:val="0"/>
          <w:marBottom w:val="0"/>
          <w:divBdr>
            <w:top w:val="none" w:sz="0" w:space="0" w:color="auto"/>
            <w:left w:val="none" w:sz="0" w:space="0" w:color="auto"/>
            <w:bottom w:val="none" w:sz="0" w:space="0" w:color="auto"/>
            <w:right w:val="none" w:sz="0" w:space="0" w:color="auto"/>
          </w:divBdr>
        </w:div>
        <w:div w:id="1250428856">
          <w:marLeft w:val="640"/>
          <w:marRight w:val="0"/>
          <w:marTop w:val="0"/>
          <w:marBottom w:val="0"/>
          <w:divBdr>
            <w:top w:val="none" w:sz="0" w:space="0" w:color="auto"/>
            <w:left w:val="none" w:sz="0" w:space="0" w:color="auto"/>
            <w:bottom w:val="none" w:sz="0" w:space="0" w:color="auto"/>
            <w:right w:val="none" w:sz="0" w:space="0" w:color="auto"/>
          </w:divBdr>
        </w:div>
        <w:div w:id="1835995810">
          <w:marLeft w:val="640"/>
          <w:marRight w:val="0"/>
          <w:marTop w:val="0"/>
          <w:marBottom w:val="0"/>
          <w:divBdr>
            <w:top w:val="none" w:sz="0" w:space="0" w:color="auto"/>
            <w:left w:val="none" w:sz="0" w:space="0" w:color="auto"/>
            <w:bottom w:val="none" w:sz="0" w:space="0" w:color="auto"/>
            <w:right w:val="none" w:sz="0" w:space="0" w:color="auto"/>
          </w:divBdr>
        </w:div>
        <w:div w:id="1770008666">
          <w:marLeft w:val="640"/>
          <w:marRight w:val="0"/>
          <w:marTop w:val="0"/>
          <w:marBottom w:val="0"/>
          <w:divBdr>
            <w:top w:val="none" w:sz="0" w:space="0" w:color="auto"/>
            <w:left w:val="none" w:sz="0" w:space="0" w:color="auto"/>
            <w:bottom w:val="none" w:sz="0" w:space="0" w:color="auto"/>
            <w:right w:val="none" w:sz="0" w:space="0" w:color="auto"/>
          </w:divBdr>
        </w:div>
        <w:div w:id="379324991">
          <w:marLeft w:val="640"/>
          <w:marRight w:val="0"/>
          <w:marTop w:val="0"/>
          <w:marBottom w:val="0"/>
          <w:divBdr>
            <w:top w:val="none" w:sz="0" w:space="0" w:color="auto"/>
            <w:left w:val="none" w:sz="0" w:space="0" w:color="auto"/>
            <w:bottom w:val="none" w:sz="0" w:space="0" w:color="auto"/>
            <w:right w:val="none" w:sz="0" w:space="0" w:color="auto"/>
          </w:divBdr>
        </w:div>
        <w:div w:id="1212113863">
          <w:marLeft w:val="640"/>
          <w:marRight w:val="0"/>
          <w:marTop w:val="0"/>
          <w:marBottom w:val="0"/>
          <w:divBdr>
            <w:top w:val="none" w:sz="0" w:space="0" w:color="auto"/>
            <w:left w:val="none" w:sz="0" w:space="0" w:color="auto"/>
            <w:bottom w:val="none" w:sz="0" w:space="0" w:color="auto"/>
            <w:right w:val="none" w:sz="0" w:space="0" w:color="auto"/>
          </w:divBdr>
        </w:div>
        <w:div w:id="163398914">
          <w:marLeft w:val="640"/>
          <w:marRight w:val="0"/>
          <w:marTop w:val="0"/>
          <w:marBottom w:val="0"/>
          <w:divBdr>
            <w:top w:val="none" w:sz="0" w:space="0" w:color="auto"/>
            <w:left w:val="none" w:sz="0" w:space="0" w:color="auto"/>
            <w:bottom w:val="none" w:sz="0" w:space="0" w:color="auto"/>
            <w:right w:val="none" w:sz="0" w:space="0" w:color="auto"/>
          </w:divBdr>
        </w:div>
        <w:div w:id="2004776529">
          <w:marLeft w:val="640"/>
          <w:marRight w:val="0"/>
          <w:marTop w:val="0"/>
          <w:marBottom w:val="0"/>
          <w:divBdr>
            <w:top w:val="none" w:sz="0" w:space="0" w:color="auto"/>
            <w:left w:val="none" w:sz="0" w:space="0" w:color="auto"/>
            <w:bottom w:val="none" w:sz="0" w:space="0" w:color="auto"/>
            <w:right w:val="none" w:sz="0" w:space="0" w:color="auto"/>
          </w:divBdr>
        </w:div>
        <w:div w:id="1882670566">
          <w:marLeft w:val="640"/>
          <w:marRight w:val="0"/>
          <w:marTop w:val="0"/>
          <w:marBottom w:val="0"/>
          <w:divBdr>
            <w:top w:val="none" w:sz="0" w:space="0" w:color="auto"/>
            <w:left w:val="none" w:sz="0" w:space="0" w:color="auto"/>
            <w:bottom w:val="none" w:sz="0" w:space="0" w:color="auto"/>
            <w:right w:val="none" w:sz="0" w:space="0" w:color="auto"/>
          </w:divBdr>
        </w:div>
        <w:div w:id="179046583">
          <w:marLeft w:val="640"/>
          <w:marRight w:val="0"/>
          <w:marTop w:val="0"/>
          <w:marBottom w:val="0"/>
          <w:divBdr>
            <w:top w:val="none" w:sz="0" w:space="0" w:color="auto"/>
            <w:left w:val="none" w:sz="0" w:space="0" w:color="auto"/>
            <w:bottom w:val="none" w:sz="0" w:space="0" w:color="auto"/>
            <w:right w:val="none" w:sz="0" w:space="0" w:color="auto"/>
          </w:divBdr>
        </w:div>
        <w:div w:id="1344043993">
          <w:marLeft w:val="640"/>
          <w:marRight w:val="0"/>
          <w:marTop w:val="0"/>
          <w:marBottom w:val="0"/>
          <w:divBdr>
            <w:top w:val="none" w:sz="0" w:space="0" w:color="auto"/>
            <w:left w:val="none" w:sz="0" w:space="0" w:color="auto"/>
            <w:bottom w:val="none" w:sz="0" w:space="0" w:color="auto"/>
            <w:right w:val="none" w:sz="0" w:space="0" w:color="auto"/>
          </w:divBdr>
        </w:div>
        <w:div w:id="1724055811">
          <w:marLeft w:val="640"/>
          <w:marRight w:val="0"/>
          <w:marTop w:val="0"/>
          <w:marBottom w:val="0"/>
          <w:divBdr>
            <w:top w:val="none" w:sz="0" w:space="0" w:color="auto"/>
            <w:left w:val="none" w:sz="0" w:space="0" w:color="auto"/>
            <w:bottom w:val="none" w:sz="0" w:space="0" w:color="auto"/>
            <w:right w:val="none" w:sz="0" w:space="0" w:color="auto"/>
          </w:divBdr>
        </w:div>
        <w:div w:id="2114939200">
          <w:marLeft w:val="640"/>
          <w:marRight w:val="0"/>
          <w:marTop w:val="0"/>
          <w:marBottom w:val="0"/>
          <w:divBdr>
            <w:top w:val="none" w:sz="0" w:space="0" w:color="auto"/>
            <w:left w:val="none" w:sz="0" w:space="0" w:color="auto"/>
            <w:bottom w:val="none" w:sz="0" w:space="0" w:color="auto"/>
            <w:right w:val="none" w:sz="0" w:space="0" w:color="auto"/>
          </w:divBdr>
        </w:div>
        <w:div w:id="439758187">
          <w:marLeft w:val="640"/>
          <w:marRight w:val="0"/>
          <w:marTop w:val="0"/>
          <w:marBottom w:val="0"/>
          <w:divBdr>
            <w:top w:val="none" w:sz="0" w:space="0" w:color="auto"/>
            <w:left w:val="none" w:sz="0" w:space="0" w:color="auto"/>
            <w:bottom w:val="none" w:sz="0" w:space="0" w:color="auto"/>
            <w:right w:val="none" w:sz="0" w:space="0" w:color="auto"/>
          </w:divBdr>
        </w:div>
        <w:div w:id="1459103642">
          <w:marLeft w:val="640"/>
          <w:marRight w:val="0"/>
          <w:marTop w:val="0"/>
          <w:marBottom w:val="0"/>
          <w:divBdr>
            <w:top w:val="none" w:sz="0" w:space="0" w:color="auto"/>
            <w:left w:val="none" w:sz="0" w:space="0" w:color="auto"/>
            <w:bottom w:val="none" w:sz="0" w:space="0" w:color="auto"/>
            <w:right w:val="none" w:sz="0" w:space="0" w:color="auto"/>
          </w:divBdr>
        </w:div>
        <w:div w:id="1118257326">
          <w:marLeft w:val="640"/>
          <w:marRight w:val="0"/>
          <w:marTop w:val="0"/>
          <w:marBottom w:val="0"/>
          <w:divBdr>
            <w:top w:val="none" w:sz="0" w:space="0" w:color="auto"/>
            <w:left w:val="none" w:sz="0" w:space="0" w:color="auto"/>
            <w:bottom w:val="none" w:sz="0" w:space="0" w:color="auto"/>
            <w:right w:val="none" w:sz="0" w:space="0" w:color="auto"/>
          </w:divBdr>
        </w:div>
        <w:div w:id="1765611241">
          <w:marLeft w:val="640"/>
          <w:marRight w:val="0"/>
          <w:marTop w:val="0"/>
          <w:marBottom w:val="0"/>
          <w:divBdr>
            <w:top w:val="none" w:sz="0" w:space="0" w:color="auto"/>
            <w:left w:val="none" w:sz="0" w:space="0" w:color="auto"/>
            <w:bottom w:val="none" w:sz="0" w:space="0" w:color="auto"/>
            <w:right w:val="none" w:sz="0" w:space="0" w:color="auto"/>
          </w:divBdr>
        </w:div>
        <w:div w:id="1363479965">
          <w:marLeft w:val="640"/>
          <w:marRight w:val="0"/>
          <w:marTop w:val="0"/>
          <w:marBottom w:val="0"/>
          <w:divBdr>
            <w:top w:val="none" w:sz="0" w:space="0" w:color="auto"/>
            <w:left w:val="none" w:sz="0" w:space="0" w:color="auto"/>
            <w:bottom w:val="none" w:sz="0" w:space="0" w:color="auto"/>
            <w:right w:val="none" w:sz="0" w:space="0" w:color="auto"/>
          </w:divBdr>
        </w:div>
        <w:div w:id="1405302412">
          <w:marLeft w:val="640"/>
          <w:marRight w:val="0"/>
          <w:marTop w:val="0"/>
          <w:marBottom w:val="0"/>
          <w:divBdr>
            <w:top w:val="none" w:sz="0" w:space="0" w:color="auto"/>
            <w:left w:val="none" w:sz="0" w:space="0" w:color="auto"/>
            <w:bottom w:val="none" w:sz="0" w:space="0" w:color="auto"/>
            <w:right w:val="none" w:sz="0" w:space="0" w:color="auto"/>
          </w:divBdr>
        </w:div>
        <w:div w:id="1638149003">
          <w:marLeft w:val="640"/>
          <w:marRight w:val="0"/>
          <w:marTop w:val="0"/>
          <w:marBottom w:val="0"/>
          <w:divBdr>
            <w:top w:val="none" w:sz="0" w:space="0" w:color="auto"/>
            <w:left w:val="none" w:sz="0" w:space="0" w:color="auto"/>
            <w:bottom w:val="none" w:sz="0" w:space="0" w:color="auto"/>
            <w:right w:val="none" w:sz="0" w:space="0" w:color="auto"/>
          </w:divBdr>
        </w:div>
        <w:div w:id="32773921">
          <w:marLeft w:val="640"/>
          <w:marRight w:val="0"/>
          <w:marTop w:val="0"/>
          <w:marBottom w:val="0"/>
          <w:divBdr>
            <w:top w:val="none" w:sz="0" w:space="0" w:color="auto"/>
            <w:left w:val="none" w:sz="0" w:space="0" w:color="auto"/>
            <w:bottom w:val="none" w:sz="0" w:space="0" w:color="auto"/>
            <w:right w:val="none" w:sz="0" w:space="0" w:color="auto"/>
          </w:divBdr>
        </w:div>
        <w:div w:id="1609852438">
          <w:marLeft w:val="640"/>
          <w:marRight w:val="0"/>
          <w:marTop w:val="0"/>
          <w:marBottom w:val="0"/>
          <w:divBdr>
            <w:top w:val="none" w:sz="0" w:space="0" w:color="auto"/>
            <w:left w:val="none" w:sz="0" w:space="0" w:color="auto"/>
            <w:bottom w:val="none" w:sz="0" w:space="0" w:color="auto"/>
            <w:right w:val="none" w:sz="0" w:space="0" w:color="auto"/>
          </w:divBdr>
        </w:div>
        <w:div w:id="393549690">
          <w:marLeft w:val="640"/>
          <w:marRight w:val="0"/>
          <w:marTop w:val="0"/>
          <w:marBottom w:val="0"/>
          <w:divBdr>
            <w:top w:val="none" w:sz="0" w:space="0" w:color="auto"/>
            <w:left w:val="none" w:sz="0" w:space="0" w:color="auto"/>
            <w:bottom w:val="none" w:sz="0" w:space="0" w:color="auto"/>
            <w:right w:val="none" w:sz="0" w:space="0" w:color="auto"/>
          </w:divBdr>
        </w:div>
        <w:div w:id="1348870435">
          <w:marLeft w:val="640"/>
          <w:marRight w:val="0"/>
          <w:marTop w:val="0"/>
          <w:marBottom w:val="0"/>
          <w:divBdr>
            <w:top w:val="none" w:sz="0" w:space="0" w:color="auto"/>
            <w:left w:val="none" w:sz="0" w:space="0" w:color="auto"/>
            <w:bottom w:val="none" w:sz="0" w:space="0" w:color="auto"/>
            <w:right w:val="none" w:sz="0" w:space="0" w:color="auto"/>
          </w:divBdr>
        </w:div>
        <w:div w:id="2001421566">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3863067">
      <w:bodyDiv w:val="1"/>
      <w:marLeft w:val="0"/>
      <w:marRight w:val="0"/>
      <w:marTop w:val="0"/>
      <w:marBottom w:val="0"/>
      <w:divBdr>
        <w:top w:val="none" w:sz="0" w:space="0" w:color="auto"/>
        <w:left w:val="none" w:sz="0" w:space="0" w:color="auto"/>
        <w:bottom w:val="none" w:sz="0" w:space="0" w:color="auto"/>
        <w:right w:val="none" w:sz="0" w:space="0" w:color="auto"/>
      </w:divBdr>
      <w:divsChild>
        <w:div w:id="1420448742">
          <w:marLeft w:val="640"/>
          <w:marRight w:val="0"/>
          <w:marTop w:val="0"/>
          <w:marBottom w:val="0"/>
          <w:divBdr>
            <w:top w:val="none" w:sz="0" w:space="0" w:color="auto"/>
            <w:left w:val="none" w:sz="0" w:space="0" w:color="auto"/>
            <w:bottom w:val="none" w:sz="0" w:space="0" w:color="auto"/>
            <w:right w:val="none" w:sz="0" w:space="0" w:color="auto"/>
          </w:divBdr>
        </w:div>
        <w:div w:id="939143720">
          <w:marLeft w:val="640"/>
          <w:marRight w:val="0"/>
          <w:marTop w:val="0"/>
          <w:marBottom w:val="0"/>
          <w:divBdr>
            <w:top w:val="none" w:sz="0" w:space="0" w:color="auto"/>
            <w:left w:val="none" w:sz="0" w:space="0" w:color="auto"/>
            <w:bottom w:val="none" w:sz="0" w:space="0" w:color="auto"/>
            <w:right w:val="none" w:sz="0" w:space="0" w:color="auto"/>
          </w:divBdr>
        </w:div>
        <w:div w:id="337196626">
          <w:marLeft w:val="640"/>
          <w:marRight w:val="0"/>
          <w:marTop w:val="0"/>
          <w:marBottom w:val="0"/>
          <w:divBdr>
            <w:top w:val="none" w:sz="0" w:space="0" w:color="auto"/>
            <w:left w:val="none" w:sz="0" w:space="0" w:color="auto"/>
            <w:bottom w:val="none" w:sz="0" w:space="0" w:color="auto"/>
            <w:right w:val="none" w:sz="0" w:space="0" w:color="auto"/>
          </w:divBdr>
        </w:div>
        <w:div w:id="1638141251">
          <w:marLeft w:val="640"/>
          <w:marRight w:val="0"/>
          <w:marTop w:val="0"/>
          <w:marBottom w:val="0"/>
          <w:divBdr>
            <w:top w:val="none" w:sz="0" w:space="0" w:color="auto"/>
            <w:left w:val="none" w:sz="0" w:space="0" w:color="auto"/>
            <w:bottom w:val="none" w:sz="0" w:space="0" w:color="auto"/>
            <w:right w:val="none" w:sz="0" w:space="0" w:color="auto"/>
          </w:divBdr>
        </w:div>
        <w:div w:id="1338578831">
          <w:marLeft w:val="640"/>
          <w:marRight w:val="0"/>
          <w:marTop w:val="0"/>
          <w:marBottom w:val="0"/>
          <w:divBdr>
            <w:top w:val="none" w:sz="0" w:space="0" w:color="auto"/>
            <w:left w:val="none" w:sz="0" w:space="0" w:color="auto"/>
            <w:bottom w:val="none" w:sz="0" w:space="0" w:color="auto"/>
            <w:right w:val="none" w:sz="0" w:space="0" w:color="auto"/>
          </w:divBdr>
        </w:div>
        <w:div w:id="474105254">
          <w:marLeft w:val="640"/>
          <w:marRight w:val="0"/>
          <w:marTop w:val="0"/>
          <w:marBottom w:val="0"/>
          <w:divBdr>
            <w:top w:val="none" w:sz="0" w:space="0" w:color="auto"/>
            <w:left w:val="none" w:sz="0" w:space="0" w:color="auto"/>
            <w:bottom w:val="none" w:sz="0" w:space="0" w:color="auto"/>
            <w:right w:val="none" w:sz="0" w:space="0" w:color="auto"/>
          </w:divBdr>
        </w:div>
        <w:div w:id="1357542655">
          <w:marLeft w:val="640"/>
          <w:marRight w:val="0"/>
          <w:marTop w:val="0"/>
          <w:marBottom w:val="0"/>
          <w:divBdr>
            <w:top w:val="none" w:sz="0" w:space="0" w:color="auto"/>
            <w:left w:val="none" w:sz="0" w:space="0" w:color="auto"/>
            <w:bottom w:val="none" w:sz="0" w:space="0" w:color="auto"/>
            <w:right w:val="none" w:sz="0" w:space="0" w:color="auto"/>
          </w:divBdr>
        </w:div>
        <w:div w:id="172189277">
          <w:marLeft w:val="640"/>
          <w:marRight w:val="0"/>
          <w:marTop w:val="0"/>
          <w:marBottom w:val="0"/>
          <w:divBdr>
            <w:top w:val="none" w:sz="0" w:space="0" w:color="auto"/>
            <w:left w:val="none" w:sz="0" w:space="0" w:color="auto"/>
            <w:bottom w:val="none" w:sz="0" w:space="0" w:color="auto"/>
            <w:right w:val="none" w:sz="0" w:space="0" w:color="auto"/>
          </w:divBdr>
        </w:div>
        <w:div w:id="1048795047">
          <w:marLeft w:val="640"/>
          <w:marRight w:val="0"/>
          <w:marTop w:val="0"/>
          <w:marBottom w:val="0"/>
          <w:divBdr>
            <w:top w:val="none" w:sz="0" w:space="0" w:color="auto"/>
            <w:left w:val="none" w:sz="0" w:space="0" w:color="auto"/>
            <w:bottom w:val="none" w:sz="0" w:space="0" w:color="auto"/>
            <w:right w:val="none" w:sz="0" w:space="0" w:color="auto"/>
          </w:divBdr>
        </w:div>
        <w:div w:id="187766730">
          <w:marLeft w:val="640"/>
          <w:marRight w:val="0"/>
          <w:marTop w:val="0"/>
          <w:marBottom w:val="0"/>
          <w:divBdr>
            <w:top w:val="none" w:sz="0" w:space="0" w:color="auto"/>
            <w:left w:val="none" w:sz="0" w:space="0" w:color="auto"/>
            <w:bottom w:val="none" w:sz="0" w:space="0" w:color="auto"/>
            <w:right w:val="none" w:sz="0" w:space="0" w:color="auto"/>
          </w:divBdr>
        </w:div>
        <w:div w:id="379063429">
          <w:marLeft w:val="640"/>
          <w:marRight w:val="0"/>
          <w:marTop w:val="0"/>
          <w:marBottom w:val="0"/>
          <w:divBdr>
            <w:top w:val="none" w:sz="0" w:space="0" w:color="auto"/>
            <w:left w:val="none" w:sz="0" w:space="0" w:color="auto"/>
            <w:bottom w:val="none" w:sz="0" w:space="0" w:color="auto"/>
            <w:right w:val="none" w:sz="0" w:space="0" w:color="auto"/>
          </w:divBdr>
        </w:div>
        <w:div w:id="1498224255">
          <w:marLeft w:val="640"/>
          <w:marRight w:val="0"/>
          <w:marTop w:val="0"/>
          <w:marBottom w:val="0"/>
          <w:divBdr>
            <w:top w:val="none" w:sz="0" w:space="0" w:color="auto"/>
            <w:left w:val="none" w:sz="0" w:space="0" w:color="auto"/>
            <w:bottom w:val="none" w:sz="0" w:space="0" w:color="auto"/>
            <w:right w:val="none" w:sz="0" w:space="0" w:color="auto"/>
          </w:divBdr>
        </w:div>
        <w:div w:id="1571579482">
          <w:marLeft w:val="640"/>
          <w:marRight w:val="0"/>
          <w:marTop w:val="0"/>
          <w:marBottom w:val="0"/>
          <w:divBdr>
            <w:top w:val="none" w:sz="0" w:space="0" w:color="auto"/>
            <w:left w:val="none" w:sz="0" w:space="0" w:color="auto"/>
            <w:bottom w:val="none" w:sz="0" w:space="0" w:color="auto"/>
            <w:right w:val="none" w:sz="0" w:space="0" w:color="auto"/>
          </w:divBdr>
        </w:div>
        <w:div w:id="1766537476">
          <w:marLeft w:val="640"/>
          <w:marRight w:val="0"/>
          <w:marTop w:val="0"/>
          <w:marBottom w:val="0"/>
          <w:divBdr>
            <w:top w:val="none" w:sz="0" w:space="0" w:color="auto"/>
            <w:left w:val="none" w:sz="0" w:space="0" w:color="auto"/>
            <w:bottom w:val="none" w:sz="0" w:space="0" w:color="auto"/>
            <w:right w:val="none" w:sz="0" w:space="0" w:color="auto"/>
          </w:divBdr>
        </w:div>
        <w:div w:id="1668822604">
          <w:marLeft w:val="640"/>
          <w:marRight w:val="0"/>
          <w:marTop w:val="0"/>
          <w:marBottom w:val="0"/>
          <w:divBdr>
            <w:top w:val="none" w:sz="0" w:space="0" w:color="auto"/>
            <w:left w:val="none" w:sz="0" w:space="0" w:color="auto"/>
            <w:bottom w:val="none" w:sz="0" w:space="0" w:color="auto"/>
            <w:right w:val="none" w:sz="0" w:space="0" w:color="auto"/>
          </w:divBdr>
        </w:div>
        <w:div w:id="1492285869">
          <w:marLeft w:val="640"/>
          <w:marRight w:val="0"/>
          <w:marTop w:val="0"/>
          <w:marBottom w:val="0"/>
          <w:divBdr>
            <w:top w:val="none" w:sz="0" w:space="0" w:color="auto"/>
            <w:left w:val="none" w:sz="0" w:space="0" w:color="auto"/>
            <w:bottom w:val="none" w:sz="0" w:space="0" w:color="auto"/>
            <w:right w:val="none" w:sz="0" w:space="0" w:color="auto"/>
          </w:divBdr>
        </w:div>
        <w:div w:id="1985969811">
          <w:marLeft w:val="640"/>
          <w:marRight w:val="0"/>
          <w:marTop w:val="0"/>
          <w:marBottom w:val="0"/>
          <w:divBdr>
            <w:top w:val="none" w:sz="0" w:space="0" w:color="auto"/>
            <w:left w:val="none" w:sz="0" w:space="0" w:color="auto"/>
            <w:bottom w:val="none" w:sz="0" w:space="0" w:color="auto"/>
            <w:right w:val="none" w:sz="0" w:space="0" w:color="auto"/>
          </w:divBdr>
        </w:div>
        <w:div w:id="1954245137">
          <w:marLeft w:val="640"/>
          <w:marRight w:val="0"/>
          <w:marTop w:val="0"/>
          <w:marBottom w:val="0"/>
          <w:divBdr>
            <w:top w:val="none" w:sz="0" w:space="0" w:color="auto"/>
            <w:left w:val="none" w:sz="0" w:space="0" w:color="auto"/>
            <w:bottom w:val="none" w:sz="0" w:space="0" w:color="auto"/>
            <w:right w:val="none" w:sz="0" w:space="0" w:color="auto"/>
          </w:divBdr>
        </w:div>
        <w:div w:id="1389959232">
          <w:marLeft w:val="640"/>
          <w:marRight w:val="0"/>
          <w:marTop w:val="0"/>
          <w:marBottom w:val="0"/>
          <w:divBdr>
            <w:top w:val="none" w:sz="0" w:space="0" w:color="auto"/>
            <w:left w:val="none" w:sz="0" w:space="0" w:color="auto"/>
            <w:bottom w:val="none" w:sz="0" w:space="0" w:color="auto"/>
            <w:right w:val="none" w:sz="0" w:space="0" w:color="auto"/>
          </w:divBdr>
        </w:div>
        <w:div w:id="881937240">
          <w:marLeft w:val="640"/>
          <w:marRight w:val="0"/>
          <w:marTop w:val="0"/>
          <w:marBottom w:val="0"/>
          <w:divBdr>
            <w:top w:val="none" w:sz="0" w:space="0" w:color="auto"/>
            <w:left w:val="none" w:sz="0" w:space="0" w:color="auto"/>
            <w:bottom w:val="none" w:sz="0" w:space="0" w:color="auto"/>
            <w:right w:val="none" w:sz="0" w:space="0" w:color="auto"/>
          </w:divBdr>
        </w:div>
        <w:div w:id="237134826">
          <w:marLeft w:val="640"/>
          <w:marRight w:val="0"/>
          <w:marTop w:val="0"/>
          <w:marBottom w:val="0"/>
          <w:divBdr>
            <w:top w:val="none" w:sz="0" w:space="0" w:color="auto"/>
            <w:left w:val="none" w:sz="0" w:space="0" w:color="auto"/>
            <w:bottom w:val="none" w:sz="0" w:space="0" w:color="auto"/>
            <w:right w:val="none" w:sz="0" w:space="0" w:color="auto"/>
          </w:divBdr>
        </w:div>
        <w:div w:id="386491458">
          <w:marLeft w:val="640"/>
          <w:marRight w:val="0"/>
          <w:marTop w:val="0"/>
          <w:marBottom w:val="0"/>
          <w:divBdr>
            <w:top w:val="none" w:sz="0" w:space="0" w:color="auto"/>
            <w:left w:val="none" w:sz="0" w:space="0" w:color="auto"/>
            <w:bottom w:val="none" w:sz="0" w:space="0" w:color="auto"/>
            <w:right w:val="none" w:sz="0" w:space="0" w:color="auto"/>
          </w:divBdr>
        </w:div>
        <w:div w:id="1796831200">
          <w:marLeft w:val="640"/>
          <w:marRight w:val="0"/>
          <w:marTop w:val="0"/>
          <w:marBottom w:val="0"/>
          <w:divBdr>
            <w:top w:val="none" w:sz="0" w:space="0" w:color="auto"/>
            <w:left w:val="none" w:sz="0" w:space="0" w:color="auto"/>
            <w:bottom w:val="none" w:sz="0" w:space="0" w:color="auto"/>
            <w:right w:val="none" w:sz="0" w:space="0" w:color="auto"/>
          </w:divBdr>
        </w:div>
        <w:div w:id="599409140">
          <w:marLeft w:val="640"/>
          <w:marRight w:val="0"/>
          <w:marTop w:val="0"/>
          <w:marBottom w:val="0"/>
          <w:divBdr>
            <w:top w:val="none" w:sz="0" w:space="0" w:color="auto"/>
            <w:left w:val="none" w:sz="0" w:space="0" w:color="auto"/>
            <w:bottom w:val="none" w:sz="0" w:space="0" w:color="auto"/>
            <w:right w:val="none" w:sz="0" w:space="0" w:color="auto"/>
          </w:divBdr>
        </w:div>
        <w:div w:id="1173496468">
          <w:marLeft w:val="640"/>
          <w:marRight w:val="0"/>
          <w:marTop w:val="0"/>
          <w:marBottom w:val="0"/>
          <w:divBdr>
            <w:top w:val="none" w:sz="0" w:space="0" w:color="auto"/>
            <w:left w:val="none" w:sz="0" w:space="0" w:color="auto"/>
            <w:bottom w:val="none" w:sz="0" w:space="0" w:color="auto"/>
            <w:right w:val="none" w:sz="0" w:space="0" w:color="auto"/>
          </w:divBdr>
        </w:div>
        <w:div w:id="2105764860">
          <w:marLeft w:val="640"/>
          <w:marRight w:val="0"/>
          <w:marTop w:val="0"/>
          <w:marBottom w:val="0"/>
          <w:divBdr>
            <w:top w:val="none" w:sz="0" w:space="0" w:color="auto"/>
            <w:left w:val="none" w:sz="0" w:space="0" w:color="auto"/>
            <w:bottom w:val="none" w:sz="0" w:space="0" w:color="auto"/>
            <w:right w:val="none" w:sz="0" w:space="0" w:color="auto"/>
          </w:divBdr>
        </w:div>
        <w:div w:id="809060261">
          <w:marLeft w:val="640"/>
          <w:marRight w:val="0"/>
          <w:marTop w:val="0"/>
          <w:marBottom w:val="0"/>
          <w:divBdr>
            <w:top w:val="none" w:sz="0" w:space="0" w:color="auto"/>
            <w:left w:val="none" w:sz="0" w:space="0" w:color="auto"/>
            <w:bottom w:val="none" w:sz="0" w:space="0" w:color="auto"/>
            <w:right w:val="none" w:sz="0" w:space="0" w:color="auto"/>
          </w:divBdr>
        </w:div>
        <w:div w:id="1086347584">
          <w:marLeft w:val="640"/>
          <w:marRight w:val="0"/>
          <w:marTop w:val="0"/>
          <w:marBottom w:val="0"/>
          <w:divBdr>
            <w:top w:val="none" w:sz="0" w:space="0" w:color="auto"/>
            <w:left w:val="none" w:sz="0" w:space="0" w:color="auto"/>
            <w:bottom w:val="none" w:sz="0" w:space="0" w:color="auto"/>
            <w:right w:val="none" w:sz="0" w:space="0" w:color="auto"/>
          </w:divBdr>
        </w:div>
        <w:div w:id="1478305782">
          <w:marLeft w:val="640"/>
          <w:marRight w:val="0"/>
          <w:marTop w:val="0"/>
          <w:marBottom w:val="0"/>
          <w:divBdr>
            <w:top w:val="none" w:sz="0" w:space="0" w:color="auto"/>
            <w:left w:val="none" w:sz="0" w:space="0" w:color="auto"/>
            <w:bottom w:val="none" w:sz="0" w:space="0" w:color="auto"/>
            <w:right w:val="none" w:sz="0" w:space="0" w:color="auto"/>
          </w:divBdr>
        </w:div>
        <w:div w:id="117335784">
          <w:marLeft w:val="640"/>
          <w:marRight w:val="0"/>
          <w:marTop w:val="0"/>
          <w:marBottom w:val="0"/>
          <w:divBdr>
            <w:top w:val="none" w:sz="0" w:space="0" w:color="auto"/>
            <w:left w:val="none" w:sz="0" w:space="0" w:color="auto"/>
            <w:bottom w:val="none" w:sz="0" w:space="0" w:color="auto"/>
            <w:right w:val="none" w:sz="0" w:space="0" w:color="auto"/>
          </w:divBdr>
        </w:div>
        <w:div w:id="964703396">
          <w:marLeft w:val="640"/>
          <w:marRight w:val="0"/>
          <w:marTop w:val="0"/>
          <w:marBottom w:val="0"/>
          <w:divBdr>
            <w:top w:val="none" w:sz="0" w:space="0" w:color="auto"/>
            <w:left w:val="none" w:sz="0" w:space="0" w:color="auto"/>
            <w:bottom w:val="none" w:sz="0" w:space="0" w:color="auto"/>
            <w:right w:val="none" w:sz="0" w:space="0" w:color="auto"/>
          </w:divBdr>
        </w:div>
        <w:div w:id="149565475">
          <w:marLeft w:val="640"/>
          <w:marRight w:val="0"/>
          <w:marTop w:val="0"/>
          <w:marBottom w:val="0"/>
          <w:divBdr>
            <w:top w:val="none" w:sz="0" w:space="0" w:color="auto"/>
            <w:left w:val="none" w:sz="0" w:space="0" w:color="auto"/>
            <w:bottom w:val="none" w:sz="0" w:space="0" w:color="auto"/>
            <w:right w:val="none" w:sz="0" w:space="0" w:color="auto"/>
          </w:divBdr>
        </w:div>
        <w:div w:id="184639731">
          <w:marLeft w:val="640"/>
          <w:marRight w:val="0"/>
          <w:marTop w:val="0"/>
          <w:marBottom w:val="0"/>
          <w:divBdr>
            <w:top w:val="none" w:sz="0" w:space="0" w:color="auto"/>
            <w:left w:val="none" w:sz="0" w:space="0" w:color="auto"/>
            <w:bottom w:val="none" w:sz="0" w:space="0" w:color="auto"/>
            <w:right w:val="none" w:sz="0" w:space="0" w:color="auto"/>
          </w:divBdr>
        </w:div>
        <w:div w:id="426312368">
          <w:marLeft w:val="640"/>
          <w:marRight w:val="0"/>
          <w:marTop w:val="0"/>
          <w:marBottom w:val="0"/>
          <w:divBdr>
            <w:top w:val="none" w:sz="0" w:space="0" w:color="auto"/>
            <w:left w:val="none" w:sz="0" w:space="0" w:color="auto"/>
            <w:bottom w:val="none" w:sz="0" w:space="0" w:color="auto"/>
            <w:right w:val="none" w:sz="0" w:space="0" w:color="auto"/>
          </w:divBdr>
        </w:div>
        <w:div w:id="1296909486">
          <w:marLeft w:val="640"/>
          <w:marRight w:val="0"/>
          <w:marTop w:val="0"/>
          <w:marBottom w:val="0"/>
          <w:divBdr>
            <w:top w:val="none" w:sz="0" w:space="0" w:color="auto"/>
            <w:left w:val="none" w:sz="0" w:space="0" w:color="auto"/>
            <w:bottom w:val="none" w:sz="0" w:space="0" w:color="auto"/>
            <w:right w:val="none" w:sz="0" w:space="0" w:color="auto"/>
          </w:divBdr>
        </w:div>
        <w:div w:id="731348701">
          <w:marLeft w:val="640"/>
          <w:marRight w:val="0"/>
          <w:marTop w:val="0"/>
          <w:marBottom w:val="0"/>
          <w:divBdr>
            <w:top w:val="none" w:sz="0" w:space="0" w:color="auto"/>
            <w:left w:val="none" w:sz="0" w:space="0" w:color="auto"/>
            <w:bottom w:val="none" w:sz="0" w:space="0" w:color="auto"/>
            <w:right w:val="none" w:sz="0" w:space="0" w:color="auto"/>
          </w:divBdr>
        </w:div>
        <w:div w:id="250236238">
          <w:marLeft w:val="640"/>
          <w:marRight w:val="0"/>
          <w:marTop w:val="0"/>
          <w:marBottom w:val="0"/>
          <w:divBdr>
            <w:top w:val="none" w:sz="0" w:space="0" w:color="auto"/>
            <w:left w:val="none" w:sz="0" w:space="0" w:color="auto"/>
            <w:bottom w:val="none" w:sz="0" w:space="0" w:color="auto"/>
            <w:right w:val="none" w:sz="0" w:space="0" w:color="auto"/>
          </w:divBdr>
        </w:div>
        <w:div w:id="1331447050">
          <w:marLeft w:val="640"/>
          <w:marRight w:val="0"/>
          <w:marTop w:val="0"/>
          <w:marBottom w:val="0"/>
          <w:divBdr>
            <w:top w:val="none" w:sz="0" w:space="0" w:color="auto"/>
            <w:left w:val="none" w:sz="0" w:space="0" w:color="auto"/>
            <w:bottom w:val="none" w:sz="0" w:space="0" w:color="auto"/>
            <w:right w:val="none" w:sz="0" w:space="0" w:color="auto"/>
          </w:divBdr>
        </w:div>
        <w:div w:id="607004701">
          <w:marLeft w:val="640"/>
          <w:marRight w:val="0"/>
          <w:marTop w:val="0"/>
          <w:marBottom w:val="0"/>
          <w:divBdr>
            <w:top w:val="none" w:sz="0" w:space="0" w:color="auto"/>
            <w:left w:val="none" w:sz="0" w:space="0" w:color="auto"/>
            <w:bottom w:val="none" w:sz="0" w:space="0" w:color="auto"/>
            <w:right w:val="none" w:sz="0" w:space="0" w:color="auto"/>
          </w:divBdr>
        </w:div>
        <w:div w:id="501236287">
          <w:marLeft w:val="640"/>
          <w:marRight w:val="0"/>
          <w:marTop w:val="0"/>
          <w:marBottom w:val="0"/>
          <w:divBdr>
            <w:top w:val="none" w:sz="0" w:space="0" w:color="auto"/>
            <w:left w:val="none" w:sz="0" w:space="0" w:color="auto"/>
            <w:bottom w:val="none" w:sz="0" w:space="0" w:color="auto"/>
            <w:right w:val="none" w:sz="0" w:space="0" w:color="auto"/>
          </w:divBdr>
        </w:div>
        <w:div w:id="1536625704">
          <w:marLeft w:val="640"/>
          <w:marRight w:val="0"/>
          <w:marTop w:val="0"/>
          <w:marBottom w:val="0"/>
          <w:divBdr>
            <w:top w:val="none" w:sz="0" w:space="0" w:color="auto"/>
            <w:left w:val="none" w:sz="0" w:space="0" w:color="auto"/>
            <w:bottom w:val="none" w:sz="0" w:space="0" w:color="auto"/>
            <w:right w:val="none" w:sz="0" w:space="0" w:color="auto"/>
          </w:divBdr>
        </w:div>
        <w:div w:id="1807967429">
          <w:marLeft w:val="640"/>
          <w:marRight w:val="0"/>
          <w:marTop w:val="0"/>
          <w:marBottom w:val="0"/>
          <w:divBdr>
            <w:top w:val="none" w:sz="0" w:space="0" w:color="auto"/>
            <w:left w:val="none" w:sz="0" w:space="0" w:color="auto"/>
            <w:bottom w:val="none" w:sz="0" w:space="0" w:color="auto"/>
            <w:right w:val="none" w:sz="0" w:space="0" w:color="auto"/>
          </w:divBdr>
        </w:div>
        <w:div w:id="1531066857">
          <w:marLeft w:val="640"/>
          <w:marRight w:val="0"/>
          <w:marTop w:val="0"/>
          <w:marBottom w:val="0"/>
          <w:divBdr>
            <w:top w:val="none" w:sz="0" w:space="0" w:color="auto"/>
            <w:left w:val="none" w:sz="0" w:space="0" w:color="auto"/>
            <w:bottom w:val="none" w:sz="0" w:space="0" w:color="auto"/>
            <w:right w:val="none" w:sz="0" w:space="0" w:color="auto"/>
          </w:divBdr>
        </w:div>
        <w:div w:id="1564828860">
          <w:marLeft w:val="640"/>
          <w:marRight w:val="0"/>
          <w:marTop w:val="0"/>
          <w:marBottom w:val="0"/>
          <w:divBdr>
            <w:top w:val="none" w:sz="0" w:space="0" w:color="auto"/>
            <w:left w:val="none" w:sz="0" w:space="0" w:color="auto"/>
            <w:bottom w:val="none" w:sz="0" w:space="0" w:color="auto"/>
            <w:right w:val="none" w:sz="0" w:space="0" w:color="auto"/>
          </w:divBdr>
        </w:div>
        <w:div w:id="61683311">
          <w:marLeft w:val="640"/>
          <w:marRight w:val="0"/>
          <w:marTop w:val="0"/>
          <w:marBottom w:val="0"/>
          <w:divBdr>
            <w:top w:val="none" w:sz="0" w:space="0" w:color="auto"/>
            <w:left w:val="none" w:sz="0" w:space="0" w:color="auto"/>
            <w:bottom w:val="none" w:sz="0" w:space="0" w:color="auto"/>
            <w:right w:val="none" w:sz="0" w:space="0" w:color="auto"/>
          </w:divBdr>
        </w:div>
        <w:div w:id="496002346">
          <w:marLeft w:val="640"/>
          <w:marRight w:val="0"/>
          <w:marTop w:val="0"/>
          <w:marBottom w:val="0"/>
          <w:divBdr>
            <w:top w:val="none" w:sz="0" w:space="0" w:color="auto"/>
            <w:left w:val="none" w:sz="0" w:space="0" w:color="auto"/>
            <w:bottom w:val="none" w:sz="0" w:space="0" w:color="auto"/>
            <w:right w:val="none" w:sz="0" w:space="0" w:color="auto"/>
          </w:divBdr>
        </w:div>
        <w:div w:id="574358792">
          <w:marLeft w:val="640"/>
          <w:marRight w:val="0"/>
          <w:marTop w:val="0"/>
          <w:marBottom w:val="0"/>
          <w:divBdr>
            <w:top w:val="none" w:sz="0" w:space="0" w:color="auto"/>
            <w:left w:val="none" w:sz="0" w:space="0" w:color="auto"/>
            <w:bottom w:val="none" w:sz="0" w:space="0" w:color="auto"/>
            <w:right w:val="none" w:sz="0" w:space="0" w:color="auto"/>
          </w:divBdr>
        </w:div>
        <w:div w:id="1763523294">
          <w:marLeft w:val="640"/>
          <w:marRight w:val="0"/>
          <w:marTop w:val="0"/>
          <w:marBottom w:val="0"/>
          <w:divBdr>
            <w:top w:val="none" w:sz="0" w:space="0" w:color="auto"/>
            <w:left w:val="none" w:sz="0" w:space="0" w:color="auto"/>
            <w:bottom w:val="none" w:sz="0" w:space="0" w:color="auto"/>
            <w:right w:val="none" w:sz="0" w:space="0" w:color="auto"/>
          </w:divBdr>
        </w:div>
        <w:div w:id="1258519258">
          <w:marLeft w:val="640"/>
          <w:marRight w:val="0"/>
          <w:marTop w:val="0"/>
          <w:marBottom w:val="0"/>
          <w:divBdr>
            <w:top w:val="none" w:sz="0" w:space="0" w:color="auto"/>
            <w:left w:val="none" w:sz="0" w:space="0" w:color="auto"/>
            <w:bottom w:val="none" w:sz="0" w:space="0" w:color="auto"/>
            <w:right w:val="none" w:sz="0" w:space="0" w:color="auto"/>
          </w:divBdr>
        </w:div>
        <w:div w:id="1745450564">
          <w:marLeft w:val="640"/>
          <w:marRight w:val="0"/>
          <w:marTop w:val="0"/>
          <w:marBottom w:val="0"/>
          <w:divBdr>
            <w:top w:val="none" w:sz="0" w:space="0" w:color="auto"/>
            <w:left w:val="none" w:sz="0" w:space="0" w:color="auto"/>
            <w:bottom w:val="none" w:sz="0" w:space="0" w:color="auto"/>
            <w:right w:val="none" w:sz="0" w:space="0" w:color="auto"/>
          </w:divBdr>
        </w:div>
        <w:div w:id="776633753">
          <w:marLeft w:val="640"/>
          <w:marRight w:val="0"/>
          <w:marTop w:val="0"/>
          <w:marBottom w:val="0"/>
          <w:divBdr>
            <w:top w:val="none" w:sz="0" w:space="0" w:color="auto"/>
            <w:left w:val="none" w:sz="0" w:space="0" w:color="auto"/>
            <w:bottom w:val="none" w:sz="0" w:space="0" w:color="auto"/>
            <w:right w:val="none" w:sz="0" w:space="0" w:color="auto"/>
          </w:divBdr>
        </w:div>
        <w:div w:id="113138570">
          <w:marLeft w:val="640"/>
          <w:marRight w:val="0"/>
          <w:marTop w:val="0"/>
          <w:marBottom w:val="0"/>
          <w:divBdr>
            <w:top w:val="none" w:sz="0" w:space="0" w:color="auto"/>
            <w:left w:val="none" w:sz="0" w:space="0" w:color="auto"/>
            <w:bottom w:val="none" w:sz="0" w:space="0" w:color="auto"/>
            <w:right w:val="none" w:sz="0" w:space="0" w:color="auto"/>
          </w:divBdr>
        </w:div>
        <w:div w:id="708342439">
          <w:marLeft w:val="640"/>
          <w:marRight w:val="0"/>
          <w:marTop w:val="0"/>
          <w:marBottom w:val="0"/>
          <w:divBdr>
            <w:top w:val="none" w:sz="0" w:space="0" w:color="auto"/>
            <w:left w:val="none" w:sz="0" w:space="0" w:color="auto"/>
            <w:bottom w:val="none" w:sz="0" w:space="0" w:color="auto"/>
            <w:right w:val="none" w:sz="0" w:space="0" w:color="auto"/>
          </w:divBdr>
        </w:div>
        <w:div w:id="1652637454">
          <w:marLeft w:val="640"/>
          <w:marRight w:val="0"/>
          <w:marTop w:val="0"/>
          <w:marBottom w:val="0"/>
          <w:divBdr>
            <w:top w:val="none" w:sz="0" w:space="0" w:color="auto"/>
            <w:left w:val="none" w:sz="0" w:space="0" w:color="auto"/>
            <w:bottom w:val="none" w:sz="0" w:space="0" w:color="auto"/>
            <w:right w:val="none" w:sz="0" w:space="0" w:color="auto"/>
          </w:divBdr>
        </w:div>
        <w:div w:id="1584796752">
          <w:marLeft w:val="640"/>
          <w:marRight w:val="0"/>
          <w:marTop w:val="0"/>
          <w:marBottom w:val="0"/>
          <w:divBdr>
            <w:top w:val="none" w:sz="0" w:space="0" w:color="auto"/>
            <w:left w:val="none" w:sz="0" w:space="0" w:color="auto"/>
            <w:bottom w:val="none" w:sz="0" w:space="0" w:color="auto"/>
            <w:right w:val="none" w:sz="0" w:space="0" w:color="auto"/>
          </w:divBdr>
        </w:div>
        <w:div w:id="388267053">
          <w:marLeft w:val="640"/>
          <w:marRight w:val="0"/>
          <w:marTop w:val="0"/>
          <w:marBottom w:val="0"/>
          <w:divBdr>
            <w:top w:val="none" w:sz="0" w:space="0" w:color="auto"/>
            <w:left w:val="none" w:sz="0" w:space="0" w:color="auto"/>
            <w:bottom w:val="none" w:sz="0" w:space="0" w:color="auto"/>
            <w:right w:val="none" w:sz="0" w:space="0" w:color="auto"/>
          </w:divBdr>
        </w:div>
        <w:div w:id="336152464">
          <w:marLeft w:val="640"/>
          <w:marRight w:val="0"/>
          <w:marTop w:val="0"/>
          <w:marBottom w:val="0"/>
          <w:divBdr>
            <w:top w:val="none" w:sz="0" w:space="0" w:color="auto"/>
            <w:left w:val="none" w:sz="0" w:space="0" w:color="auto"/>
            <w:bottom w:val="none" w:sz="0" w:space="0" w:color="auto"/>
            <w:right w:val="none" w:sz="0" w:space="0" w:color="auto"/>
          </w:divBdr>
        </w:div>
        <w:div w:id="970552800">
          <w:marLeft w:val="640"/>
          <w:marRight w:val="0"/>
          <w:marTop w:val="0"/>
          <w:marBottom w:val="0"/>
          <w:divBdr>
            <w:top w:val="none" w:sz="0" w:space="0" w:color="auto"/>
            <w:left w:val="none" w:sz="0" w:space="0" w:color="auto"/>
            <w:bottom w:val="none" w:sz="0" w:space="0" w:color="auto"/>
            <w:right w:val="none" w:sz="0" w:space="0" w:color="auto"/>
          </w:divBdr>
        </w:div>
        <w:div w:id="1524049333">
          <w:marLeft w:val="640"/>
          <w:marRight w:val="0"/>
          <w:marTop w:val="0"/>
          <w:marBottom w:val="0"/>
          <w:divBdr>
            <w:top w:val="none" w:sz="0" w:space="0" w:color="auto"/>
            <w:left w:val="none" w:sz="0" w:space="0" w:color="auto"/>
            <w:bottom w:val="none" w:sz="0" w:space="0" w:color="auto"/>
            <w:right w:val="none" w:sz="0" w:space="0" w:color="auto"/>
          </w:divBdr>
        </w:div>
        <w:div w:id="759177686">
          <w:marLeft w:val="640"/>
          <w:marRight w:val="0"/>
          <w:marTop w:val="0"/>
          <w:marBottom w:val="0"/>
          <w:divBdr>
            <w:top w:val="none" w:sz="0" w:space="0" w:color="auto"/>
            <w:left w:val="none" w:sz="0" w:space="0" w:color="auto"/>
            <w:bottom w:val="none" w:sz="0" w:space="0" w:color="auto"/>
            <w:right w:val="none" w:sz="0" w:space="0" w:color="auto"/>
          </w:divBdr>
        </w:div>
        <w:div w:id="303588274">
          <w:marLeft w:val="640"/>
          <w:marRight w:val="0"/>
          <w:marTop w:val="0"/>
          <w:marBottom w:val="0"/>
          <w:divBdr>
            <w:top w:val="none" w:sz="0" w:space="0" w:color="auto"/>
            <w:left w:val="none" w:sz="0" w:space="0" w:color="auto"/>
            <w:bottom w:val="none" w:sz="0" w:space="0" w:color="auto"/>
            <w:right w:val="none" w:sz="0" w:space="0" w:color="auto"/>
          </w:divBdr>
        </w:div>
        <w:div w:id="2006781739">
          <w:marLeft w:val="640"/>
          <w:marRight w:val="0"/>
          <w:marTop w:val="0"/>
          <w:marBottom w:val="0"/>
          <w:divBdr>
            <w:top w:val="none" w:sz="0" w:space="0" w:color="auto"/>
            <w:left w:val="none" w:sz="0" w:space="0" w:color="auto"/>
            <w:bottom w:val="none" w:sz="0" w:space="0" w:color="auto"/>
            <w:right w:val="none" w:sz="0" w:space="0" w:color="auto"/>
          </w:divBdr>
        </w:div>
        <w:div w:id="492186758">
          <w:marLeft w:val="640"/>
          <w:marRight w:val="0"/>
          <w:marTop w:val="0"/>
          <w:marBottom w:val="0"/>
          <w:divBdr>
            <w:top w:val="none" w:sz="0" w:space="0" w:color="auto"/>
            <w:left w:val="none" w:sz="0" w:space="0" w:color="auto"/>
            <w:bottom w:val="none" w:sz="0" w:space="0" w:color="auto"/>
            <w:right w:val="none" w:sz="0" w:space="0" w:color="auto"/>
          </w:divBdr>
        </w:div>
        <w:div w:id="911233909">
          <w:marLeft w:val="640"/>
          <w:marRight w:val="0"/>
          <w:marTop w:val="0"/>
          <w:marBottom w:val="0"/>
          <w:divBdr>
            <w:top w:val="none" w:sz="0" w:space="0" w:color="auto"/>
            <w:left w:val="none" w:sz="0" w:space="0" w:color="auto"/>
            <w:bottom w:val="none" w:sz="0" w:space="0" w:color="auto"/>
            <w:right w:val="none" w:sz="0" w:space="0" w:color="auto"/>
          </w:divBdr>
        </w:div>
        <w:div w:id="173957412">
          <w:marLeft w:val="640"/>
          <w:marRight w:val="0"/>
          <w:marTop w:val="0"/>
          <w:marBottom w:val="0"/>
          <w:divBdr>
            <w:top w:val="none" w:sz="0" w:space="0" w:color="auto"/>
            <w:left w:val="none" w:sz="0" w:space="0" w:color="auto"/>
            <w:bottom w:val="none" w:sz="0" w:space="0" w:color="auto"/>
            <w:right w:val="none" w:sz="0" w:space="0" w:color="auto"/>
          </w:divBdr>
        </w:div>
        <w:div w:id="1971588139">
          <w:marLeft w:val="640"/>
          <w:marRight w:val="0"/>
          <w:marTop w:val="0"/>
          <w:marBottom w:val="0"/>
          <w:divBdr>
            <w:top w:val="none" w:sz="0" w:space="0" w:color="auto"/>
            <w:left w:val="none" w:sz="0" w:space="0" w:color="auto"/>
            <w:bottom w:val="none" w:sz="0" w:space="0" w:color="auto"/>
            <w:right w:val="none" w:sz="0" w:space="0" w:color="auto"/>
          </w:divBdr>
        </w:div>
        <w:div w:id="412943053">
          <w:marLeft w:val="640"/>
          <w:marRight w:val="0"/>
          <w:marTop w:val="0"/>
          <w:marBottom w:val="0"/>
          <w:divBdr>
            <w:top w:val="none" w:sz="0" w:space="0" w:color="auto"/>
            <w:left w:val="none" w:sz="0" w:space="0" w:color="auto"/>
            <w:bottom w:val="none" w:sz="0" w:space="0" w:color="auto"/>
            <w:right w:val="none" w:sz="0" w:space="0" w:color="auto"/>
          </w:divBdr>
        </w:div>
        <w:div w:id="1559585305">
          <w:marLeft w:val="640"/>
          <w:marRight w:val="0"/>
          <w:marTop w:val="0"/>
          <w:marBottom w:val="0"/>
          <w:divBdr>
            <w:top w:val="none" w:sz="0" w:space="0" w:color="auto"/>
            <w:left w:val="none" w:sz="0" w:space="0" w:color="auto"/>
            <w:bottom w:val="none" w:sz="0" w:space="0" w:color="auto"/>
            <w:right w:val="none" w:sz="0" w:space="0" w:color="auto"/>
          </w:divBdr>
        </w:div>
        <w:div w:id="57900357">
          <w:marLeft w:val="640"/>
          <w:marRight w:val="0"/>
          <w:marTop w:val="0"/>
          <w:marBottom w:val="0"/>
          <w:divBdr>
            <w:top w:val="none" w:sz="0" w:space="0" w:color="auto"/>
            <w:left w:val="none" w:sz="0" w:space="0" w:color="auto"/>
            <w:bottom w:val="none" w:sz="0" w:space="0" w:color="auto"/>
            <w:right w:val="none" w:sz="0" w:space="0" w:color="auto"/>
          </w:divBdr>
        </w:div>
        <w:div w:id="981735326">
          <w:marLeft w:val="640"/>
          <w:marRight w:val="0"/>
          <w:marTop w:val="0"/>
          <w:marBottom w:val="0"/>
          <w:divBdr>
            <w:top w:val="none" w:sz="0" w:space="0" w:color="auto"/>
            <w:left w:val="none" w:sz="0" w:space="0" w:color="auto"/>
            <w:bottom w:val="none" w:sz="0" w:space="0" w:color="auto"/>
            <w:right w:val="none" w:sz="0" w:space="0" w:color="auto"/>
          </w:divBdr>
        </w:div>
        <w:div w:id="183597078">
          <w:marLeft w:val="640"/>
          <w:marRight w:val="0"/>
          <w:marTop w:val="0"/>
          <w:marBottom w:val="0"/>
          <w:divBdr>
            <w:top w:val="none" w:sz="0" w:space="0" w:color="auto"/>
            <w:left w:val="none" w:sz="0" w:space="0" w:color="auto"/>
            <w:bottom w:val="none" w:sz="0" w:space="0" w:color="auto"/>
            <w:right w:val="none" w:sz="0" w:space="0" w:color="auto"/>
          </w:divBdr>
        </w:div>
        <w:div w:id="1922711630">
          <w:marLeft w:val="640"/>
          <w:marRight w:val="0"/>
          <w:marTop w:val="0"/>
          <w:marBottom w:val="0"/>
          <w:divBdr>
            <w:top w:val="none" w:sz="0" w:space="0" w:color="auto"/>
            <w:left w:val="none" w:sz="0" w:space="0" w:color="auto"/>
            <w:bottom w:val="none" w:sz="0" w:space="0" w:color="auto"/>
            <w:right w:val="none" w:sz="0" w:space="0" w:color="auto"/>
          </w:divBdr>
        </w:div>
        <w:div w:id="1872958910">
          <w:marLeft w:val="640"/>
          <w:marRight w:val="0"/>
          <w:marTop w:val="0"/>
          <w:marBottom w:val="0"/>
          <w:divBdr>
            <w:top w:val="none" w:sz="0" w:space="0" w:color="auto"/>
            <w:left w:val="none" w:sz="0" w:space="0" w:color="auto"/>
            <w:bottom w:val="none" w:sz="0" w:space="0" w:color="auto"/>
            <w:right w:val="none" w:sz="0" w:space="0" w:color="auto"/>
          </w:divBdr>
        </w:div>
        <w:div w:id="2078818553">
          <w:marLeft w:val="640"/>
          <w:marRight w:val="0"/>
          <w:marTop w:val="0"/>
          <w:marBottom w:val="0"/>
          <w:divBdr>
            <w:top w:val="none" w:sz="0" w:space="0" w:color="auto"/>
            <w:left w:val="none" w:sz="0" w:space="0" w:color="auto"/>
            <w:bottom w:val="none" w:sz="0" w:space="0" w:color="auto"/>
            <w:right w:val="none" w:sz="0" w:space="0" w:color="auto"/>
          </w:divBdr>
        </w:div>
        <w:div w:id="85616569">
          <w:marLeft w:val="640"/>
          <w:marRight w:val="0"/>
          <w:marTop w:val="0"/>
          <w:marBottom w:val="0"/>
          <w:divBdr>
            <w:top w:val="none" w:sz="0" w:space="0" w:color="auto"/>
            <w:left w:val="none" w:sz="0" w:space="0" w:color="auto"/>
            <w:bottom w:val="none" w:sz="0" w:space="0" w:color="auto"/>
            <w:right w:val="none" w:sz="0" w:space="0" w:color="auto"/>
          </w:divBdr>
        </w:div>
        <w:div w:id="1134059219">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37621841">
      <w:bodyDiv w:val="1"/>
      <w:marLeft w:val="0"/>
      <w:marRight w:val="0"/>
      <w:marTop w:val="0"/>
      <w:marBottom w:val="0"/>
      <w:divBdr>
        <w:top w:val="none" w:sz="0" w:space="0" w:color="auto"/>
        <w:left w:val="none" w:sz="0" w:space="0" w:color="auto"/>
        <w:bottom w:val="none" w:sz="0" w:space="0" w:color="auto"/>
        <w:right w:val="none" w:sz="0" w:space="0" w:color="auto"/>
      </w:divBdr>
      <w:divsChild>
        <w:div w:id="2121027646">
          <w:marLeft w:val="640"/>
          <w:marRight w:val="0"/>
          <w:marTop w:val="0"/>
          <w:marBottom w:val="0"/>
          <w:divBdr>
            <w:top w:val="none" w:sz="0" w:space="0" w:color="auto"/>
            <w:left w:val="none" w:sz="0" w:space="0" w:color="auto"/>
            <w:bottom w:val="none" w:sz="0" w:space="0" w:color="auto"/>
            <w:right w:val="none" w:sz="0" w:space="0" w:color="auto"/>
          </w:divBdr>
        </w:div>
        <w:div w:id="511338992">
          <w:marLeft w:val="640"/>
          <w:marRight w:val="0"/>
          <w:marTop w:val="0"/>
          <w:marBottom w:val="0"/>
          <w:divBdr>
            <w:top w:val="none" w:sz="0" w:space="0" w:color="auto"/>
            <w:left w:val="none" w:sz="0" w:space="0" w:color="auto"/>
            <w:bottom w:val="none" w:sz="0" w:space="0" w:color="auto"/>
            <w:right w:val="none" w:sz="0" w:space="0" w:color="auto"/>
          </w:divBdr>
        </w:div>
        <w:div w:id="1091320483">
          <w:marLeft w:val="640"/>
          <w:marRight w:val="0"/>
          <w:marTop w:val="0"/>
          <w:marBottom w:val="0"/>
          <w:divBdr>
            <w:top w:val="none" w:sz="0" w:space="0" w:color="auto"/>
            <w:left w:val="none" w:sz="0" w:space="0" w:color="auto"/>
            <w:bottom w:val="none" w:sz="0" w:space="0" w:color="auto"/>
            <w:right w:val="none" w:sz="0" w:space="0" w:color="auto"/>
          </w:divBdr>
        </w:div>
        <w:div w:id="1379740261">
          <w:marLeft w:val="640"/>
          <w:marRight w:val="0"/>
          <w:marTop w:val="0"/>
          <w:marBottom w:val="0"/>
          <w:divBdr>
            <w:top w:val="none" w:sz="0" w:space="0" w:color="auto"/>
            <w:left w:val="none" w:sz="0" w:space="0" w:color="auto"/>
            <w:bottom w:val="none" w:sz="0" w:space="0" w:color="auto"/>
            <w:right w:val="none" w:sz="0" w:space="0" w:color="auto"/>
          </w:divBdr>
        </w:div>
        <w:div w:id="890462304">
          <w:marLeft w:val="640"/>
          <w:marRight w:val="0"/>
          <w:marTop w:val="0"/>
          <w:marBottom w:val="0"/>
          <w:divBdr>
            <w:top w:val="none" w:sz="0" w:space="0" w:color="auto"/>
            <w:left w:val="none" w:sz="0" w:space="0" w:color="auto"/>
            <w:bottom w:val="none" w:sz="0" w:space="0" w:color="auto"/>
            <w:right w:val="none" w:sz="0" w:space="0" w:color="auto"/>
          </w:divBdr>
        </w:div>
        <w:div w:id="1428380878">
          <w:marLeft w:val="640"/>
          <w:marRight w:val="0"/>
          <w:marTop w:val="0"/>
          <w:marBottom w:val="0"/>
          <w:divBdr>
            <w:top w:val="none" w:sz="0" w:space="0" w:color="auto"/>
            <w:left w:val="none" w:sz="0" w:space="0" w:color="auto"/>
            <w:bottom w:val="none" w:sz="0" w:space="0" w:color="auto"/>
            <w:right w:val="none" w:sz="0" w:space="0" w:color="auto"/>
          </w:divBdr>
        </w:div>
        <w:div w:id="197014059">
          <w:marLeft w:val="640"/>
          <w:marRight w:val="0"/>
          <w:marTop w:val="0"/>
          <w:marBottom w:val="0"/>
          <w:divBdr>
            <w:top w:val="none" w:sz="0" w:space="0" w:color="auto"/>
            <w:left w:val="none" w:sz="0" w:space="0" w:color="auto"/>
            <w:bottom w:val="none" w:sz="0" w:space="0" w:color="auto"/>
            <w:right w:val="none" w:sz="0" w:space="0" w:color="auto"/>
          </w:divBdr>
        </w:div>
        <w:div w:id="1331761667">
          <w:marLeft w:val="640"/>
          <w:marRight w:val="0"/>
          <w:marTop w:val="0"/>
          <w:marBottom w:val="0"/>
          <w:divBdr>
            <w:top w:val="none" w:sz="0" w:space="0" w:color="auto"/>
            <w:left w:val="none" w:sz="0" w:space="0" w:color="auto"/>
            <w:bottom w:val="none" w:sz="0" w:space="0" w:color="auto"/>
            <w:right w:val="none" w:sz="0" w:space="0" w:color="auto"/>
          </w:divBdr>
        </w:div>
        <w:div w:id="1828940903">
          <w:marLeft w:val="640"/>
          <w:marRight w:val="0"/>
          <w:marTop w:val="0"/>
          <w:marBottom w:val="0"/>
          <w:divBdr>
            <w:top w:val="none" w:sz="0" w:space="0" w:color="auto"/>
            <w:left w:val="none" w:sz="0" w:space="0" w:color="auto"/>
            <w:bottom w:val="none" w:sz="0" w:space="0" w:color="auto"/>
            <w:right w:val="none" w:sz="0" w:space="0" w:color="auto"/>
          </w:divBdr>
        </w:div>
        <w:div w:id="1511799939">
          <w:marLeft w:val="640"/>
          <w:marRight w:val="0"/>
          <w:marTop w:val="0"/>
          <w:marBottom w:val="0"/>
          <w:divBdr>
            <w:top w:val="none" w:sz="0" w:space="0" w:color="auto"/>
            <w:left w:val="none" w:sz="0" w:space="0" w:color="auto"/>
            <w:bottom w:val="none" w:sz="0" w:space="0" w:color="auto"/>
            <w:right w:val="none" w:sz="0" w:space="0" w:color="auto"/>
          </w:divBdr>
        </w:div>
        <w:div w:id="365985503">
          <w:marLeft w:val="640"/>
          <w:marRight w:val="0"/>
          <w:marTop w:val="0"/>
          <w:marBottom w:val="0"/>
          <w:divBdr>
            <w:top w:val="none" w:sz="0" w:space="0" w:color="auto"/>
            <w:left w:val="none" w:sz="0" w:space="0" w:color="auto"/>
            <w:bottom w:val="none" w:sz="0" w:space="0" w:color="auto"/>
            <w:right w:val="none" w:sz="0" w:space="0" w:color="auto"/>
          </w:divBdr>
        </w:div>
        <w:div w:id="959216681">
          <w:marLeft w:val="640"/>
          <w:marRight w:val="0"/>
          <w:marTop w:val="0"/>
          <w:marBottom w:val="0"/>
          <w:divBdr>
            <w:top w:val="none" w:sz="0" w:space="0" w:color="auto"/>
            <w:left w:val="none" w:sz="0" w:space="0" w:color="auto"/>
            <w:bottom w:val="none" w:sz="0" w:space="0" w:color="auto"/>
            <w:right w:val="none" w:sz="0" w:space="0" w:color="auto"/>
          </w:divBdr>
        </w:div>
        <w:div w:id="1034814910">
          <w:marLeft w:val="640"/>
          <w:marRight w:val="0"/>
          <w:marTop w:val="0"/>
          <w:marBottom w:val="0"/>
          <w:divBdr>
            <w:top w:val="none" w:sz="0" w:space="0" w:color="auto"/>
            <w:left w:val="none" w:sz="0" w:space="0" w:color="auto"/>
            <w:bottom w:val="none" w:sz="0" w:space="0" w:color="auto"/>
            <w:right w:val="none" w:sz="0" w:space="0" w:color="auto"/>
          </w:divBdr>
        </w:div>
        <w:div w:id="1024596743">
          <w:marLeft w:val="640"/>
          <w:marRight w:val="0"/>
          <w:marTop w:val="0"/>
          <w:marBottom w:val="0"/>
          <w:divBdr>
            <w:top w:val="none" w:sz="0" w:space="0" w:color="auto"/>
            <w:left w:val="none" w:sz="0" w:space="0" w:color="auto"/>
            <w:bottom w:val="none" w:sz="0" w:space="0" w:color="auto"/>
            <w:right w:val="none" w:sz="0" w:space="0" w:color="auto"/>
          </w:divBdr>
        </w:div>
        <w:div w:id="1369140372">
          <w:marLeft w:val="640"/>
          <w:marRight w:val="0"/>
          <w:marTop w:val="0"/>
          <w:marBottom w:val="0"/>
          <w:divBdr>
            <w:top w:val="none" w:sz="0" w:space="0" w:color="auto"/>
            <w:left w:val="none" w:sz="0" w:space="0" w:color="auto"/>
            <w:bottom w:val="none" w:sz="0" w:space="0" w:color="auto"/>
            <w:right w:val="none" w:sz="0" w:space="0" w:color="auto"/>
          </w:divBdr>
        </w:div>
        <w:div w:id="844710050">
          <w:marLeft w:val="640"/>
          <w:marRight w:val="0"/>
          <w:marTop w:val="0"/>
          <w:marBottom w:val="0"/>
          <w:divBdr>
            <w:top w:val="none" w:sz="0" w:space="0" w:color="auto"/>
            <w:left w:val="none" w:sz="0" w:space="0" w:color="auto"/>
            <w:bottom w:val="none" w:sz="0" w:space="0" w:color="auto"/>
            <w:right w:val="none" w:sz="0" w:space="0" w:color="auto"/>
          </w:divBdr>
        </w:div>
        <w:div w:id="1464735632">
          <w:marLeft w:val="640"/>
          <w:marRight w:val="0"/>
          <w:marTop w:val="0"/>
          <w:marBottom w:val="0"/>
          <w:divBdr>
            <w:top w:val="none" w:sz="0" w:space="0" w:color="auto"/>
            <w:left w:val="none" w:sz="0" w:space="0" w:color="auto"/>
            <w:bottom w:val="none" w:sz="0" w:space="0" w:color="auto"/>
            <w:right w:val="none" w:sz="0" w:space="0" w:color="auto"/>
          </w:divBdr>
        </w:div>
        <w:div w:id="1929577502">
          <w:marLeft w:val="640"/>
          <w:marRight w:val="0"/>
          <w:marTop w:val="0"/>
          <w:marBottom w:val="0"/>
          <w:divBdr>
            <w:top w:val="none" w:sz="0" w:space="0" w:color="auto"/>
            <w:left w:val="none" w:sz="0" w:space="0" w:color="auto"/>
            <w:bottom w:val="none" w:sz="0" w:space="0" w:color="auto"/>
            <w:right w:val="none" w:sz="0" w:space="0" w:color="auto"/>
          </w:divBdr>
        </w:div>
        <w:div w:id="1077433294">
          <w:marLeft w:val="640"/>
          <w:marRight w:val="0"/>
          <w:marTop w:val="0"/>
          <w:marBottom w:val="0"/>
          <w:divBdr>
            <w:top w:val="none" w:sz="0" w:space="0" w:color="auto"/>
            <w:left w:val="none" w:sz="0" w:space="0" w:color="auto"/>
            <w:bottom w:val="none" w:sz="0" w:space="0" w:color="auto"/>
            <w:right w:val="none" w:sz="0" w:space="0" w:color="auto"/>
          </w:divBdr>
        </w:div>
        <w:div w:id="1818767193">
          <w:marLeft w:val="640"/>
          <w:marRight w:val="0"/>
          <w:marTop w:val="0"/>
          <w:marBottom w:val="0"/>
          <w:divBdr>
            <w:top w:val="none" w:sz="0" w:space="0" w:color="auto"/>
            <w:left w:val="none" w:sz="0" w:space="0" w:color="auto"/>
            <w:bottom w:val="none" w:sz="0" w:space="0" w:color="auto"/>
            <w:right w:val="none" w:sz="0" w:space="0" w:color="auto"/>
          </w:divBdr>
        </w:div>
        <w:div w:id="1912814752">
          <w:marLeft w:val="640"/>
          <w:marRight w:val="0"/>
          <w:marTop w:val="0"/>
          <w:marBottom w:val="0"/>
          <w:divBdr>
            <w:top w:val="none" w:sz="0" w:space="0" w:color="auto"/>
            <w:left w:val="none" w:sz="0" w:space="0" w:color="auto"/>
            <w:bottom w:val="none" w:sz="0" w:space="0" w:color="auto"/>
            <w:right w:val="none" w:sz="0" w:space="0" w:color="auto"/>
          </w:divBdr>
        </w:div>
        <w:div w:id="1372654307">
          <w:marLeft w:val="640"/>
          <w:marRight w:val="0"/>
          <w:marTop w:val="0"/>
          <w:marBottom w:val="0"/>
          <w:divBdr>
            <w:top w:val="none" w:sz="0" w:space="0" w:color="auto"/>
            <w:left w:val="none" w:sz="0" w:space="0" w:color="auto"/>
            <w:bottom w:val="none" w:sz="0" w:space="0" w:color="auto"/>
            <w:right w:val="none" w:sz="0" w:space="0" w:color="auto"/>
          </w:divBdr>
        </w:div>
        <w:div w:id="943001341">
          <w:marLeft w:val="640"/>
          <w:marRight w:val="0"/>
          <w:marTop w:val="0"/>
          <w:marBottom w:val="0"/>
          <w:divBdr>
            <w:top w:val="none" w:sz="0" w:space="0" w:color="auto"/>
            <w:left w:val="none" w:sz="0" w:space="0" w:color="auto"/>
            <w:bottom w:val="none" w:sz="0" w:space="0" w:color="auto"/>
            <w:right w:val="none" w:sz="0" w:space="0" w:color="auto"/>
          </w:divBdr>
        </w:div>
        <w:div w:id="1195771005">
          <w:marLeft w:val="640"/>
          <w:marRight w:val="0"/>
          <w:marTop w:val="0"/>
          <w:marBottom w:val="0"/>
          <w:divBdr>
            <w:top w:val="none" w:sz="0" w:space="0" w:color="auto"/>
            <w:left w:val="none" w:sz="0" w:space="0" w:color="auto"/>
            <w:bottom w:val="none" w:sz="0" w:space="0" w:color="auto"/>
            <w:right w:val="none" w:sz="0" w:space="0" w:color="auto"/>
          </w:divBdr>
        </w:div>
        <w:div w:id="898856592">
          <w:marLeft w:val="640"/>
          <w:marRight w:val="0"/>
          <w:marTop w:val="0"/>
          <w:marBottom w:val="0"/>
          <w:divBdr>
            <w:top w:val="none" w:sz="0" w:space="0" w:color="auto"/>
            <w:left w:val="none" w:sz="0" w:space="0" w:color="auto"/>
            <w:bottom w:val="none" w:sz="0" w:space="0" w:color="auto"/>
            <w:right w:val="none" w:sz="0" w:space="0" w:color="auto"/>
          </w:divBdr>
        </w:div>
        <w:div w:id="307246204">
          <w:marLeft w:val="640"/>
          <w:marRight w:val="0"/>
          <w:marTop w:val="0"/>
          <w:marBottom w:val="0"/>
          <w:divBdr>
            <w:top w:val="none" w:sz="0" w:space="0" w:color="auto"/>
            <w:left w:val="none" w:sz="0" w:space="0" w:color="auto"/>
            <w:bottom w:val="none" w:sz="0" w:space="0" w:color="auto"/>
            <w:right w:val="none" w:sz="0" w:space="0" w:color="auto"/>
          </w:divBdr>
        </w:div>
        <w:div w:id="741215008">
          <w:marLeft w:val="640"/>
          <w:marRight w:val="0"/>
          <w:marTop w:val="0"/>
          <w:marBottom w:val="0"/>
          <w:divBdr>
            <w:top w:val="none" w:sz="0" w:space="0" w:color="auto"/>
            <w:left w:val="none" w:sz="0" w:space="0" w:color="auto"/>
            <w:bottom w:val="none" w:sz="0" w:space="0" w:color="auto"/>
            <w:right w:val="none" w:sz="0" w:space="0" w:color="auto"/>
          </w:divBdr>
        </w:div>
        <w:div w:id="315916233">
          <w:marLeft w:val="640"/>
          <w:marRight w:val="0"/>
          <w:marTop w:val="0"/>
          <w:marBottom w:val="0"/>
          <w:divBdr>
            <w:top w:val="none" w:sz="0" w:space="0" w:color="auto"/>
            <w:left w:val="none" w:sz="0" w:space="0" w:color="auto"/>
            <w:bottom w:val="none" w:sz="0" w:space="0" w:color="auto"/>
            <w:right w:val="none" w:sz="0" w:space="0" w:color="auto"/>
          </w:divBdr>
        </w:div>
        <w:div w:id="845905746">
          <w:marLeft w:val="640"/>
          <w:marRight w:val="0"/>
          <w:marTop w:val="0"/>
          <w:marBottom w:val="0"/>
          <w:divBdr>
            <w:top w:val="none" w:sz="0" w:space="0" w:color="auto"/>
            <w:left w:val="none" w:sz="0" w:space="0" w:color="auto"/>
            <w:bottom w:val="none" w:sz="0" w:space="0" w:color="auto"/>
            <w:right w:val="none" w:sz="0" w:space="0" w:color="auto"/>
          </w:divBdr>
        </w:div>
        <w:div w:id="716517294">
          <w:marLeft w:val="640"/>
          <w:marRight w:val="0"/>
          <w:marTop w:val="0"/>
          <w:marBottom w:val="0"/>
          <w:divBdr>
            <w:top w:val="none" w:sz="0" w:space="0" w:color="auto"/>
            <w:left w:val="none" w:sz="0" w:space="0" w:color="auto"/>
            <w:bottom w:val="none" w:sz="0" w:space="0" w:color="auto"/>
            <w:right w:val="none" w:sz="0" w:space="0" w:color="auto"/>
          </w:divBdr>
        </w:div>
        <w:div w:id="541331579">
          <w:marLeft w:val="640"/>
          <w:marRight w:val="0"/>
          <w:marTop w:val="0"/>
          <w:marBottom w:val="0"/>
          <w:divBdr>
            <w:top w:val="none" w:sz="0" w:space="0" w:color="auto"/>
            <w:left w:val="none" w:sz="0" w:space="0" w:color="auto"/>
            <w:bottom w:val="none" w:sz="0" w:space="0" w:color="auto"/>
            <w:right w:val="none" w:sz="0" w:space="0" w:color="auto"/>
          </w:divBdr>
        </w:div>
        <w:div w:id="1437363855">
          <w:marLeft w:val="640"/>
          <w:marRight w:val="0"/>
          <w:marTop w:val="0"/>
          <w:marBottom w:val="0"/>
          <w:divBdr>
            <w:top w:val="none" w:sz="0" w:space="0" w:color="auto"/>
            <w:left w:val="none" w:sz="0" w:space="0" w:color="auto"/>
            <w:bottom w:val="none" w:sz="0" w:space="0" w:color="auto"/>
            <w:right w:val="none" w:sz="0" w:space="0" w:color="auto"/>
          </w:divBdr>
        </w:div>
        <w:div w:id="139226843">
          <w:marLeft w:val="640"/>
          <w:marRight w:val="0"/>
          <w:marTop w:val="0"/>
          <w:marBottom w:val="0"/>
          <w:divBdr>
            <w:top w:val="none" w:sz="0" w:space="0" w:color="auto"/>
            <w:left w:val="none" w:sz="0" w:space="0" w:color="auto"/>
            <w:bottom w:val="none" w:sz="0" w:space="0" w:color="auto"/>
            <w:right w:val="none" w:sz="0" w:space="0" w:color="auto"/>
          </w:divBdr>
        </w:div>
        <w:div w:id="44918610">
          <w:marLeft w:val="640"/>
          <w:marRight w:val="0"/>
          <w:marTop w:val="0"/>
          <w:marBottom w:val="0"/>
          <w:divBdr>
            <w:top w:val="none" w:sz="0" w:space="0" w:color="auto"/>
            <w:left w:val="none" w:sz="0" w:space="0" w:color="auto"/>
            <w:bottom w:val="none" w:sz="0" w:space="0" w:color="auto"/>
            <w:right w:val="none" w:sz="0" w:space="0" w:color="auto"/>
          </w:divBdr>
        </w:div>
        <w:div w:id="742988799">
          <w:marLeft w:val="640"/>
          <w:marRight w:val="0"/>
          <w:marTop w:val="0"/>
          <w:marBottom w:val="0"/>
          <w:divBdr>
            <w:top w:val="none" w:sz="0" w:space="0" w:color="auto"/>
            <w:left w:val="none" w:sz="0" w:space="0" w:color="auto"/>
            <w:bottom w:val="none" w:sz="0" w:space="0" w:color="auto"/>
            <w:right w:val="none" w:sz="0" w:space="0" w:color="auto"/>
          </w:divBdr>
        </w:div>
        <w:div w:id="1348868365">
          <w:marLeft w:val="640"/>
          <w:marRight w:val="0"/>
          <w:marTop w:val="0"/>
          <w:marBottom w:val="0"/>
          <w:divBdr>
            <w:top w:val="none" w:sz="0" w:space="0" w:color="auto"/>
            <w:left w:val="none" w:sz="0" w:space="0" w:color="auto"/>
            <w:bottom w:val="none" w:sz="0" w:space="0" w:color="auto"/>
            <w:right w:val="none" w:sz="0" w:space="0" w:color="auto"/>
          </w:divBdr>
        </w:div>
        <w:div w:id="1561139298">
          <w:marLeft w:val="640"/>
          <w:marRight w:val="0"/>
          <w:marTop w:val="0"/>
          <w:marBottom w:val="0"/>
          <w:divBdr>
            <w:top w:val="none" w:sz="0" w:space="0" w:color="auto"/>
            <w:left w:val="none" w:sz="0" w:space="0" w:color="auto"/>
            <w:bottom w:val="none" w:sz="0" w:space="0" w:color="auto"/>
            <w:right w:val="none" w:sz="0" w:space="0" w:color="auto"/>
          </w:divBdr>
        </w:div>
        <w:div w:id="652682873">
          <w:marLeft w:val="640"/>
          <w:marRight w:val="0"/>
          <w:marTop w:val="0"/>
          <w:marBottom w:val="0"/>
          <w:divBdr>
            <w:top w:val="none" w:sz="0" w:space="0" w:color="auto"/>
            <w:left w:val="none" w:sz="0" w:space="0" w:color="auto"/>
            <w:bottom w:val="none" w:sz="0" w:space="0" w:color="auto"/>
            <w:right w:val="none" w:sz="0" w:space="0" w:color="auto"/>
          </w:divBdr>
        </w:div>
        <w:div w:id="1963919535">
          <w:marLeft w:val="640"/>
          <w:marRight w:val="0"/>
          <w:marTop w:val="0"/>
          <w:marBottom w:val="0"/>
          <w:divBdr>
            <w:top w:val="none" w:sz="0" w:space="0" w:color="auto"/>
            <w:left w:val="none" w:sz="0" w:space="0" w:color="auto"/>
            <w:bottom w:val="none" w:sz="0" w:space="0" w:color="auto"/>
            <w:right w:val="none" w:sz="0" w:space="0" w:color="auto"/>
          </w:divBdr>
        </w:div>
        <w:div w:id="1888956054">
          <w:marLeft w:val="640"/>
          <w:marRight w:val="0"/>
          <w:marTop w:val="0"/>
          <w:marBottom w:val="0"/>
          <w:divBdr>
            <w:top w:val="none" w:sz="0" w:space="0" w:color="auto"/>
            <w:left w:val="none" w:sz="0" w:space="0" w:color="auto"/>
            <w:bottom w:val="none" w:sz="0" w:space="0" w:color="auto"/>
            <w:right w:val="none" w:sz="0" w:space="0" w:color="auto"/>
          </w:divBdr>
        </w:div>
        <w:div w:id="965159972">
          <w:marLeft w:val="640"/>
          <w:marRight w:val="0"/>
          <w:marTop w:val="0"/>
          <w:marBottom w:val="0"/>
          <w:divBdr>
            <w:top w:val="none" w:sz="0" w:space="0" w:color="auto"/>
            <w:left w:val="none" w:sz="0" w:space="0" w:color="auto"/>
            <w:bottom w:val="none" w:sz="0" w:space="0" w:color="auto"/>
            <w:right w:val="none" w:sz="0" w:space="0" w:color="auto"/>
          </w:divBdr>
        </w:div>
        <w:div w:id="1516728469">
          <w:marLeft w:val="640"/>
          <w:marRight w:val="0"/>
          <w:marTop w:val="0"/>
          <w:marBottom w:val="0"/>
          <w:divBdr>
            <w:top w:val="none" w:sz="0" w:space="0" w:color="auto"/>
            <w:left w:val="none" w:sz="0" w:space="0" w:color="auto"/>
            <w:bottom w:val="none" w:sz="0" w:space="0" w:color="auto"/>
            <w:right w:val="none" w:sz="0" w:space="0" w:color="auto"/>
          </w:divBdr>
        </w:div>
        <w:div w:id="1126583026">
          <w:marLeft w:val="640"/>
          <w:marRight w:val="0"/>
          <w:marTop w:val="0"/>
          <w:marBottom w:val="0"/>
          <w:divBdr>
            <w:top w:val="none" w:sz="0" w:space="0" w:color="auto"/>
            <w:left w:val="none" w:sz="0" w:space="0" w:color="auto"/>
            <w:bottom w:val="none" w:sz="0" w:space="0" w:color="auto"/>
            <w:right w:val="none" w:sz="0" w:space="0" w:color="auto"/>
          </w:divBdr>
        </w:div>
        <w:div w:id="239490512">
          <w:marLeft w:val="640"/>
          <w:marRight w:val="0"/>
          <w:marTop w:val="0"/>
          <w:marBottom w:val="0"/>
          <w:divBdr>
            <w:top w:val="none" w:sz="0" w:space="0" w:color="auto"/>
            <w:left w:val="none" w:sz="0" w:space="0" w:color="auto"/>
            <w:bottom w:val="none" w:sz="0" w:space="0" w:color="auto"/>
            <w:right w:val="none" w:sz="0" w:space="0" w:color="auto"/>
          </w:divBdr>
        </w:div>
        <w:div w:id="990017954">
          <w:marLeft w:val="640"/>
          <w:marRight w:val="0"/>
          <w:marTop w:val="0"/>
          <w:marBottom w:val="0"/>
          <w:divBdr>
            <w:top w:val="none" w:sz="0" w:space="0" w:color="auto"/>
            <w:left w:val="none" w:sz="0" w:space="0" w:color="auto"/>
            <w:bottom w:val="none" w:sz="0" w:space="0" w:color="auto"/>
            <w:right w:val="none" w:sz="0" w:space="0" w:color="auto"/>
          </w:divBdr>
        </w:div>
        <w:div w:id="950743376">
          <w:marLeft w:val="640"/>
          <w:marRight w:val="0"/>
          <w:marTop w:val="0"/>
          <w:marBottom w:val="0"/>
          <w:divBdr>
            <w:top w:val="none" w:sz="0" w:space="0" w:color="auto"/>
            <w:left w:val="none" w:sz="0" w:space="0" w:color="auto"/>
            <w:bottom w:val="none" w:sz="0" w:space="0" w:color="auto"/>
            <w:right w:val="none" w:sz="0" w:space="0" w:color="auto"/>
          </w:divBdr>
        </w:div>
        <w:div w:id="2030253525">
          <w:marLeft w:val="640"/>
          <w:marRight w:val="0"/>
          <w:marTop w:val="0"/>
          <w:marBottom w:val="0"/>
          <w:divBdr>
            <w:top w:val="none" w:sz="0" w:space="0" w:color="auto"/>
            <w:left w:val="none" w:sz="0" w:space="0" w:color="auto"/>
            <w:bottom w:val="none" w:sz="0" w:space="0" w:color="auto"/>
            <w:right w:val="none" w:sz="0" w:space="0" w:color="auto"/>
          </w:divBdr>
        </w:div>
        <w:div w:id="974138947">
          <w:marLeft w:val="640"/>
          <w:marRight w:val="0"/>
          <w:marTop w:val="0"/>
          <w:marBottom w:val="0"/>
          <w:divBdr>
            <w:top w:val="none" w:sz="0" w:space="0" w:color="auto"/>
            <w:left w:val="none" w:sz="0" w:space="0" w:color="auto"/>
            <w:bottom w:val="none" w:sz="0" w:space="0" w:color="auto"/>
            <w:right w:val="none" w:sz="0" w:space="0" w:color="auto"/>
          </w:divBdr>
        </w:div>
        <w:div w:id="2110468932">
          <w:marLeft w:val="640"/>
          <w:marRight w:val="0"/>
          <w:marTop w:val="0"/>
          <w:marBottom w:val="0"/>
          <w:divBdr>
            <w:top w:val="none" w:sz="0" w:space="0" w:color="auto"/>
            <w:left w:val="none" w:sz="0" w:space="0" w:color="auto"/>
            <w:bottom w:val="none" w:sz="0" w:space="0" w:color="auto"/>
            <w:right w:val="none" w:sz="0" w:space="0" w:color="auto"/>
          </w:divBdr>
        </w:div>
        <w:div w:id="1026101731">
          <w:marLeft w:val="640"/>
          <w:marRight w:val="0"/>
          <w:marTop w:val="0"/>
          <w:marBottom w:val="0"/>
          <w:divBdr>
            <w:top w:val="none" w:sz="0" w:space="0" w:color="auto"/>
            <w:left w:val="none" w:sz="0" w:space="0" w:color="auto"/>
            <w:bottom w:val="none" w:sz="0" w:space="0" w:color="auto"/>
            <w:right w:val="none" w:sz="0" w:space="0" w:color="auto"/>
          </w:divBdr>
        </w:div>
        <w:div w:id="1946384248">
          <w:marLeft w:val="640"/>
          <w:marRight w:val="0"/>
          <w:marTop w:val="0"/>
          <w:marBottom w:val="0"/>
          <w:divBdr>
            <w:top w:val="none" w:sz="0" w:space="0" w:color="auto"/>
            <w:left w:val="none" w:sz="0" w:space="0" w:color="auto"/>
            <w:bottom w:val="none" w:sz="0" w:space="0" w:color="auto"/>
            <w:right w:val="none" w:sz="0" w:space="0" w:color="auto"/>
          </w:divBdr>
        </w:div>
        <w:div w:id="2142452842">
          <w:marLeft w:val="640"/>
          <w:marRight w:val="0"/>
          <w:marTop w:val="0"/>
          <w:marBottom w:val="0"/>
          <w:divBdr>
            <w:top w:val="none" w:sz="0" w:space="0" w:color="auto"/>
            <w:left w:val="none" w:sz="0" w:space="0" w:color="auto"/>
            <w:bottom w:val="none" w:sz="0" w:space="0" w:color="auto"/>
            <w:right w:val="none" w:sz="0" w:space="0" w:color="auto"/>
          </w:divBdr>
        </w:div>
        <w:div w:id="1991204792">
          <w:marLeft w:val="640"/>
          <w:marRight w:val="0"/>
          <w:marTop w:val="0"/>
          <w:marBottom w:val="0"/>
          <w:divBdr>
            <w:top w:val="none" w:sz="0" w:space="0" w:color="auto"/>
            <w:left w:val="none" w:sz="0" w:space="0" w:color="auto"/>
            <w:bottom w:val="none" w:sz="0" w:space="0" w:color="auto"/>
            <w:right w:val="none" w:sz="0" w:space="0" w:color="auto"/>
          </w:divBdr>
        </w:div>
        <w:div w:id="1698654285">
          <w:marLeft w:val="640"/>
          <w:marRight w:val="0"/>
          <w:marTop w:val="0"/>
          <w:marBottom w:val="0"/>
          <w:divBdr>
            <w:top w:val="none" w:sz="0" w:space="0" w:color="auto"/>
            <w:left w:val="none" w:sz="0" w:space="0" w:color="auto"/>
            <w:bottom w:val="none" w:sz="0" w:space="0" w:color="auto"/>
            <w:right w:val="none" w:sz="0" w:space="0" w:color="auto"/>
          </w:divBdr>
        </w:div>
        <w:div w:id="1165321965">
          <w:marLeft w:val="640"/>
          <w:marRight w:val="0"/>
          <w:marTop w:val="0"/>
          <w:marBottom w:val="0"/>
          <w:divBdr>
            <w:top w:val="none" w:sz="0" w:space="0" w:color="auto"/>
            <w:left w:val="none" w:sz="0" w:space="0" w:color="auto"/>
            <w:bottom w:val="none" w:sz="0" w:space="0" w:color="auto"/>
            <w:right w:val="none" w:sz="0" w:space="0" w:color="auto"/>
          </w:divBdr>
        </w:div>
        <w:div w:id="691616071">
          <w:marLeft w:val="640"/>
          <w:marRight w:val="0"/>
          <w:marTop w:val="0"/>
          <w:marBottom w:val="0"/>
          <w:divBdr>
            <w:top w:val="none" w:sz="0" w:space="0" w:color="auto"/>
            <w:left w:val="none" w:sz="0" w:space="0" w:color="auto"/>
            <w:bottom w:val="none" w:sz="0" w:space="0" w:color="auto"/>
            <w:right w:val="none" w:sz="0" w:space="0" w:color="auto"/>
          </w:divBdr>
        </w:div>
        <w:div w:id="1131171833">
          <w:marLeft w:val="640"/>
          <w:marRight w:val="0"/>
          <w:marTop w:val="0"/>
          <w:marBottom w:val="0"/>
          <w:divBdr>
            <w:top w:val="none" w:sz="0" w:space="0" w:color="auto"/>
            <w:left w:val="none" w:sz="0" w:space="0" w:color="auto"/>
            <w:bottom w:val="none" w:sz="0" w:space="0" w:color="auto"/>
            <w:right w:val="none" w:sz="0" w:space="0" w:color="auto"/>
          </w:divBdr>
        </w:div>
        <w:div w:id="65879072">
          <w:marLeft w:val="640"/>
          <w:marRight w:val="0"/>
          <w:marTop w:val="0"/>
          <w:marBottom w:val="0"/>
          <w:divBdr>
            <w:top w:val="none" w:sz="0" w:space="0" w:color="auto"/>
            <w:left w:val="none" w:sz="0" w:space="0" w:color="auto"/>
            <w:bottom w:val="none" w:sz="0" w:space="0" w:color="auto"/>
            <w:right w:val="none" w:sz="0" w:space="0" w:color="auto"/>
          </w:divBdr>
        </w:div>
        <w:div w:id="372846923">
          <w:marLeft w:val="640"/>
          <w:marRight w:val="0"/>
          <w:marTop w:val="0"/>
          <w:marBottom w:val="0"/>
          <w:divBdr>
            <w:top w:val="none" w:sz="0" w:space="0" w:color="auto"/>
            <w:left w:val="none" w:sz="0" w:space="0" w:color="auto"/>
            <w:bottom w:val="none" w:sz="0" w:space="0" w:color="auto"/>
            <w:right w:val="none" w:sz="0" w:space="0" w:color="auto"/>
          </w:divBdr>
        </w:div>
        <w:div w:id="1737581384">
          <w:marLeft w:val="640"/>
          <w:marRight w:val="0"/>
          <w:marTop w:val="0"/>
          <w:marBottom w:val="0"/>
          <w:divBdr>
            <w:top w:val="none" w:sz="0" w:space="0" w:color="auto"/>
            <w:left w:val="none" w:sz="0" w:space="0" w:color="auto"/>
            <w:bottom w:val="none" w:sz="0" w:space="0" w:color="auto"/>
            <w:right w:val="none" w:sz="0" w:space="0" w:color="auto"/>
          </w:divBdr>
        </w:div>
        <w:div w:id="1878851936">
          <w:marLeft w:val="640"/>
          <w:marRight w:val="0"/>
          <w:marTop w:val="0"/>
          <w:marBottom w:val="0"/>
          <w:divBdr>
            <w:top w:val="none" w:sz="0" w:space="0" w:color="auto"/>
            <w:left w:val="none" w:sz="0" w:space="0" w:color="auto"/>
            <w:bottom w:val="none" w:sz="0" w:space="0" w:color="auto"/>
            <w:right w:val="none" w:sz="0" w:space="0" w:color="auto"/>
          </w:divBdr>
        </w:div>
        <w:div w:id="640961455">
          <w:marLeft w:val="640"/>
          <w:marRight w:val="0"/>
          <w:marTop w:val="0"/>
          <w:marBottom w:val="0"/>
          <w:divBdr>
            <w:top w:val="none" w:sz="0" w:space="0" w:color="auto"/>
            <w:left w:val="none" w:sz="0" w:space="0" w:color="auto"/>
            <w:bottom w:val="none" w:sz="0" w:space="0" w:color="auto"/>
            <w:right w:val="none" w:sz="0" w:space="0" w:color="auto"/>
          </w:divBdr>
        </w:div>
        <w:div w:id="497157867">
          <w:marLeft w:val="640"/>
          <w:marRight w:val="0"/>
          <w:marTop w:val="0"/>
          <w:marBottom w:val="0"/>
          <w:divBdr>
            <w:top w:val="none" w:sz="0" w:space="0" w:color="auto"/>
            <w:left w:val="none" w:sz="0" w:space="0" w:color="auto"/>
            <w:bottom w:val="none" w:sz="0" w:space="0" w:color="auto"/>
            <w:right w:val="none" w:sz="0" w:space="0" w:color="auto"/>
          </w:divBdr>
        </w:div>
        <w:div w:id="6830822">
          <w:marLeft w:val="640"/>
          <w:marRight w:val="0"/>
          <w:marTop w:val="0"/>
          <w:marBottom w:val="0"/>
          <w:divBdr>
            <w:top w:val="none" w:sz="0" w:space="0" w:color="auto"/>
            <w:left w:val="none" w:sz="0" w:space="0" w:color="auto"/>
            <w:bottom w:val="none" w:sz="0" w:space="0" w:color="auto"/>
            <w:right w:val="none" w:sz="0" w:space="0" w:color="auto"/>
          </w:divBdr>
        </w:div>
        <w:div w:id="1318193805">
          <w:marLeft w:val="640"/>
          <w:marRight w:val="0"/>
          <w:marTop w:val="0"/>
          <w:marBottom w:val="0"/>
          <w:divBdr>
            <w:top w:val="none" w:sz="0" w:space="0" w:color="auto"/>
            <w:left w:val="none" w:sz="0" w:space="0" w:color="auto"/>
            <w:bottom w:val="none" w:sz="0" w:space="0" w:color="auto"/>
            <w:right w:val="none" w:sz="0" w:space="0" w:color="auto"/>
          </w:divBdr>
        </w:div>
        <w:div w:id="563107466">
          <w:marLeft w:val="640"/>
          <w:marRight w:val="0"/>
          <w:marTop w:val="0"/>
          <w:marBottom w:val="0"/>
          <w:divBdr>
            <w:top w:val="none" w:sz="0" w:space="0" w:color="auto"/>
            <w:left w:val="none" w:sz="0" w:space="0" w:color="auto"/>
            <w:bottom w:val="none" w:sz="0" w:space="0" w:color="auto"/>
            <w:right w:val="none" w:sz="0" w:space="0" w:color="auto"/>
          </w:divBdr>
        </w:div>
        <w:div w:id="937516984">
          <w:marLeft w:val="640"/>
          <w:marRight w:val="0"/>
          <w:marTop w:val="0"/>
          <w:marBottom w:val="0"/>
          <w:divBdr>
            <w:top w:val="none" w:sz="0" w:space="0" w:color="auto"/>
            <w:left w:val="none" w:sz="0" w:space="0" w:color="auto"/>
            <w:bottom w:val="none" w:sz="0" w:space="0" w:color="auto"/>
            <w:right w:val="none" w:sz="0" w:space="0" w:color="auto"/>
          </w:divBdr>
        </w:div>
        <w:div w:id="1441954671">
          <w:marLeft w:val="640"/>
          <w:marRight w:val="0"/>
          <w:marTop w:val="0"/>
          <w:marBottom w:val="0"/>
          <w:divBdr>
            <w:top w:val="none" w:sz="0" w:space="0" w:color="auto"/>
            <w:left w:val="none" w:sz="0" w:space="0" w:color="auto"/>
            <w:bottom w:val="none" w:sz="0" w:space="0" w:color="auto"/>
            <w:right w:val="none" w:sz="0" w:space="0" w:color="auto"/>
          </w:divBdr>
        </w:div>
        <w:div w:id="414983882">
          <w:marLeft w:val="640"/>
          <w:marRight w:val="0"/>
          <w:marTop w:val="0"/>
          <w:marBottom w:val="0"/>
          <w:divBdr>
            <w:top w:val="none" w:sz="0" w:space="0" w:color="auto"/>
            <w:left w:val="none" w:sz="0" w:space="0" w:color="auto"/>
            <w:bottom w:val="none" w:sz="0" w:space="0" w:color="auto"/>
            <w:right w:val="none" w:sz="0" w:space="0" w:color="auto"/>
          </w:divBdr>
        </w:div>
        <w:div w:id="42216104">
          <w:marLeft w:val="640"/>
          <w:marRight w:val="0"/>
          <w:marTop w:val="0"/>
          <w:marBottom w:val="0"/>
          <w:divBdr>
            <w:top w:val="none" w:sz="0" w:space="0" w:color="auto"/>
            <w:left w:val="none" w:sz="0" w:space="0" w:color="auto"/>
            <w:bottom w:val="none" w:sz="0" w:space="0" w:color="auto"/>
            <w:right w:val="none" w:sz="0" w:space="0" w:color="auto"/>
          </w:divBdr>
        </w:div>
        <w:div w:id="1652901582">
          <w:marLeft w:val="640"/>
          <w:marRight w:val="0"/>
          <w:marTop w:val="0"/>
          <w:marBottom w:val="0"/>
          <w:divBdr>
            <w:top w:val="none" w:sz="0" w:space="0" w:color="auto"/>
            <w:left w:val="none" w:sz="0" w:space="0" w:color="auto"/>
            <w:bottom w:val="none" w:sz="0" w:space="0" w:color="auto"/>
            <w:right w:val="none" w:sz="0" w:space="0" w:color="auto"/>
          </w:divBdr>
        </w:div>
        <w:div w:id="189269244">
          <w:marLeft w:val="640"/>
          <w:marRight w:val="0"/>
          <w:marTop w:val="0"/>
          <w:marBottom w:val="0"/>
          <w:divBdr>
            <w:top w:val="none" w:sz="0" w:space="0" w:color="auto"/>
            <w:left w:val="none" w:sz="0" w:space="0" w:color="auto"/>
            <w:bottom w:val="none" w:sz="0" w:space="0" w:color="auto"/>
            <w:right w:val="none" w:sz="0" w:space="0" w:color="auto"/>
          </w:divBdr>
        </w:div>
        <w:div w:id="249236117">
          <w:marLeft w:val="640"/>
          <w:marRight w:val="0"/>
          <w:marTop w:val="0"/>
          <w:marBottom w:val="0"/>
          <w:divBdr>
            <w:top w:val="none" w:sz="0" w:space="0" w:color="auto"/>
            <w:left w:val="none" w:sz="0" w:space="0" w:color="auto"/>
            <w:bottom w:val="none" w:sz="0" w:space="0" w:color="auto"/>
            <w:right w:val="none" w:sz="0" w:space="0" w:color="auto"/>
          </w:divBdr>
        </w:div>
      </w:divsChild>
    </w:div>
    <w:div w:id="838885174">
      <w:bodyDiv w:val="1"/>
      <w:marLeft w:val="0"/>
      <w:marRight w:val="0"/>
      <w:marTop w:val="0"/>
      <w:marBottom w:val="0"/>
      <w:divBdr>
        <w:top w:val="none" w:sz="0" w:space="0" w:color="auto"/>
        <w:left w:val="none" w:sz="0" w:space="0" w:color="auto"/>
        <w:bottom w:val="none" w:sz="0" w:space="0" w:color="auto"/>
        <w:right w:val="none" w:sz="0" w:space="0" w:color="auto"/>
      </w:divBdr>
      <w:divsChild>
        <w:div w:id="139270396">
          <w:marLeft w:val="640"/>
          <w:marRight w:val="0"/>
          <w:marTop w:val="0"/>
          <w:marBottom w:val="0"/>
          <w:divBdr>
            <w:top w:val="none" w:sz="0" w:space="0" w:color="auto"/>
            <w:left w:val="none" w:sz="0" w:space="0" w:color="auto"/>
            <w:bottom w:val="none" w:sz="0" w:space="0" w:color="auto"/>
            <w:right w:val="none" w:sz="0" w:space="0" w:color="auto"/>
          </w:divBdr>
        </w:div>
        <w:div w:id="262416652">
          <w:marLeft w:val="640"/>
          <w:marRight w:val="0"/>
          <w:marTop w:val="0"/>
          <w:marBottom w:val="0"/>
          <w:divBdr>
            <w:top w:val="none" w:sz="0" w:space="0" w:color="auto"/>
            <w:left w:val="none" w:sz="0" w:space="0" w:color="auto"/>
            <w:bottom w:val="none" w:sz="0" w:space="0" w:color="auto"/>
            <w:right w:val="none" w:sz="0" w:space="0" w:color="auto"/>
          </w:divBdr>
        </w:div>
        <w:div w:id="1776827048">
          <w:marLeft w:val="640"/>
          <w:marRight w:val="0"/>
          <w:marTop w:val="0"/>
          <w:marBottom w:val="0"/>
          <w:divBdr>
            <w:top w:val="none" w:sz="0" w:space="0" w:color="auto"/>
            <w:left w:val="none" w:sz="0" w:space="0" w:color="auto"/>
            <w:bottom w:val="none" w:sz="0" w:space="0" w:color="auto"/>
            <w:right w:val="none" w:sz="0" w:space="0" w:color="auto"/>
          </w:divBdr>
        </w:div>
        <w:div w:id="2101943559">
          <w:marLeft w:val="640"/>
          <w:marRight w:val="0"/>
          <w:marTop w:val="0"/>
          <w:marBottom w:val="0"/>
          <w:divBdr>
            <w:top w:val="none" w:sz="0" w:space="0" w:color="auto"/>
            <w:left w:val="none" w:sz="0" w:space="0" w:color="auto"/>
            <w:bottom w:val="none" w:sz="0" w:space="0" w:color="auto"/>
            <w:right w:val="none" w:sz="0" w:space="0" w:color="auto"/>
          </w:divBdr>
        </w:div>
        <w:div w:id="69619745">
          <w:marLeft w:val="640"/>
          <w:marRight w:val="0"/>
          <w:marTop w:val="0"/>
          <w:marBottom w:val="0"/>
          <w:divBdr>
            <w:top w:val="none" w:sz="0" w:space="0" w:color="auto"/>
            <w:left w:val="none" w:sz="0" w:space="0" w:color="auto"/>
            <w:bottom w:val="none" w:sz="0" w:space="0" w:color="auto"/>
            <w:right w:val="none" w:sz="0" w:space="0" w:color="auto"/>
          </w:divBdr>
        </w:div>
        <w:div w:id="1377967132">
          <w:marLeft w:val="640"/>
          <w:marRight w:val="0"/>
          <w:marTop w:val="0"/>
          <w:marBottom w:val="0"/>
          <w:divBdr>
            <w:top w:val="none" w:sz="0" w:space="0" w:color="auto"/>
            <w:left w:val="none" w:sz="0" w:space="0" w:color="auto"/>
            <w:bottom w:val="none" w:sz="0" w:space="0" w:color="auto"/>
            <w:right w:val="none" w:sz="0" w:space="0" w:color="auto"/>
          </w:divBdr>
        </w:div>
        <w:div w:id="1525054096">
          <w:marLeft w:val="640"/>
          <w:marRight w:val="0"/>
          <w:marTop w:val="0"/>
          <w:marBottom w:val="0"/>
          <w:divBdr>
            <w:top w:val="none" w:sz="0" w:space="0" w:color="auto"/>
            <w:left w:val="none" w:sz="0" w:space="0" w:color="auto"/>
            <w:bottom w:val="none" w:sz="0" w:space="0" w:color="auto"/>
            <w:right w:val="none" w:sz="0" w:space="0" w:color="auto"/>
          </w:divBdr>
        </w:div>
        <w:div w:id="504902253">
          <w:marLeft w:val="640"/>
          <w:marRight w:val="0"/>
          <w:marTop w:val="0"/>
          <w:marBottom w:val="0"/>
          <w:divBdr>
            <w:top w:val="none" w:sz="0" w:space="0" w:color="auto"/>
            <w:left w:val="none" w:sz="0" w:space="0" w:color="auto"/>
            <w:bottom w:val="none" w:sz="0" w:space="0" w:color="auto"/>
            <w:right w:val="none" w:sz="0" w:space="0" w:color="auto"/>
          </w:divBdr>
        </w:div>
        <w:div w:id="736829648">
          <w:marLeft w:val="640"/>
          <w:marRight w:val="0"/>
          <w:marTop w:val="0"/>
          <w:marBottom w:val="0"/>
          <w:divBdr>
            <w:top w:val="none" w:sz="0" w:space="0" w:color="auto"/>
            <w:left w:val="none" w:sz="0" w:space="0" w:color="auto"/>
            <w:bottom w:val="none" w:sz="0" w:space="0" w:color="auto"/>
            <w:right w:val="none" w:sz="0" w:space="0" w:color="auto"/>
          </w:divBdr>
        </w:div>
        <w:div w:id="1207109086">
          <w:marLeft w:val="640"/>
          <w:marRight w:val="0"/>
          <w:marTop w:val="0"/>
          <w:marBottom w:val="0"/>
          <w:divBdr>
            <w:top w:val="none" w:sz="0" w:space="0" w:color="auto"/>
            <w:left w:val="none" w:sz="0" w:space="0" w:color="auto"/>
            <w:bottom w:val="none" w:sz="0" w:space="0" w:color="auto"/>
            <w:right w:val="none" w:sz="0" w:space="0" w:color="auto"/>
          </w:divBdr>
        </w:div>
        <w:div w:id="1292319187">
          <w:marLeft w:val="640"/>
          <w:marRight w:val="0"/>
          <w:marTop w:val="0"/>
          <w:marBottom w:val="0"/>
          <w:divBdr>
            <w:top w:val="none" w:sz="0" w:space="0" w:color="auto"/>
            <w:left w:val="none" w:sz="0" w:space="0" w:color="auto"/>
            <w:bottom w:val="none" w:sz="0" w:space="0" w:color="auto"/>
            <w:right w:val="none" w:sz="0" w:space="0" w:color="auto"/>
          </w:divBdr>
        </w:div>
        <w:div w:id="160122845">
          <w:marLeft w:val="640"/>
          <w:marRight w:val="0"/>
          <w:marTop w:val="0"/>
          <w:marBottom w:val="0"/>
          <w:divBdr>
            <w:top w:val="none" w:sz="0" w:space="0" w:color="auto"/>
            <w:left w:val="none" w:sz="0" w:space="0" w:color="auto"/>
            <w:bottom w:val="none" w:sz="0" w:space="0" w:color="auto"/>
            <w:right w:val="none" w:sz="0" w:space="0" w:color="auto"/>
          </w:divBdr>
        </w:div>
        <w:div w:id="578173316">
          <w:marLeft w:val="640"/>
          <w:marRight w:val="0"/>
          <w:marTop w:val="0"/>
          <w:marBottom w:val="0"/>
          <w:divBdr>
            <w:top w:val="none" w:sz="0" w:space="0" w:color="auto"/>
            <w:left w:val="none" w:sz="0" w:space="0" w:color="auto"/>
            <w:bottom w:val="none" w:sz="0" w:space="0" w:color="auto"/>
            <w:right w:val="none" w:sz="0" w:space="0" w:color="auto"/>
          </w:divBdr>
        </w:div>
        <w:div w:id="1465465752">
          <w:marLeft w:val="640"/>
          <w:marRight w:val="0"/>
          <w:marTop w:val="0"/>
          <w:marBottom w:val="0"/>
          <w:divBdr>
            <w:top w:val="none" w:sz="0" w:space="0" w:color="auto"/>
            <w:left w:val="none" w:sz="0" w:space="0" w:color="auto"/>
            <w:bottom w:val="none" w:sz="0" w:space="0" w:color="auto"/>
            <w:right w:val="none" w:sz="0" w:space="0" w:color="auto"/>
          </w:divBdr>
        </w:div>
        <w:div w:id="1193150164">
          <w:marLeft w:val="640"/>
          <w:marRight w:val="0"/>
          <w:marTop w:val="0"/>
          <w:marBottom w:val="0"/>
          <w:divBdr>
            <w:top w:val="none" w:sz="0" w:space="0" w:color="auto"/>
            <w:left w:val="none" w:sz="0" w:space="0" w:color="auto"/>
            <w:bottom w:val="none" w:sz="0" w:space="0" w:color="auto"/>
            <w:right w:val="none" w:sz="0" w:space="0" w:color="auto"/>
          </w:divBdr>
        </w:div>
        <w:div w:id="1929970127">
          <w:marLeft w:val="640"/>
          <w:marRight w:val="0"/>
          <w:marTop w:val="0"/>
          <w:marBottom w:val="0"/>
          <w:divBdr>
            <w:top w:val="none" w:sz="0" w:space="0" w:color="auto"/>
            <w:left w:val="none" w:sz="0" w:space="0" w:color="auto"/>
            <w:bottom w:val="none" w:sz="0" w:space="0" w:color="auto"/>
            <w:right w:val="none" w:sz="0" w:space="0" w:color="auto"/>
          </w:divBdr>
        </w:div>
        <w:div w:id="1920212655">
          <w:marLeft w:val="640"/>
          <w:marRight w:val="0"/>
          <w:marTop w:val="0"/>
          <w:marBottom w:val="0"/>
          <w:divBdr>
            <w:top w:val="none" w:sz="0" w:space="0" w:color="auto"/>
            <w:left w:val="none" w:sz="0" w:space="0" w:color="auto"/>
            <w:bottom w:val="none" w:sz="0" w:space="0" w:color="auto"/>
            <w:right w:val="none" w:sz="0" w:space="0" w:color="auto"/>
          </w:divBdr>
        </w:div>
        <w:div w:id="1674726134">
          <w:marLeft w:val="640"/>
          <w:marRight w:val="0"/>
          <w:marTop w:val="0"/>
          <w:marBottom w:val="0"/>
          <w:divBdr>
            <w:top w:val="none" w:sz="0" w:space="0" w:color="auto"/>
            <w:left w:val="none" w:sz="0" w:space="0" w:color="auto"/>
            <w:bottom w:val="none" w:sz="0" w:space="0" w:color="auto"/>
            <w:right w:val="none" w:sz="0" w:space="0" w:color="auto"/>
          </w:divBdr>
        </w:div>
        <w:div w:id="956907787">
          <w:marLeft w:val="640"/>
          <w:marRight w:val="0"/>
          <w:marTop w:val="0"/>
          <w:marBottom w:val="0"/>
          <w:divBdr>
            <w:top w:val="none" w:sz="0" w:space="0" w:color="auto"/>
            <w:left w:val="none" w:sz="0" w:space="0" w:color="auto"/>
            <w:bottom w:val="none" w:sz="0" w:space="0" w:color="auto"/>
            <w:right w:val="none" w:sz="0" w:space="0" w:color="auto"/>
          </w:divBdr>
        </w:div>
        <w:div w:id="1671323209">
          <w:marLeft w:val="640"/>
          <w:marRight w:val="0"/>
          <w:marTop w:val="0"/>
          <w:marBottom w:val="0"/>
          <w:divBdr>
            <w:top w:val="none" w:sz="0" w:space="0" w:color="auto"/>
            <w:left w:val="none" w:sz="0" w:space="0" w:color="auto"/>
            <w:bottom w:val="none" w:sz="0" w:space="0" w:color="auto"/>
            <w:right w:val="none" w:sz="0" w:space="0" w:color="auto"/>
          </w:divBdr>
        </w:div>
        <w:div w:id="166528715">
          <w:marLeft w:val="640"/>
          <w:marRight w:val="0"/>
          <w:marTop w:val="0"/>
          <w:marBottom w:val="0"/>
          <w:divBdr>
            <w:top w:val="none" w:sz="0" w:space="0" w:color="auto"/>
            <w:left w:val="none" w:sz="0" w:space="0" w:color="auto"/>
            <w:bottom w:val="none" w:sz="0" w:space="0" w:color="auto"/>
            <w:right w:val="none" w:sz="0" w:space="0" w:color="auto"/>
          </w:divBdr>
        </w:div>
        <w:div w:id="1721588597">
          <w:marLeft w:val="640"/>
          <w:marRight w:val="0"/>
          <w:marTop w:val="0"/>
          <w:marBottom w:val="0"/>
          <w:divBdr>
            <w:top w:val="none" w:sz="0" w:space="0" w:color="auto"/>
            <w:left w:val="none" w:sz="0" w:space="0" w:color="auto"/>
            <w:bottom w:val="none" w:sz="0" w:space="0" w:color="auto"/>
            <w:right w:val="none" w:sz="0" w:space="0" w:color="auto"/>
          </w:divBdr>
        </w:div>
        <w:div w:id="942496737">
          <w:marLeft w:val="640"/>
          <w:marRight w:val="0"/>
          <w:marTop w:val="0"/>
          <w:marBottom w:val="0"/>
          <w:divBdr>
            <w:top w:val="none" w:sz="0" w:space="0" w:color="auto"/>
            <w:left w:val="none" w:sz="0" w:space="0" w:color="auto"/>
            <w:bottom w:val="none" w:sz="0" w:space="0" w:color="auto"/>
            <w:right w:val="none" w:sz="0" w:space="0" w:color="auto"/>
          </w:divBdr>
        </w:div>
        <w:div w:id="1903173925">
          <w:marLeft w:val="640"/>
          <w:marRight w:val="0"/>
          <w:marTop w:val="0"/>
          <w:marBottom w:val="0"/>
          <w:divBdr>
            <w:top w:val="none" w:sz="0" w:space="0" w:color="auto"/>
            <w:left w:val="none" w:sz="0" w:space="0" w:color="auto"/>
            <w:bottom w:val="none" w:sz="0" w:space="0" w:color="auto"/>
            <w:right w:val="none" w:sz="0" w:space="0" w:color="auto"/>
          </w:divBdr>
        </w:div>
        <w:div w:id="690648867">
          <w:marLeft w:val="640"/>
          <w:marRight w:val="0"/>
          <w:marTop w:val="0"/>
          <w:marBottom w:val="0"/>
          <w:divBdr>
            <w:top w:val="none" w:sz="0" w:space="0" w:color="auto"/>
            <w:left w:val="none" w:sz="0" w:space="0" w:color="auto"/>
            <w:bottom w:val="none" w:sz="0" w:space="0" w:color="auto"/>
            <w:right w:val="none" w:sz="0" w:space="0" w:color="auto"/>
          </w:divBdr>
        </w:div>
        <w:div w:id="2125029399">
          <w:marLeft w:val="640"/>
          <w:marRight w:val="0"/>
          <w:marTop w:val="0"/>
          <w:marBottom w:val="0"/>
          <w:divBdr>
            <w:top w:val="none" w:sz="0" w:space="0" w:color="auto"/>
            <w:left w:val="none" w:sz="0" w:space="0" w:color="auto"/>
            <w:bottom w:val="none" w:sz="0" w:space="0" w:color="auto"/>
            <w:right w:val="none" w:sz="0" w:space="0" w:color="auto"/>
          </w:divBdr>
        </w:div>
        <w:div w:id="1229724198">
          <w:marLeft w:val="640"/>
          <w:marRight w:val="0"/>
          <w:marTop w:val="0"/>
          <w:marBottom w:val="0"/>
          <w:divBdr>
            <w:top w:val="none" w:sz="0" w:space="0" w:color="auto"/>
            <w:left w:val="none" w:sz="0" w:space="0" w:color="auto"/>
            <w:bottom w:val="none" w:sz="0" w:space="0" w:color="auto"/>
            <w:right w:val="none" w:sz="0" w:space="0" w:color="auto"/>
          </w:divBdr>
        </w:div>
        <w:div w:id="714503827">
          <w:marLeft w:val="640"/>
          <w:marRight w:val="0"/>
          <w:marTop w:val="0"/>
          <w:marBottom w:val="0"/>
          <w:divBdr>
            <w:top w:val="none" w:sz="0" w:space="0" w:color="auto"/>
            <w:left w:val="none" w:sz="0" w:space="0" w:color="auto"/>
            <w:bottom w:val="none" w:sz="0" w:space="0" w:color="auto"/>
            <w:right w:val="none" w:sz="0" w:space="0" w:color="auto"/>
          </w:divBdr>
        </w:div>
        <w:div w:id="754782321">
          <w:marLeft w:val="640"/>
          <w:marRight w:val="0"/>
          <w:marTop w:val="0"/>
          <w:marBottom w:val="0"/>
          <w:divBdr>
            <w:top w:val="none" w:sz="0" w:space="0" w:color="auto"/>
            <w:left w:val="none" w:sz="0" w:space="0" w:color="auto"/>
            <w:bottom w:val="none" w:sz="0" w:space="0" w:color="auto"/>
            <w:right w:val="none" w:sz="0" w:space="0" w:color="auto"/>
          </w:divBdr>
        </w:div>
        <w:div w:id="2042824042">
          <w:marLeft w:val="640"/>
          <w:marRight w:val="0"/>
          <w:marTop w:val="0"/>
          <w:marBottom w:val="0"/>
          <w:divBdr>
            <w:top w:val="none" w:sz="0" w:space="0" w:color="auto"/>
            <w:left w:val="none" w:sz="0" w:space="0" w:color="auto"/>
            <w:bottom w:val="none" w:sz="0" w:space="0" w:color="auto"/>
            <w:right w:val="none" w:sz="0" w:space="0" w:color="auto"/>
          </w:divBdr>
        </w:div>
        <w:div w:id="1290429751">
          <w:marLeft w:val="640"/>
          <w:marRight w:val="0"/>
          <w:marTop w:val="0"/>
          <w:marBottom w:val="0"/>
          <w:divBdr>
            <w:top w:val="none" w:sz="0" w:space="0" w:color="auto"/>
            <w:left w:val="none" w:sz="0" w:space="0" w:color="auto"/>
            <w:bottom w:val="none" w:sz="0" w:space="0" w:color="auto"/>
            <w:right w:val="none" w:sz="0" w:space="0" w:color="auto"/>
          </w:divBdr>
        </w:div>
        <w:div w:id="681200097">
          <w:marLeft w:val="640"/>
          <w:marRight w:val="0"/>
          <w:marTop w:val="0"/>
          <w:marBottom w:val="0"/>
          <w:divBdr>
            <w:top w:val="none" w:sz="0" w:space="0" w:color="auto"/>
            <w:left w:val="none" w:sz="0" w:space="0" w:color="auto"/>
            <w:bottom w:val="none" w:sz="0" w:space="0" w:color="auto"/>
            <w:right w:val="none" w:sz="0" w:space="0" w:color="auto"/>
          </w:divBdr>
        </w:div>
        <w:div w:id="1210534783">
          <w:marLeft w:val="640"/>
          <w:marRight w:val="0"/>
          <w:marTop w:val="0"/>
          <w:marBottom w:val="0"/>
          <w:divBdr>
            <w:top w:val="none" w:sz="0" w:space="0" w:color="auto"/>
            <w:left w:val="none" w:sz="0" w:space="0" w:color="auto"/>
            <w:bottom w:val="none" w:sz="0" w:space="0" w:color="auto"/>
            <w:right w:val="none" w:sz="0" w:space="0" w:color="auto"/>
          </w:divBdr>
        </w:div>
        <w:div w:id="1489906820">
          <w:marLeft w:val="640"/>
          <w:marRight w:val="0"/>
          <w:marTop w:val="0"/>
          <w:marBottom w:val="0"/>
          <w:divBdr>
            <w:top w:val="none" w:sz="0" w:space="0" w:color="auto"/>
            <w:left w:val="none" w:sz="0" w:space="0" w:color="auto"/>
            <w:bottom w:val="none" w:sz="0" w:space="0" w:color="auto"/>
            <w:right w:val="none" w:sz="0" w:space="0" w:color="auto"/>
          </w:divBdr>
        </w:div>
        <w:div w:id="440076179">
          <w:marLeft w:val="640"/>
          <w:marRight w:val="0"/>
          <w:marTop w:val="0"/>
          <w:marBottom w:val="0"/>
          <w:divBdr>
            <w:top w:val="none" w:sz="0" w:space="0" w:color="auto"/>
            <w:left w:val="none" w:sz="0" w:space="0" w:color="auto"/>
            <w:bottom w:val="none" w:sz="0" w:space="0" w:color="auto"/>
            <w:right w:val="none" w:sz="0" w:space="0" w:color="auto"/>
          </w:divBdr>
        </w:div>
        <w:div w:id="1225795742">
          <w:marLeft w:val="640"/>
          <w:marRight w:val="0"/>
          <w:marTop w:val="0"/>
          <w:marBottom w:val="0"/>
          <w:divBdr>
            <w:top w:val="none" w:sz="0" w:space="0" w:color="auto"/>
            <w:left w:val="none" w:sz="0" w:space="0" w:color="auto"/>
            <w:bottom w:val="none" w:sz="0" w:space="0" w:color="auto"/>
            <w:right w:val="none" w:sz="0" w:space="0" w:color="auto"/>
          </w:divBdr>
        </w:div>
        <w:div w:id="180290065">
          <w:marLeft w:val="640"/>
          <w:marRight w:val="0"/>
          <w:marTop w:val="0"/>
          <w:marBottom w:val="0"/>
          <w:divBdr>
            <w:top w:val="none" w:sz="0" w:space="0" w:color="auto"/>
            <w:left w:val="none" w:sz="0" w:space="0" w:color="auto"/>
            <w:bottom w:val="none" w:sz="0" w:space="0" w:color="auto"/>
            <w:right w:val="none" w:sz="0" w:space="0" w:color="auto"/>
          </w:divBdr>
        </w:div>
        <w:div w:id="366872759">
          <w:marLeft w:val="640"/>
          <w:marRight w:val="0"/>
          <w:marTop w:val="0"/>
          <w:marBottom w:val="0"/>
          <w:divBdr>
            <w:top w:val="none" w:sz="0" w:space="0" w:color="auto"/>
            <w:left w:val="none" w:sz="0" w:space="0" w:color="auto"/>
            <w:bottom w:val="none" w:sz="0" w:space="0" w:color="auto"/>
            <w:right w:val="none" w:sz="0" w:space="0" w:color="auto"/>
          </w:divBdr>
        </w:div>
        <w:div w:id="1187253866">
          <w:marLeft w:val="640"/>
          <w:marRight w:val="0"/>
          <w:marTop w:val="0"/>
          <w:marBottom w:val="0"/>
          <w:divBdr>
            <w:top w:val="none" w:sz="0" w:space="0" w:color="auto"/>
            <w:left w:val="none" w:sz="0" w:space="0" w:color="auto"/>
            <w:bottom w:val="none" w:sz="0" w:space="0" w:color="auto"/>
            <w:right w:val="none" w:sz="0" w:space="0" w:color="auto"/>
          </w:divBdr>
        </w:div>
        <w:div w:id="1426346811">
          <w:marLeft w:val="640"/>
          <w:marRight w:val="0"/>
          <w:marTop w:val="0"/>
          <w:marBottom w:val="0"/>
          <w:divBdr>
            <w:top w:val="none" w:sz="0" w:space="0" w:color="auto"/>
            <w:left w:val="none" w:sz="0" w:space="0" w:color="auto"/>
            <w:bottom w:val="none" w:sz="0" w:space="0" w:color="auto"/>
            <w:right w:val="none" w:sz="0" w:space="0" w:color="auto"/>
          </w:divBdr>
        </w:div>
        <w:div w:id="1614553423">
          <w:marLeft w:val="640"/>
          <w:marRight w:val="0"/>
          <w:marTop w:val="0"/>
          <w:marBottom w:val="0"/>
          <w:divBdr>
            <w:top w:val="none" w:sz="0" w:space="0" w:color="auto"/>
            <w:left w:val="none" w:sz="0" w:space="0" w:color="auto"/>
            <w:bottom w:val="none" w:sz="0" w:space="0" w:color="auto"/>
            <w:right w:val="none" w:sz="0" w:space="0" w:color="auto"/>
          </w:divBdr>
        </w:div>
        <w:div w:id="730464276">
          <w:marLeft w:val="640"/>
          <w:marRight w:val="0"/>
          <w:marTop w:val="0"/>
          <w:marBottom w:val="0"/>
          <w:divBdr>
            <w:top w:val="none" w:sz="0" w:space="0" w:color="auto"/>
            <w:left w:val="none" w:sz="0" w:space="0" w:color="auto"/>
            <w:bottom w:val="none" w:sz="0" w:space="0" w:color="auto"/>
            <w:right w:val="none" w:sz="0" w:space="0" w:color="auto"/>
          </w:divBdr>
        </w:div>
        <w:div w:id="307977495">
          <w:marLeft w:val="640"/>
          <w:marRight w:val="0"/>
          <w:marTop w:val="0"/>
          <w:marBottom w:val="0"/>
          <w:divBdr>
            <w:top w:val="none" w:sz="0" w:space="0" w:color="auto"/>
            <w:left w:val="none" w:sz="0" w:space="0" w:color="auto"/>
            <w:bottom w:val="none" w:sz="0" w:space="0" w:color="auto"/>
            <w:right w:val="none" w:sz="0" w:space="0" w:color="auto"/>
          </w:divBdr>
        </w:div>
        <w:div w:id="899251806">
          <w:marLeft w:val="640"/>
          <w:marRight w:val="0"/>
          <w:marTop w:val="0"/>
          <w:marBottom w:val="0"/>
          <w:divBdr>
            <w:top w:val="none" w:sz="0" w:space="0" w:color="auto"/>
            <w:left w:val="none" w:sz="0" w:space="0" w:color="auto"/>
            <w:bottom w:val="none" w:sz="0" w:space="0" w:color="auto"/>
            <w:right w:val="none" w:sz="0" w:space="0" w:color="auto"/>
          </w:divBdr>
        </w:div>
        <w:div w:id="1195771668">
          <w:marLeft w:val="640"/>
          <w:marRight w:val="0"/>
          <w:marTop w:val="0"/>
          <w:marBottom w:val="0"/>
          <w:divBdr>
            <w:top w:val="none" w:sz="0" w:space="0" w:color="auto"/>
            <w:left w:val="none" w:sz="0" w:space="0" w:color="auto"/>
            <w:bottom w:val="none" w:sz="0" w:space="0" w:color="auto"/>
            <w:right w:val="none" w:sz="0" w:space="0" w:color="auto"/>
          </w:divBdr>
        </w:div>
        <w:div w:id="1165828155">
          <w:marLeft w:val="640"/>
          <w:marRight w:val="0"/>
          <w:marTop w:val="0"/>
          <w:marBottom w:val="0"/>
          <w:divBdr>
            <w:top w:val="none" w:sz="0" w:space="0" w:color="auto"/>
            <w:left w:val="none" w:sz="0" w:space="0" w:color="auto"/>
            <w:bottom w:val="none" w:sz="0" w:space="0" w:color="auto"/>
            <w:right w:val="none" w:sz="0" w:space="0" w:color="auto"/>
          </w:divBdr>
        </w:div>
        <w:div w:id="1608736398">
          <w:marLeft w:val="640"/>
          <w:marRight w:val="0"/>
          <w:marTop w:val="0"/>
          <w:marBottom w:val="0"/>
          <w:divBdr>
            <w:top w:val="none" w:sz="0" w:space="0" w:color="auto"/>
            <w:left w:val="none" w:sz="0" w:space="0" w:color="auto"/>
            <w:bottom w:val="none" w:sz="0" w:space="0" w:color="auto"/>
            <w:right w:val="none" w:sz="0" w:space="0" w:color="auto"/>
          </w:divBdr>
        </w:div>
        <w:div w:id="1816335480">
          <w:marLeft w:val="640"/>
          <w:marRight w:val="0"/>
          <w:marTop w:val="0"/>
          <w:marBottom w:val="0"/>
          <w:divBdr>
            <w:top w:val="none" w:sz="0" w:space="0" w:color="auto"/>
            <w:left w:val="none" w:sz="0" w:space="0" w:color="auto"/>
            <w:bottom w:val="none" w:sz="0" w:space="0" w:color="auto"/>
            <w:right w:val="none" w:sz="0" w:space="0" w:color="auto"/>
          </w:divBdr>
        </w:div>
        <w:div w:id="679359582">
          <w:marLeft w:val="640"/>
          <w:marRight w:val="0"/>
          <w:marTop w:val="0"/>
          <w:marBottom w:val="0"/>
          <w:divBdr>
            <w:top w:val="none" w:sz="0" w:space="0" w:color="auto"/>
            <w:left w:val="none" w:sz="0" w:space="0" w:color="auto"/>
            <w:bottom w:val="none" w:sz="0" w:space="0" w:color="auto"/>
            <w:right w:val="none" w:sz="0" w:space="0" w:color="auto"/>
          </w:divBdr>
        </w:div>
        <w:div w:id="642739500">
          <w:marLeft w:val="640"/>
          <w:marRight w:val="0"/>
          <w:marTop w:val="0"/>
          <w:marBottom w:val="0"/>
          <w:divBdr>
            <w:top w:val="none" w:sz="0" w:space="0" w:color="auto"/>
            <w:left w:val="none" w:sz="0" w:space="0" w:color="auto"/>
            <w:bottom w:val="none" w:sz="0" w:space="0" w:color="auto"/>
            <w:right w:val="none" w:sz="0" w:space="0" w:color="auto"/>
          </w:divBdr>
        </w:div>
        <w:div w:id="2047946773">
          <w:marLeft w:val="640"/>
          <w:marRight w:val="0"/>
          <w:marTop w:val="0"/>
          <w:marBottom w:val="0"/>
          <w:divBdr>
            <w:top w:val="none" w:sz="0" w:space="0" w:color="auto"/>
            <w:left w:val="none" w:sz="0" w:space="0" w:color="auto"/>
            <w:bottom w:val="none" w:sz="0" w:space="0" w:color="auto"/>
            <w:right w:val="none" w:sz="0" w:space="0" w:color="auto"/>
          </w:divBdr>
        </w:div>
        <w:div w:id="378012678">
          <w:marLeft w:val="640"/>
          <w:marRight w:val="0"/>
          <w:marTop w:val="0"/>
          <w:marBottom w:val="0"/>
          <w:divBdr>
            <w:top w:val="none" w:sz="0" w:space="0" w:color="auto"/>
            <w:left w:val="none" w:sz="0" w:space="0" w:color="auto"/>
            <w:bottom w:val="none" w:sz="0" w:space="0" w:color="auto"/>
            <w:right w:val="none" w:sz="0" w:space="0" w:color="auto"/>
          </w:divBdr>
        </w:div>
        <w:div w:id="290667947">
          <w:marLeft w:val="640"/>
          <w:marRight w:val="0"/>
          <w:marTop w:val="0"/>
          <w:marBottom w:val="0"/>
          <w:divBdr>
            <w:top w:val="none" w:sz="0" w:space="0" w:color="auto"/>
            <w:left w:val="none" w:sz="0" w:space="0" w:color="auto"/>
            <w:bottom w:val="none" w:sz="0" w:space="0" w:color="auto"/>
            <w:right w:val="none" w:sz="0" w:space="0" w:color="auto"/>
          </w:divBdr>
        </w:div>
        <w:div w:id="1055934753">
          <w:marLeft w:val="640"/>
          <w:marRight w:val="0"/>
          <w:marTop w:val="0"/>
          <w:marBottom w:val="0"/>
          <w:divBdr>
            <w:top w:val="none" w:sz="0" w:space="0" w:color="auto"/>
            <w:left w:val="none" w:sz="0" w:space="0" w:color="auto"/>
            <w:bottom w:val="none" w:sz="0" w:space="0" w:color="auto"/>
            <w:right w:val="none" w:sz="0" w:space="0" w:color="auto"/>
          </w:divBdr>
        </w:div>
        <w:div w:id="1939364523">
          <w:marLeft w:val="640"/>
          <w:marRight w:val="0"/>
          <w:marTop w:val="0"/>
          <w:marBottom w:val="0"/>
          <w:divBdr>
            <w:top w:val="none" w:sz="0" w:space="0" w:color="auto"/>
            <w:left w:val="none" w:sz="0" w:space="0" w:color="auto"/>
            <w:bottom w:val="none" w:sz="0" w:space="0" w:color="auto"/>
            <w:right w:val="none" w:sz="0" w:space="0" w:color="auto"/>
          </w:divBdr>
        </w:div>
        <w:div w:id="318272651">
          <w:marLeft w:val="640"/>
          <w:marRight w:val="0"/>
          <w:marTop w:val="0"/>
          <w:marBottom w:val="0"/>
          <w:divBdr>
            <w:top w:val="none" w:sz="0" w:space="0" w:color="auto"/>
            <w:left w:val="none" w:sz="0" w:space="0" w:color="auto"/>
            <w:bottom w:val="none" w:sz="0" w:space="0" w:color="auto"/>
            <w:right w:val="none" w:sz="0" w:space="0" w:color="auto"/>
          </w:divBdr>
        </w:div>
        <w:div w:id="1721784884">
          <w:marLeft w:val="640"/>
          <w:marRight w:val="0"/>
          <w:marTop w:val="0"/>
          <w:marBottom w:val="0"/>
          <w:divBdr>
            <w:top w:val="none" w:sz="0" w:space="0" w:color="auto"/>
            <w:left w:val="none" w:sz="0" w:space="0" w:color="auto"/>
            <w:bottom w:val="none" w:sz="0" w:space="0" w:color="auto"/>
            <w:right w:val="none" w:sz="0" w:space="0" w:color="auto"/>
          </w:divBdr>
        </w:div>
        <w:div w:id="1951282283">
          <w:marLeft w:val="640"/>
          <w:marRight w:val="0"/>
          <w:marTop w:val="0"/>
          <w:marBottom w:val="0"/>
          <w:divBdr>
            <w:top w:val="none" w:sz="0" w:space="0" w:color="auto"/>
            <w:left w:val="none" w:sz="0" w:space="0" w:color="auto"/>
            <w:bottom w:val="none" w:sz="0" w:space="0" w:color="auto"/>
            <w:right w:val="none" w:sz="0" w:space="0" w:color="auto"/>
          </w:divBdr>
        </w:div>
        <w:div w:id="1531071040">
          <w:marLeft w:val="640"/>
          <w:marRight w:val="0"/>
          <w:marTop w:val="0"/>
          <w:marBottom w:val="0"/>
          <w:divBdr>
            <w:top w:val="none" w:sz="0" w:space="0" w:color="auto"/>
            <w:left w:val="none" w:sz="0" w:space="0" w:color="auto"/>
            <w:bottom w:val="none" w:sz="0" w:space="0" w:color="auto"/>
            <w:right w:val="none" w:sz="0" w:space="0" w:color="auto"/>
          </w:divBdr>
        </w:div>
        <w:div w:id="1881479661">
          <w:marLeft w:val="640"/>
          <w:marRight w:val="0"/>
          <w:marTop w:val="0"/>
          <w:marBottom w:val="0"/>
          <w:divBdr>
            <w:top w:val="none" w:sz="0" w:space="0" w:color="auto"/>
            <w:left w:val="none" w:sz="0" w:space="0" w:color="auto"/>
            <w:bottom w:val="none" w:sz="0" w:space="0" w:color="auto"/>
            <w:right w:val="none" w:sz="0" w:space="0" w:color="auto"/>
          </w:divBdr>
        </w:div>
        <w:div w:id="1528329898">
          <w:marLeft w:val="640"/>
          <w:marRight w:val="0"/>
          <w:marTop w:val="0"/>
          <w:marBottom w:val="0"/>
          <w:divBdr>
            <w:top w:val="none" w:sz="0" w:space="0" w:color="auto"/>
            <w:left w:val="none" w:sz="0" w:space="0" w:color="auto"/>
            <w:bottom w:val="none" w:sz="0" w:space="0" w:color="auto"/>
            <w:right w:val="none" w:sz="0" w:space="0" w:color="auto"/>
          </w:divBdr>
        </w:div>
        <w:div w:id="834228110">
          <w:marLeft w:val="640"/>
          <w:marRight w:val="0"/>
          <w:marTop w:val="0"/>
          <w:marBottom w:val="0"/>
          <w:divBdr>
            <w:top w:val="none" w:sz="0" w:space="0" w:color="auto"/>
            <w:left w:val="none" w:sz="0" w:space="0" w:color="auto"/>
            <w:bottom w:val="none" w:sz="0" w:space="0" w:color="auto"/>
            <w:right w:val="none" w:sz="0" w:space="0" w:color="auto"/>
          </w:divBdr>
        </w:div>
        <w:div w:id="205875241">
          <w:marLeft w:val="640"/>
          <w:marRight w:val="0"/>
          <w:marTop w:val="0"/>
          <w:marBottom w:val="0"/>
          <w:divBdr>
            <w:top w:val="none" w:sz="0" w:space="0" w:color="auto"/>
            <w:left w:val="none" w:sz="0" w:space="0" w:color="auto"/>
            <w:bottom w:val="none" w:sz="0" w:space="0" w:color="auto"/>
            <w:right w:val="none" w:sz="0" w:space="0" w:color="auto"/>
          </w:divBdr>
        </w:div>
        <w:div w:id="1217426071">
          <w:marLeft w:val="640"/>
          <w:marRight w:val="0"/>
          <w:marTop w:val="0"/>
          <w:marBottom w:val="0"/>
          <w:divBdr>
            <w:top w:val="none" w:sz="0" w:space="0" w:color="auto"/>
            <w:left w:val="none" w:sz="0" w:space="0" w:color="auto"/>
            <w:bottom w:val="none" w:sz="0" w:space="0" w:color="auto"/>
            <w:right w:val="none" w:sz="0" w:space="0" w:color="auto"/>
          </w:divBdr>
        </w:div>
        <w:div w:id="1804539555">
          <w:marLeft w:val="640"/>
          <w:marRight w:val="0"/>
          <w:marTop w:val="0"/>
          <w:marBottom w:val="0"/>
          <w:divBdr>
            <w:top w:val="none" w:sz="0" w:space="0" w:color="auto"/>
            <w:left w:val="none" w:sz="0" w:space="0" w:color="auto"/>
            <w:bottom w:val="none" w:sz="0" w:space="0" w:color="auto"/>
            <w:right w:val="none" w:sz="0" w:space="0" w:color="auto"/>
          </w:divBdr>
        </w:div>
        <w:div w:id="1538739937">
          <w:marLeft w:val="640"/>
          <w:marRight w:val="0"/>
          <w:marTop w:val="0"/>
          <w:marBottom w:val="0"/>
          <w:divBdr>
            <w:top w:val="none" w:sz="0" w:space="0" w:color="auto"/>
            <w:left w:val="none" w:sz="0" w:space="0" w:color="auto"/>
            <w:bottom w:val="none" w:sz="0" w:space="0" w:color="auto"/>
            <w:right w:val="none" w:sz="0" w:space="0" w:color="auto"/>
          </w:divBdr>
        </w:div>
        <w:div w:id="1050298594">
          <w:marLeft w:val="640"/>
          <w:marRight w:val="0"/>
          <w:marTop w:val="0"/>
          <w:marBottom w:val="0"/>
          <w:divBdr>
            <w:top w:val="none" w:sz="0" w:space="0" w:color="auto"/>
            <w:left w:val="none" w:sz="0" w:space="0" w:color="auto"/>
            <w:bottom w:val="none" w:sz="0" w:space="0" w:color="auto"/>
            <w:right w:val="none" w:sz="0" w:space="0" w:color="auto"/>
          </w:divBdr>
        </w:div>
        <w:div w:id="514223403">
          <w:marLeft w:val="640"/>
          <w:marRight w:val="0"/>
          <w:marTop w:val="0"/>
          <w:marBottom w:val="0"/>
          <w:divBdr>
            <w:top w:val="none" w:sz="0" w:space="0" w:color="auto"/>
            <w:left w:val="none" w:sz="0" w:space="0" w:color="auto"/>
            <w:bottom w:val="none" w:sz="0" w:space="0" w:color="auto"/>
            <w:right w:val="none" w:sz="0" w:space="0" w:color="auto"/>
          </w:divBdr>
        </w:div>
        <w:div w:id="452553648">
          <w:marLeft w:val="640"/>
          <w:marRight w:val="0"/>
          <w:marTop w:val="0"/>
          <w:marBottom w:val="0"/>
          <w:divBdr>
            <w:top w:val="none" w:sz="0" w:space="0" w:color="auto"/>
            <w:left w:val="none" w:sz="0" w:space="0" w:color="auto"/>
            <w:bottom w:val="none" w:sz="0" w:space="0" w:color="auto"/>
            <w:right w:val="none" w:sz="0" w:space="0" w:color="auto"/>
          </w:divBdr>
        </w:div>
        <w:div w:id="927663042">
          <w:marLeft w:val="640"/>
          <w:marRight w:val="0"/>
          <w:marTop w:val="0"/>
          <w:marBottom w:val="0"/>
          <w:divBdr>
            <w:top w:val="none" w:sz="0" w:space="0" w:color="auto"/>
            <w:left w:val="none" w:sz="0" w:space="0" w:color="auto"/>
            <w:bottom w:val="none" w:sz="0" w:space="0" w:color="auto"/>
            <w:right w:val="none" w:sz="0" w:space="0" w:color="auto"/>
          </w:divBdr>
        </w:div>
        <w:div w:id="1723484883">
          <w:marLeft w:val="640"/>
          <w:marRight w:val="0"/>
          <w:marTop w:val="0"/>
          <w:marBottom w:val="0"/>
          <w:divBdr>
            <w:top w:val="none" w:sz="0" w:space="0" w:color="auto"/>
            <w:left w:val="none" w:sz="0" w:space="0" w:color="auto"/>
            <w:bottom w:val="none" w:sz="0" w:space="0" w:color="auto"/>
            <w:right w:val="none" w:sz="0" w:space="0" w:color="auto"/>
          </w:divBdr>
        </w:div>
        <w:div w:id="916280418">
          <w:marLeft w:val="640"/>
          <w:marRight w:val="0"/>
          <w:marTop w:val="0"/>
          <w:marBottom w:val="0"/>
          <w:divBdr>
            <w:top w:val="none" w:sz="0" w:space="0" w:color="auto"/>
            <w:left w:val="none" w:sz="0" w:space="0" w:color="auto"/>
            <w:bottom w:val="none" w:sz="0" w:space="0" w:color="auto"/>
            <w:right w:val="none" w:sz="0" w:space="0" w:color="auto"/>
          </w:divBdr>
        </w:div>
      </w:divsChild>
    </w:div>
    <w:div w:id="838890356">
      <w:bodyDiv w:val="1"/>
      <w:marLeft w:val="0"/>
      <w:marRight w:val="0"/>
      <w:marTop w:val="0"/>
      <w:marBottom w:val="0"/>
      <w:divBdr>
        <w:top w:val="none" w:sz="0" w:space="0" w:color="auto"/>
        <w:left w:val="none" w:sz="0" w:space="0" w:color="auto"/>
        <w:bottom w:val="none" w:sz="0" w:space="0" w:color="auto"/>
        <w:right w:val="none" w:sz="0" w:space="0" w:color="auto"/>
      </w:divBdr>
      <w:divsChild>
        <w:div w:id="942539283">
          <w:marLeft w:val="640"/>
          <w:marRight w:val="0"/>
          <w:marTop w:val="0"/>
          <w:marBottom w:val="0"/>
          <w:divBdr>
            <w:top w:val="none" w:sz="0" w:space="0" w:color="auto"/>
            <w:left w:val="none" w:sz="0" w:space="0" w:color="auto"/>
            <w:bottom w:val="none" w:sz="0" w:space="0" w:color="auto"/>
            <w:right w:val="none" w:sz="0" w:space="0" w:color="auto"/>
          </w:divBdr>
        </w:div>
        <w:div w:id="1463424359">
          <w:marLeft w:val="640"/>
          <w:marRight w:val="0"/>
          <w:marTop w:val="0"/>
          <w:marBottom w:val="0"/>
          <w:divBdr>
            <w:top w:val="none" w:sz="0" w:space="0" w:color="auto"/>
            <w:left w:val="none" w:sz="0" w:space="0" w:color="auto"/>
            <w:bottom w:val="none" w:sz="0" w:space="0" w:color="auto"/>
            <w:right w:val="none" w:sz="0" w:space="0" w:color="auto"/>
          </w:divBdr>
        </w:div>
        <w:div w:id="283848481">
          <w:marLeft w:val="640"/>
          <w:marRight w:val="0"/>
          <w:marTop w:val="0"/>
          <w:marBottom w:val="0"/>
          <w:divBdr>
            <w:top w:val="none" w:sz="0" w:space="0" w:color="auto"/>
            <w:left w:val="none" w:sz="0" w:space="0" w:color="auto"/>
            <w:bottom w:val="none" w:sz="0" w:space="0" w:color="auto"/>
            <w:right w:val="none" w:sz="0" w:space="0" w:color="auto"/>
          </w:divBdr>
        </w:div>
        <w:div w:id="1075737070">
          <w:marLeft w:val="640"/>
          <w:marRight w:val="0"/>
          <w:marTop w:val="0"/>
          <w:marBottom w:val="0"/>
          <w:divBdr>
            <w:top w:val="none" w:sz="0" w:space="0" w:color="auto"/>
            <w:left w:val="none" w:sz="0" w:space="0" w:color="auto"/>
            <w:bottom w:val="none" w:sz="0" w:space="0" w:color="auto"/>
            <w:right w:val="none" w:sz="0" w:space="0" w:color="auto"/>
          </w:divBdr>
        </w:div>
        <w:div w:id="139464096">
          <w:marLeft w:val="640"/>
          <w:marRight w:val="0"/>
          <w:marTop w:val="0"/>
          <w:marBottom w:val="0"/>
          <w:divBdr>
            <w:top w:val="none" w:sz="0" w:space="0" w:color="auto"/>
            <w:left w:val="none" w:sz="0" w:space="0" w:color="auto"/>
            <w:bottom w:val="none" w:sz="0" w:space="0" w:color="auto"/>
            <w:right w:val="none" w:sz="0" w:space="0" w:color="auto"/>
          </w:divBdr>
        </w:div>
        <w:div w:id="1122963397">
          <w:marLeft w:val="640"/>
          <w:marRight w:val="0"/>
          <w:marTop w:val="0"/>
          <w:marBottom w:val="0"/>
          <w:divBdr>
            <w:top w:val="none" w:sz="0" w:space="0" w:color="auto"/>
            <w:left w:val="none" w:sz="0" w:space="0" w:color="auto"/>
            <w:bottom w:val="none" w:sz="0" w:space="0" w:color="auto"/>
            <w:right w:val="none" w:sz="0" w:space="0" w:color="auto"/>
          </w:divBdr>
        </w:div>
        <w:div w:id="2029598655">
          <w:marLeft w:val="640"/>
          <w:marRight w:val="0"/>
          <w:marTop w:val="0"/>
          <w:marBottom w:val="0"/>
          <w:divBdr>
            <w:top w:val="none" w:sz="0" w:space="0" w:color="auto"/>
            <w:left w:val="none" w:sz="0" w:space="0" w:color="auto"/>
            <w:bottom w:val="none" w:sz="0" w:space="0" w:color="auto"/>
            <w:right w:val="none" w:sz="0" w:space="0" w:color="auto"/>
          </w:divBdr>
        </w:div>
        <w:div w:id="857738653">
          <w:marLeft w:val="640"/>
          <w:marRight w:val="0"/>
          <w:marTop w:val="0"/>
          <w:marBottom w:val="0"/>
          <w:divBdr>
            <w:top w:val="none" w:sz="0" w:space="0" w:color="auto"/>
            <w:left w:val="none" w:sz="0" w:space="0" w:color="auto"/>
            <w:bottom w:val="none" w:sz="0" w:space="0" w:color="auto"/>
            <w:right w:val="none" w:sz="0" w:space="0" w:color="auto"/>
          </w:divBdr>
        </w:div>
        <w:div w:id="578490847">
          <w:marLeft w:val="640"/>
          <w:marRight w:val="0"/>
          <w:marTop w:val="0"/>
          <w:marBottom w:val="0"/>
          <w:divBdr>
            <w:top w:val="none" w:sz="0" w:space="0" w:color="auto"/>
            <w:left w:val="none" w:sz="0" w:space="0" w:color="auto"/>
            <w:bottom w:val="none" w:sz="0" w:space="0" w:color="auto"/>
            <w:right w:val="none" w:sz="0" w:space="0" w:color="auto"/>
          </w:divBdr>
        </w:div>
        <w:div w:id="285477551">
          <w:marLeft w:val="640"/>
          <w:marRight w:val="0"/>
          <w:marTop w:val="0"/>
          <w:marBottom w:val="0"/>
          <w:divBdr>
            <w:top w:val="none" w:sz="0" w:space="0" w:color="auto"/>
            <w:left w:val="none" w:sz="0" w:space="0" w:color="auto"/>
            <w:bottom w:val="none" w:sz="0" w:space="0" w:color="auto"/>
            <w:right w:val="none" w:sz="0" w:space="0" w:color="auto"/>
          </w:divBdr>
        </w:div>
        <w:div w:id="1783839525">
          <w:marLeft w:val="640"/>
          <w:marRight w:val="0"/>
          <w:marTop w:val="0"/>
          <w:marBottom w:val="0"/>
          <w:divBdr>
            <w:top w:val="none" w:sz="0" w:space="0" w:color="auto"/>
            <w:left w:val="none" w:sz="0" w:space="0" w:color="auto"/>
            <w:bottom w:val="none" w:sz="0" w:space="0" w:color="auto"/>
            <w:right w:val="none" w:sz="0" w:space="0" w:color="auto"/>
          </w:divBdr>
        </w:div>
        <w:div w:id="1250847939">
          <w:marLeft w:val="640"/>
          <w:marRight w:val="0"/>
          <w:marTop w:val="0"/>
          <w:marBottom w:val="0"/>
          <w:divBdr>
            <w:top w:val="none" w:sz="0" w:space="0" w:color="auto"/>
            <w:left w:val="none" w:sz="0" w:space="0" w:color="auto"/>
            <w:bottom w:val="none" w:sz="0" w:space="0" w:color="auto"/>
            <w:right w:val="none" w:sz="0" w:space="0" w:color="auto"/>
          </w:divBdr>
        </w:div>
        <w:div w:id="2128962197">
          <w:marLeft w:val="640"/>
          <w:marRight w:val="0"/>
          <w:marTop w:val="0"/>
          <w:marBottom w:val="0"/>
          <w:divBdr>
            <w:top w:val="none" w:sz="0" w:space="0" w:color="auto"/>
            <w:left w:val="none" w:sz="0" w:space="0" w:color="auto"/>
            <w:bottom w:val="none" w:sz="0" w:space="0" w:color="auto"/>
            <w:right w:val="none" w:sz="0" w:space="0" w:color="auto"/>
          </w:divBdr>
        </w:div>
        <w:div w:id="1510678015">
          <w:marLeft w:val="640"/>
          <w:marRight w:val="0"/>
          <w:marTop w:val="0"/>
          <w:marBottom w:val="0"/>
          <w:divBdr>
            <w:top w:val="none" w:sz="0" w:space="0" w:color="auto"/>
            <w:left w:val="none" w:sz="0" w:space="0" w:color="auto"/>
            <w:bottom w:val="none" w:sz="0" w:space="0" w:color="auto"/>
            <w:right w:val="none" w:sz="0" w:space="0" w:color="auto"/>
          </w:divBdr>
        </w:div>
        <w:div w:id="1281187262">
          <w:marLeft w:val="640"/>
          <w:marRight w:val="0"/>
          <w:marTop w:val="0"/>
          <w:marBottom w:val="0"/>
          <w:divBdr>
            <w:top w:val="none" w:sz="0" w:space="0" w:color="auto"/>
            <w:left w:val="none" w:sz="0" w:space="0" w:color="auto"/>
            <w:bottom w:val="none" w:sz="0" w:space="0" w:color="auto"/>
            <w:right w:val="none" w:sz="0" w:space="0" w:color="auto"/>
          </w:divBdr>
        </w:div>
        <w:div w:id="1126237302">
          <w:marLeft w:val="640"/>
          <w:marRight w:val="0"/>
          <w:marTop w:val="0"/>
          <w:marBottom w:val="0"/>
          <w:divBdr>
            <w:top w:val="none" w:sz="0" w:space="0" w:color="auto"/>
            <w:left w:val="none" w:sz="0" w:space="0" w:color="auto"/>
            <w:bottom w:val="none" w:sz="0" w:space="0" w:color="auto"/>
            <w:right w:val="none" w:sz="0" w:space="0" w:color="auto"/>
          </w:divBdr>
        </w:div>
        <w:div w:id="1120298684">
          <w:marLeft w:val="640"/>
          <w:marRight w:val="0"/>
          <w:marTop w:val="0"/>
          <w:marBottom w:val="0"/>
          <w:divBdr>
            <w:top w:val="none" w:sz="0" w:space="0" w:color="auto"/>
            <w:left w:val="none" w:sz="0" w:space="0" w:color="auto"/>
            <w:bottom w:val="none" w:sz="0" w:space="0" w:color="auto"/>
            <w:right w:val="none" w:sz="0" w:space="0" w:color="auto"/>
          </w:divBdr>
        </w:div>
        <w:div w:id="304700098">
          <w:marLeft w:val="640"/>
          <w:marRight w:val="0"/>
          <w:marTop w:val="0"/>
          <w:marBottom w:val="0"/>
          <w:divBdr>
            <w:top w:val="none" w:sz="0" w:space="0" w:color="auto"/>
            <w:left w:val="none" w:sz="0" w:space="0" w:color="auto"/>
            <w:bottom w:val="none" w:sz="0" w:space="0" w:color="auto"/>
            <w:right w:val="none" w:sz="0" w:space="0" w:color="auto"/>
          </w:divBdr>
        </w:div>
        <w:div w:id="1930699758">
          <w:marLeft w:val="640"/>
          <w:marRight w:val="0"/>
          <w:marTop w:val="0"/>
          <w:marBottom w:val="0"/>
          <w:divBdr>
            <w:top w:val="none" w:sz="0" w:space="0" w:color="auto"/>
            <w:left w:val="none" w:sz="0" w:space="0" w:color="auto"/>
            <w:bottom w:val="none" w:sz="0" w:space="0" w:color="auto"/>
            <w:right w:val="none" w:sz="0" w:space="0" w:color="auto"/>
          </w:divBdr>
        </w:div>
        <w:div w:id="1641035974">
          <w:marLeft w:val="640"/>
          <w:marRight w:val="0"/>
          <w:marTop w:val="0"/>
          <w:marBottom w:val="0"/>
          <w:divBdr>
            <w:top w:val="none" w:sz="0" w:space="0" w:color="auto"/>
            <w:left w:val="none" w:sz="0" w:space="0" w:color="auto"/>
            <w:bottom w:val="none" w:sz="0" w:space="0" w:color="auto"/>
            <w:right w:val="none" w:sz="0" w:space="0" w:color="auto"/>
          </w:divBdr>
        </w:div>
        <w:div w:id="1991208435">
          <w:marLeft w:val="640"/>
          <w:marRight w:val="0"/>
          <w:marTop w:val="0"/>
          <w:marBottom w:val="0"/>
          <w:divBdr>
            <w:top w:val="none" w:sz="0" w:space="0" w:color="auto"/>
            <w:left w:val="none" w:sz="0" w:space="0" w:color="auto"/>
            <w:bottom w:val="none" w:sz="0" w:space="0" w:color="auto"/>
            <w:right w:val="none" w:sz="0" w:space="0" w:color="auto"/>
          </w:divBdr>
        </w:div>
        <w:div w:id="884416619">
          <w:marLeft w:val="640"/>
          <w:marRight w:val="0"/>
          <w:marTop w:val="0"/>
          <w:marBottom w:val="0"/>
          <w:divBdr>
            <w:top w:val="none" w:sz="0" w:space="0" w:color="auto"/>
            <w:left w:val="none" w:sz="0" w:space="0" w:color="auto"/>
            <w:bottom w:val="none" w:sz="0" w:space="0" w:color="auto"/>
            <w:right w:val="none" w:sz="0" w:space="0" w:color="auto"/>
          </w:divBdr>
        </w:div>
        <w:div w:id="714963873">
          <w:marLeft w:val="640"/>
          <w:marRight w:val="0"/>
          <w:marTop w:val="0"/>
          <w:marBottom w:val="0"/>
          <w:divBdr>
            <w:top w:val="none" w:sz="0" w:space="0" w:color="auto"/>
            <w:left w:val="none" w:sz="0" w:space="0" w:color="auto"/>
            <w:bottom w:val="none" w:sz="0" w:space="0" w:color="auto"/>
            <w:right w:val="none" w:sz="0" w:space="0" w:color="auto"/>
          </w:divBdr>
        </w:div>
        <w:div w:id="2127692439">
          <w:marLeft w:val="640"/>
          <w:marRight w:val="0"/>
          <w:marTop w:val="0"/>
          <w:marBottom w:val="0"/>
          <w:divBdr>
            <w:top w:val="none" w:sz="0" w:space="0" w:color="auto"/>
            <w:left w:val="none" w:sz="0" w:space="0" w:color="auto"/>
            <w:bottom w:val="none" w:sz="0" w:space="0" w:color="auto"/>
            <w:right w:val="none" w:sz="0" w:space="0" w:color="auto"/>
          </w:divBdr>
        </w:div>
        <w:div w:id="1945964101">
          <w:marLeft w:val="640"/>
          <w:marRight w:val="0"/>
          <w:marTop w:val="0"/>
          <w:marBottom w:val="0"/>
          <w:divBdr>
            <w:top w:val="none" w:sz="0" w:space="0" w:color="auto"/>
            <w:left w:val="none" w:sz="0" w:space="0" w:color="auto"/>
            <w:bottom w:val="none" w:sz="0" w:space="0" w:color="auto"/>
            <w:right w:val="none" w:sz="0" w:space="0" w:color="auto"/>
          </w:divBdr>
        </w:div>
        <w:div w:id="803041340">
          <w:marLeft w:val="640"/>
          <w:marRight w:val="0"/>
          <w:marTop w:val="0"/>
          <w:marBottom w:val="0"/>
          <w:divBdr>
            <w:top w:val="none" w:sz="0" w:space="0" w:color="auto"/>
            <w:left w:val="none" w:sz="0" w:space="0" w:color="auto"/>
            <w:bottom w:val="none" w:sz="0" w:space="0" w:color="auto"/>
            <w:right w:val="none" w:sz="0" w:space="0" w:color="auto"/>
          </w:divBdr>
        </w:div>
        <w:div w:id="2034721314">
          <w:marLeft w:val="640"/>
          <w:marRight w:val="0"/>
          <w:marTop w:val="0"/>
          <w:marBottom w:val="0"/>
          <w:divBdr>
            <w:top w:val="none" w:sz="0" w:space="0" w:color="auto"/>
            <w:left w:val="none" w:sz="0" w:space="0" w:color="auto"/>
            <w:bottom w:val="none" w:sz="0" w:space="0" w:color="auto"/>
            <w:right w:val="none" w:sz="0" w:space="0" w:color="auto"/>
          </w:divBdr>
        </w:div>
        <w:div w:id="1014186022">
          <w:marLeft w:val="640"/>
          <w:marRight w:val="0"/>
          <w:marTop w:val="0"/>
          <w:marBottom w:val="0"/>
          <w:divBdr>
            <w:top w:val="none" w:sz="0" w:space="0" w:color="auto"/>
            <w:left w:val="none" w:sz="0" w:space="0" w:color="auto"/>
            <w:bottom w:val="none" w:sz="0" w:space="0" w:color="auto"/>
            <w:right w:val="none" w:sz="0" w:space="0" w:color="auto"/>
          </w:divBdr>
        </w:div>
        <w:div w:id="1330056347">
          <w:marLeft w:val="640"/>
          <w:marRight w:val="0"/>
          <w:marTop w:val="0"/>
          <w:marBottom w:val="0"/>
          <w:divBdr>
            <w:top w:val="none" w:sz="0" w:space="0" w:color="auto"/>
            <w:left w:val="none" w:sz="0" w:space="0" w:color="auto"/>
            <w:bottom w:val="none" w:sz="0" w:space="0" w:color="auto"/>
            <w:right w:val="none" w:sz="0" w:space="0" w:color="auto"/>
          </w:divBdr>
        </w:div>
        <w:div w:id="2080203693">
          <w:marLeft w:val="640"/>
          <w:marRight w:val="0"/>
          <w:marTop w:val="0"/>
          <w:marBottom w:val="0"/>
          <w:divBdr>
            <w:top w:val="none" w:sz="0" w:space="0" w:color="auto"/>
            <w:left w:val="none" w:sz="0" w:space="0" w:color="auto"/>
            <w:bottom w:val="none" w:sz="0" w:space="0" w:color="auto"/>
            <w:right w:val="none" w:sz="0" w:space="0" w:color="auto"/>
          </w:divBdr>
        </w:div>
        <w:div w:id="461505558">
          <w:marLeft w:val="640"/>
          <w:marRight w:val="0"/>
          <w:marTop w:val="0"/>
          <w:marBottom w:val="0"/>
          <w:divBdr>
            <w:top w:val="none" w:sz="0" w:space="0" w:color="auto"/>
            <w:left w:val="none" w:sz="0" w:space="0" w:color="auto"/>
            <w:bottom w:val="none" w:sz="0" w:space="0" w:color="auto"/>
            <w:right w:val="none" w:sz="0" w:space="0" w:color="auto"/>
          </w:divBdr>
        </w:div>
        <w:div w:id="239145285">
          <w:marLeft w:val="640"/>
          <w:marRight w:val="0"/>
          <w:marTop w:val="0"/>
          <w:marBottom w:val="0"/>
          <w:divBdr>
            <w:top w:val="none" w:sz="0" w:space="0" w:color="auto"/>
            <w:left w:val="none" w:sz="0" w:space="0" w:color="auto"/>
            <w:bottom w:val="none" w:sz="0" w:space="0" w:color="auto"/>
            <w:right w:val="none" w:sz="0" w:space="0" w:color="auto"/>
          </w:divBdr>
        </w:div>
        <w:div w:id="1590692961">
          <w:marLeft w:val="640"/>
          <w:marRight w:val="0"/>
          <w:marTop w:val="0"/>
          <w:marBottom w:val="0"/>
          <w:divBdr>
            <w:top w:val="none" w:sz="0" w:space="0" w:color="auto"/>
            <w:left w:val="none" w:sz="0" w:space="0" w:color="auto"/>
            <w:bottom w:val="none" w:sz="0" w:space="0" w:color="auto"/>
            <w:right w:val="none" w:sz="0" w:space="0" w:color="auto"/>
          </w:divBdr>
        </w:div>
        <w:div w:id="1852715912">
          <w:marLeft w:val="640"/>
          <w:marRight w:val="0"/>
          <w:marTop w:val="0"/>
          <w:marBottom w:val="0"/>
          <w:divBdr>
            <w:top w:val="none" w:sz="0" w:space="0" w:color="auto"/>
            <w:left w:val="none" w:sz="0" w:space="0" w:color="auto"/>
            <w:bottom w:val="none" w:sz="0" w:space="0" w:color="auto"/>
            <w:right w:val="none" w:sz="0" w:space="0" w:color="auto"/>
          </w:divBdr>
        </w:div>
        <w:div w:id="1021711543">
          <w:marLeft w:val="640"/>
          <w:marRight w:val="0"/>
          <w:marTop w:val="0"/>
          <w:marBottom w:val="0"/>
          <w:divBdr>
            <w:top w:val="none" w:sz="0" w:space="0" w:color="auto"/>
            <w:left w:val="none" w:sz="0" w:space="0" w:color="auto"/>
            <w:bottom w:val="none" w:sz="0" w:space="0" w:color="auto"/>
            <w:right w:val="none" w:sz="0" w:space="0" w:color="auto"/>
          </w:divBdr>
        </w:div>
        <w:div w:id="301467471">
          <w:marLeft w:val="640"/>
          <w:marRight w:val="0"/>
          <w:marTop w:val="0"/>
          <w:marBottom w:val="0"/>
          <w:divBdr>
            <w:top w:val="none" w:sz="0" w:space="0" w:color="auto"/>
            <w:left w:val="none" w:sz="0" w:space="0" w:color="auto"/>
            <w:bottom w:val="none" w:sz="0" w:space="0" w:color="auto"/>
            <w:right w:val="none" w:sz="0" w:space="0" w:color="auto"/>
          </w:divBdr>
        </w:div>
        <w:div w:id="1721126676">
          <w:marLeft w:val="640"/>
          <w:marRight w:val="0"/>
          <w:marTop w:val="0"/>
          <w:marBottom w:val="0"/>
          <w:divBdr>
            <w:top w:val="none" w:sz="0" w:space="0" w:color="auto"/>
            <w:left w:val="none" w:sz="0" w:space="0" w:color="auto"/>
            <w:bottom w:val="none" w:sz="0" w:space="0" w:color="auto"/>
            <w:right w:val="none" w:sz="0" w:space="0" w:color="auto"/>
          </w:divBdr>
        </w:div>
        <w:div w:id="1157303284">
          <w:marLeft w:val="640"/>
          <w:marRight w:val="0"/>
          <w:marTop w:val="0"/>
          <w:marBottom w:val="0"/>
          <w:divBdr>
            <w:top w:val="none" w:sz="0" w:space="0" w:color="auto"/>
            <w:left w:val="none" w:sz="0" w:space="0" w:color="auto"/>
            <w:bottom w:val="none" w:sz="0" w:space="0" w:color="auto"/>
            <w:right w:val="none" w:sz="0" w:space="0" w:color="auto"/>
          </w:divBdr>
        </w:div>
        <w:div w:id="1091508432">
          <w:marLeft w:val="640"/>
          <w:marRight w:val="0"/>
          <w:marTop w:val="0"/>
          <w:marBottom w:val="0"/>
          <w:divBdr>
            <w:top w:val="none" w:sz="0" w:space="0" w:color="auto"/>
            <w:left w:val="none" w:sz="0" w:space="0" w:color="auto"/>
            <w:bottom w:val="none" w:sz="0" w:space="0" w:color="auto"/>
            <w:right w:val="none" w:sz="0" w:space="0" w:color="auto"/>
          </w:divBdr>
        </w:div>
        <w:div w:id="399182761">
          <w:marLeft w:val="640"/>
          <w:marRight w:val="0"/>
          <w:marTop w:val="0"/>
          <w:marBottom w:val="0"/>
          <w:divBdr>
            <w:top w:val="none" w:sz="0" w:space="0" w:color="auto"/>
            <w:left w:val="none" w:sz="0" w:space="0" w:color="auto"/>
            <w:bottom w:val="none" w:sz="0" w:space="0" w:color="auto"/>
            <w:right w:val="none" w:sz="0" w:space="0" w:color="auto"/>
          </w:divBdr>
        </w:div>
        <w:div w:id="1542285128">
          <w:marLeft w:val="640"/>
          <w:marRight w:val="0"/>
          <w:marTop w:val="0"/>
          <w:marBottom w:val="0"/>
          <w:divBdr>
            <w:top w:val="none" w:sz="0" w:space="0" w:color="auto"/>
            <w:left w:val="none" w:sz="0" w:space="0" w:color="auto"/>
            <w:bottom w:val="none" w:sz="0" w:space="0" w:color="auto"/>
            <w:right w:val="none" w:sz="0" w:space="0" w:color="auto"/>
          </w:divBdr>
        </w:div>
        <w:div w:id="1795829468">
          <w:marLeft w:val="640"/>
          <w:marRight w:val="0"/>
          <w:marTop w:val="0"/>
          <w:marBottom w:val="0"/>
          <w:divBdr>
            <w:top w:val="none" w:sz="0" w:space="0" w:color="auto"/>
            <w:left w:val="none" w:sz="0" w:space="0" w:color="auto"/>
            <w:bottom w:val="none" w:sz="0" w:space="0" w:color="auto"/>
            <w:right w:val="none" w:sz="0" w:space="0" w:color="auto"/>
          </w:divBdr>
        </w:div>
        <w:div w:id="1684240417">
          <w:marLeft w:val="640"/>
          <w:marRight w:val="0"/>
          <w:marTop w:val="0"/>
          <w:marBottom w:val="0"/>
          <w:divBdr>
            <w:top w:val="none" w:sz="0" w:space="0" w:color="auto"/>
            <w:left w:val="none" w:sz="0" w:space="0" w:color="auto"/>
            <w:bottom w:val="none" w:sz="0" w:space="0" w:color="auto"/>
            <w:right w:val="none" w:sz="0" w:space="0" w:color="auto"/>
          </w:divBdr>
        </w:div>
        <w:div w:id="167865649">
          <w:marLeft w:val="640"/>
          <w:marRight w:val="0"/>
          <w:marTop w:val="0"/>
          <w:marBottom w:val="0"/>
          <w:divBdr>
            <w:top w:val="none" w:sz="0" w:space="0" w:color="auto"/>
            <w:left w:val="none" w:sz="0" w:space="0" w:color="auto"/>
            <w:bottom w:val="none" w:sz="0" w:space="0" w:color="auto"/>
            <w:right w:val="none" w:sz="0" w:space="0" w:color="auto"/>
          </w:divBdr>
        </w:div>
        <w:div w:id="1448038930">
          <w:marLeft w:val="640"/>
          <w:marRight w:val="0"/>
          <w:marTop w:val="0"/>
          <w:marBottom w:val="0"/>
          <w:divBdr>
            <w:top w:val="none" w:sz="0" w:space="0" w:color="auto"/>
            <w:left w:val="none" w:sz="0" w:space="0" w:color="auto"/>
            <w:bottom w:val="none" w:sz="0" w:space="0" w:color="auto"/>
            <w:right w:val="none" w:sz="0" w:space="0" w:color="auto"/>
          </w:divBdr>
        </w:div>
        <w:div w:id="930547541">
          <w:marLeft w:val="640"/>
          <w:marRight w:val="0"/>
          <w:marTop w:val="0"/>
          <w:marBottom w:val="0"/>
          <w:divBdr>
            <w:top w:val="none" w:sz="0" w:space="0" w:color="auto"/>
            <w:left w:val="none" w:sz="0" w:space="0" w:color="auto"/>
            <w:bottom w:val="none" w:sz="0" w:space="0" w:color="auto"/>
            <w:right w:val="none" w:sz="0" w:space="0" w:color="auto"/>
          </w:divBdr>
        </w:div>
        <w:div w:id="1737125144">
          <w:marLeft w:val="640"/>
          <w:marRight w:val="0"/>
          <w:marTop w:val="0"/>
          <w:marBottom w:val="0"/>
          <w:divBdr>
            <w:top w:val="none" w:sz="0" w:space="0" w:color="auto"/>
            <w:left w:val="none" w:sz="0" w:space="0" w:color="auto"/>
            <w:bottom w:val="none" w:sz="0" w:space="0" w:color="auto"/>
            <w:right w:val="none" w:sz="0" w:space="0" w:color="auto"/>
          </w:divBdr>
        </w:div>
        <w:div w:id="2125273379">
          <w:marLeft w:val="640"/>
          <w:marRight w:val="0"/>
          <w:marTop w:val="0"/>
          <w:marBottom w:val="0"/>
          <w:divBdr>
            <w:top w:val="none" w:sz="0" w:space="0" w:color="auto"/>
            <w:left w:val="none" w:sz="0" w:space="0" w:color="auto"/>
            <w:bottom w:val="none" w:sz="0" w:space="0" w:color="auto"/>
            <w:right w:val="none" w:sz="0" w:space="0" w:color="auto"/>
          </w:divBdr>
        </w:div>
        <w:div w:id="1432238409">
          <w:marLeft w:val="640"/>
          <w:marRight w:val="0"/>
          <w:marTop w:val="0"/>
          <w:marBottom w:val="0"/>
          <w:divBdr>
            <w:top w:val="none" w:sz="0" w:space="0" w:color="auto"/>
            <w:left w:val="none" w:sz="0" w:space="0" w:color="auto"/>
            <w:bottom w:val="none" w:sz="0" w:space="0" w:color="auto"/>
            <w:right w:val="none" w:sz="0" w:space="0" w:color="auto"/>
          </w:divBdr>
        </w:div>
        <w:div w:id="1352991259">
          <w:marLeft w:val="640"/>
          <w:marRight w:val="0"/>
          <w:marTop w:val="0"/>
          <w:marBottom w:val="0"/>
          <w:divBdr>
            <w:top w:val="none" w:sz="0" w:space="0" w:color="auto"/>
            <w:left w:val="none" w:sz="0" w:space="0" w:color="auto"/>
            <w:bottom w:val="none" w:sz="0" w:space="0" w:color="auto"/>
            <w:right w:val="none" w:sz="0" w:space="0" w:color="auto"/>
          </w:divBdr>
        </w:div>
        <w:div w:id="1848515510">
          <w:marLeft w:val="640"/>
          <w:marRight w:val="0"/>
          <w:marTop w:val="0"/>
          <w:marBottom w:val="0"/>
          <w:divBdr>
            <w:top w:val="none" w:sz="0" w:space="0" w:color="auto"/>
            <w:left w:val="none" w:sz="0" w:space="0" w:color="auto"/>
            <w:bottom w:val="none" w:sz="0" w:space="0" w:color="auto"/>
            <w:right w:val="none" w:sz="0" w:space="0" w:color="auto"/>
          </w:divBdr>
        </w:div>
        <w:div w:id="1506281653">
          <w:marLeft w:val="640"/>
          <w:marRight w:val="0"/>
          <w:marTop w:val="0"/>
          <w:marBottom w:val="0"/>
          <w:divBdr>
            <w:top w:val="none" w:sz="0" w:space="0" w:color="auto"/>
            <w:left w:val="none" w:sz="0" w:space="0" w:color="auto"/>
            <w:bottom w:val="none" w:sz="0" w:space="0" w:color="auto"/>
            <w:right w:val="none" w:sz="0" w:space="0" w:color="auto"/>
          </w:divBdr>
        </w:div>
        <w:div w:id="440534296">
          <w:marLeft w:val="640"/>
          <w:marRight w:val="0"/>
          <w:marTop w:val="0"/>
          <w:marBottom w:val="0"/>
          <w:divBdr>
            <w:top w:val="none" w:sz="0" w:space="0" w:color="auto"/>
            <w:left w:val="none" w:sz="0" w:space="0" w:color="auto"/>
            <w:bottom w:val="none" w:sz="0" w:space="0" w:color="auto"/>
            <w:right w:val="none" w:sz="0" w:space="0" w:color="auto"/>
          </w:divBdr>
        </w:div>
        <w:div w:id="2084525908">
          <w:marLeft w:val="640"/>
          <w:marRight w:val="0"/>
          <w:marTop w:val="0"/>
          <w:marBottom w:val="0"/>
          <w:divBdr>
            <w:top w:val="none" w:sz="0" w:space="0" w:color="auto"/>
            <w:left w:val="none" w:sz="0" w:space="0" w:color="auto"/>
            <w:bottom w:val="none" w:sz="0" w:space="0" w:color="auto"/>
            <w:right w:val="none" w:sz="0" w:space="0" w:color="auto"/>
          </w:divBdr>
        </w:div>
        <w:div w:id="1142112774">
          <w:marLeft w:val="640"/>
          <w:marRight w:val="0"/>
          <w:marTop w:val="0"/>
          <w:marBottom w:val="0"/>
          <w:divBdr>
            <w:top w:val="none" w:sz="0" w:space="0" w:color="auto"/>
            <w:left w:val="none" w:sz="0" w:space="0" w:color="auto"/>
            <w:bottom w:val="none" w:sz="0" w:space="0" w:color="auto"/>
            <w:right w:val="none" w:sz="0" w:space="0" w:color="auto"/>
          </w:divBdr>
        </w:div>
        <w:div w:id="969628751">
          <w:marLeft w:val="640"/>
          <w:marRight w:val="0"/>
          <w:marTop w:val="0"/>
          <w:marBottom w:val="0"/>
          <w:divBdr>
            <w:top w:val="none" w:sz="0" w:space="0" w:color="auto"/>
            <w:left w:val="none" w:sz="0" w:space="0" w:color="auto"/>
            <w:bottom w:val="none" w:sz="0" w:space="0" w:color="auto"/>
            <w:right w:val="none" w:sz="0" w:space="0" w:color="auto"/>
          </w:divBdr>
        </w:div>
        <w:div w:id="230384050">
          <w:marLeft w:val="640"/>
          <w:marRight w:val="0"/>
          <w:marTop w:val="0"/>
          <w:marBottom w:val="0"/>
          <w:divBdr>
            <w:top w:val="none" w:sz="0" w:space="0" w:color="auto"/>
            <w:left w:val="none" w:sz="0" w:space="0" w:color="auto"/>
            <w:bottom w:val="none" w:sz="0" w:space="0" w:color="auto"/>
            <w:right w:val="none" w:sz="0" w:space="0" w:color="auto"/>
          </w:divBdr>
        </w:div>
        <w:div w:id="589120241">
          <w:marLeft w:val="640"/>
          <w:marRight w:val="0"/>
          <w:marTop w:val="0"/>
          <w:marBottom w:val="0"/>
          <w:divBdr>
            <w:top w:val="none" w:sz="0" w:space="0" w:color="auto"/>
            <w:left w:val="none" w:sz="0" w:space="0" w:color="auto"/>
            <w:bottom w:val="none" w:sz="0" w:space="0" w:color="auto"/>
            <w:right w:val="none" w:sz="0" w:space="0" w:color="auto"/>
          </w:divBdr>
        </w:div>
        <w:div w:id="64685738">
          <w:marLeft w:val="640"/>
          <w:marRight w:val="0"/>
          <w:marTop w:val="0"/>
          <w:marBottom w:val="0"/>
          <w:divBdr>
            <w:top w:val="none" w:sz="0" w:space="0" w:color="auto"/>
            <w:left w:val="none" w:sz="0" w:space="0" w:color="auto"/>
            <w:bottom w:val="none" w:sz="0" w:space="0" w:color="auto"/>
            <w:right w:val="none" w:sz="0" w:space="0" w:color="auto"/>
          </w:divBdr>
        </w:div>
        <w:div w:id="1929539068">
          <w:marLeft w:val="640"/>
          <w:marRight w:val="0"/>
          <w:marTop w:val="0"/>
          <w:marBottom w:val="0"/>
          <w:divBdr>
            <w:top w:val="none" w:sz="0" w:space="0" w:color="auto"/>
            <w:left w:val="none" w:sz="0" w:space="0" w:color="auto"/>
            <w:bottom w:val="none" w:sz="0" w:space="0" w:color="auto"/>
            <w:right w:val="none" w:sz="0" w:space="0" w:color="auto"/>
          </w:divBdr>
        </w:div>
        <w:div w:id="768696999">
          <w:marLeft w:val="640"/>
          <w:marRight w:val="0"/>
          <w:marTop w:val="0"/>
          <w:marBottom w:val="0"/>
          <w:divBdr>
            <w:top w:val="none" w:sz="0" w:space="0" w:color="auto"/>
            <w:left w:val="none" w:sz="0" w:space="0" w:color="auto"/>
            <w:bottom w:val="none" w:sz="0" w:space="0" w:color="auto"/>
            <w:right w:val="none" w:sz="0" w:space="0" w:color="auto"/>
          </w:divBdr>
        </w:div>
        <w:div w:id="2056656889">
          <w:marLeft w:val="640"/>
          <w:marRight w:val="0"/>
          <w:marTop w:val="0"/>
          <w:marBottom w:val="0"/>
          <w:divBdr>
            <w:top w:val="none" w:sz="0" w:space="0" w:color="auto"/>
            <w:left w:val="none" w:sz="0" w:space="0" w:color="auto"/>
            <w:bottom w:val="none" w:sz="0" w:space="0" w:color="auto"/>
            <w:right w:val="none" w:sz="0" w:space="0" w:color="auto"/>
          </w:divBdr>
        </w:div>
        <w:div w:id="880945593">
          <w:marLeft w:val="640"/>
          <w:marRight w:val="0"/>
          <w:marTop w:val="0"/>
          <w:marBottom w:val="0"/>
          <w:divBdr>
            <w:top w:val="none" w:sz="0" w:space="0" w:color="auto"/>
            <w:left w:val="none" w:sz="0" w:space="0" w:color="auto"/>
            <w:bottom w:val="none" w:sz="0" w:space="0" w:color="auto"/>
            <w:right w:val="none" w:sz="0" w:space="0" w:color="auto"/>
          </w:divBdr>
        </w:div>
        <w:div w:id="1300915928">
          <w:marLeft w:val="640"/>
          <w:marRight w:val="0"/>
          <w:marTop w:val="0"/>
          <w:marBottom w:val="0"/>
          <w:divBdr>
            <w:top w:val="none" w:sz="0" w:space="0" w:color="auto"/>
            <w:left w:val="none" w:sz="0" w:space="0" w:color="auto"/>
            <w:bottom w:val="none" w:sz="0" w:space="0" w:color="auto"/>
            <w:right w:val="none" w:sz="0" w:space="0" w:color="auto"/>
          </w:divBdr>
        </w:div>
        <w:div w:id="751974675">
          <w:marLeft w:val="640"/>
          <w:marRight w:val="0"/>
          <w:marTop w:val="0"/>
          <w:marBottom w:val="0"/>
          <w:divBdr>
            <w:top w:val="none" w:sz="0" w:space="0" w:color="auto"/>
            <w:left w:val="none" w:sz="0" w:space="0" w:color="auto"/>
            <w:bottom w:val="none" w:sz="0" w:space="0" w:color="auto"/>
            <w:right w:val="none" w:sz="0" w:space="0" w:color="auto"/>
          </w:divBdr>
        </w:div>
        <w:div w:id="364258694">
          <w:marLeft w:val="640"/>
          <w:marRight w:val="0"/>
          <w:marTop w:val="0"/>
          <w:marBottom w:val="0"/>
          <w:divBdr>
            <w:top w:val="none" w:sz="0" w:space="0" w:color="auto"/>
            <w:left w:val="none" w:sz="0" w:space="0" w:color="auto"/>
            <w:bottom w:val="none" w:sz="0" w:space="0" w:color="auto"/>
            <w:right w:val="none" w:sz="0" w:space="0" w:color="auto"/>
          </w:divBdr>
        </w:div>
        <w:div w:id="1794136071">
          <w:marLeft w:val="640"/>
          <w:marRight w:val="0"/>
          <w:marTop w:val="0"/>
          <w:marBottom w:val="0"/>
          <w:divBdr>
            <w:top w:val="none" w:sz="0" w:space="0" w:color="auto"/>
            <w:left w:val="none" w:sz="0" w:space="0" w:color="auto"/>
            <w:bottom w:val="none" w:sz="0" w:space="0" w:color="auto"/>
            <w:right w:val="none" w:sz="0" w:space="0" w:color="auto"/>
          </w:divBdr>
        </w:div>
        <w:div w:id="250354483">
          <w:marLeft w:val="640"/>
          <w:marRight w:val="0"/>
          <w:marTop w:val="0"/>
          <w:marBottom w:val="0"/>
          <w:divBdr>
            <w:top w:val="none" w:sz="0" w:space="0" w:color="auto"/>
            <w:left w:val="none" w:sz="0" w:space="0" w:color="auto"/>
            <w:bottom w:val="none" w:sz="0" w:space="0" w:color="auto"/>
            <w:right w:val="none" w:sz="0" w:space="0" w:color="auto"/>
          </w:divBdr>
        </w:div>
        <w:div w:id="2040738508">
          <w:marLeft w:val="640"/>
          <w:marRight w:val="0"/>
          <w:marTop w:val="0"/>
          <w:marBottom w:val="0"/>
          <w:divBdr>
            <w:top w:val="none" w:sz="0" w:space="0" w:color="auto"/>
            <w:left w:val="none" w:sz="0" w:space="0" w:color="auto"/>
            <w:bottom w:val="none" w:sz="0" w:space="0" w:color="auto"/>
            <w:right w:val="none" w:sz="0" w:space="0" w:color="auto"/>
          </w:divBdr>
        </w:div>
        <w:div w:id="188884010">
          <w:marLeft w:val="640"/>
          <w:marRight w:val="0"/>
          <w:marTop w:val="0"/>
          <w:marBottom w:val="0"/>
          <w:divBdr>
            <w:top w:val="none" w:sz="0" w:space="0" w:color="auto"/>
            <w:left w:val="none" w:sz="0" w:space="0" w:color="auto"/>
            <w:bottom w:val="none" w:sz="0" w:space="0" w:color="auto"/>
            <w:right w:val="none" w:sz="0" w:space="0" w:color="auto"/>
          </w:divBdr>
        </w:div>
        <w:div w:id="293029623">
          <w:marLeft w:val="640"/>
          <w:marRight w:val="0"/>
          <w:marTop w:val="0"/>
          <w:marBottom w:val="0"/>
          <w:divBdr>
            <w:top w:val="none" w:sz="0" w:space="0" w:color="auto"/>
            <w:left w:val="none" w:sz="0" w:space="0" w:color="auto"/>
            <w:bottom w:val="none" w:sz="0" w:space="0" w:color="auto"/>
            <w:right w:val="none" w:sz="0" w:space="0" w:color="auto"/>
          </w:divBdr>
        </w:div>
      </w:divsChild>
    </w:div>
    <w:div w:id="851725004">
      <w:bodyDiv w:val="1"/>
      <w:marLeft w:val="0"/>
      <w:marRight w:val="0"/>
      <w:marTop w:val="0"/>
      <w:marBottom w:val="0"/>
      <w:divBdr>
        <w:top w:val="none" w:sz="0" w:space="0" w:color="auto"/>
        <w:left w:val="none" w:sz="0" w:space="0" w:color="auto"/>
        <w:bottom w:val="none" w:sz="0" w:space="0" w:color="auto"/>
        <w:right w:val="none" w:sz="0" w:space="0" w:color="auto"/>
      </w:divBdr>
      <w:divsChild>
        <w:div w:id="1898392848">
          <w:marLeft w:val="640"/>
          <w:marRight w:val="0"/>
          <w:marTop w:val="0"/>
          <w:marBottom w:val="0"/>
          <w:divBdr>
            <w:top w:val="none" w:sz="0" w:space="0" w:color="auto"/>
            <w:left w:val="none" w:sz="0" w:space="0" w:color="auto"/>
            <w:bottom w:val="none" w:sz="0" w:space="0" w:color="auto"/>
            <w:right w:val="none" w:sz="0" w:space="0" w:color="auto"/>
          </w:divBdr>
        </w:div>
        <w:div w:id="1206018046">
          <w:marLeft w:val="640"/>
          <w:marRight w:val="0"/>
          <w:marTop w:val="0"/>
          <w:marBottom w:val="0"/>
          <w:divBdr>
            <w:top w:val="none" w:sz="0" w:space="0" w:color="auto"/>
            <w:left w:val="none" w:sz="0" w:space="0" w:color="auto"/>
            <w:bottom w:val="none" w:sz="0" w:space="0" w:color="auto"/>
            <w:right w:val="none" w:sz="0" w:space="0" w:color="auto"/>
          </w:divBdr>
        </w:div>
        <w:div w:id="1927492966">
          <w:marLeft w:val="640"/>
          <w:marRight w:val="0"/>
          <w:marTop w:val="0"/>
          <w:marBottom w:val="0"/>
          <w:divBdr>
            <w:top w:val="none" w:sz="0" w:space="0" w:color="auto"/>
            <w:left w:val="none" w:sz="0" w:space="0" w:color="auto"/>
            <w:bottom w:val="none" w:sz="0" w:space="0" w:color="auto"/>
            <w:right w:val="none" w:sz="0" w:space="0" w:color="auto"/>
          </w:divBdr>
        </w:div>
        <w:div w:id="1112898688">
          <w:marLeft w:val="640"/>
          <w:marRight w:val="0"/>
          <w:marTop w:val="0"/>
          <w:marBottom w:val="0"/>
          <w:divBdr>
            <w:top w:val="none" w:sz="0" w:space="0" w:color="auto"/>
            <w:left w:val="none" w:sz="0" w:space="0" w:color="auto"/>
            <w:bottom w:val="none" w:sz="0" w:space="0" w:color="auto"/>
            <w:right w:val="none" w:sz="0" w:space="0" w:color="auto"/>
          </w:divBdr>
        </w:div>
        <w:div w:id="1525484894">
          <w:marLeft w:val="640"/>
          <w:marRight w:val="0"/>
          <w:marTop w:val="0"/>
          <w:marBottom w:val="0"/>
          <w:divBdr>
            <w:top w:val="none" w:sz="0" w:space="0" w:color="auto"/>
            <w:left w:val="none" w:sz="0" w:space="0" w:color="auto"/>
            <w:bottom w:val="none" w:sz="0" w:space="0" w:color="auto"/>
            <w:right w:val="none" w:sz="0" w:space="0" w:color="auto"/>
          </w:divBdr>
        </w:div>
        <w:div w:id="1189755843">
          <w:marLeft w:val="640"/>
          <w:marRight w:val="0"/>
          <w:marTop w:val="0"/>
          <w:marBottom w:val="0"/>
          <w:divBdr>
            <w:top w:val="none" w:sz="0" w:space="0" w:color="auto"/>
            <w:left w:val="none" w:sz="0" w:space="0" w:color="auto"/>
            <w:bottom w:val="none" w:sz="0" w:space="0" w:color="auto"/>
            <w:right w:val="none" w:sz="0" w:space="0" w:color="auto"/>
          </w:divBdr>
        </w:div>
        <w:div w:id="1322537310">
          <w:marLeft w:val="640"/>
          <w:marRight w:val="0"/>
          <w:marTop w:val="0"/>
          <w:marBottom w:val="0"/>
          <w:divBdr>
            <w:top w:val="none" w:sz="0" w:space="0" w:color="auto"/>
            <w:left w:val="none" w:sz="0" w:space="0" w:color="auto"/>
            <w:bottom w:val="none" w:sz="0" w:space="0" w:color="auto"/>
            <w:right w:val="none" w:sz="0" w:space="0" w:color="auto"/>
          </w:divBdr>
        </w:div>
        <w:div w:id="598879884">
          <w:marLeft w:val="640"/>
          <w:marRight w:val="0"/>
          <w:marTop w:val="0"/>
          <w:marBottom w:val="0"/>
          <w:divBdr>
            <w:top w:val="none" w:sz="0" w:space="0" w:color="auto"/>
            <w:left w:val="none" w:sz="0" w:space="0" w:color="auto"/>
            <w:bottom w:val="none" w:sz="0" w:space="0" w:color="auto"/>
            <w:right w:val="none" w:sz="0" w:space="0" w:color="auto"/>
          </w:divBdr>
        </w:div>
        <w:div w:id="1259026394">
          <w:marLeft w:val="640"/>
          <w:marRight w:val="0"/>
          <w:marTop w:val="0"/>
          <w:marBottom w:val="0"/>
          <w:divBdr>
            <w:top w:val="none" w:sz="0" w:space="0" w:color="auto"/>
            <w:left w:val="none" w:sz="0" w:space="0" w:color="auto"/>
            <w:bottom w:val="none" w:sz="0" w:space="0" w:color="auto"/>
            <w:right w:val="none" w:sz="0" w:space="0" w:color="auto"/>
          </w:divBdr>
        </w:div>
        <w:div w:id="481316067">
          <w:marLeft w:val="640"/>
          <w:marRight w:val="0"/>
          <w:marTop w:val="0"/>
          <w:marBottom w:val="0"/>
          <w:divBdr>
            <w:top w:val="none" w:sz="0" w:space="0" w:color="auto"/>
            <w:left w:val="none" w:sz="0" w:space="0" w:color="auto"/>
            <w:bottom w:val="none" w:sz="0" w:space="0" w:color="auto"/>
            <w:right w:val="none" w:sz="0" w:space="0" w:color="auto"/>
          </w:divBdr>
        </w:div>
        <w:div w:id="1314748812">
          <w:marLeft w:val="640"/>
          <w:marRight w:val="0"/>
          <w:marTop w:val="0"/>
          <w:marBottom w:val="0"/>
          <w:divBdr>
            <w:top w:val="none" w:sz="0" w:space="0" w:color="auto"/>
            <w:left w:val="none" w:sz="0" w:space="0" w:color="auto"/>
            <w:bottom w:val="none" w:sz="0" w:space="0" w:color="auto"/>
            <w:right w:val="none" w:sz="0" w:space="0" w:color="auto"/>
          </w:divBdr>
        </w:div>
        <w:div w:id="17313018">
          <w:marLeft w:val="640"/>
          <w:marRight w:val="0"/>
          <w:marTop w:val="0"/>
          <w:marBottom w:val="0"/>
          <w:divBdr>
            <w:top w:val="none" w:sz="0" w:space="0" w:color="auto"/>
            <w:left w:val="none" w:sz="0" w:space="0" w:color="auto"/>
            <w:bottom w:val="none" w:sz="0" w:space="0" w:color="auto"/>
            <w:right w:val="none" w:sz="0" w:space="0" w:color="auto"/>
          </w:divBdr>
        </w:div>
        <w:div w:id="2011642231">
          <w:marLeft w:val="640"/>
          <w:marRight w:val="0"/>
          <w:marTop w:val="0"/>
          <w:marBottom w:val="0"/>
          <w:divBdr>
            <w:top w:val="none" w:sz="0" w:space="0" w:color="auto"/>
            <w:left w:val="none" w:sz="0" w:space="0" w:color="auto"/>
            <w:bottom w:val="none" w:sz="0" w:space="0" w:color="auto"/>
            <w:right w:val="none" w:sz="0" w:space="0" w:color="auto"/>
          </w:divBdr>
        </w:div>
        <w:div w:id="128206964">
          <w:marLeft w:val="640"/>
          <w:marRight w:val="0"/>
          <w:marTop w:val="0"/>
          <w:marBottom w:val="0"/>
          <w:divBdr>
            <w:top w:val="none" w:sz="0" w:space="0" w:color="auto"/>
            <w:left w:val="none" w:sz="0" w:space="0" w:color="auto"/>
            <w:bottom w:val="none" w:sz="0" w:space="0" w:color="auto"/>
            <w:right w:val="none" w:sz="0" w:space="0" w:color="auto"/>
          </w:divBdr>
        </w:div>
        <w:div w:id="1268004246">
          <w:marLeft w:val="640"/>
          <w:marRight w:val="0"/>
          <w:marTop w:val="0"/>
          <w:marBottom w:val="0"/>
          <w:divBdr>
            <w:top w:val="none" w:sz="0" w:space="0" w:color="auto"/>
            <w:left w:val="none" w:sz="0" w:space="0" w:color="auto"/>
            <w:bottom w:val="none" w:sz="0" w:space="0" w:color="auto"/>
            <w:right w:val="none" w:sz="0" w:space="0" w:color="auto"/>
          </w:divBdr>
        </w:div>
        <w:div w:id="1712999897">
          <w:marLeft w:val="640"/>
          <w:marRight w:val="0"/>
          <w:marTop w:val="0"/>
          <w:marBottom w:val="0"/>
          <w:divBdr>
            <w:top w:val="none" w:sz="0" w:space="0" w:color="auto"/>
            <w:left w:val="none" w:sz="0" w:space="0" w:color="auto"/>
            <w:bottom w:val="none" w:sz="0" w:space="0" w:color="auto"/>
            <w:right w:val="none" w:sz="0" w:space="0" w:color="auto"/>
          </w:divBdr>
        </w:div>
        <w:div w:id="1767847959">
          <w:marLeft w:val="640"/>
          <w:marRight w:val="0"/>
          <w:marTop w:val="0"/>
          <w:marBottom w:val="0"/>
          <w:divBdr>
            <w:top w:val="none" w:sz="0" w:space="0" w:color="auto"/>
            <w:left w:val="none" w:sz="0" w:space="0" w:color="auto"/>
            <w:bottom w:val="none" w:sz="0" w:space="0" w:color="auto"/>
            <w:right w:val="none" w:sz="0" w:space="0" w:color="auto"/>
          </w:divBdr>
        </w:div>
        <w:div w:id="287128560">
          <w:marLeft w:val="640"/>
          <w:marRight w:val="0"/>
          <w:marTop w:val="0"/>
          <w:marBottom w:val="0"/>
          <w:divBdr>
            <w:top w:val="none" w:sz="0" w:space="0" w:color="auto"/>
            <w:left w:val="none" w:sz="0" w:space="0" w:color="auto"/>
            <w:bottom w:val="none" w:sz="0" w:space="0" w:color="auto"/>
            <w:right w:val="none" w:sz="0" w:space="0" w:color="auto"/>
          </w:divBdr>
        </w:div>
        <w:div w:id="273757386">
          <w:marLeft w:val="640"/>
          <w:marRight w:val="0"/>
          <w:marTop w:val="0"/>
          <w:marBottom w:val="0"/>
          <w:divBdr>
            <w:top w:val="none" w:sz="0" w:space="0" w:color="auto"/>
            <w:left w:val="none" w:sz="0" w:space="0" w:color="auto"/>
            <w:bottom w:val="none" w:sz="0" w:space="0" w:color="auto"/>
            <w:right w:val="none" w:sz="0" w:space="0" w:color="auto"/>
          </w:divBdr>
        </w:div>
        <w:div w:id="692342721">
          <w:marLeft w:val="640"/>
          <w:marRight w:val="0"/>
          <w:marTop w:val="0"/>
          <w:marBottom w:val="0"/>
          <w:divBdr>
            <w:top w:val="none" w:sz="0" w:space="0" w:color="auto"/>
            <w:left w:val="none" w:sz="0" w:space="0" w:color="auto"/>
            <w:bottom w:val="none" w:sz="0" w:space="0" w:color="auto"/>
            <w:right w:val="none" w:sz="0" w:space="0" w:color="auto"/>
          </w:divBdr>
        </w:div>
        <w:div w:id="1422603456">
          <w:marLeft w:val="640"/>
          <w:marRight w:val="0"/>
          <w:marTop w:val="0"/>
          <w:marBottom w:val="0"/>
          <w:divBdr>
            <w:top w:val="none" w:sz="0" w:space="0" w:color="auto"/>
            <w:left w:val="none" w:sz="0" w:space="0" w:color="auto"/>
            <w:bottom w:val="none" w:sz="0" w:space="0" w:color="auto"/>
            <w:right w:val="none" w:sz="0" w:space="0" w:color="auto"/>
          </w:divBdr>
        </w:div>
        <w:div w:id="687565357">
          <w:marLeft w:val="640"/>
          <w:marRight w:val="0"/>
          <w:marTop w:val="0"/>
          <w:marBottom w:val="0"/>
          <w:divBdr>
            <w:top w:val="none" w:sz="0" w:space="0" w:color="auto"/>
            <w:left w:val="none" w:sz="0" w:space="0" w:color="auto"/>
            <w:bottom w:val="none" w:sz="0" w:space="0" w:color="auto"/>
            <w:right w:val="none" w:sz="0" w:space="0" w:color="auto"/>
          </w:divBdr>
        </w:div>
        <w:div w:id="1450470269">
          <w:marLeft w:val="640"/>
          <w:marRight w:val="0"/>
          <w:marTop w:val="0"/>
          <w:marBottom w:val="0"/>
          <w:divBdr>
            <w:top w:val="none" w:sz="0" w:space="0" w:color="auto"/>
            <w:left w:val="none" w:sz="0" w:space="0" w:color="auto"/>
            <w:bottom w:val="none" w:sz="0" w:space="0" w:color="auto"/>
            <w:right w:val="none" w:sz="0" w:space="0" w:color="auto"/>
          </w:divBdr>
        </w:div>
        <w:div w:id="1350790149">
          <w:marLeft w:val="640"/>
          <w:marRight w:val="0"/>
          <w:marTop w:val="0"/>
          <w:marBottom w:val="0"/>
          <w:divBdr>
            <w:top w:val="none" w:sz="0" w:space="0" w:color="auto"/>
            <w:left w:val="none" w:sz="0" w:space="0" w:color="auto"/>
            <w:bottom w:val="none" w:sz="0" w:space="0" w:color="auto"/>
            <w:right w:val="none" w:sz="0" w:space="0" w:color="auto"/>
          </w:divBdr>
        </w:div>
        <w:div w:id="1163859592">
          <w:marLeft w:val="640"/>
          <w:marRight w:val="0"/>
          <w:marTop w:val="0"/>
          <w:marBottom w:val="0"/>
          <w:divBdr>
            <w:top w:val="none" w:sz="0" w:space="0" w:color="auto"/>
            <w:left w:val="none" w:sz="0" w:space="0" w:color="auto"/>
            <w:bottom w:val="none" w:sz="0" w:space="0" w:color="auto"/>
            <w:right w:val="none" w:sz="0" w:space="0" w:color="auto"/>
          </w:divBdr>
        </w:div>
        <w:div w:id="1363827396">
          <w:marLeft w:val="640"/>
          <w:marRight w:val="0"/>
          <w:marTop w:val="0"/>
          <w:marBottom w:val="0"/>
          <w:divBdr>
            <w:top w:val="none" w:sz="0" w:space="0" w:color="auto"/>
            <w:left w:val="none" w:sz="0" w:space="0" w:color="auto"/>
            <w:bottom w:val="none" w:sz="0" w:space="0" w:color="auto"/>
            <w:right w:val="none" w:sz="0" w:space="0" w:color="auto"/>
          </w:divBdr>
        </w:div>
        <w:div w:id="635795276">
          <w:marLeft w:val="640"/>
          <w:marRight w:val="0"/>
          <w:marTop w:val="0"/>
          <w:marBottom w:val="0"/>
          <w:divBdr>
            <w:top w:val="none" w:sz="0" w:space="0" w:color="auto"/>
            <w:left w:val="none" w:sz="0" w:space="0" w:color="auto"/>
            <w:bottom w:val="none" w:sz="0" w:space="0" w:color="auto"/>
            <w:right w:val="none" w:sz="0" w:space="0" w:color="auto"/>
          </w:divBdr>
        </w:div>
        <w:div w:id="94788923">
          <w:marLeft w:val="640"/>
          <w:marRight w:val="0"/>
          <w:marTop w:val="0"/>
          <w:marBottom w:val="0"/>
          <w:divBdr>
            <w:top w:val="none" w:sz="0" w:space="0" w:color="auto"/>
            <w:left w:val="none" w:sz="0" w:space="0" w:color="auto"/>
            <w:bottom w:val="none" w:sz="0" w:space="0" w:color="auto"/>
            <w:right w:val="none" w:sz="0" w:space="0" w:color="auto"/>
          </w:divBdr>
        </w:div>
        <w:div w:id="1694723071">
          <w:marLeft w:val="640"/>
          <w:marRight w:val="0"/>
          <w:marTop w:val="0"/>
          <w:marBottom w:val="0"/>
          <w:divBdr>
            <w:top w:val="none" w:sz="0" w:space="0" w:color="auto"/>
            <w:left w:val="none" w:sz="0" w:space="0" w:color="auto"/>
            <w:bottom w:val="none" w:sz="0" w:space="0" w:color="auto"/>
            <w:right w:val="none" w:sz="0" w:space="0" w:color="auto"/>
          </w:divBdr>
        </w:div>
        <w:div w:id="1982034109">
          <w:marLeft w:val="640"/>
          <w:marRight w:val="0"/>
          <w:marTop w:val="0"/>
          <w:marBottom w:val="0"/>
          <w:divBdr>
            <w:top w:val="none" w:sz="0" w:space="0" w:color="auto"/>
            <w:left w:val="none" w:sz="0" w:space="0" w:color="auto"/>
            <w:bottom w:val="none" w:sz="0" w:space="0" w:color="auto"/>
            <w:right w:val="none" w:sz="0" w:space="0" w:color="auto"/>
          </w:divBdr>
        </w:div>
        <w:div w:id="1198274427">
          <w:marLeft w:val="640"/>
          <w:marRight w:val="0"/>
          <w:marTop w:val="0"/>
          <w:marBottom w:val="0"/>
          <w:divBdr>
            <w:top w:val="none" w:sz="0" w:space="0" w:color="auto"/>
            <w:left w:val="none" w:sz="0" w:space="0" w:color="auto"/>
            <w:bottom w:val="none" w:sz="0" w:space="0" w:color="auto"/>
            <w:right w:val="none" w:sz="0" w:space="0" w:color="auto"/>
          </w:divBdr>
        </w:div>
        <w:div w:id="268270901">
          <w:marLeft w:val="640"/>
          <w:marRight w:val="0"/>
          <w:marTop w:val="0"/>
          <w:marBottom w:val="0"/>
          <w:divBdr>
            <w:top w:val="none" w:sz="0" w:space="0" w:color="auto"/>
            <w:left w:val="none" w:sz="0" w:space="0" w:color="auto"/>
            <w:bottom w:val="none" w:sz="0" w:space="0" w:color="auto"/>
            <w:right w:val="none" w:sz="0" w:space="0" w:color="auto"/>
          </w:divBdr>
        </w:div>
        <w:div w:id="802388192">
          <w:marLeft w:val="640"/>
          <w:marRight w:val="0"/>
          <w:marTop w:val="0"/>
          <w:marBottom w:val="0"/>
          <w:divBdr>
            <w:top w:val="none" w:sz="0" w:space="0" w:color="auto"/>
            <w:left w:val="none" w:sz="0" w:space="0" w:color="auto"/>
            <w:bottom w:val="none" w:sz="0" w:space="0" w:color="auto"/>
            <w:right w:val="none" w:sz="0" w:space="0" w:color="auto"/>
          </w:divBdr>
        </w:div>
        <w:div w:id="123739457">
          <w:marLeft w:val="640"/>
          <w:marRight w:val="0"/>
          <w:marTop w:val="0"/>
          <w:marBottom w:val="0"/>
          <w:divBdr>
            <w:top w:val="none" w:sz="0" w:space="0" w:color="auto"/>
            <w:left w:val="none" w:sz="0" w:space="0" w:color="auto"/>
            <w:bottom w:val="none" w:sz="0" w:space="0" w:color="auto"/>
            <w:right w:val="none" w:sz="0" w:space="0" w:color="auto"/>
          </w:divBdr>
        </w:div>
        <w:div w:id="1909025494">
          <w:marLeft w:val="640"/>
          <w:marRight w:val="0"/>
          <w:marTop w:val="0"/>
          <w:marBottom w:val="0"/>
          <w:divBdr>
            <w:top w:val="none" w:sz="0" w:space="0" w:color="auto"/>
            <w:left w:val="none" w:sz="0" w:space="0" w:color="auto"/>
            <w:bottom w:val="none" w:sz="0" w:space="0" w:color="auto"/>
            <w:right w:val="none" w:sz="0" w:space="0" w:color="auto"/>
          </w:divBdr>
        </w:div>
        <w:div w:id="424420830">
          <w:marLeft w:val="640"/>
          <w:marRight w:val="0"/>
          <w:marTop w:val="0"/>
          <w:marBottom w:val="0"/>
          <w:divBdr>
            <w:top w:val="none" w:sz="0" w:space="0" w:color="auto"/>
            <w:left w:val="none" w:sz="0" w:space="0" w:color="auto"/>
            <w:bottom w:val="none" w:sz="0" w:space="0" w:color="auto"/>
            <w:right w:val="none" w:sz="0" w:space="0" w:color="auto"/>
          </w:divBdr>
        </w:div>
        <w:div w:id="1117407197">
          <w:marLeft w:val="640"/>
          <w:marRight w:val="0"/>
          <w:marTop w:val="0"/>
          <w:marBottom w:val="0"/>
          <w:divBdr>
            <w:top w:val="none" w:sz="0" w:space="0" w:color="auto"/>
            <w:left w:val="none" w:sz="0" w:space="0" w:color="auto"/>
            <w:bottom w:val="none" w:sz="0" w:space="0" w:color="auto"/>
            <w:right w:val="none" w:sz="0" w:space="0" w:color="auto"/>
          </w:divBdr>
        </w:div>
        <w:div w:id="1598829183">
          <w:marLeft w:val="640"/>
          <w:marRight w:val="0"/>
          <w:marTop w:val="0"/>
          <w:marBottom w:val="0"/>
          <w:divBdr>
            <w:top w:val="none" w:sz="0" w:space="0" w:color="auto"/>
            <w:left w:val="none" w:sz="0" w:space="0" w:color="auto"/>
            <w:bottom w:val="none" w:sz="0" w:space="0" w:color="auto"/>
            <w:right w:val="none" w:sz="0" w:space="0" w:color="auto"/>
          </w:divBdr>
        </w:div>
        <w:div w:id="1692687690">
          <w:marLeft w:val="640"/>
          <w:marRight w:val="0"/>
          <w:marTop w:val="0"/>
          <w:marBottom w:val="0"/>
          <w:divBdr>
            <w:top w:val="none" w:sz="0" w:space="0" w:color="auto"/>
            <w:left w:val="none" w:sz="0" w:space="0" w:color="auto"/>
            <w:bottom w:val="none" w:sz="0" w:space="0" w:color="auto"/>
            <w:right w:val="none" w:sz="0" w:space="0" w:color="auto"/>
          </w:divBdr>
        </w:div>
        <w:div w:id="852383362">
          <w:marLeft w:val="640"/>
          <w:marRight w:val="0"/>
          <w:marTop w:val="0"/>
          <w:marBottom w:val="0"/>
          <w:divBdr>
            <w:top w:val="none" w:sz="0" w:space="0" w:color="auto"/>
            <w:left w:val="none" w:sz="0" w:space="0" w:color="auto"/>
            <w:bottom w:val="none" w:sz="0" w:space="0" w:color="auto"/>
            <w:right w:val="none" w:sz="0" w:space="0" w:color="auto"/>
          </w:divBdr>
        </w:div>
        <w:div w:id="1812285788">
          <w:marLeft w:val="640"/>
          <w:marRight w:val="0"/>
          <w:marTop w:val="0"/>
          <w:marBottom w:val="0"/>
          <w:divBdr>
            <w:top w:val="none" w:sz="0" w:space="0" w:color="auto"/>
            <w:left w:val="none" w:sz="0" w:space="0" w:color="auto"/>
            <w:bottom w:val="none" w:sz="0" w:space="0" w:color="auto"/>
            <w:right w:val="none" w:sz="0" w:space="0" w:color="auto"/>
          </w:divBdr>
        </w:div>
        <w:div w:id="852455307">
          <w:marLeft w:val="640"/>
          <w:marRight w:val="0"/>
          <w:marTop w:val="0"/>
          <w:marBottom w:val="0"/>
          <w:divBdr>
            <w:top w:val="none" w:sz="0" w:space="0" w:color="auto"/>
            <w:left w:val="none" w:sz="0" w:space="0" w:color="auto"/>
            <w:bottom w:val="none" w:sz="0" w:space="0" w:color="auto"/>
            <w:right w:val="none" w:sz="0" w:space="0" w:color="auto"/>
          </w:divBdr>
        </w:div>
        <w:div w:id="463698333">
          <w:marLeft w:val="640"/>
          <w:marRight w:val="0"/>
          <w:marTop w:val="0"/>
          <w:marBottom w:val="0"/>
          <w:divBdr>
            <w:top w:val="none" w:sz="0" w:space="0" w:color="auto"/>
            <w:left w:val="none" w:sz="0" w:space="0" w:color="auto"/>
            <w:bottom w:val="none" w:sz="0" w:space="0" w:color="auto"/>
            <w:right w:val="none" w:sz="0" w:space="0" w:color="auto"/>
          </w:divBdr>
        </w:div>
        <w:div w:id="1699889361">
          <w:marLeft w:val="640"/>
          <w:marRight w:val="0"/>
          <w:marTop w:val="0"/>
          <w:marBottom w:val="0"/>
          <w:divBdr>
            <w:top w:val="none" w:sz="0" w:space="0" w:color="auto"/>
            <w:left w:val="none" w:sz="0" w:space="0" w:color="auto"/>
            <w:bottom w:val="none" w:sz="0" w:space="0" w:color="auto"/>
            <w:right w:val="none" w:sz="0" w:space="0" w:color="auto"/>
          </w:divBdr>
        </w:div>
        <w:div w:id="568996816">
          <w:marLeft w:val="640"/>
          <w:marRight w:val="0"/>
          <w:marTop w:val="0"/>
          <w:marBottom w:val="0"/>
          <w:divBdr>
            <w:top w:val="none" w:sz="0" w:space="0" w:color="auto"/>
            <w:left w:val="none" w:sz="0" w:space="0" w:color="auto"/>
            <w:bottom w:val="none" w:sz="0" w:space="0" w:color="auto"/>
            <w:right w:val="none" w:sz="0" w:space="0" w:color="auto"/>
          </w:divBdr>
        </w:div>
        <w:div w:id="1740516075">
          <w:marLeft w:val="640"/>
          <w:marRight w:val="0"/>
          <w:marTop w:val="0"/>
          <w:marBottom w:val="0"/>
          <w:divBdr>
            <w:top w:val="none" w:sz="0" w:space="0" w:color="auto"/>
            <w:left w:val="none" w:sz="0" w:space="0" w:color="auto"/>
            <w:bottom w:val="none" w:sz="0" w:space="0" w:color="auto"/>
            <w:right w:val="none" w:sz="0" w:space="0" w:color="auto"/>
          </w:divBdr>
        </w:div>
        <w:div w:id="1043363146">
          <w:marLeft w:val="640"/>
          <w:marRight w:val="0"/>
          <w:marTop w:val="0"/>
          <w:marBottom w:val="0"/>
          <w:divBdr>
            <w:top w:val="none" w:sz="0" w:space="0" w:color="auto"/>
            <w:left w:val="none" w:sz="0" w:space="0" w:color="auto"/>
            <w:bottom w:val="none" w:sz="0" w:space="0" w:color="auto"/>
            <w:right w:val="none" w:sz="0" w:space="0" w:color="auto"/>
          </w:divBdr>
        </w:div>
        <w:div w:id="1911234131">
          <w:marLeft w:val="640"/>
          <w:marRight w:val="0"/>
          <w:marTop w:val="0"/>
          <w:marBottom w:val="0"/>
          <w:divBdr>
            <w:top w:val="none" w:sz="0" w:space="0" w:color="auto"/>
            <w:left w:val="none" w:sz="0" w:space="0" w:color="auto"/>
            <w:bottom w:val="none" w:sz="0" w:space="0" w:color="auto"/>
            <w:right w:val="none" w:sz="0" w:space="0" w:color="auto"/>
          </w:divBdr>
        </w:div>
        <w:div w:id="594366350">
          <w:marLeft w:val="640"/>
          <w:marRight w:val="0"/>
          <w:marTop w:val="0"/>
          <w:marBottom w:val="0"/>
          <w:divBdr>
            <w:top w:val="none" w:sz="0" w:space="0" w:color="auto"/>
            <w:left w:val="none" w:sz="0" w:space="0" w:color="auto"/>
            <w:bottom w:val="none" w:sz="0" w:space="0" w:color="auto"/>
            <w:right w:val="none" w:sz="0" w:space="0" w:color="auto"/>
          </w:divBdr>
        </w:div>
        <w:div w:id="1332413318">
          <w:marLeft w:val="640"/>
          <w:marRight w:val="0"/>
          <w:marTop w:val="0"/>
          <w:marBottom w:val="0"/>
          <w:divBdr>
            <w:top w:val="none" w:sz="0" w:space="0" w:color="auto"/>
            <w:left w:val="none" w:sz="0" w:space="0" w:color="auto"/>
            <w:bottom w:val="none" w:sz="0" w:space="0" w:color="auto"/>
            <w:right w:val="none" w:sz="0" w:space="0" w:color="auto"/>
          </w:divBdr>
        </w:div>
        <w:div w:id="1622301301">
          <w:marLeft w:val="640"/>
          <w:marRight w:val="0"/>
          <w:marTop w:val="0"/>
          <w:marBottom w:val="0"/>
          <w:divBdr>
            <w:top w:val="none" w:sz="0" w:space="0" w:color="auto"/>
            <w:left w:val="none" w:sz="0" w:space="0" w:color="auto"/>
            <w:bottom w:val="none" w:sz="0" w:space="0" w:color="auto"/>
            <w:right w:val="none" w:sz="0" w:space="0" w:color="auto"/>
          </w:divBdr>
        </w:div>
        <w:div w:id="570389183">
          <w:marLeft w:val="640"/>
          <w:marRight w:val="0"/>
          <w:marTop w:val="0"/>
          <w:marBottom w:val="0"/>
          <w:divBdr>
            <w:top w:val="none" w:sz="0" w:space="0" w:color="auto"/>
            <w:left w:val="none" w:sz="0" w:space="0" w:color="auto"/>
            <w:bottom w:val="none" w:sz="0" w:space="0" w:color="auto"/>
            <w:right w:val="none" w:sz="0" w:space="0" w:color="auto"/>
          </w:divBdr>
        </w:div>
        <w:div w:id="1181816127">
          <w:marLeft w:val="640"/>
          <w:marRight w:val="0"/>
          <w:marTop w:val="0"/>
          <w:marBottom w:val="0"/>
          <w:divBdr>
            <w:top w:val="none" w:sz="0" w:space="0" w:color="auto"/>
            <w:left w:val="none" w:sz="0" w:space="0" w:color="auto"/>
            <w:bottom w:val="none" w:sz="0" w:space="0" w:color="auto"/>
            <w:right w:val="none" w:sz="0" w:space="0" w:color="auto"/>
          </w:divBdr>
        </w:div>
        <w:div w:id="941570583">
          <w:marLeft w:val="640"/>
          <w:marRight w:val="0"/>
          <w:marTop w:val="0"/>
          <w:marBottom w:val="0"/>
          <w:divBdr>
            <w:top w:val="none" w:sz="0" w:space="0" w:color="auto"/>
            <w:left w:val="none" w:sz="0" w:space="0" w:color="auto"/>
            <w:bottom w:val="none" w:sz="0" w:space="0" w:color="auto"/>
            <w:right w:val="none" w:sz="0" w:space="0" w:color="auto"/>
          </w:divBdr>
        </w:div>
        <w:div w:id="1324505638">
          <w:marLeft w:val="640"/>
          <w:marRight w:val="0"/>
          <w:marTop w:val="0"/>
          <w:marBottom w:val="0"/>
          <w:divBdr>
            <w:top w:val="none" w:sz="0" w:space="0" w:color="auto"/>
            <w:left w:val="none" w:sz="0" w:space="0" w:color="auto"/>
            <w:bottom w:val="none" w:sz="0" w:space="0" w:color="auto"/>
            <w:right w:val="none" w:sz="0" w:space="0" w:color="auto"/>
          </w:divBdr>
        </w:div>
        <w:div w:id="1600403213">
          <w:marLeft w:val="640"/>
          <w:marRight w:val="0"/>
          <w:marTop w:val="0"/>
          <w:marBottom w:val="0"/>
          <w:divBdr>
            <w:top w:val="none" w:sz="0" w:space="0" w:color="auto"/>
            <w:left w:val="none" w:sz="0" w:space="0" w:color="auto"/>
            <w:bottom w:val="none" w:sz="0" w:space="0" w:color="auto"/>
            <w:right w:val="none" w:sz="0" w:space="0" w:color="auto"/>
          </w:divBdr>
        </w:div>
        <w:div w:id="1656882864">
          <w:marLeft w:val="640"/>
          <w:marRight w:val="0"/>
          <w:marTop w:val="0"/>
          <w:marBottom w:val="0"/>
          <w:divBdr>
            <w:top w:val="none" w:sz="0" w:space="0" w:color="auto"/>
            <w:left w:val="none" w:sz="0" w:space="0" w:color="auto"/>
            <w:bottom w:val="none" w:sz="0" w:space="0" w:color="auto"/>
            <w:right w:val="none" w:sz="0" w:space="0" w:color="auto"/>
          </w:divBdr>
        </w:div>
        <w:div w:id="990331942">
          <w:marLeft w:val="640"/>
          <w:marRight w:val="0"/>
          <w:marTop w:val="0"/>
          <w:marBottom w:val="0"/>
          <w:divBdr>
            <w:top w:val="none" w:sz="0" w:space="0" w:color="auto"/>
            <w:left w:val="none" w:sz="0" w:space="0" w:color="auto"/>
            <w:bottom w:val="none" w:sz="0" w:space="0" w:color="auto"/>
            <w:right w:val="none" w:sz="0" w:space="0" w:color="auto"/>
          </w:divBdr>
        </w:div>
        <w:div w:id="160775689">
          <w:marLeft w:val="640"/>
          <w:marRight w:val="0"/>
          <w:marTop w:val="0"/>
          <w:marBottom w:val="0"/>
          <w:divBdr>
            <w:top w:val="none" w:sz="0" w:space="0" w:color="auto"/>
            <w:left w:val="none" w:sz="0" w:space="0" w:color="auto"/>
            <w:bottom w:val="none" w:sz="0" w:space="0" w:color="auto"/>
            <w:right w:val="none" w:sz="0" w:space="0" w:color="auto"/>
          </w:divBdr>
        </w:div>
        <w:div w:id="120810564">
          <w:marLeft w:val="640"/>
          <w:marRight w:val="0"/>
          <w:marTop w:val="0"/>
          <w:marBottom w:val="0"/>
          <w:divBdr>
            <w:top w:val="none" w:sz="0" w:space="0" w:color="auto"/>
            <w:left w:val="none" w:sz="0" w:space="0" w:color="auto"/>
            <w:bottom w:val="none" w:sz="0" w:space="0" w:color="auto"/>
            <w:right w:val="none" w:sz="0" w:space="0" w:color="auto"/>
          </w:divBdr>
        </w:div>
        <w:div w:id="1761214604">
          <w:marLeft w:val="640"/>
          <w:marRight w:val="0"/>
          <w:marTop w:val="0"/>
          <w:marBottom w:val="0"/>
          <w:divBdr>
            <w:top w:val="none" w:sz="0" w:space="0" w:color="auto"/>
            <w:left w:val="none" w:sz="0" w:space="0" w:color="auto"/>
            <w:bottom w:val="none" w:sz="0" w:space="0" w:color="auto"/>
            <w:right w:val="none" w:sz="0" w:space="0" w:color="auto"/>
          </w:divBdr>
        </w:div>
        <w:div w:id="967591406">
          <w:marLeft w:val="640"/>
          <w:marRight w:val="0"/>
          <w:marTop w:val="0"/>
          <w:marBottom w:val="0"/>
          <w:divBdr>
            <w:top w:val="none" w:sz="0" w:space="0" w:color="auto"/>
            <w:left w:val="none" w:sz="0" w:space="0" w:color="auto"/>
            <w:bottom w:val="none" w:sz="0" w:space="0" w:color="auto"/>
            <w:right w:val="none" w:sz="0" w:space="0" w:color="auto"/>
          </w:divBdr>
        </w:div>
        <w:div w:id="789394815">
          <w:marLeft w:val="640"/>
          <w:marRight w:val="0"/>
          <w:marTop w:val="0"/>
          <w:marBottom w:val="0"/>
          <w:divBdr>
            <w:top w:val="none" w:sz="0" w:space="0" w:color="auto"/>
            <w:left w:val="none" w:sz="0" w:space="0" w:color="auto"/>
            <w:bottom w:val="none" w:sz="0" w:space="0" w:color="auto"/>
            <w:right w:val="none" w:sz="0" w:space="0" w:color="auto"/>
          </w:divBdr>
        </w:div>
        <w:div w:id="1203057053">
          <w:marLeft w:val="640"/>
          <w:marRight w:val="0"/>
          <w:marTop w:val="0"/>
          <w:marBottom w:val="0"/>
          <w:divBdr>
            <w:top w:val="none" w:sz="0" w:space="0" w:color="auto"/>
            <w:left w:val="none" w:sz="0" w:space="0" w:color="auto"/>
            <w:bottom w:val="none" w:sz="0" w:space="0" w:color="auto"/>
            <w:right w:val="none" w:sz="0" w:space="0" w:color="auto"/>
          </w:divBdr>
        </w:div>
        <w:div w:id="1336151280">
          <w:marLeft w:val="640"/>
          <w:marRight w:val="0"/>
          <w:marTop w:val="0"/>
          <w:marBottom w:val="0"/>
          <w:divBdr>
            <w:top w:val="none" w:sz="0" w:space="0" w:color="auto"/>
            <w:left w:val="none" w:sz="0" w:space="0" w:color="auto"/>
            <w:bottom w:val="none" w:sz="0" w:space="0" w:color="auto"/>
            <w:right w:val="none" w:sz="0" w:space="0" w:color="auto"/>
          </w:divBdr>
        </w:div>
        <w:div w:id="733351508">
          <w:marLeft w:val="640"/>
          <w:marRight w:val="0"/>
          <w:marTop w:val="0"/>
          <w:marBottom w:val="0"/>
          <w:divBdr>
            <w:top w:val="none" w:sz="0" w:space="0" w:color="auto"/>
            <w:left w:val="none" w:sz="0" w:space="0" w:color="auto"/>
            <w:bottom w:val="none" w:sz="0" w:space="0" w:color="auto"/>
            <w:right w:val="none" w:sz="0" w:space="0" w:color="auto"/>
          </w:divBdr>
        </w:div>
        <w:div w:id="1380864731">
          <w:marLeft w:val="640"/>
          <w:marRight w:val="0"/>
          <w:marTop w:val="0"/>
          <w:marBottom w:val="0"/>
          <w:divBdr>
            <w:top w:val="none" w:sz="0" w:space="0" w:color="auto"/>
            <w:left w:val="none" w:sz="0" w:space="0" w:color="auto"/>
            <w:bottom w:val="none" w:sz="0" w:space="0" w:color="auto"/>
            <w:right w:val="none" w:sz="0" w:space="0" w:color="auto"/>
          </w:divBdr>
        </w:div>
        <w:div w:id="315573029">
          <w:marLeft w:val="640"/>
          <w:marRight w:val="0"/>
          <w:marTop w:val="0"/>
          <w:marBottom w:val="0"/>
          <w:divBdr>
            <w:top w:val="none" w:sz="0" w:space="0" w:color="auto"/>
            <w:left w:val="none" w:sz="0" w:space="0" w:color="auto"/>
            <w:bottom w:val="none" w:sz="0" w:space="0" w:color="auto"/>
            <w:right w:val="none" w:sz="0" w:space="0" w:color="auto"/>
          </w:divBdr>
        </w:div>
        <w:div w:id="537276387">
          <w:marLeft w:val="640"/>
          <w:marRight w:val="0"/>
          <w:marTop w:val="0"/>
          <w:marBottom w:val="0"/>
          <w:divBdr>
            <w:top w:val="none" w:sz="0" w:space="0" w:color="auto"/>
            <w:left w:val="none" w:sz="0" w:space="0" w:color="auto"/>
            <w:bottom w:val="none" w:sz="0" w:space="0" w:color="auto"/>
            <w:right w:val="none" w:sz="0" w:space="0" w:color="auto"/>
          </w:divBdr>
        </w:div>
        <w:div w:id="1355570494">
          <w:marLeft w:val="640"/>
          <w:marRight w:val="0"/>
          <w:marTop w:val="0"/>
          <w:marBottom w:val="0"/>
          <w:divBdr>
            <w:top w:val="none" w:sz="0" w:space="0" w:color="auto"/>
            <w:left w:val="none" w:sz="0" w:space="0" w:color="auto"/>
            <w:bottom w:val="none" w:sz="0" w:space="0" w:color="auto"/>
            <w:right w:val="none" w:sz="0" w:space="0" w:color="auto"/>
          </w:divBdr>
        </w:div>
        <w:div w:id="158545359">
          <w:marLeft w:val="640"/>
          <w:marRight w:val="0"/>
          <w:marTop w:val="0"/>
          <w:marBottom w:val="0"/>
          <w:divBdr>
            <w:top w:val="none" w:sz="0" w:space="0" w:color="auto"/>
            <w:left w:val="none" w:sz="0" w:space="0" w:color="auto"/>
            <w:bottom w:val="none" w:sz="0" w:space="0" w:color="auto"/>
            <w:right w:val="none" w:sz="0" w:space="0" w:color="auto"/>
          </w:divBdr>
        </w:div>
        <w:div w:id="1023048779">
          <w:marLeft w:val="640"/>
          <w:marRight w:val="0"/>
          <w:marTop w:val="0"/>
          <w:marBottom w:val="0"/>
          <w:divBdr>
            <w:top w:val="none" w:sz="0" w:space="0" w:color="auto"/>
            <w:left w:val="none" w:sz="0" w:space="0" w:color="auto"/>
            <w:bottom w:val="none" w:sz="0" w:space="0" w:color="auto"/>
            <w:right w:val="none" w:sz="0" w:space="0" w:color="auto"/>
          </w:divBdr>
        </w:div>
        <w:div w:id="2079011985">
          <w:marLeft w:val="640"/>
          <w:marRight w:val="0"/>
          <w:marTop w:val="0"/>
          <w:marBottom w:val="0"/>
          <w:divBdr>
            <w:top w:val="none" w:sz="0" w:space="0" w:color="auto"/>
            <w:left w:val="none" w:sz="0" w:space="0" w:color="auto"/>
            <w:bottom w:val="none" w:sz="0" w:space="0" w:color="auto"/>
            <w:right w:val="none" w:sz="0" w:space="0" w:color="auto"/>
          </w:divBdr>
        </w:div>
        <w:div w:id="1470053203">
          <w:marLeft w:val="640"/>
          <w:marRight w:val="0"/>
          <w:marTop w:val="0"/>
          <w:marBottom w:val="0"/>
          <w:divBdr>
            <w:top w:val="none" w:sz="0" w:space="0" w:color="auto"/>
            <w:left w:val="none" w:sz="0" w:space="0" w:color="auto"/>
            <w:bottom w:val="none" w:sz="0" w:space="0" w:color="auto"/>
            <w:right w:val="none" w:sz="0" w:space="0" w:color="auto"/>
          </w:divBdr>
        </w:div>
      </w:divsChild>
    </w:div>
    <w:div w:id="852573232">
      <w:bodyDiv w:val="1"/>
      <w:marLeft w:val="0"/>
      <w:marRight w:val="0"/>
      <w:marTop w:val="0"/>
      <w:marBottom w:val="0"/>
      <w:divBdr>
        <w:top w:val="none" w:sz="0" w:space="0" w:color="auto"/>
        <w:left w:val="none" w:sz="0" w:space="0" w:color="auto"/>
        <w:bottom w:val="none" w:sz="0" w:space="0" w:color="auto"/>
        <w:right w:val="none" w:sz="0" w:space="0" w:color="auto"/>
      </w:divBdr>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54805095">
      <w:bodyDiv w:val="1"/>
      <w:marLeft w:val="0"/>
      <w:marRight w:val="0"/>
      <w:marTop w:val="0"/>
      <w:marBottom w:val="0"/>
      <w:divBdr>
        <w:top w:val="none" w:sz="0" w:space="0" w:color="auto"/>
        <w:left w:val="none" w:sz="0" w:space="0" w:color="auto"/>
        <w:bottom w:val="none" w:sz="0" w:space="0" w:color="auto"/>
        <w:right w:val="none" w:sz="0" w:space="0" w:color="auto"/>
      </w:divBdr>
      <w:divsChild>
        <w:div w:id="1535146680">
          <w:marLeft w:val="640"/>
          <w:marRight w:val="0"/>
          <w:marTop w:val="0"/>
          <w:marBottom w:val="0"/>
          <w:divBdr>
            <w:top w:val="none" w:sz="0" w:space="0" w:color="auto"/>
            <w:left w:val="none" w:sz="0" w:space="0" w:color="auto"/>
            <w:bottom w:val="none" w:sz="0" w:space="0" w:color="auto"/>
            <w:right w:val="none" w:sz="0" w:space="0" w:color="auto"/>
          </w:divBdr>
        </w:div>
        <w:div w:id="1130977044">
          <w:marLeft w:val="640"/>
          <w:marRight w:val="0"/>
          <w:marTop w:val="0"/>
          <w:marBottom w:val="0"/>
          <w:divBdr>
            <w:top w:val="none" w:sz="0" w:space="0" w:color="auto"/>
            <w:left w:val="none" w:sz="0" w:space="0" w:color="auto"/>
            <w:bottom w:val="none" w:sz="0" w:space="0" w:color="auto"/>
            <w:right w:val="none" w:sz="0" w:space="0" w:color="auto"/>
          </w:divBdr>
        </w:div>
        <w:div w:id="1362516172">
          <w:marLeft w:val="640"/>
          <w:marRight w:val="0"/>
          <w:marTop w:val="0"/>
          <w:marBottom w:val="0"/>
          <w:divBdr>
            <w:top w:val="none" w:sz="0" w:space="0" w:color="auto"/>
            <w:left w:val="none" w:sz="0" w:space="0" w:color="auto"/>
            <w:bottom w:val="none" w:sz="0" w:space="0" w:color="auto"/>
            <w:right w:val="none" w:sz="0" w:space="0" w:color="auto"/>
          </w:divBdr>
        </w:div>
        <w:div w:id="1498496527">
          <w:marLeft w:val="640"/>
          <w:marRight w:val="0"/>
          <w:marTop w:val="0"/>
          <w:marBottom w:val="0"/>
          <w:divBdr>
            <w:top w:val="none" w:sz="0" w:space="0" w:color="auto"/>
            <w:left w:val="none" w:sz="0" w:space="0" w:color="auto"/>
            <w:bottom w:val="none" w:sz="0" w:space="0" w:color="auto"/>
            <w:right w:val="none" w:sz="0" w:space="0" w:color="auto"/>
          </w:divBdr>
        </w:div>
        <w:div w:id="799571738">
          <w:marLeft w:val="640"/>
          <w:marRight w:val="0"/>
          <w:marTop w:val="0"/>
          <w:marBottom w:val="0"/>
          <w:divBdr>
            <w:top w:val="none" w:sz="0" w:space="0" w:color="auto"/>
            <w:left w:val="none" w:sz="0" w:space="0" w:color="auto"/>
            <w:bottom w:val="none" w:sz="0" w:space="0" w:color="auto"/>
            <w:right w:val="none" w:sz="0" w:space="0" w:color="auto"/>
          </w:divBdr>
        </w:div>
        <w:div w:id="611743617">
          <w:marLeft w:val="640"/>
          <w:marRight w:val="0"/>
          <w:marTop w:val="0"/>
          <w:marBottom w:val="0"/>
          <w:divBdr>
            <w:top w:val="none" w:sz="0" w:space="0" w:color="auto"/>
            <w:left w:val="none" w:sz="0" w:space="0" w:color="auto"/>
            <w:bottom w:val="none" w:sz="0" w:space="0" w:color="auto"/>
            <w:right w:val="none" w:sz="0" w:space="0" w:color="auto"/>
          </w:divBdr>
        </w:div>
        <w:div w:id="1864512887">
          <w:marLeft w:val="640"/>
          <w:marRight w:val="0"/>
          <w:marTop w:val="0"/>
          <w:marBottom w:val="0"/>
          <w:divBdr>
            <w:top w:val="none" w:sz="0" w:space="0" w:color="auto"/>
            <w:left w:val="none" w:sz="0" w:space="0" w:color="auto"/>
            <w:bottom w:val="none" w:sz="0" w:space="0" w:color="auto"/>
            <w:right w:val="none" w:sz="0" w:space="0" w:color="auto"/>
          </w:divBdr>
        </w:div>
        <w:div w:id="1491948956">
          <w:marLeft w:val="640"/>
          <w:marRight w:val="0"/>
          <w:marTop w:val="0"/>
          <w:marBottom w:val="0"/>
          <w:divBdr>
            <w:top w:val="none" w:sz="0" w:space="0" w:color="auto"/>
            <w:left w:val="none" w:sz="0" w:space="0" w:color="auto"/>
            <w:bottom w:val="none" w:sz="0" w:space="0" w:color="auto"/>
            <w:right w:val="none" w:sz="0" w:space="0" w:color="auto"/>
          </w:divBdr>
        </w:div>
        <w:div w:id="664747534">
          <w:marLeft w:val="640"/>
          <w:marRight w:val="0"/>
          <w:marTop w:val="0"/>
          <w:marBottom w:val="0"/>
          <w:divBdr>
            <w:top w:val="none" w:sz="0" w:space="0" w:color="auto"/>
            <w:left w:val="none" w:sz="0" w:space="0" w:color="auto"/>
            <w:bottom w:val="none" w:sz="0" w:space="0" w:color="auto"/>
            <w:right w:val="none" w:sz="0" w:space="0" w:color="auto"/>
          </w:divBdr>
        </w:div>
        <w:div w:id="245113581">
          <w:marLeft w:val="640"/>
          <w:marRight w:val="0"/>
          <w:marTop w:val="0"/>
          <w:marBottom w:val="0"/>
          <w:divBdr>
            <w:top w:val="none" w:sz="0" w:space="0" w:color="auto"/>
            <w:left w:val="none" w:sz="0" w:space="0" w:color="auto"/>
            <w:bottom w:val="none" w:sz="0" w:space="0" w:color="auto"/>
            <w:right w:val="none" w:sz="0" w:space="0" w:color="auto"/>
          </w:divBdr>
        </w:div>
        <w:div w:id="1644658452">
          <w:marLeft w:val="640"/>
          <w:marRight w:val="0"/>
          <w:marTop w:val="0"/>
          <w:marBottom w:val="0"/>
          <w:divBdr>
            <w:top w:val="none" w:sz="0" w:space="0" w:color="auto"/>
            <w:left w:val="none" w:sz="0" w:space="0" w:color="auto"/>
            <w:bottom w:val="none" w:sz="0" w:space="0" w:color="auto"/>
            <w:right w:val="none" w:sz="0" w:space="0" w:color="auto"/>
          </w:divBdr>
        </w:div>
        <w:div w:id="1397163080">
          <w:marLeft w:val="640"/>
          <w:marRight w:val="0"/>
          <w:marTop w:val="0"/>
          <w:marBottom w:val="0"/>
          <w:divBdr>
            <w:top w:val="none" w:sz="0" w:space="0" w:color="auto"/>
            <w:left w:val="none" w:sz="0" w:space="0" w:color="auto"/>
            <w:bottom w:val="none" w:sz="0" w:space="0" w:color="auto"/>
            <w:right w:val="none" w:sz="0" w:space="0" w:color="auto"/>
          </w:divBdr>
        </w:div>
        <w:div w:id="1692800626">
          <w:marLeft w:val="640"/>
          <w:marRight w:val="0"/>
          <w:marTop w:val="0"/>
          <w:marBottom w:val="0"/>
          <w:divBdr>
            <w:top w:val="none" w:sz="0" w:space="0" w:color="auto"/>
            <w:left w:val="none" w:sz="0" w:space="0" w:color="auto"/>
            <w:bottom w:val="none" w:sz="0" w:space="0" w:color="auto"/>
            <w:right w:val="none" w:sz="0" w:space="0" w:color="auto"/>
          </w:divBdr>
        </w:div>
        <w:div w:id="1364787995">
          <w:marLeft w:val="640"/>
          <w:marRight w:val="0"/>
          <w:marTop w:val="0"/>
          <w:marBottom w:val="0"/>
          <w:divBdr>
            <w:top w:val="none" w:sz="0" w:space="0" w:color="auto"/>
            <w:left w:val="none" w:sz="0" w:space="0" w:color="auto"/>
            <w:bottom w:val="none" w:sz="0" w:space="0" w:color="auto"/>
            <w:right w:val="none" w:sz="0" w:space="0" w:color="auto"/>
          </w:divBdr>
        </w:div>
        <w:div w:id="1035738599">
          <w:marLeft w:val="640"/>
          <w:marRight w:val="0"/>
          <w:marTop w:val="0"/>
          <w:marBottom w:val="0"/>
          <w:divBdr>
            <w:top w:val="none" w:sz="0" w:space="0" w:color="auto"/>
            <w:left w:val="none" w:sz="0" w:space="0" w:color="auto"/>
            <w:bottom w:val="none" w:sz="0" w:space="0" w:color="auto"/>
            <w:right w:val="none" w:sz="0" w:space="0" w:color="auto"/>
          </w:divBdr>
        </w:div>
        <w:div w:id="1060011951">
          <w:marLeft w:val="640"/>
          <w:marRight w:val="0"/>
          <w:marTop w:val="0"/>
          <w:marBottom w:val="0"/>
          <w:divBdr>
            <w:top w:val="none" w:sz="0" w:space="0" w:color="auto"/>
            <w:left w:val="none" w:sz="0" w:space="0" w:color="auto"/>
            <w:bottom w:val="none" w:sz="0" w:space="0" w:color="auto"/>
            <w:right w:val="none" w:sz="0" w:space="0" w:color="auto"/>
          </w:divBdr>
        </w:div>
        <w:div w:id="798648320">
          <w:marLeft w:val="640"/>
          <w:marRight w:val="0"/>
          <w:marTop w:val="0"/>
          <w:marBottom w:val="0"/>
          <w:divBdr>
            <w:top w:val="none" w:sz="0" w:space="0" w:color="auto"/>
            <w:left w:val="none" w:sz="0" w:space="0" w:color="auto"/>
            <w:bottom w:val="none" w:sz="0" w:space="0" w:color="auto"/>
            <w:right w:val="none" w:sz="0" w:space="0" w:color="auto"/>
          </w:divBdr>
        </w:div>
        <w:div w:id="1192769461">
          <w:marLeft w:val="640"/>
          <w:marRight w:val="0"/>
          <w:marTop w:val="0"/>
          <w:marBottom w:val="0"/>
          <w:divBdr>
            <w:top w:val="none" w:sz="0" w:space="0" w:color="auto"/>
            <w:left w:val="none" w:sz="0" w:space="0" w:color="auto"/>
            <w:bottom w:val="none" w:sz="0" w:space="0" w:color="auto"/>
            <w:right w:val="none" w:sz="0" w:space="0" w:color="auto"/>
          </w:divBdr>
        </w:div>
        <w:div w:id="2126462576">
          <w:marLeft w:val="640"/>
          <w:marRight w:val="0"/>
          <w:marTop w:val="0"/>
          <w:marBottom w:val="0"/>
          <w:divBdr>
            <w:top w:val="none" w:sz="0" w:space="0" w:color="auto"/>
            <w:left w:val="none" w:sz="0" w:space="0" w:color="auto"/>
            <w:bottom w:val="none" w:sz="0" w:space="0" w:color="auto"/>
            <w:right w:val="none" w:sz="0" w:space="0" w:color="auto"/>
          </w:divBdr>
        </w:div>
        <w:div w:id="193883420">
          <w:marLeft w:val="640"/>
          <w:marRight w:val="0"/>
          <w:marTop w:val="0"/>
          <w:marBottom w:val="0"/>
          <w:divBdr>
            <w:top w:val="none" w:sz="0" w:space="0" w:color="auto"/>
            <w:left w:val="none" w:sz="0" w:space="0" w:color="auto"/>
            <w:bottom w:val="none" w:sz="0" w:space="0" w:color="auto"/>
            <w:right w:val="none" w:sz="0" w:space="0" w:color="auto"/>
          </w:divBdr>
        </w:div>
        <w:div w:id="914359087">
          <w:marLeft w:val="640"/>
          <w:marRight w:val="0"/>
          <w:marTop w:val="0"/>
          <w:marBottom w:val="0"/>
          <w:divBdr>
            <w:top w:val="none" w:sz="0" w:space="0" w:color="auto"/>
            <w:left w:val="none" w:sz="0" w:space="0" w:color="auto"/>
            <w:bottom w:val="none" w:sz="0" w:space="0" w:color="auto"/>
            <w:right w:val="none" w:sz="0" w:space="0" w:color="auto"/>
          </w:divBdr>
        </w:div>
        <w:div w:id="1219316457">
          <w:marLeft w:val="640"/>
          <w:marRight w:val="0"/>
          <w:marTop w:val="0"/>
          <w:marBottom w:val="0"/>
          <w:divBdr>
            <w:top w:val="none" w:sz="0" w:space="0" w:color="auto"/>
            <w:left w:val="none" w:sz="0" w:space="0" w:color="auto"/>
            <w:bottom w:val="none" w:sz="0" w:space="0" w:color="auto"/>
            <w:right w:val="none" w:sz="0" w:space="0" w:color="auto"/>
          </w:divBdr>
        </w:div>
        <w:div w:id="1321620866">
          <w:marLeft w:val="640"/>
          <w:marRight w:val="0"/>
          <w:marTop w:val="0"/>
          <w:marBottom w:val="0"/>
          <w:divBdr>
            <w:top w:val="none" w:sz="0" w:space="0" w:color="auto"/>
            <w:left w:val="none" w:sz="0" w:space="0" w:color="auto"/>
            <w:bottom w:val="none" w:sz="0" w:space="0" w:color="auto"/>
            <w:right w:val="none" w:sz="0" w:space="0" w:color="auto"/>
          </w:divBdr>
        </w:div>
        <w:div w:id="2064524725">
          <w:marLeft w:val="640"/>
          <w:marRight w:val="0"/>
          <w:marTop w:val="0"/>
          <w:marBottom w:val="0"/>
          <w:divBdr>
            <w:top w:val="none" w:sz="0" w:space="0" w:color="auto"/>
            <w:left w:val="none" w:sz="0" w:space="0" w:color="auto"/>
            <w:bottom w:val="none" w:sz="0" w:space="0" w:color="auto"/>
            <w:right w:val="none" w:sz="0" w:space="0" w:color="auto"/>
          </w:divBdr>
        </w:div>
        <w:div w:id="1600718393">
          <w:marLeft w:val="640"/>
          <w:marRight w:val="0"/>
          <w:marTop w:val="0"/>
          <w:marBottom w:val="0"/>
          <w:divBdr>
            <w:top w:val="none" w:sz="0" w:space="0" w:color="auto"/>
            <w:left w:val="none" w:sz="0" w:space="0" w:color="auto"/>
            <w:bottom w:val="none" w:sz="0" w:space="0" w:color="auto"/>
            <w:right w:val="none" w:sz="0" w:space="0" w:color="auto"/>
          </w:divBdr>
        </w:div>
        <w:div w:id="1899971878">
          <w:marLeft w:val="640"/>
          <w:marRight w:val="0"/>
          <w:marTop w:val="0"/>
          <w:marBottom w:val="0"/>
          <w:divBdr>
            <w:top w:val="none" w:sz="0" w:space="0" w:color="auto"/>
            <w:left w:val="none" w:sz="0" w:space="0" w:color="auto"/>
            <w:bottom w:val="none" w:sz="0" w:space="0" w:color="auto"/>
            <w:right w:val="none" w:sz="0" w:space="0" w:color="auto"/>
          </w:divBdr>
        </w:div>
        <w:div w:id="1686593522">
          <w:marLeft w:val="640"/>
          <w:marRight w:val="0"/>
          <w:marTop w:val="0"/>
          <w:marBottom w:val="0"/>
          <w:divBdr>
            <w:top w:val="none" w:sz="0" w:space="0" w:color="auto"/>
            <w:left w:val="none" w:sz="0" w:space="0" w:color="auto"/>
            <w:bottom w:val="none" w:sz="0" w:space="0" w:color="auto"/>
            <w:right w:val="none" w:sz="0" w:space="0" w:color="auto"/>
          </w:divBdr>
        </w:div>
        <w:div w:id="107088057">
          <w:marLeft w:val="640"/>
          <w:marRight w:val="0"/>
          <w:marTop w:val="0"/>
          <w:marBottom w:val="0"/>
          <w:divBdr>
            <w:top w:val="none" w:sz="0" w:space="0" w:color="auto"/>
            <w:left w:val="none" w:sz="0" w:space="0" w:color="auto"/>
            <w:bottom w:val="none" w:sz="0" w:space="0" w:color="auto"/>
            <w:right w:val="none" w:sz="0" w:space="0" w:color="auto"/>
          </w:divBdr>
        </w:div>
        <w:div w:id="501237542">
          <w:marLeft w:val="640"/>
          <w:marRight w:val="0"/>
          <w:marTop w:val="0"/>
          <w:marBottom w:val="0"/>
          <w:divBdr>
            <w:top w:val="none" w:sz="0" w:space="0" w:color="auto"/>
            <w:left w:val="none" w:sz="0" w:space="0" w:color="auto"/>
            <w:bottom w:val="none" w:sz="0" w:space="0" w:color="auto"/>
            <w:right w:val="none" w:sz="0" w:space="0" w:color="auto"/>
          </w:divBdr>
        </w:div>
        <w:div w:id="1918246816">
          <w:marLeft w:val="640"/>
          <w:marRight w:val="0"/>
          <w:marTop w:val="0"/>
          <w:marBottom w:val="0"/>
          <w:divBdr>
            <w:top w:val="none" w:sz="0" w:space="0" w:color="auto"/>
            <w:left w:val="none" w:sz="0" w:space="0" w:color="auto"/>
            <w:bottom w:val="none" w:sz="0" w:space="0" w:color="auto"/>
            <w:right w:val="none" w:sz="0" w:space="0" w:color="auto"/>
          </w:divBdr>
        </w:div>
        <w:div w:id="1467431279">
          <w:marLeft w:val="640"/>
          <w:marRight w:val="0"/>
          <w:marTop w:val="0"/>
          <w:marBottom w:val="0"/>
          <w:divBdr>
            <w:top w:val="none" w:sz="0" w:space="0" w:color="auto"/>
            <w:left w:val="none" w:sz="0" w:space="0" w:color="auto"/>
            <w:bottom w:val="none" w:sz="0" w:space="0" w:color="auto"/>
            <w:right w:val="none" w:sz="0" w:space="0" w:color="auto"/>
          </w:divBdr>
        </w:div>
        <w:div w:id="2057579507">
          <w:marLeft w:val="640"/>
          <w:marRight w:val="0"/>
          <w:marTop w:val="0"/>
          <w:marBottom w:val="0"/>
          <w:divBdr>
            <w:top w:val="none" w:sz="0" w:space="0" w:color="auto"/>
            <w:left w:val="none" w:sz="0" w:space="0" w:color="auto"/>
            <w:bottom w:val="none" w:sz="0" w:space="0" w:color="auto"/>
            <w:right w:val="none" w:sz="0" w:space="0" w:color="auto"/>
          </w:divBdr>
        </w:div>
        <w:div w:id="2019573780">
          <w:marLeft w:val="640"/>
          <w:marRight w:val="0"/>
          <w:marTop w:val="0"/>
          <w:marBottom w:val="0"/>
          <w:divBdr>
            <w:top w:val="none" w:sz="0" w:space="0" w:color="auto"/>
            <w:left w:val="none" w:sz="0" w:space="0" w:color="auto"/>
            <w:bottom w:val="none" w:sz="0" w:space="0" w:color="auto"/>
            <w:right w:val="none" w:sz="0" w:space="0" w:color="auto"/>
          </w:divBdr>
        </w:div>
        <w:div w:id="498421819">
          <w:marLeft w:val="640"/>
          <w:marRight w:val="0"/>
          <w:marTop w:val="0"/>
          <w:marBottom w:val="0"/>
          <w:divBdr>
            <w:top w:val="none" w:sz="0" w:space="0" w:color="auto"/>
            <w:left w:val="none" w:sz="0" w:space="0" w:color="auto"/>
            <w:bottom w:val="none" w:sz="0" w:space="0" w:color="auto"/>
            <w:right w:val="none" w:sz="0" w:space="0" w:color="auto"/>
          </w:divBdr>
        </w:div>
        <w:div w:id="228541963">
          <w:marLeft w:val="640"/>
          <w:marRight w:val="0"/>
          <w:marTop w:val="0"/>
          <w:marBottom w:val="0"/>
          <w:divBdr>
            <w:top w:val="none" w:sz="0" w:space="0" w:color="auto"/>
            <w:left w:val="none" w:sz="0" w:space="0" w:color="auto"/>
            <w:bottom w:val="none" w:sz="0" w:space="0" w:color="auto"/>
            <w:right w:val="none" w:sz="0" w:space="0" w:color="auto"/>
          </w:divBdr>
        </w:div>
        <w:div w:id="1349941090">
          <w:marLeft w:val="640"/>
          <w:marRight w:val="0"/>
          <w:marTop w:val="0"/>
          <w:marBottom w:val="0"/>
          <w:divBdr>
            <w:top w:val="none" w:sz="0" w:space="0" w:color="auto"/>
            <w:left w:val="none" w:sz="0" w:space="0" w:color="auto"/>
            <w:bottom w:val="none" w:sz="0" w:space="0" w:color="auto"/>
            <w:right w:val="none" w:sz="0" w:space="0" w:color="auto"/>
          </w:divBdr>
        </w:div>
        <w:div w:id="872033975">
          <w:marLeft w:val="640"/>
          <w:marRight w:val="0"/>
          <w:marTop w:val="0"/>
          <w:marBottom w:val="0"/>
          <w:divBdr>
            <w:top w:val="none" w:sz="0" w:space="0" w:color="auto"/>
            <w:left w:val="none" w:sz="0" w:space="0" w:color="auto"/>
            <w:bottom w:val="none" w:sz="0" w:space="0" w:color="auto"/>
            <w:right w:val="none" w:sz="0" w:space="0" w:color="auto"/>
          </w:divBdr>
        </w:div>
        <w:div w:id="600842361">
          <w:marLeft w:val="640"/>
          <w:marRight w:val="0"/>
          <w:marTop w:val="0"/>
          <w:marBottom w:val="0"/>
          <w:divBdr>
            <w:top w:val="none" w:sz="0" w:space="0" w:color="auto"/>
            <w:left w:val="none" w:sz="0" w:space="0" w:color="auto"/>
            <w:bottom w:val="none" w:sz="0" w:space="0" w:color="auto"/>
            <w:right w:val="none" w:sz="0" w:space="0" w:color="auto"/>
          </w:divBdr>
        </w:div>
        <w:div w:id="1111584569">
          <w:marLeft w:val="640"/>
          <w:marRight w:val="0"/>
          <w:marTop w:val="0"/>
          <w:marBottom w:val="0"/>
          <w:divBdr>
            <w:top w:val="none" w:sz="0" w:space="0" w:color="auto"/>
            <w:left w:val="none" w:sz="0" w:space="0" w:color="auto"/>
            <w:bottom w:val="none" w:sz="0" w:space="0" w:color="auto"/>
            <w:right w:val="none" w:sz="0" w:space="0" w:color="auto"/>
          </w:divBdr>
        </w:div>
        <w:div w:id="257064238">
          <w:marLeft w:val="640"/>
          <w:marRight w:val="0"/>
          <w:marTop w:val="0"/>
          <w:marBottom w:val="0"/>
          <w:divBdr>
            <w:top w:val="none" w:sz="0" w:space="0" w:color="auto"/>
            <w:left w:val="none" w:sz="0" w:space="0" w:color="auto"/>
            <w:bottom w:val="none" w:sz="0" w:space="0" w:color="auto"/>
            <w:right w:val="none" w:sz="0" w:space="0" w:color="auto"/>
          </w:divBdr>
        </w:div>
        <w:div w:id="1235818523">
          <w:marLeft w:val="640"/>
          <w:marRight w:val="0"/>
          <w:marTop w:val="0"/>
          <w:marBottom w:val="0"/>
          <w:divBdr>
            <w:top w:val="none" w:sz="0" w:space="0" w:color="auto"/>
            <w:left w:val="none" w:sz="0" w:space="0" w:color="auto"/>
            <w:bottom w:val="none" w:sz="0" w:space="0" w:color="auto"/>
            <w:right w:val="none" w:sz="0" w:space="0" w:color="auto"/>
          </w:divBdr>
        </w:div>
        <w:div w:id="1257589921">
          <w:marLeft w:val="640"/>
          <w:marRight w:val="0"/>
          <w:marTop w:val="0"/>
          <w:marBottom w:val="0"/>
          <w:divBdr>
            <w:top w:val="none" w:sz="0" w:space="0" w:color="auto"/>
            <w:left w:val="none" w:sz="0" w:space="0" w:color="auto"/>
            <w:bottom w:val="none" w:sz="0" w:space="0" w:color="auto"/>
            <w:right w:val="none" w:sz="0" w:space="0" w:color="auto"/>
          </w:divBdr>
        </w:div>
        <w:div w:id="782310425">
          <w:marLeft w:val="640"/>
          <w:marRight w:val="0"/>
          <w:marTop w:val="0"/>
          <w:marBottom w:val="0"/>
          <w:divBdr>
            <w:top w:val="none" w:sz="0" w:space="0" w:color="auto"/>
            <w:left w:val="none" w:sz="0" w:space="0" w:color="auto"/>
            <w:bottom w:val="none" w:sz="0" w:space="0" w:color="auto"/>
            <w:right w:val="none" w:sz="0" w:space="0" w:color="auto"/>
          </w:divBdr>
        </w:div>
        <w:div w:id="1608805954">
          <w:marLeft w:val="640"/>
          <w:marRight w:val="0"/>
          <w:marTop w:val="0"/>
          <w:marBottom w:val="0"/>
          <w:divBdr>
            <w:top w:val="none" w:sz="0" w:space="0" w:color="auto"/>
            <w:left w:val="none" w:sz="0" w:space="0" w:color="auto"/>
            <w:bottom w:val="none" w:sz="0" w:space="0" w:color="auto"/>
            <w:right w:val="none" w:sz="0" w:space="0" w:color="auto"/>
          </w:divBdr>
        </w:div>
        <w:div w:id="294723426">
          <w:marLeft w:val="640"/>
          <w:marRight w:val="0"/>
          <w:marTop w:val="0"/>
          <w:marBottom w:val="0"/>
          <w:divBdr>
            <w:top w:val="none" w:sz="0" w:space="0" w:color="auto"/>
            <w:left w:val="none" w:sz="0" w:space="0" w:color="auto"/>
            <w:bottom w:val="none" w:sz="0" w:space="0" w:color="auto"/>
            <w:right w:val="none" w:sz="0" w:space="0" w:color="auto"/>
          </w:divBdr>
        </w:div>
        <w:div w:id="998272003">
          <w:marLeft w:val="640"/>
          <w:marRight w:val="0"/>
          <w:marTop w:val="0"/>
          <w:marBottom w:val="0"/>
          <w:divBdr>
            <w:top w:val="none" w:sz="0" w:space="0" w:color="auto"/>
            <w:left w:val="none" w:sz="0" w:space="0" w:color="auto"/>
            <w:bottom w:val="none" w:sz="0" w:space="0" w:color="auto"/>
            <w:right w:val="none" w:sz="0" w:space="0" w:color="auto"/>
          </w:divBdr>
        </w:div>
        <w:div w:id="1867015055">
          <w:marLeft w:val="640"/>
          <w:marRight w:val="0"/>
          <w:marTop w:val="0"/>
          <w:marBottom w:val="0"/>
          <w:divBdr>
            <w:top w:val="none" w:sz="0" w:space="0" w:color="auto"/>
            <w:left w:val="none" w:sz="0" w:space="0" w:color="auto"/>
            <w:bottom w:val="none" w:sz="0" w:space="0" w:color="auto"/>
            <w:right w:val="none" w:sz="0" w:space="0" w:color="auto"/>
          </w:divBdr>
        </w:div>
        <w:div w:id="392774072">
          <w:marLeft w:val="640"/>
          <w:marRight w:val="0"/>
          <w:marTop w:val="0"/>
          <w:marBottom w:val="0"/>
          <w:divBdr>
            <w:top w:val="none" w:sz="0" w:space="0" w:color="auto"/>
            <w:left w:val="none" w:sz="0" w:space="0" w:color="auto"/>
            <w:bottom w:val="none" w:sz="0" w:space="0" w:color="auto"/>
            <w:right w:val="none" w:sz="0" w:space="0" w:color="auto"/>
          </w:divBdr>
        </w:div>
        <w:div w:id="1211842045">
          <w:marLeft w:val="640"/>
          <w:marRight w:val="0"/>
          <w:marTop w:val="0"/>
          <w:marBottom w:val="0"/>
          <w:divBdr>
            <w:top w:val="none" w:sz="0" w:space="0" w:color="auto"/>
            <w:left w:val="none" w:sz="0" w:space="0" w:color="auto"/>
            <w:bottom w:val="none" w:sz="0" w:space="0" w:color="auto"/>
            <w:right w:val="none" w:sz="0" w:space="0" w:color="auto"/>
          </w:divBdr>
        </w:div>
        <w:div w:id="1006372111">
          <w:marLeft w:val="640"/>
          <w:marRight w:val="0"/>
          <w:marTop w:val="0"/>
          <w:marBottom w:val="0"/>
          <w:divBdr>
            <w:top w:val="none" w:sz="0" w:space="0" w:color="auto"/>
            <w:left w:val="none" w:sz="0" w:space="0" w:color="auto"/>
            <w:bottom w:val="none" w:sz="0" w:space="0" w:color="auto"/>
            <w:right w:val="none" w:sz="0" w:space="0" w:color="auto"/>
          </w:divBdr>
        </w:div>
        <w:div w:id="34670459">
          <w:marLeft w:val="640"/>
          <w:marRight w:val="0"/>
          <w:marTop w:val="0"/>
          <w:marBottom w:val="0"/>
          <w:divBdr>
            <w:top w:val="none" w:sz="0" w:space="0" w:color="auto"/>
            <w:left w:val="none" w:sz="0" w:space="0" w:color="auto"/>
            <w:bottom w:val="none" w:sz="0" w:space="0" w:color="auto"/>
            <w:right w:val="none" w:sz="0" w:space="0" w:color="auto"/>
          </w:divBdr>
        </w:div>
        <w:div w:id="1693140989">
          <w:marLeft w:val="640"/>
          <w:marRight w:val="0"/>
          <w:marTop w:val="0"/>
          <w:marBottom w:val="0"/>
          <w:divBdr>
            <w:top w:val="none" w:sz="0" w:space="0" w:color="auto"/>
            <w:left w:val="none" w:sz="0" w:space="0" w:color="auto"/>
            <w:bottom w:val="none" w:sz="0" w:space="0" w:color="auto"/>
            <w:right w:val="none" w:sz="0" w:space="0" w:color="auto"/>
          </w:divBdr>
        </w:div>
        <w:div w:id="1875147101">
          <w:marLeft w:val="640"/>
          <w:marRight w:val="0"/>
          <w:marTop w:val="0"/>
          <w:marBottom w:val="0"/>
          <w:divBdr>
            <w:top w:val="none" w:sz="0" w:space="0" w:color="auto"/>
            <w:left w:val="none" w:sz="0" w:space="0" w:color="auto"/>
            <w:bottom w:val="none" w:sz="0" w:space="0" w:color="auto"/>
            <w:right w:val="none" w:sz="0" w:space="0" w:color="auto"/>
          </w:divBdr>
        </w:div>
        <w:div w:id="1506744682">
          <w:marLeft w:val="640"/>
          <w:marRight w:val="0"/>
          <w:marTop w:val="0"/>
          <w:marBottom w:val="0"/>
          <w:divBdr>
            <w:top w:val="none" w:sz="0" w:space="0" w:color="auto"/>
            <w:left w:val="none" w:sz="0" w:space="0" w:color="auto"/>
            <w:bottom w:val="none" w:sz="0" w:space="0" w:color="auto"/>
            <w:right w:val="none" w:sz="0" w:space="0" w:color="auto"/>
          </w:divBdr>
        </w:div>
        <w:div w:id="2081976294">
          <w:marLeft w:val="640"/>
          <w:marRight w:val="0"/>
          <w:marTop w:val="0"/>
          <w:marBottom w:val="0"/>
          <w:divBdr>
            <w:top w:val="none" w:sz="0" w:space="0" w:color="auto"/>
            <w:left w:val="none" w:sz="0" w:space="0" w:color="auto"/>
            <w:bottom w:val="none" w:sz="0" w:space="0" w:color="auto"/>
            <w:right w:val="none" w:sz="0" w:space="0" w:color="auto"/>
          </w:divBdr>
        </w:div>
        <w:div w:id="1616132911">
          <w:marLeft w:val="640"/>
          <w:marRight w:val="0"/>
          <w:marTop w:val="0"/>
          <w:marBottom w:val="0"/>
          <w:divBdr>
            <w:top w:val="none" w:sz="0" w:space="0" w:color="auto"/>
            <w:left w:val="none" w:sz="0" w:space="0" w:color="auto"/>
            <w:bottom w:val="none" w:sz="0" w:space="0" w:color="auto"/>
            <w:right w:val="none" w:sz="0" w:space="0" w:color="auto"/>
          </w:divBdr>
        </w:div>
        <w:div w:id="431360331">
          <w:marLeft w:val="640"/>
          <w:marRight w:val="0"/>
          <w:marTop w:val="0"/>
          <w:marBottom w:val="0"/>
          <w:divBdr>
            <w:top w:val="none" w:sz="0" w:space="0" w:color="auto"/>
            <w:left w:val="none" w:sz="0" w:space="0" w:color="auto"/>
            <w:bottom w:val="none" w:sz="0" w:space="0" w:color="auto"/>
            <w:right w:val="none" w:sz="0" w:space="0" w:color="auto"/>
          </w:divBdr>
        </w:div>
        <w:div w:id="1314529875">
          <w:marLeft w:val="640"/>
          <w:marRight w:val="0"/>
          <w:marTop w:val="0"/>
          <w:marBottom w:val="0"/>
          <w:divBdr>
            <w:top w:val="none" w:sz="0" w:space="0" w:color="auto"/>
            <w:left w:val="none" w:sz="0" w:space="0" w:color="auto"/>
            <w:bottom w:val="none" w:sz="0" w:space="0" w:color="auto"/>
            <w:right w:val="none" w:sz="0" w:space="0" w:color="auto"/>
          </w:divBdr>
        </w:div>
        <w:div w:id="1571961386">
          <w:marLeft w:val="640"/>
          <w:marRight w:val="0"/>
          <w:marTop w:val="0"/>
          <w:marBottom w:val="0"/>
          <w:divBdr>
            <w:top w:val="none" w:sz="0" w:space="0" w:color="auto"/>
            <w:left w:val="none" w:sz="0" w:space="0" w:color="auto"/>
            <w:bottom w:val="none" w:sz="0" w:space="0" w:color="auto"/>
            <w:right w:val="none" w:sz="0" w:space="0" w:color="auto"/>
          </w:divBdr>
        </w:div>
        <w:div w:id="1000498424">
          <w:marLeft w:val="640"/>
          <w:marRight w:val="0"/>
          <w:marTop w:val="0"/>
          <w:marBottom w:val="0"/>
          <w:divBdr>
            <w:top w:val="none" w:sz="0" w:space="0" w:color="auto"/>
            <w:left w:val="none" w:sz="0" w:space="0" w:color="auto"/>
            <w:bottom w:val="none" w:sz="0" w:space="0" w:color="auto"/>
            <w:right w:val="none" w:sz="0" w:space="0" w:color="auto"/>
          </w:divBdr>
        </w:div>
        <w:div w:id="626282237">
          <w:marLeft w:val="640"/>
          <w:marRight w:val="0"/>
          <w:marTop w:val="0"/>
          <w:marBottom w:val="0"/>
          <w:divBdr>
            <w:top w:val="none" w:sz="0" w:space="0" w:color="auto"/>
            <w:left w:val="none" w:sz="0" w:space="0" w:color="auto"/>
            <w:bottom w:val="none" w:sz="0" w:space="0" w:color="auto"/>
            <w:right w:val="none" w:sz="0" w:space="0" w:color="auto"/>
          </w:divBdr>
        </w:div>
        <w:div w:id="1883133125">
          <w:marLeft w:val="640"/>
          <w:marRight w:val="0"/>
          <w:marTop w:val="0"/>
          <w:marBottom w:val="0"/>
          <w:divBdr>
            <w:top w:val="none" w:sz="0" w:space="0" w:color="auto"/>
            <w:left w:val="none" w:sz="0" w:space="0" w:color="auto"/>
            <w:bottom w:val="none" w:sz="0" w:space="0" w:color="auto"/>
            <w:right w:val="none" w:sz="0" w:space="0" w:color="auto"/>
          </w:divBdr>
        </w:div>
        <w:div w:id="571044255">
          <w:marLeft w:val="640"/>
          <w:marRight w:val="0"/>
          <w:marTop w:val="0"/>
          <w:marBottom w:val="0"/>
          <w:divBdr>
            <w:top w:val="none" w:sz="0" w:space="0" w:color="auto"/>
            <w:left w:val="none" w:sz="0" w:space="0" w:color="auto"/>
            <w:bottom w:val="none" w:sz="0" w:space="0" w:color="auto"/>
            <w:right w:val="none" w:sz="0" w:space="0" w:color="auto"/>
          </w:divBdr>
        </w:div>
        <w:div w:id="1377776468">
          <w:marLeft w:val="640"/>
          <w:marRight w:val="0"/>
          <w:marTop w:val="0"/>
          <w:marBottom w:val="0"/>
          <w:divBdr>
            <w:top w:val="none" w:sz="0" w:space="0" w:color="auto"/>
            <w:left w:val="none" w:sz="0" w:space="0" w:color="auto"/>
            <w:bottom w:val="none" w:sz="0" w:space="0" w:color="auto"/>
            <w:right w:val="none" w:sz="0" w:space="0" w:color="auto"/>
          </w:divBdr>
        </w:div>
        <w:div w:id="270864126">
          <w:marLeft w:val="640"/>
          <w:marRight w:val="0"/>
          <w:marTop w:val="0"/>
          <w:marBottom w:val="0"/>
          <w:divBdr>
            <w:top w:val="none" w:sz="0" w:space="0" w:color="auto"/>
            <w:left w:val="none" w:sz="0" w:space="0" w:color="auto"/>
            <w:bottom w:val="none" w:sz="0" w:space="0" w:color="auto"/>
            <w:right w:val="none" w:sz="0" w:space="0" w:color="auto"/>
          </w:divBdr>
        </w:div>
        <w:div w:id="1410495470">
          <w:marLeft w:val="640"/>
          <w:marRight w:val="0"/>
          <w:marTop w:val="0"/>
          <w:marBottom w:val="0"/>
          <w:divBdr>
            <w:top w:val="none" w:sz="0" w:space="0" w:color="auto"/>
            <w:left w:val="none" w:sz="0" w:space="0" w:color="auto"/>
            <w:bottom w:val="none" w:sz="0" w:space="0" w:color="auto"/>
            <w:right w:val="none" w:sz="0" w:space="0" w:color="auto"/>
          </w:divBdr>
        </w:div>
        <w:div w:id="1049232247">
          <w:marLeft w:val="640"/>
          <w:marRight w:val="0"/>
          <w:marTop w:val="0"/>
          <w:marBottom w:val="0"/>
          <w:divBdr>
            <w:top w:val="none" w:sz="0" w:space="0" w:color="auto"/>
            <w:left w:val="none" w:sz="0" w:space="0" w:color="auto"/>
            <w:bottom w:val="none" w:sz="0" w:space="0" w:color="auto"/>
            <w:right w:val="none" w:sz="0" w:space="0" w:color="auto"/>
          </w:divBdr>
        </w:div>
        <w:div w:id="1702825673">
          <w:marLeft w:val="640"/>
          <w:marRight w:val="0"/>
          <w:marTop w:val="0"/>
          <w:marBottom w:val="0"/>
          <w:divBdr>
            <w:top w:val="none" w:sz="0" w:space="0" w:color="auto"/>
            <w:left w:val="none" w:sz="0" w:space="0" w:color="auto"/>
            <w:bottom w:val="none" w:sz="0" w:space="0" w:color="auto"/>
            <w:right w:val="none" w:sz="0" w:space="0" w:color="auto"/>
          </w:divBdr>
        </w:div>
        <w:div w:id="1690599083">
          <w:marLeft w:val="640"/>
          <w:marRight w:val="0"/>
          <w:marTop w:val="0"/>
          <w:marBottom w:val="0"/>
          <w:divBdr>
            <w:top w:val="none" w:sz="0" w:space="0" w:color="auto"/>
            <w:left w:val="none" w:sz="0" w:space="0" w:color="auto"/>
            <w:bottom w:val="none" w:sz="0" w:space="0" w:color="auto"/>
            <w:right w:val="none" w:sz="0" w:space="0" w:color="auto"/>
          </w:divBdr>
        </w:div>
        <w:div w:id="915626139">
          <w:marLeft w:val="640"/>
          <w:marRight w:val="0"/>
          <w:marTop w:val="0"/>
          <w:marBottom w:val="0"/>
          <w:divBdr>
            <w:top w:val="none" w:sz="0" w:space="0" w:color="auto"/>
            <w:left w:val="none" w:sz="0" w:space="0" w:color="auto"/>
            <w:bottom w:val="none" w:sz="0" w:space="0" w:color="auto"/>
            <w:right w:val="none" w:sz="0" w:space="0" w:color="auto"/>
          </w:divBdr>
        </w:div>
        <w:div w:id="970593328">
          <w:marLeft w:val="640"/>
          <w:marRight w:val="0"/>
          <w:marTop w:val="0"/>
          <w:marBottom w:val="0"/>
          <w:divBdr>
            <w:top w:val="none" w:sz="0" w:space="0" w:color="auto"/>
            <w:left w:val="none" w:sz="0" w:space="0" w:color="auto"/>
            <w:bottom w:val="none" w:sz="0" w:space="0" w:color="auto"/>
            <w:right w:val="none" w:sz="0" w:space="0" w:color="auto"/>
          </w:divBdr>
        </w:div>
        <w:div w:id="1013266490">
          <w:marLeft w:val="640"/>
          <w:marRight w:val="0"/>
          <w:marTop w:val="0"/>
          <w:marBottom w:val="0"/>
          <w:divBdr>
            <w:top w:val="none" w:sz="0" w:space="0" w:color="auto"/>
            <w:left w:val="none" w:sz="0" w:space="0" w:color="auto"/>
            <w:bottom w:val="none" w:sz="0" w:space="0" w:color="auto"/>
            <w:right w:val="none" w:sz="0" w:space="0" w:color="auto"/>
          </w:divBdr>
        </w:div>
        <w:div w:id="1600484302">
          <w:marLeft w:val="640"/>
          <w:marRight w:val="0"/>
          <w:marTop w:val="0"/>
          <w:marBottom w:val="0"/>
          <w:divBdr>
            <w:top w:val="none" w:sz="0" w:space="0" w:color="auto"/>
            <w:left w:val="none" w:sz="0" w:space="0" w:color="auto"/>
            <w:bottom w:val="none" w:sz="0" w:space="0" w:color="auto"/>
            <w:right w:val="none" w:sz="0" w:space="0" w:color="auto"/>
          </w:divBdr>
        </w:div>
        <w:div w:id="605969003">
          <w:marLeft w:val="640"/>
          <w:marRight w:val="0"/>
          <w:marTop w:val="0"/>
          <w:marBottom w:val="0"/>
          <w:divBdr>
            <w:top w:val="none" w:sz="0" w:space="0" w:color="auto"/>
            <w:left w:val="none" w:sz="0" w:space="0" w:color="auto"/>
            <w:bottom w:val="none" w:sz="0" w:space="0" w:color="auto"/>
            <w:right w:val="none" w:sz="0" w:space="0" w:color="auto"/>
          </w:divBdr>
        </w:div>
      </w:divsChild>
    </w:div>
    <w:div w:id="865413518">
      <w:bodyDiv w:val="1"/>
      <w:marLeft w:val="0"/>
      <w:marRight w:val="0"/>
      <w:marTop w:val="0"/>
      <w:marBottom w:val="0"/>
      <w:divBdr>
        <w:top w:val="none" w:sz="0" w:space="0" w:color="auto"/>
        <w:left w:val="none" w:sz="0" w:space="0" w:color="auto"/>
        <w:bottom w:val="none" w:sz="0" w:space="0" w:color="auto"/>
        <w:right w:val="none" w:sz="0" w:space="0" w:color="auto"/>
      </w:divBdr>
    </w:div>
    <w:div w:id="884566504">
      <w:bodyDiv w:val="1"/>
      <w:marLeft w:val="0"/>
      <w:marRight w:val="0"/>
      <w:marTop w:val="0"/>
      <w:marBottom w:val="0"/>
      <w:divBdr>
        <w:top w:val="none" w:sz="0" w:space="0" w:color="auto"/>
        <w:left w:val="none" w:sz="0" w:space="0" w:color="auto"/>
        <w:bottom w:val="none" w:sz="0" w:space="0" w:color="auto"/>
        <w:right w:val="none" w:sz="0" w:space="0" w:color="auto"/>
      </w:divBdr>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4994073">
      <w:bodyDiv w:val="1"/>
      <w:marLeft w:val="0"/>
      <w:marRight w:val="0"/>
      <w:marTop w:val="0"/>
      <w:marBottom w:val="0"/>
      <w:divBdr>
        <w:top w:val="none" w:sz="0" w:space="0" w:color="auto"/>
        <w:left w:val="none" w:sz="0" w:space="0" w:color="auto"/>
        <w:bottom w:val="none" w:sz="0" w:space="0" w:color="auto"/>
        <w:right w:val="none" w:sz="0" w:space="0" w:color="auto"/>
      </w:divBdr>
    </w:div>
    <w:div w:id="905188106">
      <w:bodyDiv w:val="1"/>
      <w:marLeft w:val="0"/>
      <w:marRight w:val="0"/>
      <w:marTop w:val="0"/>
      <w:marBottom w:val="0"/>
      <w:divBdr>
        <w:top w:val="none" w:sz="0" w:space="0" w:color="auto"/>
        <w:left w:val="none" w:sz="0" w:space="0" w:color="auto"/>
        <w:bottom w:val="none" w:sz="0" w:space="0" w:color="auto"/>
        <w:right w:val="none" w:sz="0" w:space="0" w:color="auto"/>
      </w:divBdr>
      <w:divsChild>
        <w:div w:id="594095790">
          <w:marLeft w:val="640"/>
          <w:marRight w:val="0"/>
          <w:marTop w:val="0"/>
          <w:marBottom w:val="0"/>
          <w:divBdr>
            <w:top w:val="none" w:sz="0" w:space="0" w:color="auto"/>
            <w:left w:val="none" w:sz="0" w:space="0" w:color="auto"/>
            <w:bottom w:val="none" w:sz="0" w:space="0" w:color="auto"/>
            <w:right w:val="none" w:sz="0" w:space="0" w:color="auto"/>
          </w:divBdr>
        </w:div>
        <w:div w:id="474687451">
          <w:marLeft w:val="640"/>
          <w:marRight w:val="0"/>
          <w:marTop w:val="0"/>
          <w:marBottom w:val="0"/>
          <w:divBdr>
            <w:top w:val="none" w:sz="0" w:space="0" w:color="auto"/>
            <w:left w:val="none" w:sz="0" w:space="0" w:color="auto"/>
            <w:bottom w:val="none" w:sz="0" w:space="0" w:color="auto"/>
            <w:right w:val="none" w:sz="0" w:space="0" w:color="auto"/>
          </w:divBdr>
        </w:div>
        <w:div w:id="1711415931">
          <w:marLeft w:val="640"/>
          <w:marRight w:val="0"/>
          <w:marTop w:val="0"/>
          <w:marBottom w:val="0"/>
          <w:divBdr>
            <w:top w:val="none" w:sz="0" w:space="0" w:color="auto"/>
            <w:left w:val="none" w:sz="0" w:space="0" w:color="auto"/>
            <w:bottom w:val="none" w:sz="0" w:space="0" w:color="auto"/>
            <w:right w:val="none" w:sz="0" w:space="0" w:color="auto"/>
          </w:divBdr>
        </w:div>
        <w:div w:id="535970949">
          <w:marLeft w:val="640"/>
          <w:marRight w:val="0"/>
          <w:marTop w:val="0"/>
          <w:marBottom w:val="0"/>
          <w:divBdr>
            <w:top w:val="none" w:sz="0" w:space="0" w:color="auto"/>
            <w:left w:val="none" w:sz="0" w:space="0" w:color="auto"/>
            <w:bottom w:val="none" w:sz="0" w:space="0" w:color="auto"/>
            <w:right w:val="none" w:sz="0" w:space="0" w:color="auto"/>
          </w:divBdr>
        </w:div>
        <w:div w:id="1686982225">
          <w:marLeft w:val="640"/>
          <w:marRight w:val="0"/>
          <w:marTop w:val="0"/>
          <w:marBottom w:val="0"/>
          <w:divBdr>
            <w:top w:val="none" w:sz="0" w:space="0" w:color="auto"/>
            <w:left w:val="none" w:sz="0" w:space="0" w:color="auto"/>
            <w:bottom w:val="none" w:sz="0" w:space="0" w:color="auto"/>
            <w:right w:val="none" w:sz="0" w:space="0" w:color="auto"/>
          </w:divBdr>
        </w:div>
        <w:div w:id="2024280767">
          <w:marLeft w:val="640"/>
          <w:marRight w:val="0"/>
          <w:marTop w:val="0"/>
          <w:marBottom w:val="0"/>
          <w:divBdr>
            <w:top w:val="none" w:sz="0" w:space="0" w:color="auto"/>
            <w:left w:val="none" w:sz="0" w:space="0" w:color="auto"/>
            <w:bottom w:val="none" w:sz="0" w:space="0" w:color="auto"/>
            <w:right w:val="none" w:sz="0" w:space="0" w:color="auto"/>
          </w:divBdr>
        </w:div>
        <w:div w:id="85734177">
          <w:marLeft w:val="640"/>
          <w:marRight w:val="0"/>
          <w:marTop w:val="0"/>
          <w:marBottom w:val="0"/>
          <w:divBdr>
            <w:top w:val="none" w:sz="0" w:space="0" w:color="auto"/>
            <w:left w:val="none" w:sz="0" w:space="0" w:color="auto"/>
            <w:bottom w:val="none" w:sz="0" w:space="0" w:color="auto"/>
            <w:right w:val="none" w:sz="0" w:space="0" w:color="auto"/>
          </w:divBdr>
        </w:div>
        <w:div w:id="1760910987">
          <w:marLeft w:val="640"/>
          <w:marRight w:val="0"/>
          <w:marTop w:val="0"/>
          <w:marBottom w:val="0"/>
          <w:divBdr>
            <w:top w:val="none" w:sz="0" w:space="0" w:color="auto"/>
            <w:left w:val="none" w:sz="0" w:space="0" w:color="auto"/>
            <w:bottom w:val="none" w:sz="0" w:space="0" w:color="auto"/>
            <w:right w:val="none" w:sz="0" w:space="0" w:color="auto"/>
          </w:divBdr>
        </w:div>
        <w:div w:id="709376820">
          <w:marLeft w:val="640"/>
          <w:marRight w:val="0"/>
          <w:marTop w:val="0"/>
          <w:marBottom w:val="0"/>
          <w:divBdr>
            <w:top w:val="none" w:sz="0" w:space="0" w:color="auto"/>
            <w:left w:val="none" w:sz="0" w:space="0" w:color="auto"/>
            <w:bottom w:val="none" w:sz="0" w:space="0" w:color="auto"/>
            <w:right w:val="none" w:sz="0" w:space="0" w:color="auto"/>
          </w:divBdr>
        </w:div>
        <w:div w:id="1135219368">
          <w:marLeft w:val="640"/>
          <w:marRight w:val="0"/>
          <w:marTop w:val="0"/>
          <w:marBottom w:val="0"/>
          <w:divBdr>
            <w:top w:val="none" w:sz="0" w:space="0" w:color="auto"/>
            <w:left w:val="none" w:sz="0" w:space="0" w:color="auto"/>
            <w:bottom w:val="none" w:sz="0" w:space="0" w:color="auto"/>
            <w:right w:val="none" w:sz="0" w:space="0" w:color="auto"/>
          </w:divBdr>
        </w:div>
        <w:div w:id="63915996">
          <w:marLeft w:val="640"/>
          <w:marRight w:val="0"/>
          <w:marTop w:val="0"/>
          <w:marBottom w:val="0"/>
          <w:divBdr>
            <w:top w:val="none" w:sz="0" w:space="0" w:color="auto"/>
            <w:left w:val="none" w:sz="0" w:space="0" w:color="auto"/>
            <w:bottom w:val="none" w:sz="0" w:space="0" w:color="auto"/>
            <w:right w:val="none" w:sz="0" w:space="0" w:color="auto"/>
          </w:divBdr>
        </w:div>
        <w:div w:id="1778871351">
          <w:marLeft w:val="640"/>
          <w:marRight w:val="0"/>
          <w:marTop w:val="0"/>
          <w:marBottom w:val="0"/>
          <w:divBdr>
            <w:top w:val="none" w:sz="0" w:space="0" w:color="auto"/>
            <w:left w:val="none" w:sz="0" w:space="0" w:color="auto"/>
            <w:bottom w:val="none" w:sz="0" w:space="0" w:color="auto"/>
            <w:right w:val="none" w:sz="0" w:space="0" w:color="auto"/>
          </w:divBdr>
        </w:div>
        <w:div w:id="768042962">
          <w:marLeft w:val="640"/>
          <w:marRight w:val="0"/>
          <w:marTop w:val="0"/>
          <w:marBottom w:val="0"/>
          <w:divBdr>
            <w:top w:val="none" w:sz="0" w:space="0" w:color="auto"/>
            <w:left w:val="none" w:sz="0" w:space="0" w:color="auto"/>
            <w:bottom w:val="none" w:sz="0" w:space="0" w:color="auto"/>
            <w:right w:val="none" w:sz="0" w:space="0" w:color="auto"/>
          </w:divBdr>
        </w:div>
        <w:div w:id="1941598853">
          <w:marLeft w:val="640"/>
          <w:marRight w:val="0"/>
          <w:marTop w:val="0"/>
          <w:marBottom w:val="0"/>
          <w:divBdr>
            <w:top w:val="none" w:sz="0" w:space="0" w:color="auto"/>
            <w:left w:val="none" w:sz="0" w:space="0" w:color="auto"/>
            <w:bottom w:val="none" w:sz="0" w:space="0" w:color="auto"/>
            <w:right w:val="none" w:sz="0" w:space="0" w:color="auto"/>
          </w:divBdr>
        </w:div>
        <w:div w:id="1793667852">
          <w:marLeft w:val="640"/>
          <w:marRight w:val="0"/>
          <w:marTop w:val="0"/>
          <w:marBottom w:val="0"/>
          <w:divBdr>
            <w:top w:val="none" w:sz="0" w:space="0" w:color="auto"/>
            <w:left w:val="none" w:sz="0" w:space="0" w:color="auto"/>
            <w:bottom w:val="none" w:sz="0" w:space="0" w:color="auto"/>
            <w:right w:val="none" w:sz="0" w:space="0" w:color="auto"/>
          </w:divBdr>
        </w:div>
        <w:div w:id="1754625055">
          <w:marLeft w:val="640"/>
          <w:marRight w:val="0"/>
          <w:marTop w:val="0"/>
          <w:marBottom w:val="0"/>
          <w:divBdr>
            <w:top w:val="none" w:sz="0" w:space="0" w:color="auto"/>
            <w:left w:val="none" w:sz="0" w:space="0" w:color="auto"/>
            <w:bottom w:val="none" w:sz="0" w:space="0" w:color="auto"/>
            <w:right w:val="none" w:sz="0" w:space="0" w:color="auto"/>
          </w:divBdr>
        </w:div>
        <w:div w:id="1971937579">
          <w:marLeft w:val="640"/>
          <w:marRight w:val="0"/>
          <w:marTop w:val="0"/>
          <w:marBottom w:val="0"/>
          <w:divBdr>
            <w:top w:val="none" w:sz="0" w:space="0" w:color="auto"/>
            <w:left w:val="none" w:sz="0" w:space="0" w:color="auto"/>
            <w:bottom w:val="none" w:sz="0" w:space="0" w:color="auto"/>
            <w:right w:val="none" w:sz="0" w:space="0" w:color="auto"/>
          </w:divBdr>
        </w:div>
        <w:div w:id="1680502594">
          <w:marLeft w:val="640"/>
          <w:marRight w:val="0"/>
          <w:marTop w:val="0"/>
          <w:marBottom w:val="0"/>
          <w:divBdr>
            <w:top w:val="none" w:sz="0" w:space="0" w:color="auto"/>
            <w:left w:val="none" w:sz="0" w:space="0" w:color="auto"/>
            <w:bottom w:val="none" w:sz="0" w:space="0" w:color="auto"/>
            <w:right w:val="none" w:sz="0" w:space="0" w:color="auto"/>
          </w:divBdr>
        </w:div>
        <w:div w:id="1199858327">
          <w:marLeft w:val="640"/>
          <w:marRight w:val="0"/>
          <w:marTop w:val="0"/>
          <w:marBottom w:val="0"/>
          <w:divBdr>
            <w:top w:val="none" w:sz="0" w:space="0" w:color="auto"/>
            <w:left w:val="none" w:sz="0" w:space="0" w:color="auto"/>
            <w:bottom w:val="none" w:sz="0" w:space="0" w:color="auto"/>
            <w:right w:val="none" w:sz="0" w:space="0" w:color="auto"/>
          </w:divBdr>
        </w:div>
        <w:div w:id="2089881498">
          <w:marLeft w:val="640"/>
          <w:marRight w:val="0"/>
          <w:marTop w:val="0"/>
          <w:marBottom w:val="0"/>
          <w:divBdr>
            <w:top w:val="none" w:sz="0" w:space="0" w:color="auto"/>
            <w:left w:val="none" w:sz="0" w:space="0" w:color="auto"/>
            <w:bottom w:val="none" w:sz="0" w:space="0" w:color="auto"/>
            <w:right w:val="none" w:sz="0" w:space="0" w:color="auto"/>
          </w:divBdr>
        </w:div>
        <w:div w:id="794103200">
          <w:marLeft w:val="640"/>
          <w:marRight w:val="0"/>
          <w:marTop w:val="0"/>
          <w:marBottom w:val="0"/>
          <w:divBdr>
            <w:top w:val="none" w:sz="0" w:space="0" w:color="auto"/>
            <w:left w:val="none" w:sz="0" w:space="0" w:color="auto"/>
            <w:bottom w:val="none" w:sz="0" w:space="0" w:color="auto"/>
            <w:right w:val="none" w:sz="0" w:space="0" w:color="auto"/>
          </w:divBdr>
        </w:div>
        <w:div w:id="1893348686">
          <w:marLeft w:val="640"/>
          <w:marRight w:val="0"/>
          <w:marTop w:val="0"/>
          <w:marBottom w:val="0"/>
          <w:divBdr>
            <w:top w:val="none" w:sz="0" w:space="0" w:color="auto"/>
            <w:left w:val="none" w:sz="0" w:space="0" w:color="auto"/>
            <w:bottom w:val="none" w:sz="0" w:space="0" w:color="auto"/>
            <w:right w:val="none" w:sz="0" w:space="0" w:color="auto"/>
          </w:divBdr>
        </w:div>
        <w:div w:id="1614556849">
          <w:marLeft w:val="640"/>
          <w:marRight w:val="0"/>
          <w:marTop w:val="0"/>
          <w:marBottom w:val="0"/>
          <w:divBdr>
            <w:top w:val="none" w:sz="0" w:space="0" w:color="auto"/>
            <w:left w:val="none" w:sz="0" w:space="0" w:color="auto"/>
            <w:bottom w:val="none" w:sz="0" w:space="0" w:color="auto"/>
            <w:right w:val="none" w:sz="0" w:space="0" w:color="auto"/>
          </w:divBdr>
        </w:div>
        <w:div w:id="892884973">
          <w:marLeft w:val="640"/>
          <w:marRight w:val="0"/>
          <w:marTop w:val="0"/>
          <w:marBottom w:val="0"/>
          <w:divBdr>
            <w:top w:val="none" w:sz="0" w:space="0" w:color="auto"/>
            <w:left w:val="none" w:sz="0" w:space="0" w:color="auto"/>
            <w:bottom w:val="none" w:sz="0" w:space="0" w:color="auto"/>
            <w:right w:val="none" w:sz="0" w:space="0" w:color="auto"/>
          </w:divBdr>
        </w:div>
        <w:div w:id="693462170">
          <w:marLeft w:val="640"/>
          <w:marRight w:val="0"/>
          <w:marTop w:val="0"/>
          <w:marBottom w:val="0"/>
          <w:divBdr>
            <w:top w:val="none" w:sz="0" w:space="0" w:color="auto"/>
            <w:left w:val="none" w:sz="0" w:space="0" w:color="auto"/>
            <w:bottom w:val="none" w:sz="0" w:space="0" w:color="auto"/>
            <w:right w:val="none" w:sz="0" w:space="0" w:color="auto"/>
          </w:divBdr>
        </w:div>
        <w:div w:id="1511485802">
          <w:marLeft w:val="640"/>
          <w:marRight w:val="0"/>
          <w:marTop w:val="0"/>
          <w:marBottom w:val="0"/>
          <w:divBdr>
            <w:top w:val="none" w:sz="0" w:space="0" w:color="auto"/>
            <w:left w:val="none" w:sz="0" w:space="0" w:color="auto"/>
            <w:bottom w:val="none" w:sz="0" w:space="0" w:color="auto"/>
            <w:right w:val="none" w:sz="0" w:space="0" w:color="auto"/>
          </w:divBdr>
        </w:div>
        <w:div w:id="1243761829">
          <w:marLeft w:val="640"/>
          <w:marRight w:val="0"/>
          <w:marTop w:val="0"/>
          <w:marBottom w:val="0"/>
          <w:divBdr>
            <w:top w:val="none" w:sz="0" w:space="0" w:color="auto"/>
            <w:left w:val="none" w:sz="0" w:space="0" w:color="auto"/>
            <w:bottom w:val="none" w:sz="0" w:space="0" w:color="auto"/>
            <w:right w:val="none" w:sz="0" w:space="0" w:color="auto"/>
          </w:divBdr>
        </w:div>
        <w:div w:id="113598892">
          <w:marLeft w:val="640"/>
          <w:marRight w:val="0"/>
          <w:marTop w:val="0"/>
          <w:marBottom w:val="0"/>
          <w:divBdr>
            <w:top w:val="none" w:sz="0" w:space="0" w:color="auto"/>
            <w:left w:val="none" w:sz="0" w:space="0" w:color="auto"/>
            <w:bottom w:val="none" w:sz="0" w:space="0" w:color="auto"/>
            <w:right w:val="none" w:sz="0" w:space="0" w:color="auto"/>
          </w:divBdr>
        </w:div>
        <w:div w:id="1803962614">
          <w:marLeft w:val="640"/>
          <w:marRight w:val="0"/>
          <w:marTop w:val="0"/>
          <w:marBottom w:val="0"/>
          <w:divBdr>
            <w:top w:val="none" w:sz="0" w:space="0" w:color="auto"/>
            <w:left w:val="none" w:sz="0" w:space="0" w:color="auto"/>
            <w:bottom w:val="none" w:sz="0" w:space="0" w:color="auto"/>
            <w:right w:val="none" w:sz="0" w:space="0" w:color="auto"/>
          </w:divBdr>
        </w:div>
        <w:div w:id="1640958967">
          <w:marLeft w:val="640"/>
          <w:marRight w:val="0"/>
          <w:marTop w:val="0"/>
          <w:marBottom w:val="0"/>
          <w:divBdr>
            <w:top w:val="none" w:sz="0" w:space="0" w:color="auto"/>
            <w:left w:val="none" w:sz="0" w:space="0" w:color="auto"/>
            <w:bottom w:val="none" w:sz="0" w:space="0" w:color="auto"/>
            <w:right w:val="none" w:sz="0" w:space="0" w:color="auto"/>
          </w:divBdr>
        </w:div>
        <w:div w:id="404300184">
          <w:marLeft w:val="640"/>
          <w:marRight w:val="0"/>
          <w:marTop w:val="0"/>
          <w:marBottom w:val="0"/>
          <w:divBdr>
            <w:top w:val="none" w:sz="0" w:space="0" w:color="auto"/>
            <w:left w:val="none" w:sz="0" w:space="0" w:color="auto"/>
            <w:bottom w:val="none" w:sz="0" w:space="0" w:color="auto"/>
            <w:right w:val="none" w:sz="0" w:space="0" w:color="auto"/>
          </w:divBdr>
        </w:div>
        <w:div w:id="806511964">
          <w:marLeft w:val="640"/>
          <w:marRight w:val="0"/>
          <w:marTop w:val="0"/>
          <w:marBottom w:val="0"/>
          <w:divBdr>
            <w:top w:val="none" w:sz="0" w:space="0" w:color="auto"/>
            <w:left w:val="none" w:sz="0" w:space="0" w:color="auto"/>
            <w:bottom w:val="none" w:sz="0" w:space="0" w:color="auto"/>
            <w:right w:val="none" w:sz="0" w:space="0" w:color="auto"/>
          </w:divBdr>
        </w:div>
        <w:div w:id="1757705863">
          <w:marLeft w:val="640"/>
          <w:marRight w:val="0"/>
          <w:marTop w:val="0"/>
          <w:marBottom w:val="0"/>
          <w:divBdr>
            <w:top w:val="none" w:sz="0" w:space="0" w:color="auto"/>
            <w:left w:val="none" w:sz="0" w:space="0" w:color="auto"/>
            <w:bottom w:val="none" w:sz="0" w:space="0" w:color="auto"/>
            <w:right w:val="none" w:sz="0" w:space="0" w:color="auto"/>
          </w:divBdr>
        </w:div>
        <w:div w:id="1003896814">
          <w:marLeft w:val="640"/>
          <w:marRight w:val="0"/>
          <w:marTop w:val="0"/>
          <w:marBottom w:val="0"/>
          <w:divBdr>
            <w:top w:val="none" w:sz="0" w:space="0" w:color="auto"/>
            <w:left w:val="none" w:sz="0" w:space="0" w:color="auto"/>
            <w:bottom w:val="none" w:sz="0" w:space="0" w:color="auto"/>
            <w:right w:val="none" w:sz="0" w:space="0" w:color="auto"/>
          </w:divBdr>
        </w:div>
        <w:div w:id="190806381">
          <w:marLeft w:val="640"/>
          <w:marRight w:val="0"/>
          <w:marTop w:val="0"/>
          <w:marBottom w:val="0"/>
          <w:divBdr>
            <w:top w:val="none" w:sz="0" w:space="0" w:color="auto"/>
            <w:left w:val="none" w:sz="0" w:space="0" w:color="auto"/>
            <w:bottom w:val="none" w:sz="0" w:space="0" w:color="auto"/>
            <w:right w:val="none" w:sz="0" w:space="0" w:color="auto"/>
          </w:divBdr>
        </w:div>
        <w:div w:id="445588442">
          <w:marLeft w:val="640"/>
          <w:marRight w:val="0"/>
          <w:marTop w:val="0"/>
          <w:marBottom w:val="0"/>
          <w:divBdr>
            <w:top w:val="none" w:sz="0" w:space="0" w:color="auto"/>
            <w:left w:val="none" w:sz="0" w:space="0" w:color="auto"/>
            <w:bottom w:val="none" w:sz="0" w:space="0" w:color="auto"/>
            <w:right w:val="none" w:sz="0" w:space="0" w:color="auto"/>
          </w:divBdr>
        </w:div>
        <w:div w:id="1124927899">
          <w:marLeft w:val="640"/>
          <w:marRight w:val="0"/>
          <w:marTop w:val="0"/>
          <w:marBottom w:val="0"/>
          <w:divBdr>
            <w:top w:val="none" w:sz="0" w:space="0" w:color="auto"/>
            <w:left w:val="none" w:sz="0" w:space="0" w:color="auto"/>
            <w:bottom w:val="none" w:sz="0" w:space="0" w:color="auto"/>
            <w:right w:val="none" w:sz="0" w:space="0" w:color="auto"/>
          </w:divBdr>
        </w:div>
        <w:div w:id="2113935806">
          <w:marLeft w:val="640"/>
          <w:marRight w:val="0"/>
          <w:marTop w:val="0"/>
          <w:marBottom w:val="0"/>
          <w:divBdr>
            <w:top w:val="none" w:sz="0" w:space="0" w:color="auto"/>
            <w:left w:val="none" w:sz="0" w:space="0" w:color="auto"/>
            <w:bottom w:val="none" w:sz="0" w:space="0" w:color="auto"/>
            <w:right w:val="none" w:sz="0" w:space="0" w:color="auto"/>
          </w:divBdr>
        </w:div>
        <w:div w:id="707146898">
          <w:marLeft w:val="640"/>
          <w:marRight w:val="0"/>
          <w:marTop w:val="0"/>
          <w:marBottom w:val="0"/>
          <w:divBdr>
            <w:top w:val="none" w:sz="0" w:space="0" w:color="auto"/>
            <w:left w:val="none" w:sz="0" w:space="0" w:color="auto"/>
            <w:bottom w:val="none" w:sz="0" w:space="0" w:color="auto"/>
            <w:right w:val="none" w:sz="0" w:space="0" w:color="auto"/>
          </w:divBdr>
        </w:div>
        <w:div w:id="810438739">
          <w:marLeft w:val="640"/>
          <w:marRight w:val="0"/>
          <w:marTop w:val="0"/>
          <w:marBottom w:val="0"/>
          <w:divBdr>
            <w:top w:val="none" w:sz="0" w:space="0" w:color="auto"/>
            <w:left w:val="none" w:sz="0" w:space="0" w:color="auto"/>
            <w:bottom w:val="none" w:sz="0" w:space="0" w:color="auto"/>
            <w:right w:val="none" w:sz="0" w:space="0" w:color="auto"/>
          </w:divBdr>
        </w:div>
        <w:div w:id="1894997896">
          <w:marLeft w:val="640"/>
          <w:marRight w:val="0"/>
          <w:marTop w:val="0"/>
          <w:marBottom w:val="0"/>
          <w:divBdr>
            <w:top w:val="none" w:sz="0" w:space="0" w:color="auto"/>
            <w:left w:val="none" w:sz="0" w:space="0" w:color="auto"/>
            <w:bottom w:val="none" w:sz="0" w:space="0" w:color="auto"/>
            <w:right w:val="none" w:sz="0" w:space="0" w:color="auto"/>
          </w:divBdr>
        </w:div>
        <w:div w:id="1670984379">
          <w:marLeft w:val="640"/>
          <w:marRight w:val="0"/>
          <w:marTop w:val="0"/>
          <w:marBottom w:val="0"/>
          <w:divBdr>
            <w:top w:val="none" w:sz="0" w:space="0" w:color="auto"/>
            <w:left w:val="none" w:sz="0" w:space="0" w:color="auto"/>
            <w:bottom w:val="none" w:sz="0" w:space="0" w:color="auto"/>
            <w:right w:val="none" w:sz="0" w:space="0" w:color="auto"/>
          </w:divBdr>
        </w:div>
        <w:div w:id="694817133">
          <w:marLeft w:val="640"/>
          <w:marRight w:val="0"/>
          <w:marTop w:val="0"/>
          <w:marBottom w:val="0"/>
          <w:divBdr>
            <w:top w:val="none" w:sz="0" w:space="0" w:color="auto"/>
            <w:left w:val="none" w:sz="0" w:space="0" w:color="auto"/>
            <w:bottom w:val="none" w:sz="0" w:space="0" w:color="auto"/>
            <w:right w:val="none" w:sz="0" w:space="0" w:color="auto"/>
          </w:divBdr>
        </w:div>
        <w:div w:id="402530937">
          <w:marLeft w:val="640"/>
          <w:marRight w:val="0"/>
          <w:marTop w:val="0"/>
          <w:marBottom w:val="0"/>
          <w:divBdr>
            <w:top w:val="none" w:sz="0" w:space="0" w:color="auto"/>
            <w:left w:val="none" w:sz="0" w:space="0" w:color="auto"/>
            <w:bottom w:val="none" w:sz="0" w:space="0" w:color="auto"/>
            <w:right w:val="none" w:sz="0" w:space="0" w:color="auto"/>
          </w:divBdr>
        </w:div>
        <w:div w:id="1225948314">
          <w:marLeft w:val="640"/>
          <w:marRight w:val="0"/>
          <w:marTop w:val="0"/>
          <w:marBottom w:val="0"/>
          <w:divBdr>
            <w:top w:val="none" w:sz="0" w:space="0" w:color="auto"/>
            <w:left w:val="none" w:sz="0" w:space="0" w:color="auto"/>
            <w:bottom w:val="none" w:sz="0" w:space="0" w:color="auto"/>
            <w:right w:val="none" w:sz="0" w:space="0" w:color="auto"/>
          </w:divBdr>
        </w:div>
        <w:div w:id="971639762">
          <w:marLeft w:val="640"/>
          <w:marRight w:val="0"/>
          <w:marTop w:val="0"/>
          <w:marBottom w:val="0"/>
          <w:divBdr>
            <w:top w:val="none" w:sz="0" w:space="0" w:color="auto"/>
            <w:left w:val="none" w:sz="0" w:space="0" w:color="auto"/>
            <w:bottom w:val="none" w:sz="0" w:space="0" w:color="auto"/>
            <w:right w:val="none" w:sz="0" w:space="0" w:color="auto"/>
          </w:divBdr>
        </w:div>
        <w:div w:id="1930042979">
          <w:marLeft w:val="640"/>
          <w:marRight w:val="0"/>
          <w:marTop w:val="0"/>
          <w:marBottom w:val="0"/>
          <w:divBdr>
            <w:top w:val="none" w:sz="0" w:space="0" w:color="auto"/>
            <w:left w:val="none" w:sz="0" w:space="0" w:color="auto"/>
            <w:bottom w:val="none" w:sz="0" w:space="0" w:color="auto"/>
            <w:right w:val="none" w:sz="0" w:space="0" w:color="auto"/>
          </w:divBdr>
        </w:div>
        <w:div w:id="158737476">
          <w:marLeft w:val="640"/>
          <w:marRight w:val="0"/>
          <w:marTop w:val="0"/>
          <w:marBottom w:val="0"/>
          <w:divBdr>
            <w:top w:val="none" w:sz="0" w:space="0" w:color="auto"/>
            <w:left w:val="none" w:sz="0" w:space="0" w:color="auto"/>
            <w:bottom w:val="none" w:sz="0" w:space="0" w:color="auto"/>
            <w:right w:val="none" w:sz="0" w:space="0" w:color="auto"/>
          </w:divBdr>
        </w:div>
        <w:div w:id="2082436044">
          <w:marLeft w:val="640"/>
          <w:marRight w:val="0"/>
          <w:marTop w:val="0"/>
          <w:marBottom w:val="0"/>
          <w:divBdr>
            <w:top w:val="none" w:sz="0" w:space="0" w:color="auto"/>
            <w:left w:val="none" w:sz="0" w:space="0" w:color="auto"/>
            <w:bottom w:val="none" w:sz="0" w:space="0" w:color="auto"/>
            <w:right w:val="none" w:sz="0" w:space="0" w:color="auto"/>
          </w:divBdr>
        </w:div>
        <w:div w:id="742607019">
          <w:marLeft w:val="640"/>
          <w:marRight w:val="0"/>
          <w:marTop w:val="0"/>
          <w:marBottom w:val="0"/>
          <w:divBdr>
            <w:top w:val="none" w:sz="0" w:space="0" w:color="auto"/>
            <w:left w:val="none" w:sz="0" w:space="0" w:color="auto"/>
            <w:bottom w:val="none" w:sz="0" w:space="0" w:color="auto"/>
            <w:right w:val="none" w:sz="0" w:space="0" w:color="auto"/>
          </w:divBdr>
        </w:div>
        <w:div w:id="1741176703">
          <w:marLeft w:val="640"/>
          <w:marRight w:val="0"/>
          <w:marTop w:val="0"/>
          <w:marBottom w:val="0"/>
          <w:divBdr>
            <w:top w:val="none" w:sz="0" w:space="0" w:color="auto"/>
            <w:left w:val="none" w:sz="0" w:space="0" w:color="auto"/>
            <w:bottom w:val="none" w:sz="0" w:space="0" w:color="auto"/>
            <w:right w:val="none" w:sz="0" w:space="0" w:color="auto"/>
          </w:divBdr>
        </w:div>
        <w:div w:id="1244993417">
          <w:marLeft w:val="640"/>
          <w:marRight w:val="0"/>
          <w:marTop w:val="0"/>
          <w:marBottom w:val="0"/>
          <w:divBdr>
            <w:top w:val="none" w:sz="0" w:space="0" w:color="auto"/>
            <w:left w:val="none" w:sz="0" w:space="0" w:color="auto"/>
            <w:bottom w:val="none" w:sz="0" w:space="0" w:color="auto"/>
            <w:right w:val="none" w:sz="0" w:space="0" w:color="auto"/>
          </w:divBdr>
        </w:div>
        <w:div w:id="720330608">
          <w:marLeft w:val="640"/>
          <w:marRight w:val="0"/>
          <w:marTop w:val="0"/>
          <w:marBottom w:val="0"/>
          <w:divBdr>
            <w:top w:val="none" w:sz="0" w:space="0" w:color="auto"/>
            <w:left w:val="none" w:sz="0" w:space="0" w:color="auto"/>
            <w:bottom w:val="none" w:sz="0" w:space="0" w:color="auto"/>
            <w:right w:val="none" w:sz="0" w:space="0" w:color="auto"/>
          </w:divBdr>
        </w:div>
        <w:div w:id="48699031">
          <w:marLeft w:val="640"/>
          <w:marRight w:val="0"/>
          <w:marTop w:val="0"/>
          <w:marBottom w:val="0"/>
          <w:divBdr>
            <w:top w:val="none" w:sz="0" w:space="0" w:color="auto"/>
            <w:left w:val="none" w:sz="0" w:space="0" w:color="auto"/>
            <w:bottom w:val="none" w:sz="0" w:space="0" w:color="auto"/>
            <w:right w:val="none" w:sz="0" w:space="0" w:color="auto"/>
          </w:divBdr>
        </w:div>
        <w:div w:id="557673546">
          <w:marLeft w:val="640"/>
          <w:marRight w:val="0"/>
          <w:marTop w:val="0"/>
          <w:marBottom w:val="0"/>
          <w:divBdr>
            <w:top w:val="none" w:sz="0" w:space="0" w:color="auto"/>
            <w:left w:val="none" w:sz="0" w:space="0" w:color="auto"/>
            <w:bottom w:val="none" w:sz="0" w:space="0" w:color="auto"/>
            <w:right w:val="none" w:sz="0" w:space="0" w:color="auto"/>
          </w:divBdr>
        </w:div>
        <w:div w:id="686449142">
          <w:marLeft w:val="640"/>
          <w:marRight w:val="0"/>
          <w:marTop w:val="0"/>
          <w:marBottom w:val="0"/>
          <w:divBdr>
            <w:top w:val="none" w:sz="0" w:space="0" w:color="auto"/>
            <w:left w:val="none" w:sz="0" w:space="0" w:color="auto"/>
            <w:bottom w:val="none" w:sz="0" w:space="0" w:color="auto"/>
            <w:right w:val="none" w:sz="0" w:space="0" w:color="auto"/>
          </w:divBdr>
        </w:div>
        <w:div w:id="490952203">
          <w:marLeft w:val="640"/>
          <w:marRight w:val="0"/>
          <w:marTop w:val="0"/>
          <w:marBottom w:val="0"/>
          <w:divBdr>
            <w:top w:val="none" w:sz="0" w:space="0" w:color="auto"/>
            <w:left w:val="none" w:sz="0" w:space="0" w:color="auto"/>
            <w:bottom w:val="none" w:sz="0" w:space="0" w:color="auto"/>
            <w:right w:val="none" w:sz="0" w:space="0" w:color="auto"/>
          </w:divBdr>
        </w:div>
        <w:div w:id="349840965">
          <w:marLeft w:val="640"/>
          <w:marRight w:val="0"/>
          <w:marTop w:val="0"/>
          <w:marBottom w:val="0"/>
          <w:divBdr>
            <w:top w:val="none" w:sz="0" w:space="0" w:color="auto"/>
            <w:left w:val="none" w:sz="0" w:space="0" w:color="auto"/>
            <w:bottom w:val="none" w:sz="0" w:space="0" w:color="auto"/>
            <w:right w:val="none" w:sz="0" w:space="0" w:color="auto"/>
          </w:divBdr>
        </w:div>
        <w:div w:id="294990003">
          <w:marLeft w:val="640"/>
          <w:marRight w:val="0"/>
          <w:marTop w:val="0"/>
          <w:marBottom w:val="0"/>
          <w:divBdr>
            <w:top w:val="none" w:sz="0" w:space="0" w:color="auto"/>
            <w:left w:val="none" w:sz="0" w:space="0" w:color="auto"/>
            <w:bottom w:val="none" w:sz="0" w:space="0" w:color="auto"/>
            <w:right w:val="none" w:sz="0" w:space="0" w:color="auto"/>
          </w:divBdr>
        </w:div>
        <w:div w:id="62919385">
          <w:marLeft w:val="640"/>
          <w:marRight w:val="0"/>
          <w:marTop w:val="0"/>
          <w:marBottom w:val="0"/>
          <w:divBdr>
            <w:top w:val="none" w:sz="0" w:space="0" w:color="auto"/>
            <w:left w:val="none" w:sz="0" w:space="0" w:color="auto"/>
            <w:bottom w:val="none" w:sz="0" w:space="0" w:color="auto"/>
            <w:right w:val="none" w:sz="0" w:space="0" w:color="auto"/>
          </w:divBdr>
        </w:div>
        <w:div w:id="878055932">
          <w:marLeft w:val="640"/>
          <w:marRight w:val="0"/>
          <w:marTop w:val="0"/>
          <w:marBottom w:val="0"/>
          <w:divBdr>
            <w:top w:val="none" w:sz="0" w:space="0" w:color="auto"/>
            <w:left w:val="none" w:sz="0" w:space="0" w:color="auto"/>
            <w:bottom w:val="none" w:sz="0" w:space="0" w:color="auto"/>
            <w:right w:val="none" w:sz="0" w:space="0" w:color="auto"/>
          </w:divBdr>
        </w:div>
        <w:div w:id="1120539530">
          <w:marLeft w:val="640"/>
          <w:marRight w:val="0"/>
          <w:marTop w:val="0"/>
          <w:marBottom w:val="0"/>
          <w:divBdr>
            <w:top w:val="none" w:sz="0" w:space="0" w:color="auto"/>
            <w:left w:val="none" w:sz="0" w:space="0" w:color="auto"/>
            <w:bottom w:val="none" w:sz="0" w:space="0" w:color="auto"/>
            <w:right w:val="none" w:sz="0" w:space="0" w:color="auto"/>
          </w:divBdr>
        </w:div>
        <w:div w:id="1765687524">
          <w:marLeft w:val="640"/>
          <w:marRight w:val="0"/>
          <w:marTop w:val="0"/>
          <w:marBottom w:val="0"/>
          <w:divBdr>
            <w:top w:val="none" w:sz="0" w:space="0" w:color="auto"/>
            <w:left w:val="none" w:sz="0" w:space="0" w:color="auto"/>
            <w:bottom w:val="none" w:sz="0" w:space="0" w:color="auto"/>
            <w:right w:val="none" w:sz="0" w:space="0" w:color="auto"/>
          </w:divBdr>
        </w:div>
        <w:div w:id="386104162">
          <w:marLeft w:val="640"/>
          <w:marRight w:val="0"/>
          <w:marTop w:val="0"/>
          <w:marBottom w:val="0"/>
          <w:divBdr>
            <w:top w:val="none" w:sz="0" w:space="0" w:color="auto"/>
            <w:left w:val="none" w:sz="0" w:space="0" w:color="auto"/>
            <w:bottom w:val="none" w:sz="0" w:space="0" w:color="auto"/>
            <w:right w:val="none" w:sz="0" w:space="0" w:color="auto"/>
          </w:divBdr>
        </w:div>
        <w:div w:id="705519511">
          <w:marLeft w:val="640"/>
          <w:marRight w:val="0"/>
          <w:marTop w:val="0"/>
          <w:marBottom w:val="0"/>
          <w:divBdr>
            <w:top w:val="none" w:sz="0" w:space="0" w:color="auto"/>
            <w:left w:val="none" w:sz="0" w:space="0" w:color="auto"/>
            <w:bottom w:val="none" w:sz="0" w:space="0" w:color="auto"/>
            <w:right w:val="none" w:sz="0" w:space="0" w:color="auto"/>
          </w:divBdr>
        </w:div>
        <w:div w:id="103572866">
          <w:marLeft w:val="640"/>
          <w:marRight w:val="0"/>
          <w:marTop w:val="0"/>
          <w:marBottom w:val="0"/>
          <w:divBdr>
            <w:top w:val="none" w:sz="0" w:space="0" w:color="auto"/>
            <w:left w:val="none" w:sz="0" w:space="0" w:color="auto"/>
            <w:bottom w:val="none" w:sz="0" w:space="0" w:color="auto"/>
            <w:right w:val="none" w:sz="0" w:space="0" w:color="auto"/>
          </w:divBdr>
        </w:div>
        <w:div w:id="407459595">
          <w:marLeft w:val="640"/>
          <w:marRight w:val="0"/>
          <w:marTop w:val="0"/>
          <w:marBottom w:val="0"/>
          <w:divBdr>
            <w:top w:val="none" w:sz="0" w:space="0" w:color="auto"/>
            <w:left w:val="none" w:sz="0" w:space="0" w:color="auto"/>
            <w:bottom w:val="none" w:sz="0" w:space="0" w:color="auto"/>
            <w:right w:val="none" w:sz="0" w:space="0" w:color="auto"/>
          </w:divBdr>
        </w:div>
        <w:div w:id="978269224">
          <w:marLeft w:val="640"/>
          <w:marRight w:val="0"/>
          <w:marTop w:val="0"/>
          <w:marBottom w:val="0"/>
          <w:divBdr>
            <w:top w:val="none" w:sz="0" w:space="0" w:color="auto"/>
            <w:left w:val="none" w:sz="0" w:space="0" w:color="auto"/>
            <w:bottom w:val="none" w:sz="0" w:space="0" w:color="auto"/>
            <w:right w:val="none" w:sz="0" w:space="0" w:color="auto"/>
          </w:divBdr>
        </w:div>
        <w:div w:id="488593308">
          <w:marLeft w:val="640"/>
          <w:marRight w:val="0"/>
          <w:marTop w:val="0"/>
          <w:marBottom w:val="0"/>
          <w:divBdr>
            <w:top w:val="none" w:sz="0" w:space="0" w:color="auto"/>
            <w:left w:val="none" w:sz="0" w:space="0" w:color="auto"/>
            <w:bottom w:val="none" w:sz="0" w:space="0" w:color="auto"/>
            <w:right w:val="none" w:sz="0" w:space="0" w:color="auto"/>
          </w:divBdr>
        </w:div>
        <w:div w:id="683939673">
          <w:marLeft w:val="640"/>
          <w:marRight w:val="0"/>
          <w:marTop w:val="0"/>
          <w:marBottom w:val="0"/>
          <w:divBdr>
            <w:top w:val="none" w:sz="0" w:space="0" w:color="auto"/>
            <w:left w:val="none" w:sz="0" w:space="0" w:color="auto"/>
            <w:bottom w:val="none" w:sz="0" w:space="0" w:color="auto"/>
            <w:right w:val="none" w:sz="0" w:space="0" w:color="auto"/>
          </w:divBdr>
        </w:div>
        <w:div w:id="361829852">
          <w:marLeft w:val="640"/>
          <w:marRight w:val="0"/>
          <w:marTop w:val="0"/>
          <w:marBottom w:val="0"/>
          <w:divBdr>
            <w:top w:val="none" w:sz="0" w:space="0" w:color="auto"/>
            <w:left w:val="none" w:sz="0" w:space="0" w:color="auto"/>
            <w:bottom w:val="none" w:sz="0" w:space="0" w:color="auto"/>
            <w:right w:val="none" w:sz="0" w:space="0" w:color="auto"/>
          </w:divBdr>
        </w:div>
      </w:divsChild>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16937868">
      <w:bodyDiv w:val="1"/>
      <w:marLeft w:val="0"/>
      <w:marRight w:val="0"/>
      <w:marTop w:val="0"/>
      <w:marBottom w:val="0"/>
      <w:divBdr>
        <w:top w:val="none" w:sz="0" w:space="0" w:color="auto"/>
        <w:left w:val="none" w:sz="0" w:space="0" w:color="auto"/>
        <w:bottom w:val="none" w:sz="0" w:space="0" w:color="auto"/>
        <w:right w:val="none" w:sz="0" w:space="0" w:color="auto"/>
      </w:divBdr>
      <w:divsChild>
        <w:div w:id="1381592947">
          <w:marLeft w:val="640"/>
          <w:marRight w:val="0"/>
          <w:marTop w:val="0"/>
          <w:marBottom w:val="0"/>
          <w:divBdr>
            <w:top w:val="none" w:sz="0" w:space="0" w:color="auto"/>
            <w:left w:val="none" w:sz="0" w:space="0" w:color="auto"/>
            <w:bottom w:val="none" w:sz="0" w:space="0" w:color="auto"/>
            <w:right w:val="none" w:sz="0" w:space="0" w:color="auto"/>
          </w:divBdr>
        </w:div>
        <w:div w:id="223372866">
          <w:marLeft w:val="640"/>
          <w:marRight w:val="0"/>
          <w:marTop w:val="0"/>
          <w:marBottom w:val="0"/>
          <w:divBdr>
            <w:top w:val="none" w:sz="0" w:space="0" w:color="auto"/>
            <w:left w:val="none" w:sz="0" w:space="0" w:color="auto"/>
            <w:bottom w:val="none" w:sz="0" w:space="0" w:color="auto"/>
            <w:right w:val="none" w:sz="0" w:space="0" w:color="auto"/>
          </w:divBdr>
        </w:div>
        <w:div w:id="559823705">
          <w:marLeft w:val="640"/>
          <w:marRight w:val="0"/>
          <w:marTop w:val="0"/>
          <w:marBottom w:val="0"/>
          <w:divBdr>
            <w:top w:val="none" w:sz="0" w:space="0" w:color="auto"/>
            <w:left w:val="none" w:sz="0" w:space="0" w:color="auto"/>
            <w:bottom w:val="none" w:sz="0" w:space="0" w:color="auto"/>
            <w:right w:val="none" w:sz="0" w:space="0" w:color="auto"/>
          </w:divBdr>
        </w:div>
        <w:div w:id="300580121">
          <w:marLeft w:val="640"/>
          <w:marRight w:val="0"/>
          <w:marTop w:val="0"/>
          <w:marBottom w:val="0"/>
          <w:divBdr>
            <w:top w:val="none" w:sz="0" w:space="0" w:color="auto"/>
            <w:left w:val="none" w:sz="0" w:space="0" w:color="auto"/>
            <w:bottom w:val="none" w:sz="0" w:space="0" w:color="auto"/>
            <w:right w:val="none" w:sz="0" w:space="0" w:color="auto"/>
          </w:divBdr>
        </w:div>
        <w:div w:id="1537429076">
          <w:marLeft w:val="640"/>
          <w:marRight w:val="0"/>
          <w:marTop w:val="0"/>
          <w:marBottom w:val="0"/>
          <w:divBdr>
            <w:top w:val="none" w:sz="0" w:space="0" w:color="auto"/>
            <w:left w:val="none" w:sz="0" w:space="0" w:color="auto"/>
            <w:bottom w:val="none" w:sz="0" w:space="0" w:color="auto"/>
            <w:right w:val="none" w:sz="0" w:space="0" w:color="auto"/>
          </w:divBdr>
        </w:div>
        <w:div w:id="1502308064">
          <w:marLeft w:val="640"/>
          <w:marRight w:val="0"/>
          <w:marTop w:val="0"/>
          <w:marBottom w:val="0"/>
          <w:divBdr>
            <w:top w:val="none" w:sz="0" w:space="0" w:color="auto"/>
            <w:left w:val="none" w:sz="0" w:space="0" w:color="auto"/>
            <w:bottom w:val="none" w:sz="0" w:space="0" w:color="auto"/>
            <w:right w:val="none" w:sz="0" w:space="0" w:color="auto"/>
          </w:divBdr>
        </w:div>
        <w:div w:id="654796969">
          <w:marLeft w:val="640"/>
          <w:marRight w:val="0"/>
          <w:marTop w:val="0"/>
          <w:marBottom w:val="0"/>
          <w:divBdr>
            <w:top w:val="none" w:sz="0" w:space="0" w:color="auto"/>
            <w:left w:val="none" w:sz="0" w:space="0" w:color="auto"/>
            <w:bottom w:val="none" w:sz="0" w:space="0" w:color="auto"/>
            <w:right w:val="none" w:sz="0" w:space="0" w:color="auto"/>
          </w:divBdr>
        </w:div>
        <w:div w:id="788276832">
          <w:marLeft w:val="640"/>
          <w:marRight w:val="0"/>
          <w:marTop w:val="0"/>
          <w:marBottom w:val="0"/>
          <w:divBdr>
            <w:top w:val="none" w:sz="0" w:space="0" w:color="auto"/>
            <w:left w:val="none" w:sz="0" w:space="0" w:color="auto"/>
            <w:bottom w:val="none" w:sz="0" w:space="0" w:color="auto"/>
            <w:right w:val="none" w:sz="0" w:space="0" w:color="auto"/>
          </w:divBdr>
        </w:div>
        <w:div w:id="1750957655">
          <w:marLeft w:val="640"/>
          <w:marRight w:val="0"/>
          <w:marTop w:val="0"/>
          <w:marBottom w:val="0"/>
          <w:divBdr>
            <w:top w:val="none" w:sz="0" w:space="0" w:color="auto"/>
            <w:left w:val="none" w:sz="0" w:space="0" w:color="auto"/>
            <w:bottom w:val="none" w:sz="0" w:space="0" w:color="auto"/>
            <w:right w:val="none" w:sz="0" w:space="0" w:color="auto"/>
          </w:divBdr>
        </w:div>
        <w:div w:id="1933926644">
          <w:marLeft w:val="640"/>
          <w:marRight w:val="0"/>
          <w:marTop w:val="0"/>
          <w:marBottom w:val="0"/>
          <w:divBdr>
            <w:top w:val="none" w:sz="0" w:space="0" w:color="auto"/>
            <w:left w:val="none" w:sz="0" w:space="0" w:color="auto"/>
            <w:bottom w:val="none" w:sz="0" w:space="0" w:color="auto"/>
            <w:right w:val="none" w:sz="0" w:space="0" w:color="auto"/>
          </w:divBdr>
        </w:div>
        <w:div w:id="513227522">
          <w:marLeft w:val="640"/>
          <w:marRight w:val="0"/>
          <w:marTop w:val="0"/>
          <w:marBottom w:val="0"/>
          <w:divBdr>
            <w:top w:val="none" w:sz="0" w:space="0" w:color="auto"/>
            <w:left w:val="none" w:sz="0" w:space="0" w:color="auto"/>
            <w:bottom w:val="none" w:sz="0" w:space="0" w:color="auto"/>
            <w:right w:val="none" w:sz="0" w:space="0" w:color="auto"/>
          </w:divBdr>
        </w:div>
        <w:div w:id="1429160357">
          <w:marLeft w:val="640"/>
          <w:marRight w:val="0"/>
          <w:marTop w:val="0"/>
          <w:marBottom w:val="0"/>
          <w:divBdr>
            <w:top w:val="none" w:sz="0" w:space="0" w:color="auto"/>
            <w:left w:val="none" w:sz="0" w:space="0" w:color="auto"/>
            <w:bottom w:val="none" w:sz="0" w:space="0" w:color="auto"/>
            <w:right w:val="none" w:sz="0" w:space="0" w:color="auto"/>
          </w:divBdr>
        </w:div>
        <w:div w:id="836724915">
          <w:marLeft w:val="640"/>
          <w:marRight w:val="0"/>
          <w:marTop w:val="0"/>
          <w:marBottom w:val="0"/>
          <w:divBdr>
            <w:top w:val="none" w:sz="0" w:space="0" w:color="auto"/>
            <w:left w:val="none" w:sz="0" w:space="0" w:color="auto"/>
            <w:bottom w:val="none" w:sz="0" w:space="0" w:color="auto"/>
            <w:right w:val="none" w:sz="0" w:space="0" w:color="auto"/>
          </w:divBdr>
        </w:div>
        <w:div w:id="1043024347">
          <w:marLeft w:val="640"/>
          <w:marRight w:val="0"/>
          <w:marTop w:val="0"/>
          <w:marBottom w:val="0"/>
          <w:divBdr>
            <w:top w:val="none" w:sz="0" w:space="0" w:color="auto"/>
            <w:left w:val="none" w:sz="0" w:space="0" w:color="auto"/>
            <w:bottom w:val="none" w:sz="0" w:space="0" w:color="auto"/>
            <w:right w:val="none" w:sz="0" w:space="0" w:color="auto"/>
          </w:divBdr>
        </w:div>
        <w:div w:id="642778931">
          <w:marLeft w:val="640"/>
          <w:marRight w:val="0"/>
          <w:marTop w:val="0"/>
          <w:marBottom w:val="0"/>
          <w:divBdr>
            <w:top w:val="none" w:sz="0" w:space="0" w:color="auto"/>
            <w:left w:val="none" w:sz="0" w:space="0" w:color="auto"/>
            <w:bottom w:val="none" w:sz="0" w:space="0" w:color="auto"/>
            <w:right w:val="none" w:sz="0" w:space="0" w:color="auto"/>
          </w:divBdr>
        </w:div>
        <w:div w:id="805850714">
          <w:marLeft w:val="640"/>
          <w:marRight w:val="0"/>
          <w:marTop w:val="0"/>
          <w:marBottom w:val="0"/>
          <w:divBdr>
            <w:top w:val="none" w:sz="0" w:space="0" w:color="auto"/>
            <w:left w:val="none" w:sz="0" w:space="0" w:color="auto"/>
            <w:bottom w:val="none" w:sz="0" w:space="0" w:color="auto"/>
            <w:right w:val="none" w:sz="0" w:space="0" w:color="auto"/>
          </w:divBdr>
        </w:div>
        <w:div w:id="2056928527">
          <w:marLeft w:val="640"/>
          <w:marRight w:val="0"/>
          <w:marTop w:val="0"/>
          <w:marBottom w:val="0"/>
          <w:divBdr>
            <w:top w:val="none" w:sz="0" w:space="0" w:color="auto"/>
            <w:left w:val="none" w:sz="0" w:space="0" w:color="auto"/>
            <w:bottom w:val="none" w:sz="0" w:space="0" w:color="auto"/>
            <w:right w:val="none" w:sz="0" w:space="0" w:color="auto"/>
          </w:divBdr>
        </w:div>
        <w:div w:id="531043284">
          <w:marLeft w:val="640"/>
          <w:marRight w:val="0"/>
          <w:marTop w:val="0"/>
          <w:marBottom w:val="0"/>
          <w:divBdr>
            <w:top w:val="none" w:sz="0" w:space="0" w:color="auto"/>
            <w:left w:val="none" w:sz="0" w:space="0" w:color="auto"/>
            <w:bottom w:val="none" w:sz="0" w:space="0" w:color="auto"/>
            <w:right w:val="none" w:sz="0" w:space="0" w:color="auto"/>
          </w:divBdr>
        </w:div>
        <w:div w:id="777601250">
          <w:marLeft w:val="640"/>
          <w:marRight w:val="0"/>
          <w:marTop w:val="0"/>
          <w:marBottom w:val="0"/>
          <w:divBdr>
            <w:top w:val="none" w:sz="0" w:space="0" w:color="auto"/>
            <w:left w:val="none" w:sz="0" w:space="0" w:color="auto"/>
            <w:bottom w:val="none" w:sz="0" w:space="0" w:color="auto"/>
            <w:right w:val="none" w:sz="0" w:space="0" w:color="auto"/>
          </w:divBdr>
        </w:div>
        <w:div w:id="363363210">
          <w:marLeft w:val="640"/>
          <w:marRight w:val="0"/>
          <w:marTop w:val="0"/>
          <w:marBottom w:val="0"/>
          <w:divBdr>
            <w:top w:val="none" w:sz="0" w:space="0" w:color="auto"/>
            <w:left w:val="none" w:sz="0" w:space="0" w:color="auto"/>
            <w:bottom w:val="none" w:sz="0" w:space="0" w:color="auto"/>
            <w:right w:val="none" w:sz="0" w:space="0" w:color="auto"/>
          </w:divBdr>
        </w:div>
        <w:div w:id="874929829">
          <w:marLeft w:val="640"/>
          <w:marRight w:val="0"/>
          <w:marTop w:val="0"/>
          <w:marBottom w:val="0"/>
          <w:divBdr>
            <w:top w:val="none" w:sz="0" w:space="0" w:color="auto"/>
            <w:left w:val="none" w:sz="0" w:space="0" w:color="auto"/>
            <w:bottom w:val="none" w:sz="0" w:space="0" w:color="auto"/>
            <w:right w:val="none" w:sz="0" w:space="0" w:color="auto"/>
          </w:divBdr>
        </w:div>
        <w:div w:id="1313021082">
          <w:marLeft w:val="640"/>
          <w:marRight w:val="0"/>
          <w:marTop w:val="0"/>
          <w:marBottom w:val="0"/>
          <w:divBdr>
            <w:top w:val="none" w:sz="0" w:space="0" w:color="auto"/>
            <w:left w:val="none" w:sz="0" w:space="0" w:color="auto"/>
            <w:bottom w:val="none" w:sz="0" w:space="0" w:color="auto"/>
            <w:right w:val="none" w:sz="0" w:space="0" w:color="auto"/>
          </w:divBdr>
        </w:div>
        <w:div w:id="1529027462">
          <w:marLeft w:val="640"/>
          <w:marRight w:val="0"/>
          <w:marTop w:val="0"/>
          <w:marBottom w:val="0"/>
          <w:divBdr>
            <w:top w:val="none" w:sz="0" w:space="0" w:color="auto"/>
            <w:left w:val="none" w:sz="0" w:space="0" w:color="auto"/>
            <w:bottom w:val="none" w:sz="0" w:space="0" w:color="auto"/>
            <w:right w:val="none" w:sz="0" w:space="0" w:color="auto"/>
          </w:divBdr>
        </w:div>
        <w:div w:id="1054693404">
          <w:marLeft w:val="640"/>
          <w:marRight w:val="0"/>
          <w:marTop w:val="0"/>
          <w:marBottom w:val="0"/>
          <w:divBdr>
            <w:top w:val="none" w:sz="0" w:space="0" w:color="auto"/>
            <w:left w:val="none" w:sz="0" w:space="0" w:color="auto"/>
            <w:bottom w:val="none" w:sz="0" w:space="0" w:color="auto"/>
            <w:right w:val="none" w:sz="0" w:space="0" w:color="auto"/>
          </w:divBdr>
        </w:div>
        <w:div w:id="334379490">
          <w:marLeft w:val="640"/>
          <w:marRight w:val="0"/>
          <w:marTop w:val="0"/>
          <w:marBottom w:val="0"/>
          <w:divBdr>
            <w:top w:val="none" w:sz="0" w:space="0" w:color="auto"/>
            <w:left w:val="none" w:sz="0" w:space="0" w:color="auto"/>
            <w:bottom w:val="none" w:sz="0" w:space="0" w:color="auto"/>
            <w:right w:val="none" w:sz="0" w:space="0" w:color="auto"/>
          </w:divBdr>
        </w:div>
        <w:div w:id="1023171330">
          <w:marLeft w:val="640"/>
          <w:marRight w:val="0"/>
          <w:marTop w:val="0"/>
          <w:marBottom w:val="0"/>
          <w:divBdr>
            <w:top w:val="none" w:sz="0" w:space="0" w:color="auto"/>
            <w:left w:val="none" w:sz="0" w:space="0" w:color="auto"/>
            <w:bottom w:val="none" w:sz="0" w:space="0" w:color="auto"/>
            <w:right w:val="none" w:sz="0" w:space="0" w:color="auto"/>
          </w:divBdr>
        </w:div>
        <w:div w:id="498496379">
          <w:marLeft w:val="640"/>
          <w:marRight w:val="0"/>
          <w:marTop w:val="0"/>
          <w:marBottom w:val="0"/>
          <w:divBdr>
            <w:top w:val="none" w:sz="0" w:space="0" w:color="auto"/>
            <w:left w:val="none" w:sz="0" w:space="0" w:color="auto"/>
            <w:bottom w:val="none" w:sz="0" w:space="0" w:color="auto"/>
            <w:right w:val="none" w:sz="0" w:space="0" w:color="auto"/>
          </w:divBdr>
        </w:div>
        <w:div w:id="944384648">
          <w:marLeft w:val="640"/>
          <w:marRight w:val="0"/>
          <w:marTop w:val="0"/>
          <w:marBottom w:val="0"/>
          <w:divBdr>
            <w:top w:val="none" w:sz="0" w:space="0" w:color="auto"/>
            <w:left w:val="none" w:sz="0" w:space="0" w:color="auto"/>
            <w:bottom w:val="none" w:sz="0" w:space="0" w:color="auto"/>
            <w:right w:val="none" w:sz="0" w:space="0" w:color="auto"/>
          </w:divBdr>
        </w:div>
        <w:div w:id="1788546740">
          <w:marLeft w:val="640"/>
          <w:marRight w:val="0"/>
          <w:marTop w:val="0"/>
          <w:marBottom w:val="0"/>
          <w:divBdr>
            <w:top w:val="none" w:sz="0" w:space="0" w:color="auto"/>
            <w:left w:val="none" w:sz="0" w:space="0" w:color="auto"/>
            <w:bottom w:val="none" w:sz="0" w:space="0" w:color="auto"/>
            <w:right w:val="none" w:sz="0" w:space="0" w:color="auto"/>
          </w:divBdr>
        </w:div>
        <w:div w:id="1047296257">
          <w:marLeft w:val="640"/>
          <w:marRight w:val="0"/>
          <w:marTop w:val="0"/>
          <w:marBottom w:val="0"/>
          <w:divBdr>
            <w:top w:val="none" w:sz="0" w:space="0" w:color="auto"/>
            <w:left w:val="none" w:sz="0" w:space="0" w:color="auto"/>
            <w:bottom w:val="none" w:sz="0" w:space="0" w:color="auto"/>
            <w:right w:val="none" w:sz="0" w:space="0" w:color="auto"/>
          </w:divBdr>
        </w:div>
        <w:div w:id="974720650">
          <w:marLeft w:val="640"/>
          <w:marRight w:val="0"/>
          <w:marTop w:val="0"/>
          <w:marBottom w:val="0"/>
          <w:divBdr>
            <w:top w:val="none" w:sz="0" w:space="0" w:color="auto"/>
            <w:left w:val="none" w:sz="0" w:space="0" w:color="auto"/>
            <w:bottom w:val="none" w:sz="0" w:space="0" w:color="auto"/>
            <w:right w:val="none" w:sz="0" w:space="0" w:color="auto"/>
          </w:divBdr>
        </w:div>
        <w:div w:id="1137995801">
          <w:marLeft w:val="640"/>
          <w:marRight w:val="0"/>
          <w:marTop w:val="0"/>
          <w:marBottom w:val="0"/>
          <w:divBdr>
            <w:top w:val="none" w:sz="0" w:space="0" w:color="auto"/>
            <w:left w:val="none" w:sz="0" w:space="0" w:color="auto"/>
            <w:bottom w:val="none" w:sz="0" w:space="0" w:color="auto"/>
            <w:right w:val="none" w:sz="0" w:space="0" w:color="auto"/>
          </w:divBdr>
        </w:div>
        <w:div w:id="1832060499">
          <w:marLeft w:val="640"/>
          <w:marRight w:val="0"/>
          <w:marTop w:val="0"/>
          <w:marBottom w:val="0"/>
          <w:divBdr>
            <w:top w:val="none" w:sz="0" w:space="0" w:color="auto"/>
            <w:left w:val="none" w:sz="0" w:space="0" w:color="auto"/>
            <w:bottom w:val="none" w:sz="0" w:space="0" w:color="auto"/>
            <w:right w:val="none" w:sz="0" w:space="0" w:color="auto"/>
          </w:divBdr>
        </w:div>
        <w:div w:id="1077937858">
          <w:marLeft w:val="640"/>
          <w:marRight w:val="0"/>
          <w:marTop w:val="0"/>
          <w:marBottom w:val="0"/>
          <w:divBdr>
            <w:top w:val="none" w:sz="0" w:space="0" w:color="auto"/>
            <w:left w:val="none" w:sz="0" w:space="0" w:color="auto"/>
            <w:bottom w:val="none" w:sz="0" w:space="0" w:color="auto"/>
            <w:right w:val="none" w:sz="0" w:space="0" w:color="auto"/>
          </w:divBdr>
        </w:div>
        <w:div w:id="1825732914">
          <w:marLeft w:val="640"/>
          <w:marRight w:val="0"/>
          <w:marTop w:val="0"/>
          <w:marBottom w:val="0"/>
          <w:divBdr>
            <w:top w:val="none" w:sz="0" w:space="0" w:color="auto"/>
            <w:left w:val="none" w:sz="0" w:space="0" w:color="auto"/>
            <w:bottom w:val="none" w:sz="0" w:space="0" w:color="auto"/>
            <w:right w:val="none" w:sz="0" w:space="0" w:color="auto"/>
          </w:divBdr>
        </w:div>
        <w:div w:id="2131387670">
          <w:marLeft w:val="640"/>
          <w:marRight w:val="0"/>
          <w:marTop w:val="0"/>
          <w:marBottom w:val="0"/>
          <w:divBdr>
            <w:top w:val="none" w:sz="0" w:space="0" w:color="auto"/>
            <w:left w:val="none" w:sz="0" w:space="0" w:color="auto"/>
            <w:bottom w:val="none" w:sz="0" w:space="0" w:color="auto"/>
            <w:right w:val="none" w:sz="0" w:space="0" w:color="auto"/>
          </w:divBdr>
        </w:div>
        <w:div w:id="1378511508">
          <w:marLeft w:val="640"/>
          <w:marRight w:val="0"/>
          <w:marTop w:val="0"/>
          <w:marBottom w:val="0"/>
          <w:divBdr>
            <w:top w:val="none" w:sz="0" w:space="0" w:color="auto"/>
            <w:left w:val="none" w:sz="0" w:space="0" w:color="auto"/>
            <w:bottom w:val="none" w:sz="0" w:space="0" w:color="auto"/>
            <w:right w:val="none" w:sz="0" w:space="0" w:color="auto"/>
          </w:divBdr>
        </w:div>
        <w:div w:id="2000645206">
          <w:marLeft w:val="640"/>
          <w:marRight w:val="0"/>
          <w:marTop w:val="0"/>
          <w:marBottom w:val="0"/>
          <w:divBdr>
            <w:top w:val="none" w:sz="0" w:space="0" w:color="auto"/>
            <w:left w:val="none" w:sz="0" w:space="0" w:color="auto"/>
            <w:bottom w:val="none" w:sz="0" w:space="0" w:color="auto"/>
            <w:right w:val="none" w:sz="0" w:space="0" w:color="auto"/>
          </w:divBdr>
        </w:div>
        <w:div w:id="276185793">
          <w:marLeft w:val="640"/>
          <w:marRight w:val="0"/>
          <w:marTop w:val="0"/>
          <w:marBottom w:val="0"/>
          <w:divBdr>
            <w:top w:val="none" w:sz="0" w:space="0" w:color="auto"/>
            <w:left w:val="none" w:sz="0" w:space="0" w:color="auto"/>
            <w:bottom w:val="none" w:sz="0" w:space="0" w:color="auto"/>
            <w:right w:val="none" w:sz="0" w:space="0" w:color="auto"/>
          </w:divBdr>
        </w:div>
        <w:div w:id="2063096065">
          <w:marLeft w:val="640"/>
          <w:marRight w:val="0"/>
          <w:marTop w:val="0"/>
          <w:marBottom w:val="0"/>
          <w:divBdr>
            <w:top w:val="none" w:sz="0" w:space="0" w:color="auto"/>
            <w:left w:val="none" w:sz="0" w:space="0" w:color="auto"/>
            <w:bottom w:val="none" w:sz="0" w:space="0" w:color="auto"/>
            <w:right w:val="none" w:sz="0" w:space="0" w:color="auto"/>
          </w:divBdr>
        </w:div>
        <w:div w:id="48381399">
          <w:marLeft w:val="640"/>
          <w:marRight w:val="0"/>
          <w:marTop w:val="0"/>
          <w:marBottom w:val="0"/>
          <w:divBdr>
            <w:top w:val="none" w:sz="0" w:space="0" w:color="auto"/>
            <w:left w:val="none" w:sz="0" w:space="0" w:color="auto"/>
            <w:bottom w:val="none" w:sz="0" w:space="0" w:color="auto"/>
            <w:right w:val="none" w:sz="0" w:space="0" w:color="auto"/>
          </w:divBdr>
        </w:div>
        <w:div w:id="638651801">
          <w:marLeft w:val="640"/>
          <w:marRight w:val="0"/>
          <w:marTop w:val="0"/>
          <w:marBottom w:val="0"/>
          <w:divBdr>
            <w:top w:val="none" w:sz="0" w:space="0" w:color="auto"/>
            <w:left w:val="none" w:sz="0" w:space="0" w:color="auto"/>
            <w:bottom w:val="none" w:sz="0" w:space="0" w:color="auto"/>
            <w:right w:val="none" w:sz="0" w:space="0" w:color="auto"/>
          </w:divBdr>
        </w:div>
        <w:div w:id="779447057">
          <w:marLeft w:val="640"/>
          <w:marRight w:val="0"/>
          <w:marTop w:val="0"/>
          <w:marBottom w:val="0"/>
          <w:divBdr>
            <w:top w:val="none" w:sz="0" w:space="0" w:color="auto"/>
            <w:left w:val="none" w:sz="0" w:space="0" w:color="auto"/>
            <w:bottom w:val="none" w:sz="0" w:space="0" w:color="auto"/>
            <w:right w:val="none" w:sz="0" w:space="0" w:color="auto"/>
          </w:divBdr>
        </w:div>
        <w:div w:id="796528234">
          <w:marLeft w:val="640"/>
          <w:marRight w:val="0"/>
          <w:marTop w:val="0"/>
          <w:marBottom w:val="0"/>
          <w:divBdr>
            <w:top w:val="none" w:sz="0" w:space="0" w:color="auto"/>
            <w:left w:val="none" w:sz="0" w:space="0" w:color="auto"/>
            <w:bottom w:val="none" w:sz="0" w:space="0" w:color="auto"/>
            <w:right w:val="none" w:sz="0" w:space="0" w:color="auto"/>
          </w:divBdr>
        </w:div>
        <w:div w:id="1822847598">
          <w:marLeft w:val="640"/>
          <w:marRight w:val="0"/>
          <w:marTop w:val="0"/>
          <w:marBottom w:val="0"/>
          <w:divBdr>
            <w:top w:val="none" w:sz="0" w:space="0" w:color="auto"/>
            <w:left w:val="none" w:sz="0" w:space="0" w:color="auto"/>
            <w:bottom w:val="none" w:sz="0" w:space="0" w:color="auto"/>
            <w:right w:val="none" w:sz="0" w:space="0" w:color="auto"/>
          </w:divBdr>
        </w:div>
        <w:div w:id="255292434">
          <w:marLeft w:val="640"/>
          <w:marRight w:val="0"/>
          <w:marTop w:val="0"/>
          <w:marBottom w:val="0"/>
          <w:divBdr>
            <w:top w:val="none" w:sz="0" w:space="0" w:color="auto"/>
            <w:left w:val="none" w:sz="0" w:space="0" w:color="auto"/>
            <w:bottom w:val="none" w:sz="0" w:space="0" w:color="auto"/>
            <w:right w:val="none" w:sz="0" w:space="0" w:color="auto"/>
          </w:divBdr>
        </w:div>
        <w:div w:id="1752577454">
          <w:marLeft w:val="640"/>
          <w:marRight w:val="0"/>
          <w:marTop w:val="0"/>
          <w:marBottom w:val="0"/>
          <w:divBdr>
            <w:top w:val="none" w:sz="0" w:space="0" w:color="auto"/>
            <w:left w:val="none" w:sz="0" w:space="0" w:color="auto"/>
            <w:bottom w:val="none" w:sz="0" w:space="0" w:color="auto"/>
            <w:right w:val="none" w:sz="0" w:space="0" w:color="auto"/>
          </w:divBdr>
        </w:div>
        <w:div w:id="553741521">
          <w:marLeft w:val="640"/>
          <w:marRight w:val="0"/>
          <w:marTop w:val="0"/>
          <w:marBottom w:val="0"/>
          <w:divBdr>
            <w:top w:val="none" w:sz="0" w:space="0" w:color="auto"/>
            <w:left w:val="none" w:sz="0" w:space="0" w:color="auto"/>
            <w:bottom w:val="none" w:sz="0" w:space="0" w:color="auto"/>
            <w:right w:val="none" w:sz="0" w:space="0" w:color="auto"/>
          </w:divBdr>
        </w:div>
        <w:div w:id="1727072662">
          <w:marLeft w:val="640"/>
          <w:marRight w:val="0"/>
          <w:marTop w:val="0"/>
          <w:marBottom w:val="0"/>
          <w:divBdr>
            <w:top w:val="none" w:sz="0" w:space="0" w:color="auto"/>
            <w:left w:val="none" w:sz="0" w:space="0" w:color="auto"/>
            <w:bottom w:val="none" w:sz="0" w:space="0" w:color="auto"/>
            <w:right w:val="none" w:sz="0" w:space="0" w:color="auto"/>
          </w:divBdr>
        </w:div>
        <w:div w:id="691225357">
          <w:marLeft w:val="640"/>
          <w:marRight w:val="0"/>
          <w:marTop w:val="0"/>
          <w:marBottom w:val="0"/>
          <w:divBdr>
            <w:top w:val="none" w:sz="0" w:space="0" w:color="auto"/>
            <w:left w:val="none" w:sz="0" w:space="0" w:color="auto"/>
            <w:bottom w:val="none" w:sz="0" w:space="0" w:color="auto"/>
            <w:right w:val="none" w:sz="0" w:space="0" w:color="auto"/>
          </w:divBdr>
        </w:div>
        <w:div w:id="281495582">
          <w:marLeft w:val="640"/>
          <w:marRight w:val="0"/>
          <w:marTop w:val="0"/>
          <w:marBottom w:val="0"/>
          <w:divBdr>
            <w:top w:val="none" w:sz="0" w:space="0" w:color="auto"/>
            <w:left w:val="none" w:sz="0" w:space="0" w:color="auto"/>
            <w:bottom w:val="none" w:sz="0" w:space="0" w:color="auto"/>
            <w:right w:val="none" w:sz="0" w:space="0" w:color="auto"/>
          </w:divBdr>
        </w:div>
        <w:div w:id="1286540651">
          <w:marLeft w:val="640"/>
          <w:marRight w:val="0"/>
          <w:marTop w:val="0"/>
          <w:marBottom w:val="0"/>
          <w:divBdr>
            <w:top w:val="none" w:sz="0" w:space="0" w:color="auto"/>
            <w:left w:val="none" w:sz="0" w:space="0" w:color="auto"/>
            <w:bottom w:val="none" w:sz="0" w:space="0" w:color="auto"/>
            <w:right w:val="none" w:sz="0" w:space="0" w:color="auto"/>
          </w:divBdr>
        </w:div>
        <w:div w:id="2135324056">
          <w:marLeft w:val="640"/>
          <w:marRight w:val="0"/>
          <w:marTop w:val="0"/>
          <w:marBottom w:val="0"/>
          <w:divBdr>
            <w:top w:val="none" w:sz="0" w:space="0" w:color="auto"/>
            <w:left w:val="none" w:sz="0" w:space="0" w:color="auto"/>
            <w:bottom w:val="none" w:sz="0" w:space="0" w:color="auto"/>
            <w:right w:val="none" w:sz="0" w:space="0" w:color="auto"/>
          </w:divBdr>
        </w:div>
        <w:div w:id="1685981622">
          <w:marLeft w:val="640"/>
          <w:marRight w:val="0"/>
          <w:marTop w:val="0"/>
          <w:marBottom w:val="0"/>
          <w:divBdr>
            <w:top w:val="none" w:sz="0" w:space="0" w:color="auto"/>
            <w:left w:val="none" w:sz="0" w:space="0" w:color="auto"/>
            <w:bottom w:val="none" w:sz="0" w:space="0" w:color="auto"/>
            <w:right w:val="none" w:sz="0" w:space="0" w:color="auto"/>
          </w:divBdr>
        </w:div>
        <w:div w:id="29846010">
          <w:marLeft w:val="640"/>
          <w:marRight w:val="0"/>
          <w:marTop w:val="0"/>
          <w:marBottom w:val="0"/>
          <w:divBdr>
            <w:top w:val="none" w:sz="0" w:space="0" w:color="auto"/>
            <w:left w:val="none" w:sz="0" w:space="0" w:color="auto"/>
            <w:bottom w:val="none" w:sz="0" w:space="0" w:color="auto"/>
            <w:right w:val="none" w:sz="0" w:space="0" w:color="auto"/>
          </w:divBdr>
        </w:div>
        <w:div w:id="1704555041">
          <w:marLeft w:val="640"/>
          <w:marRight w:val="0"/>
          <w:marTop w:val="0"/>
          <w:marBottom w:val="0"/>
          <w:divBdr>
            <w:top w:val="none" w:sz="0" w:space="0" w:color="auto"/>
            <w:left w:val="none" w:sz="0" w:space="0" w:color="auto"/>
            <w:bottom w:val="none" w:sz="0" w:space="0" w:color="auto"/>
            <w:right w:val="none" w:sz="0" w:space="0" w:color="auto"/>
          </w:divBdr>
        </w:div>
        <w:div w:id="1083840916">
          <w:marLeft w:val="640"/>
          <w:marRight w:val="0"/>
          <w:marTop w:val="0"/>
          <w:marBottom w:val="0"/>
          <w:divBdr>
            <w:top w:val="none" w:sz="0" w:space="0" w:color="auto"/>
            <w:left w:val="none" w:sz="0" w:space="0" w:color="auto"/>
            <w:bottom w:val="none" w:sz="0" w:space="0" w:color="auto"/>
            <w:right w:val="none" w:sz="0" w:space="0" w:color="auto"/>
          </w:divBdr>
        </w:div>
        <w:div w:id="1910113511">
          <w:marLeft w:val="640"/>
          <w:marRight w:val="0"/>
          <w:marTop w:val="0"/>
          <w:marBottom w:val="0"/>
          <w:divBdr>
            <w:top w:val="none" w:sz="0" w:space="0" w:color="auto"/>
            <w:left w:val="none" w:sz="0" w:space="0" w:color="auto"/>
            <w:bottom w:val="none" w:sz="0" w:space="0" w:color="auto"/>
            <w:right w:val="none" w:sz="0" w:space="0" w:color="auto"/>
          </w:divBdr>
        </w:div>
        <w:div w:id="1716812880">
          <w:marLeft w:val="640"/>
          <w:marRight w:val="0"/>
          <w:marTop w:val="0"/>
          <w:marBottom w:val="0"/>
          <w:divBdr>
            <w:top w:val="none" w:sz="0" w:space="0" w:color="auto"/>
            <w:left w:val="none" w:sz="0" w:space="0" w:color="auto"/>
            <w:bottom w:val="none" w:sz="0" w:space="0" w:color="auto"/>
            <w:right w:val="none" w:sz="0" w:space="0" w:color="auto"/>
          </w:divBdr>
        </w:div>
        <w:div w:id="1213661664">
          <w:marLeft w:val="640"/>
          <w:marRight w:val="0"/>
          <w:marTop w:val="0"/>
          <w:marBottom w:val="0"/>
          <w:divBdr>
            <w:top w:val="none" w:sz="0" w:space="0" w:color="auto"/>
            <w:left w:val="none" w:sz="0" w:space="0" w:color="auto"/>
            <w:bottom w:val="none" w:sz="0" w:space="0" w:color="auto"/>
            <w:right w:val="none" w:sz="0" w:space="0" w:color="auto"/>
          </w:divBdr>
        </w:div>
        <w:div w:id="1956059241">
          <w:marLeft w:val="640"/>
          <w:marRight w:val="0"/>
          <w:marTop w:val="0"/>
          <w:marBottom w:val="0"/>
          <w:divBdr>
            <w:top w:val="none" w:sz="0" w:space="0" w:color="auto"/>
            <w:left w:val="none" w:sz="0" w:space="0" w:color="auto"/>
            <w:bottom w:val="none" w:sz="0" w:space="0" w:color="auto"/>
            <w:right w:val="none" w:sz="0" w:space="0" w:color="auto"/>
          </w:divBdr>
        </w:div>
        <w:div w:id="667750306">
          <w:marLeft w:val="640"/>
          <w:marRight w:val="0"/>
          <w:marTop w:val="0"/>
          <w:marBottom w:val="0"/>
          <w:divBdr>
            <w:top w:val="none" w:sz="0" w:space="0" w:color="auto"/>
            <w:left w:val="none" w:sz="0" w:space="0" w:color="auto"/>
            <w:bottom w:val="none" w:sz="0" w:space="0" w:color="auto"/>
            <w:right w:val="none" w:sz="0" w:space="0" w:color="auto"/>
          </w:divBdr>
        </w:div>
        <w:div w:id="1034770224">
          <w:marLeft w:val="640"/>
          <w:marRight w:val="0"/>
          <w:marTop w:val="0"/>
          <w:marBottom w:val="0"/>
          <w:divBdr>
            <w:top w:val="none" w:sz="0" w:space="0" w:color="auto"/>
            <w:left w:val="none" w:sz="0" w:space="0" w:color="auto"/>
            <w:bottom w:val="none" w:sz="0" w:space="0" w:color="auto"/>
            <w:right w:val="none" w:sz="0" w:space="0" w:color="auto"/>
          </w:divBdr>
        </w:div>
        <w:div w:id="181631047">
          <w:marLeft w:val="640"/>
          <w:marRight w:val="0"/>
          <w:marTop w:val="0"/>
          <w:marBottom w:val="0"/>
          <w:divBdr>
            <w:top w:val="none" w:sz="0" w:space="0" w:color="auto"/>
            <w:left w:val="none" w:sz="0" w:space="0" w:color="auto"/>
            <w:bottom w:val="none" w:sz="0" w:space="0" w:color="auto"/>
            <w:right w:val="none" w:sz="0" w:space="0" w:color="auto"/>
          </w:divBdr>
        </w:div>
        <w:div w:id="1722248398">
          <w:marLeft w:val="640"/>
          <w:marRight w:val="0"/>
          <w:marTop w:val="0"/>
          <w:marBottom w:val="0"/>
          <w:divBdr>
            <w:top w:val="none" w:sz="0" w:space="0" w:color="auto"/>
            <w:left w:val="none" w:sz="0" w:space="0" w:color="auto"/>
            <w:bottom w:val="none" w:sz="0" w:space="0" w:color="auto"/>
            <w:right w:val="none" w:sz="0" w:space="0" w:color="auto"/>
          </w:divBdr>
        </w:div>
        <w:div w:id="607085643">
          <w:marLeft w:val="640"/>
          <w:marRight w:val="0"/>
          <w:marTop w:val="0"/>
          <w:marBottom w:val="0"/>
          <w:divBdr>
            <w:top w:val="none" w:sz="0" w:space="0" w:color="auto"/>
            <w:left w:val="none" w:sz="0" w:space="0" w:color="auto"/>
            <w:bottom w:val="none" w:sz="0" w:space="0" w:color="auto"/>
            <w:right w:val="none" w:sz="0" w:space="0" w:color="auto"/>
          </w:divBdr>
        </w:div>
        <w:div w:id="1315337335">
          <w:marLeft w:val="640"/>
          <w:marRight w:val="0"/>
          <w:marTop w:val="0"/>
          <w:marBottom w:val="0"/>
          <w:divBdr>
            <w:top w:val="none" w:sz="0" w:space="0" w:color="auto"/>
            <w:left w:val="none" w:sz="0" w:space="0" w:color="auto"/>
            <w:bottom w:val="none" w:sz="0" w:space="0" w:color="auto"/>
            <w:right w:val="none" w:sz="0" w:space="0" w:color="auto"/>
          </w:divBdr>
        </w:div>
        <w:div w:id="1999962788">
          <w:marLeft w:val="640"/>
          <w:marRight w:val="0"/>
          <w:marTop w:val="0"/>
          <w:marBottom w:val="0"/>
          <w:divBdr>
            <w:top w:val="none" w:sz="0" w:space="0" w:color="auto"/>
            <w:left w:val="none" w:sz="0" w:space="0" w:color="auto"/>
            <w:bottom w:val="none" w:sz="0" w:space="0" w:color="auto"/>
            <w:right w:val="none" w:sz="0" w:space="0" w:color="auto"/>
          </w:divBdr>
        </w:div>
        <w:div w:id="372924993">
          <w:marLeft w:val="640"/>
          <w:marRight w:val="0"/>
          <w:marTop w:val="0"/>
          <w:marBottom w:val="0"/>
          <w:divBdr>
            <w:top w:val="none" w:sz="0" w:space="0" w:color="auto"/>
            <w:left w:val="none" w:sz="0" w:space="0" w:color="auto"/>
            <w:bottom w:val="none" w:sz="0" w:space="0" w:color="auto"/>
            <w:right w:val="none" w:sz="0" w:space="0" w:color="auto"/>
          </w:divBdr>
        </w:div>
        <w:div w:id="413818203">
          <w:marLeft w:val="640"/>
          <w:marRight w:val="0"/>
          <w:marTop w:val="0"/>
          <w:marBottom w:val="0"/>
          <w:divBdr>
            <w:top w:val="none" w:sz="0" w:space="0" w:color="auto"/>
            <w:left w:val="none" w:sz="0" w:space="0" w:color="auto"/>
            <w:bottom w:val="none" w:sz="0" w:space="0" w:color="auto"/>
            <w:right w:val="none" w:sz="0" w:space="0" w:color="auto"/>
          </w:divBdr>
        </w:div>
        <w:div w:id="1462654571">
          <w:marLeft w:val="640"/>
          <w:marRight w:val="0"/>
          <w:marTop w:val="0"/>
          <w:marBottom w:val="0"/>
          <w:divBdr>
            <w:top w:val="none" w:sz="0" w:space="0" w:color="auto"/>
            <w:left w:val="none" w:sz="0" w:space="0" w:color="auto"/>
            <w:bottom w:val="none" w:sz="0" w:space="0" w:color="auto"/>
            <w:right w:val="none" w:sz="0" w:space="0" w:color="auto"/>
          </w:divBdr>
        </w:div>
        <w:div w:id="562646464">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1936689">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0182107">
      <w:bodyDiv w:val="1"/>
      <w:marLeft w:val="0"/>
      <w:marRight w:val="0"/>
      <w:marTop w:val="0"/>
      <w:marBottom w:val="0"/>
      <w:divBdr>
        <w:top w:val="none" w:sz="0" w:space="0" w:color="auto"/>
        <w:left w:val="none" w:sz="0" w:space="0" w:color="auto"/>
        <w:bottom w:val="none" w:sz="0" w:space="0" w:color="auto"/>
        <w:right w:val="none" w:sz="0" w:space="0" w:color="auto"/>
      </w:divBdr>
      <w:divsChild>
        <w:div w:id="1826897932">
          <w:marLeft w:val="640"/>
          <w:marRight w:val="0"/>
          <w:marTop w:val="0"/>
          <w:marBottom w:val="0"/>
          <w:divBdr>
            <w:top w:val="none" w:sz="0" w:space="0" w:color="auto"/>
            <w:left w:val="none" w:sz="0" w:space="0" w:color="auto"/>
            <w:bottom w:val="none" w:sz="0" w:space="0" w:color="auto"/>
            <w:right w:val="none" w:sz="0" w:space="0" w:color="auto"/>
          </w:divBdr>
        </w:div>
        <w:div w:id="50429642">
          <w:marLeft w:val="640"/>
          <w:marRight w:val="0"/>
          <w:marTop w:val="0"/>
          <w:marBottom w:val="0"/>
          <w:divBdr>
            <w:top w:val="none" w:sz="0" w:space="0" w:color="auto"/>
            <w:left w:val="none" w:sz="0" w:space="0" w:color="auto"/>
            <w:bottom w:val="none" w:sz="0" w:space="0" w:color="auto"/>
            <w:right w:val="none" w:sz="0" w:space="0" w:color="auto"/>
          </w:divBdr>
        </w:div>
        <w:div w:id="1150634831">
          <w:marLeft w:val="640"/>
          <w:marRight w:val="0"/>
          <w:marTop w:val="0"/>
          <w:marBottom w:val="0"/>
          <w:divBdr>
            <w:top w:val="none" w:sz="0" w:space="0" w:color="auto"/>
            <w:left w:val="none" w:sz="0" w:space="0" w:color="auto"/>
            <w:bottom w:val="none" w:sz="0" w:space="0" w:color="auto"/>
            <w:right w:val="none" w:sz="0" w:space="0" w:color="auto"/>
          </w:divBdr>
        </w:div>
        <w:div w:id="735517054">
          <w:marLeft w:val="640"/>
          <w:marRight w:val="0"/>
          <w:marTop w:val="0"/>
          <w:marBottom w:val="0"/>
          <w:divBdr>
            <w:top w:val="none" w:sz="0" w:space="0" w:color="auto"/>
            <w:left w:val="none" w:sz="0" w:space="0" w:color="auto"/>
            <w:bottom w:val="none" w:sz="0" w:space="0" w:color="auto"/>
            <w:right w:val="none" w:sz="0" w:space="0" w:color="auto"/>
          </w:divBdr>
        </w:div>
        <w:div w:id="1881743159">
          <w:marLeft w:val="640"/>
          <w:marRight w:val="0"/>
          <w:marTop w:val="0"/>
          <w:marBottom w:val="0"/>
          <w:divBdr>
            <w:top w:val="none" w:sz="0" w:space="0" w:color="auto"/>
            <w:left w:val="none" w:sz="0" w:space="0" w:color="auto"/>
            <w:bottom w:val="none" w:sz="0" w:space="0" w:color="auto"/>
            <w:right w:val="none" w:sz="0" w:space="0" w:color="auto"/>
          </w:divBdr>
        </w:div>
        <w:div w:id="432555383">
          <w:marLeft w:val="640"/>
          <w:marRight w:val="0"/>
          <w:marTop w:val="0"/>
          <w:marBottom w:val="0"/>
          <w:divBdr>
            <w:top w:val="none" w:sz="0" w:space="0" w:color="auto"/>
            <w:left w:val="none" w:sz="0" w:space="0" w:color="auto"/>
            <w:bottom w:val="none" w:sz="0" w:space="0" w:color="auto"/>
            <w:right w:val="none" w:sz="0" w:space="0" w:color="auto"/>
          </w:divBdr>
        </w:div>
        <w:div w:id="1179851705">
          <w:marLeft w:val="640"/>
          <w:marRight w:val="0"/>
          <w:marTop w:val="0"/>
          <w:marBottom w:val="0"/>
          <w:divBdr>
            <w:top w:val="none" w:sz="0" w:space="0" w:color="auto"/>
            <w:left w:val="none" w:sz="0" w:space="0" w:color="auto"/>
            <w:bottom w:val="none" w:sz="0" w:space="0" w:color="auto"/>
            <w:right w:val="none" w:sz="0" w:space="0" w:color="auto"/>
          </w:divBdr>
        </w:div>
        <w:div w:id="449518728">
          <w:marLeft w:val="640"/>
          <w:marRight w:val="0"/>
          <w:marTop w:val="0"/>
          <w:marBottom w:val="0"/>
          <w:divBdr>
            <w:top w:val="none" w:sz="0" w:space="0" w:color="auto"/>
            <w:left w:val="none" w:sz="0" w:space="0" w:color="auto"/>
            <w:bottom w:val="none" w:sz="0" w:space="0" w:color="auto"/>
            <w:right w:val="none" w:sz="0" w:space="0" w:color="auto"/>
          </w:divBdr>
        </w:div>
        <w:div w:id="2008557788">
          <w:marLeft w:val="640"/>
          <w:marRight w:val="0"/>
          <w:marTop w:val="0"/>
          <w:marBottom w:val="0"/>
          <w:divBdr>
            <w:top w:val="none" w:sz="0" w:space="0" w:color="auto"/>
            <w:left w:val="none" w:sz="0" w:space="0" w:color="auto"/>
            <w:bottom w:val="none" w:sz="0" w:space="0" w:color="auto"/>
            <w:right w:val="none" w:sz="0" w:space="0" w:color="auto"/>
          </w:divBdr>
        </w:div>
        <w:div w:id="1010522821">
          <w:marLeft w:val="640"/>
          <w:marRight w:val="0"/>
          <w:marTop w:val="0"/>
          <w:marBottom w:val="0"/>
          <w:divBdr>
            <w:top w:val="none" w:sz="0" w:space="0" w:color="auto"/>
            <w:left w:val="none" w:sz="0" w:space="0" w:color="auto"/>
            <w:bottom w:val="none" w:sz="0" w:space="0" w:color="auto"/>
            <w:right w:val="none" w:sz="0" w:space="0" w:color="auto"/>
          </w:divBdr>
        </w:div>
        <w:div w:id="1328486068">
          <w:marLeft w:val="640"/>
          <w:marRight w:val="0"/>
          <w:marTop w:val="0"/>
          <w:marBottom w:val="0"/>
          <w:divBdr>
            <w:top w:val="none" w:sz="0" w:space="0" w:color="auto"/>
            <w:left w:val="none" w:sz="0" w:space="0" w:color="auto"/>
            <w:bottom w:val="none" w:sz="0" w:space="0" w:color="auto"/>
            <w:right w:val="none" w:sz="0" w:space="0" w:color="auto"/>
          </w:divBdr>
        </w:div>
        <w:div w:id="806047990">
          <w:marLeft w:val="640"/>
          <w:marRight w:val="0"/>
          <w:marTop w:val="0"/>
          <w:marBottom w:val="0"/>
          <w:divBdr>
            <w:top w:val="none" w:sz="0" w:space="0" w:color="auto"/>
            <w:left w:val="none" w:sz="0" w:space="0" w:color="auto"/>
            <w:bottom w:val="none" w:sz="0" w:space="0" w:color="auto"/>
            <w:right w:val="none" w:sz="0" w:space="0" w:color="auto"/>
          </w:divBdr>
        </w:div>
        <w:div w:id="757096179">
          <w:marLeft w:val="640"/>
          <w:marRight w:val="0"/>
          <w:marTop w:val="0"/>
          <w:marBottom w:val="0"/>
          <w:divBdr>
            <w:top w:val="none" w:sz="0" w:space="0" w:color="auto"/>
            <w:left w:val="none" w:sz="0" w:space="0" w:color="auto"/>
            <w:bottom w:val="none" w:sz="0" w:space="0" w:color="auto"/>
            <w:right w:val="none" w:sz="0" w:space="0" w:color="auto"/>
          </w:divBdr>
        </w:div>
        <w:div w:id="831337059">
          <w:marLeft w:val="640"/>
          <w:marRight w:val="0"/>
          <w:marTop w:val="0"/>
          <w:marBottom w:val="0"/>
          <w:divBdr>
            <w:top w:val="none" w:sz="0" w:space="0" w:color="auto"/>
            <w:left w:val="none" w:sz="0" w:space="0" w:color="auto"/>
            <w:bottom w:val="none" w:sz="0" w:space="0" w:color="auto"/>
            <w:right w:val="none" w:sz="0" w:space="0" w:color="auto"/>
          </w:divBdr>
        </w:div>
        <w:div w:id="772283692">
          <w:marLeft w:val="640"/>
          <w:marRight w:val="0"/>
          <w:marTop w:val="0"/>
          <w:marBottom w:val="0"/>
          <w:divBdr>
            <w:top w:val="none" w:sz="0" w:space="0" w:color="auto"/>
            <w:left w:val="none" w:sz="0" w:space="0" w:color="auto"/>
            <w:bottom w:val="none" w:sz="0" w:space="0" w:color="auto"/>
            <w:right w:val="none" w:sz="0" w:space="0" w:color="auto"/>
          </w:divBdr>
        </w:div>
        <w:div w:id="774135714">
          <w:marLeft w:val="640"/>
          <w:marRight w:val="0"/>
          <w:marTop w:val="0"/>
          <w:marBottom w:val="0"/>
          <w:divBdr>
            <w:top w:val="none" w:sz="0" w:space="0" w:color="auto"/>
            <w:left w:val="none" w:sz="0" w:space="0" w:color="auto"/>
            <w:bottom w:val="none" w:sz="0" w:space="0" w:color="auto"/>
            <w:right w:val="none" w:sz="0" w:space="0" w:color="auto"/>
          </w:divBdr>
        </w:div>
        <w:div w:id="1619264097">
          <w:marLeft w:val="640"/>
          <w:marRight w:val="0"/>
          <w:marTop w:val="0"/>
          <w:marBottom w:val="0"/>
          <w:divBdr>
            <w:top w:val="none" w:sz="0" w:space="0" w:color="auto"/>
            <w:left w:val="none" w:sz="0" w:space="0" w:color="auto"/>
            <w:bottom w:val="none" w:sz="0" w:space="0" w:color="auto"/>
            <w:right w:val="none" w:sz="0" w:space="0" w:color="auto"/>
          </w:divBdr>
        </w:div>
        <w:div w:id="1077941413">
          <w:marLeft w:val="640"/>
          <w:marRight w:val="0"/>
          <w:marTop w:val="0"/>
          <w:marBottom w:val="0"/>
          <w:divBdr>
            <w:top w:val="none" w:sz="0" w:space="0" w:color="auto"/>
            <w:left w:val="none" w:sz="0" w:space="0" w:color="auto"/>
            <w:bottom w:val="none" w:sz="0" w:space="0" w:color="auto"/>
            <w:right w:val="none" w:sz="0" w:space="0" w:color="auto"/>
          </w:divBdr>
        </w:div>
        <w:div w:id="2079673300">
          <w:marLeft w:val="640"/>
          <w:marRight w:val="0"/>
          <w:marTop w:val="0"/>
          <w:marBottom w:val="0"/>
          <w:divBdr>
            <w:top w:val="none" w:sz="0" w:space="0" w:color="auto"/>
            <w:left w:val="none" w:sz="0" w:space="0" w:color="auto"/>
            <w:bottom w:val="none" w:sz="0" w:space="0" w:color="auto"/>
            <w:right w:val="none" w:sz="0" w:space="0" w:color="auto"/>
          </w:divBdr>
        </w:div>
        <w:div w:id="642127933">
          <w:marLeft w:val="640"/>
          <w:marRight w:val="0"/>
          <w:marTop w:val="0"/>
          <w:marBottom w:val="0"/>
          <w:divBdr>
            <w:top w:val="none" w:sz="0" w:space="0" w:color="auto"/>
            <w:left w:val="none" w:sz="0" w:space="0" w:color="auto"/>
            <w:bottom w:val="none" w:sz="0" w:space="0" w:color="auto"/>
            <w:right w:val="none" w:sz="0" w:space="0" w:color="auto"/>
          </w:divBdr>
        </w:div>
        <w:div w:id="2050648002">
          <w:marLeft w:val="640"/>
          <w:marRight w:val="0"/>
          <w:marTop w:val="0"/>
          <w:marBottom w:val="0"/>
          <w:divBdr>
            <w:top w:val="none" w:sz="0" w:space="0" w:color="auto"/>
            <w:left w:val="none" w:sz="0" w:space="0" w:color="auto"/>
            <w:bottom w:val="none" w:sz="0" w:space="0" w:color="auto"/>
            <w:right w:val="none" w:sz="0" w:space="0" w:color="auto"/>
          </w:divBdr>
        </w:div>
        <w:div w:id="844903412">
          <w:marLeft w:val="640"/>
          <w:marRight w:val="0"/>
          <w:marTop w:val="0"/>
          <w:marBottom w:val="0"/>
          <w:divBdr>
            <w:top w:val="none" w:sz="0" w:space="0" w:color="auto"/>
            <w:left w:val="none" w:sz="0" w:space="0" w:color="auto"/>
            <w:bottom w:val="none" w:sz="0" w:space="0" w:color="auto"/>
            <w:right w:val="none" w:sz="0" w:space="0" w:color="auto"/>
          </w:divBdr>
        </w:div>
        <w:div w:id="692222208">
          <w:marLeft w:val="640"/>
          <w:marRight w:val="0"/>
          <w:marTop w:val="0"/>
          <w:marBottom w:val="0"/>
          <w:divBdr>
            <w:top w:val="none" w:sz="0" w:space="0" w:color="auto"/>
            <w:left w:val="none" w:sz="0" w:space="0" w:color="auto"/>
            <w:bottom w:val="none" w:sz="0" w:space="0" w:color="auto"/>
            <w:right w:val="none" w:sz="0" w:space="0" w:color="auto"/>
          </w:divBdr>
        </w:div>
        <w:div w:id="2025936208">
          <w:marLeft w:val="640"/>
          <w:marRight w:val="0"/>
          <w:marTop w:val="0"/>
          <w:marBottom w:val="0"/>
          <w:divBdr>
            <w:top w:val="none" w:sz="0" w:space="0" w:color="auto"/>
            <w:left w:val="none" w:sz="0" w:space="0" w:color="auto"/>
            <w:bottom w:val="none" w:sz="0" w:space="0" w:color="auto"/>
            <w:right w:val="none" w:sz="0" w:space="0" w:color="auto"/>
          </w:divBdr>
        </w:div>
        <w:div w:id="1128355354">
          <w:marLeft w:val="640"/>
          <w:marRight w:val="0"/>
          <w:marTop w:val="0"/>
          <w:marBottom w:val="0"/>
          <w:divBdr>
            <w:top w:val="none" w:sz="0" w:space="0" w:color="auto"/>
            <w:left w:val="none" w:sz="0" w:space="0" w:color="auto"/>
            <w:bottom w:val="none" w:sz="0" w:space="0" w:color="auto"/>
            <w:right w:val="none" w:sz="0" w:space="0" w:color="auto"/>
          </w:divBdr>
        </w:div>
        <w:div w:id="93867652">
          <w:marLeft w:val="640"/>
          <w:marRight w:val="0"/>
          <w:marTop w:val="0"/>
          <w:marBottom w:val="0"/>
          <w:divBdr>
            <w:top w:val="none" w:sz="0" w:space="0" w:color="auto"/>
            <w:left w:val="none" w:sz="0" w:space="0" w:color="auto"/>
            <w:bottom w:val="none" w:sz="0" w:space="0" w:color="auto"/>
            <w:right w:val="none" w:sz="0" w:space="0" w:color="auto"/>
          </w:divBdr>
        </w:div>
        <w:div w:id="121383277">
          <w:marLeft w:val="640"/>
          <w:marRight w:val="0"/>
          <w:marTop w:val="0"/>
          <w:marBottom w:val="0"/>
          <w:divBdr>
            <w:top w:val="none" w:sz="0" w:space="0" w:color="auto"/>
            <w:left w:val="none" w:sz="0" w:space="0" w:color="auto"/>
            <w:bottom w:val="none" w:sz="0" w:space="0" w:color="auto"/>
            <w:right w:val="none" w:sz="0" w:space="0" w:color="auto"/>
          </w:divBdr>
        </w:div>
        <w:div w:id="1705862951">
          <w:marLeft w:val="640"/>
          <w:marRight w:val="0"/>
          <w:marTop w:val="0"/>
          <w:marBottom w:val="0"/>
          <w:divBdr>
            <w:top w:val="none" w:sz="0" w:space="0" w:color="auto"/>
            <w:left w:val="none" w:sz="0" w:space="0" w:color="auto"/>
            <w:bottom w:val="none" w:sz="0" w:space="0" w:color="auto"/>
            <w:right w:val="none" w:sz="0" w:space="0" w:color="auto"/>
          </w:divBdr>
        </w:div>
        <w:div w:id="518544990">
          <w:marLeft w:val="640"/>
          <w:marRight w:val="0"/>
          <w:marTop w:val="0"/>
          <w:marBottom w:val="0"/>
          <w:divBdr>
            <w:top w:val="none" w:sz="0" w:space="0" w:color="auto"/>
            <w:left w:val="none" w:sz="0" w:space="0" w:color="auto"/>
            <w:bottom w:val="none" w:sz="0" w:space="0" w:color="auto"/>
            <w:right w:val="none" w:sz="0" w:space="0" w:color="auto"/>
          </w:divBdr>
        </w:div>
        <w:div w:id="677923611">
          <w:marLeft w:val="640"/>
          <w:marRight w:val="0"/>
          <w:marTop w:val="0"/>
          <w:marBottom w:val="0"/>
          <w:divBdr>
            <w:top w:val="none" w:sz="0" w:space="0" w:color="auto"/>
            <w:left w:val="none" w:sz="0" w:space="0" w:color="auto"/>
            <w:bottom w:val="none" w:sz="0" w:space="0" w:color="auto"/>
            <w:right w:val="none" w:sz="0" w:space="0" w:color="auto"/>
          </w:divBdr>
        </w:div>
        <w:div w:id="1163737048">
          <w:marLeft w:val="640"/>
          <w:marRight w:val="0"/>
          <w:marTop w:val="0"/>
          <w:marBottom w:val="0"/>
          <w:divBdr>
            <w:top w:val="none" w:sz="0" w:space="0" w:color="auto"/>
            <w:left w:val="none" w:sz="0" w:space="0" w:color="auto"/>
            <w:bottom w:val="none" w:sz="0" w:space="0" w:color="auto"/>
            <w:right w:val="none" w:sz="0" w:space="0" w:color="auto"/>
          </w:divBdr>
        </w:div>
        <w:div w:id="931662726">
          <w:marLeft w:val="640"/>
          <w:marRight w:val="0"/>
          <w:marTop w:val="0"/>
          <w:marBottom w:val="0"/>
          <w:divBdr>
            <w:top w:val="none" w:sz="0" w:space="0" w:color="auto"/>
            <w:left w:val="none" w:sz="0" w:space="0" w:color="auto"/>
            <w:bottom w:val="none" w:sz="0" w:space="0" w:color="auto"/>
            <w:right w:val="none" w:sz="0" w:space="0" w:color="auto"/>
          </w:divBdr>
        </w:div>
        <w:div w:id="394596341">
          <w:marLeft w:val="640"/>
          <w:marRight w:val="0"/>
          <w:marTop w:val="0"/>
          <w:marBottom w:val="0"/>
          <w:divBdr>
            <w:top w:val="none" w:sz="0" w:space="0" w:color="auto"/>
            <w:left w:val="none" w:sz="0" w:space="0" w:color="auto"/>
            <w:bottom w:val="none" w:sz="0" w:space="0" w:color="auto"/>
            <w:right w:val="none" w:sz="0" w:space="0" w:color="auto"/>
          </w:divBdr>
        </w:div>
        <w:div w:id="1807967791">
          <w:marLeft w:val="640"/>
          <w:marRight w:val="0"/>
          <w:marTop w:val="0"/>
          <w:marBottom w:val="0"/>
          <w:divBdr>
            <w:top w:val="none" w:sz="0" w:space="0" w:color="auto"/>
            <w:left w:val="none" w:sz="0" w:space="0" w:color="auto"/>
            <w:bottom w:val="none" w:sz="0" w:space="0" w:color="auto"/>
            <w:right w:val="none" w:sz="0" w:space="0" w:color="auto"/>
          </w:divBdr>
        </w:div>
        <w:div w:id="945770272">
          <w:marLeft w:val="640"/>
          <w:marRight w:val="0"/>
          <w:marTop w:val="0"/>
          <w:marBottom w:val="0"/>
          <w:divBdr>
            <w:top w:val="none" w:sz="0" w:space="0" w:color="auto"/>
            <w:left w:val="none" w:sz="0" w:space="0" w:color="auto"/>
            <w:bottom w:val="none" w:sz="0" w:space="0" w:color="auto"/>
            <w:right w:val="none" w:sz="0" w:space="0" w:color="auto"/>
          </w:divBdr>
        </w:div>
        <w:div w:id="1486244596">
          <w:marLeft w:val="640"/>
          <w:marRight w:val="0"/>
          <w:marTop w:val="0"/>
          <w:marBottom w:val="0"/>
          <w:divBdr>
            <w:top w:val="none" w:sz="0" w:space="0" w:color="auto"/>
            <w:left w:val="none" w:sz="0" w:space="0" w:color="auto"/>
            <w:bottom w:val="none" w:sz="0" w:space="0" w:color="auto"/>
            <w:right w:val="none" w:sz="0" w:space="0" w:color="auto"/>
          </w:divBdr>
        </w:div>
        <w:div w:id="501236016">
          <w:marLeft w:val="640"/>
          <w:marRight w:val="0"/>
          <w:marTop w:val="0"/>
          <w:marBottom w:val="0"/>
          <w:divBdr>
            <w:top w:val="none" w:sz="0" w:space="0" w:color="auto"/>
            <w:left w:val="none" w:sz="0" w:space="0" w:color="auto"/>
            <w:bottom w:val="none" w:sz="0" w:space="0" w:color="auto"/>
            <w:right w:val="none" w:sz="0" w:space="0" w:color="auto"/>
          </w:divBdr>
        </w:div>
        <w:div w:id="1252006653">
          <w:marLeft w:val="640"/>
          <w:marRight w:val="0"/>
          <w:marTop w:val="0"/>
          <w:marBottom w:val="0"/>
          <w:divBdr>
            <w:top w:val="none" w:sz="0" w:space="0" w:color="auto"/>
            <w:left w:val="none" w:sz="0" w:space="0" w:color="auto"/>
            <w:bottom w:val="none" w:sz="0" w:space="0" w:color="auto"/>
            <w:right w:val="none" w:sz="0" w:space="0" w:color="auto"/>
          </w:divBdr>
        </w:div>
        <w:div w:id="509297602">
          <w:marLeft w:val="640"/>
          <w:marRight w:val="0"/>
          <w:marTop w:val="0"/>
          <w:marBottom w:val="0"/>
          <w:divBdr>
            <w:top w:val="none" w:sz="0" w:space="0" w:color="auto"/>
            <w:left w:val="none" w:sz="0" w:space="0" w:color="auto"/>
            <w:bottom w:val="none" w:sz="0" w:space="0" w:color="auto"/>
            <w:right w:val="none" w:sz="0" w:space="0" w:color="auto"/>
          </w:divBdr>
        </w:div>
        <w:div w:id="1952588188">
          <w:marLeft w:val="640"/>
          <w:marRight w:val="0"/>
          <w:marTop w:val="0"/>
          <w:marBottom w:val="0"/>
          <w:divBdr>
            <w:top w:val="none" w:sz="0" w:space="0" w:color="auto"/>
            <w:left w:val="none" w:sz="0" w:space="0" w:color="auto"/>
            <w:bottom w:val="none" w:sz="0" w:space="0" w:color="auto"/>
            <w:right w:val="none" w:sz="0" w:space="0" w:color="auto"/>
          </w:divBdr>
        </w:div>
        <w:div w:id="1134447548">
          <w:marLeft w:val="640"/>
          <w:marRight w:val="0"/>
          <w:marTop w:val="0"/>
          <w:marBottom w:val="0"/>
          <w:divBdr>
            <w:top w:val="none" w:sz="0" w:space="0" w:color="auto"/>
            <w:left w:val="none" w:sz="0" w:space="0" w:color="auto"/>
            <w:bottom w:val="none" w:sz="0" w:space="0" w:color="auto"/>
            <w:right w:val="none" w:sz="0" w:space="0" w:color="auto"/>
          </w:divBdr>
        </w:div>
        <w:div w:id="1267034913">
          <w:marLeft w:val="640"/>
          <w:marRight w:val="0"/>
          <w:marTop w:val="0"/>
          <w:marBottom w:val="0"/>
          <w:divBdr>
            <w:top w:val="none" w:sz="0" w:space="0" w:color="auto"/>
            <w:left w:val="none" w:sz="0" w:space="0" w:color="auto"/>
            <w:bottom w:val="none" w:sz="0" w:space="0" w:color="auto"/>
            <w:right w:val="none" w:sz="0" w:space="0" w:color="auto"/>
          </w:divBdr>
        </w:div>
        <w:div w:id="671296349">
          <w:marLeft w:val="640"/>
          <w:marRight w:val="0"/>
          <w:marTop w:val="0"/>
          <w:marBottom w:val="0"/>
          <w:divBdr>
            <w:top w:val="none" w:sz="0" w:space="0" w:color="auto"/>
            <w:left w:val="none" w:sz="0" w:space="0" w:color="auto"/>
            <w:bottom w:val="none" w:sz="0" w:space="0" w:color="auto"/>
            <w:right w:val="none" w:sz="0" w:space="0" w:color="auto"/>
          </w:divBdr>
        </w:div>
        <w:div w:id="1348484514">
          <w:marLeft w:val="640"/>
          <w:marRight w:val="0"/>
          <w:marTop w:val="0"/>
          <w:marBottom w:val="0"/>
          <w:divBdr>
            <w:top w:val="none" w:sz="0" w:space="0" w:color="auto"/>
            <w:left w:val="none" w:sz="0" w:space="0" w:color="auto"/>
            <w:bottom w:val="none" w:sz="0" w:space="0" w:color="auto"/>
            <w:right w:val="none" w:sz="0" w:space="0" w:color="auto"/>
          </w:divBdr>
        </w:div>
        <w:div w:id="587883734">
          <w:marLeft w:val="640"/>
          <w:marRight w:val="0"/>
          <w:marTop w:val="0"/>
          <w:marBottom w:val="0"/>
          <w:divBdr>
            <w:top w:val="none" w:sz="0" w:space="0" w:color="auto"/>
            <w:left w:val="none" w:sz="0" w:space="0" w:color="auto"/>
            <w:bottom w:val="none" w:sz="0" w:space="0" w:color="auto"/>
            <w:right w:val="none" w:sz="0" w:space="0" w:color="auto"/>
          </w:divBdr>
        </w:div>
        <w:div w:id="1326860197">
          <w:marLeft w:val="640"/>
          <w:marRight w:val="0"/>
          <w:marTop w:val="0"/>
          <w:marBottom w:val="0"/>
          <w:divBdr>
            <w:top w:val="none" w:sz="0" w:space="0" w:color="auto"/>
            <w:left w:val="none" w:sz="0" w:space="0" w:color="auto"/>
            <w:bottom w:val="none" w:sz="0" w:space="0" w:color="auto"/>
            <w:right w:val="none" w:sz="0" w:space="0" w:color="auto"/>
          </w:divBdr>
        </w:div>
        <w:div w:id="72632033">
          <w:marLeft w:val="640"/>
          <w:marRight w:val="0"/>
          <w:marTop w:val="0"/>
          <w:marBottom w:val="0"/>
          <w:divBdr>
            <w:top w:val="none" w:sz="0" w:space="0" w:color="auto"/>
            <w:left w:val="none" w:sz="0" w:space="0" w:color="auto"/>
            <w:bottom w:val="none" w:sz="0" w:space="0" w:color="auto"/>
            <w:right w:val="none" w:sz="0" w:space="0" w:color="auto"/>
          </w:divBdr>
        </w:div>
        <w:div w:id="148063217">
          <w:marLeft w:val="640"/>
          <w:marRight w:val="0"/>
          <w:marTop w:val="0"/>
          <w:marBottom w:val="0"/>
          <w:divBdr>
            <w:top w:val="none" w:sz="0" w:space="0" w:color="auto"/>
            <w:left w:val="none" w:sz="0" w:space="0" w:color="auto"/>
            <w:bottom w:val="none" w:sz="0" w:space="0" w:color="auto"/>
            <w:right w:val="none" w:sz="0" w:space="0" w:color="auto"/>
          </w:divBdr>
        </w:div>
        <w:div w:id="681320287">
          <w:marLeft w:val="640"/>
          <w:marRight w:val="0"/>
          <w:marTop w:val="0"/>
          <w:marBottom w:val="0"/>
          <w:divBdr>
            <w:top w:val="none" w:sz="0" w:space="0" w:color="auto"/>
            <w:left w:val="none" w:sz="0" w:space="0" w:color="auto"/>
            <w:bottom w:val="none" w:sz="0" w:space="0" w:color="auto"/>
            <w:right w:val="none" w:sz="0" w:space="0" w:color="auto"/>
          </w:divBdr>
        </w:div>
        <w:div w:id="162474945">
          <w:marLeft w:val="640"/>
          <w:marRight w:val="0"/>
          <w:marTop w:val="0"/>
          <w:marBottom w:val="0"/>
          <w:divBdr>
            <w:top w:val="none" w:sz="0" w:space="0" w:color="auto"/>
            <w:left w:val="none" w:sz="0" w:space="0" w:color="auto"/>
            <w:bottom w:val="none" w:sz="0" w:space="0" w:color="auto"/>
            <w:right w:val="none" w:sz="0" w:space="0" w:color="auto"/>
          </w:divBdr>
        </w:div>
        <w:div w:id="302278701">
          <w:marLeft w:val="640"/>
          <w:marRight w:val="0"/>
          <w:marTop w:val="0"/>
          <w:marBottom w:val="0"/>
          <w:divBdr>
            <w:top w:val="none" w:sz="0" w:space="0" w:color="auto"/>
            <w:left w:val="none" w:sz="0" w:space="0" w:color="auto"/>
            <w:bottom w:val="none" w:sz="0" w:space="0" w:color="auto"/>
            <w:right w:val="none" w:sz="0" w:space="0" w:color="auto"/>
          </w:divBdr>
        </w:div>
        <w:div w:id="1887643520">
          <w:marLeft w:val="640"/>
          <w:marRight w:val="0"/>
          <w:marTop w:val="0"/>
          <w:marBottom w:val="0"/>
          <w:divBdr>
            <w:top w:val="none" w:sz="0" w:space="0" w:color="auto"/>
            <w:left w:val="none" w:sz="0" w:space="0" w:color="auto"/>
            <w:bottom w:val="none" w:sz="0" w:space="0" w:color="auto"/>
            <w:right w:val="none" w:sz="0" w:space="0" w:color="auto"/>
          </w:divBdr>
        </w:div>
        <w:div w:id="431125280">
          <w:marLeft w:val="640"/>
          <w:marRight w:val="0"/>
          <w:marTop w:val="0"/>
          <w:marBottom w:val="0"/>
          <w:divBdr>
            <w:top w:val="none" w:sz="0" w:space="0" w:color="auto"/>
            <w:left w:val="none" w:sz="0" w:space="0" w:color="auto"/>
            <w:bottom w:val="none" w:sz="0" w:space="0" w:color="auto"/>
            <w:right w:val="none" w:sz="0" w:space="0" w:color="auto"/>
          </w:divBdr>
        </w:div>
        <w:div w:id="1868135990">
          <w:marLeft w:val="640"/>
          <w:marRight w:val="0"/>
          <w:marTop w:val="0"/>
          <w:marBottom w:val="0"/>
          <w:divBdr>
            <w:top w:val="none" w:sz="0" w:space="0" w:color="auto"/>
            <w:left w:val="none" w:sz="0" w:space="0" w:color="auto"/>
            <w:bottom w:val="none" w:sz="0" w:space="0" w:color="auto"/>
            <w:right w:val="none" w:sz="0" w:space="0" w:color="auto"/>
          </w:divBdr>
        </w:div>
        <w:div w:id="595479523">
          <w:marLeft w:val="640"/>
          <w:marRight w:val="0"/>
          <w:marTop w:val="0"/>
          <w:marBottom w:val="0"/>
          <w:divBdr>
            <w:top w:val="none" w:sz="0" w:space="0" w:color="auto"/>
            <w:left w:val="none" w:sz="0" w:space="0" w:color="auto"/>
            <w:bottom w:val="none" w:sz="0" w:space="0" w:color="auto"/>
            <w:right w:val="none" w:sz="0" w:space="0" w:color="auto"/>
          </w:divBdr>
        </w:div>
        <w:div w:id="2070303500">
          <w:marLeft w:val="640"/>
          <w:marRight w:val="0"/>
          <w:marTop w:val="0"/>
          <w:marBottom w:val="0"/>
          <w:divBdr>
            <w:top w:val="none" w:sz="0" w:space="0" w:color="auto"/>
            <w:left w:val="none" w:sz="0" w:space="0" w:color="auto"/>
            <w:bottom w:val="none" w:sz="0" w:space="0" w:color="auto"/>
            <w:right w:val="none" w:sz="0" w:space="0" w:color="auto"/>
          </w:divBdr>
        </w:div>
        <w:div w:id="499580974">
          <w:marLeft w:val="640"/>
          <w:marRight w:val="0"/>
          <w:marTop w:val="0"/>
          <w:marBottom w:val="0"/>
          <w:divBdr>
            <w:top w:val="none" w:sz="0" w:space="0" w:color="auto"/>
            <w:left w:val="none" w:sz="0" w:space="0" w:color="auto"/>
            <w:bottom w:val="none" w:sz="0" w:space="0" w:color="auto"/>
            <w:right w:val="none" w:sz="0" w:space="0" w:color="auto"/>
          </w:divBdr>
        </w:div>
        <w:div w:id="435370832">
          <w:marLeft w:val="640"/>
          <w:marRight w:val="0"/>
          <w:marTop w:val="0"/>
          <w:marBottom w:val="0"/>
          <w:divBdr>
            <w:top w:val="none" w:sz="0" w:space="0" w:color="auto"/>
            <w:left w:val="none" w:sz="0" w:space="0" w:color="auto"/>
            <w:bottom w:val="none" w:sz="0" w:space="0" w:color="auto"/>
            <w:right w:val="none" w:sz="0" w:space="0" w:color="auto"/>
          </w:divBdr>
        </w:div>
        <w:div w:id="838882378">
          <w:marLeft w:val="640"/>
          <w:marRight w:val="0"/>
          <w:marTop w:val="0"/>
          <w:marBottom w:val="0"/>
          <w:divBdr>
            <w:top w:val="none" w:sz="0" w:space="0" w:color="auto"/>
            <w:left w:val="none" w:sz="0" w:space="0" w:color="auto"/>
            <w:bottom w:val="none" w:sz="0" w:space="0" w:color="auto"/>
            <w:right w:val="none" w:sz="0" w:space="0" w:color="auto"/>
          </w:divBdr>
        </w:div>
        <w:div w:id="667177378">
          <w:marLeft w:val="640"/>
          <w:marRight w:val="0"/>
          <w:marTop w:val="0"/>
          <w:marBottom w:val="0"/>
          <w:divBdr>
            <w:top w:val="none" w:sz="0" w:space="0" w:color="auto"/>
            <w:left w:val="none" w:sz="0" w:space="0" w:color="auto"/>
            <w:bottom w:val="none" w:sz="0" w:space="0" w:color="auto"/>
            <w:right w:val="none" w:sz="0" w:space="0" w:color="auto"/>
          </w:divBdr>
        </w:div>
        <w:div w:id="1597977253">
          <w:marLeft w:val="640"/>
          <w:marRight w:val="0"/>
          <w:marTop w:val="0"/>
          <w:marBottom w:val="0"/>
          <w:divBdr>
            <w:top w:val="none" w:sz="0" w:space="0" w:color="auto"/>
            <w:left w:val="none" w:sz="0" w:space="0" w:color="auto"/>
            <w:bottom w:val="none" w:sz="0" w:space="0" w:color="auto"/>
            <w:right w:val="none" w:sz="0" w:space="0" w:color="auto"/>
          </w:divBdr>
        </w:div>
        <w:div w:id="1533228062">
          <w:marLeft w:val="640"/>
          <w:marRight w:val="0"/>
          <w:marTop w:val="0"/>
          <w:marBottom w:val="0"/>
          <w:divBdr>
            <w:top w:val="none" w:sz="0" w:space="0" w:color="auto"/>
            <w:left w:val="none" w:sz="0" w:space="0" w:color="auto"/>
            <w:bottom w:val="none" w:sz="0" w:space="0" w:color="auto"/>
            <w:right w:val="none" w:sz="0" w:space="0" w:color="auto"/>
          </w:divBdr>
        </w:div>
        <w:div w:id="607856661">
          <w:marLeft w:val="640"/>
          <w:marRight w:val="0"/>
          <w:marTop w:val="0"/>
          <w:marBottom w:val="0"/>
          <w:divBdr>
            <w:top w:val="none" w:sz="0" w:space="0" w:color="auto"/>
            <w:left w:val="none" w:sz="0" w:space="0" w:color="auto"/>
            <w:bottom w:val="none" w:sz="0" w:space="0" w:color="auto"/>
            <w:right w:val="none" w:sz="0" w:space="0" w:color="auto"/>
          </w:divBdr>
        </w:div>
        <w:div w:id="561872603">
          <w:marLeft w:val="640"/>
          <w:marRight w:val="0"/>
          <w:marTop w:val="0"/>
          <w:marBottom w:val="0"/>
          <w:divBdr>
            <w:top w:val="none" w:sz="0" w:space="0" w:color="auto"/>
            <w:left w:val="none" w:sz="0" w:space="0" w:color="auto"/>
            <w:bottom w:val="none" w:sz="0" w:space="0" w:color="auto"/>
            <w:right w:val="none" w:sz="0" w:space="0" w:color="auto"/>
          </w:divBdr>
        </w:div>
        <w:div w:id="672297079">
          <w:marLeft w:val="640"/>
          <w:marRight w:val="0"/>
          <w:marTop w:val="0"/>
          <w:marBottom w:val="0"/>
          <w:divBdr>
            <w:top w:val="none" w:sz="0" w:space="0" w:color="auto"/>
            <w:left w:val="none" w:sz="0" w:space="0" w:color="auto"/>
            <w:bottom w:val="none" w:sz="0" w:space="0" w:color="auto"/>
            <w:right w:val="none" w:sz="0" w:space="0" w:color="auto"/>
          </w:divBdr>
        </w:div>
        <w:div w:id="2110662559">
          <w:marLeft w:val="640"/>
          <w:marRight w:val="0"/>
          <w:marTop w:val="0"/>
          <w:marBottom w:val="0"/>
          <w:divBdr>
            <w:top w:val="none" w:sz="0" w:space="0" w:color="auto"/>
            <w:left w:val="none" w:sz="0" w:space="0" w:color="auto"/>
            <w:bottom w:val="none" w:sz="0" w:space="0" w:color="auto"/>
            <w:right w:val="none" w:sz="0" w:space="0" w:color="auto"/>
          </w:divBdr>
        </w:div>
        <w:div w:id="881526930">
          <w:marLeft w:val="640"/>
          <w:marRight w:val="0"/>
          <w:marTop w:val="0"/>
          <w:marBottom w:val="0"/>
          <w:divBdr>
            <w:top w:val="none" w:sz="0" w:space="0" w:color="auto"/>
            <w:left w:val="none" w:sz="0" w:space="0" w:color="auto"/>
            <w:bottom w:val="none" w:sz="0" w:space="0" w:color="auto"/>
            <w:right w:val="none" w:sz="0" w:space="0" w:color="auto"/>
          </w:divBdr>
        </w:div>
        <w:div w:id="731925117">
          <w:marLeft w:val="640"/>
          <w:marRight w:val="0"/>
          <w:marTop w:val="0"/>
          <w:marBottom w:val="0"/>
          <w:divBdr>
            <w:top w:val="none" w:sz="0" w:space="0" w:color="auto"/>
            <w:left w:val="none" w:sz="0" w:space="0" w:color="auto"/>
            <w:bottom w:val="none" w:sz="0" w:space="0" w:color="auto"/>
            <w:right w:val="none" w:sz="0" w:space="0" w:color="auto"/>
          </w:divBdr>
        </w:div>
        <w:div w:id="1996104021">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2424627">
      <w:bodyDiv w:val="1"/>
      <w:marLeft w:val="0"/>
      <w:marRight w:val="0"/>
      <w:marTop w:val="0"/>
      <w:marBottom w:val="0"/>
      <w:divBdr>
        <w:top w:val="none" w:sz="0" w:space="0" w:color="auto"/>
        <w:left w:val="none" w:sz="0" w:space="0" w:color="auto"/>
        <w:bottom w:val="none" w:sz="0" w:space="0" w:color="auto"/>
        <w:right w:val="none" w:sz="0" w:space="0" w:color="auto"/>
      </w:divBdr>
      <w:divsChild>
        <w:div w:id="2127000314">
          <w:marLeft w:val="640"/>
          <w:marRight w:val="0"/>
          <w:marTop w:val="0"/>
          <w:marBottom w:val="0"/>
          <w:divBdr>
            <w:top w:val="none" w:sz="0" w:space="0" w:color="auto"/>
            <w:left w:val="none" w:sz="0" w:space="0" w:color="auto"/>
            <w:bottom w:val="none" w:sz="0" w:space="0" w:color="auto"/>
            <w:right w:val="none" w:sz="0" w:space="0" w:color="auto"/>
          </w:divBdr>
        </w:div>
        <w:div w:id="1489520427">
          <w:marLeft w:val="640"/>
          <w:marRight w:val="0"/>
          <w:marTop w:val="0"/>
          <w:marBottom w:val="0"/>
          <w:divBdr>
            <w:top w:val="none" w:sz="0" w:space="0" w:color="auto"/>
            <w:left w:val="none" w:sz="0" w:space="0" w:color="auto"/>
            <w:bottom w:val="none" w:sz="0" w:space="0" w:color="auto"/>
            <w:right w:val="none" w:sz="0" w:space="0" w:color="auto"/>
          </w:divBdr>
        </w:div>
        <w:div w:id="1343165930">
          <w:marLeft w:val="640"/>
          <w:marRight w:val="0"/>
          <w:marTop w:val="0"/>
          <w:marBottom w:val="0"/>
          <w:divBdr>
            <w:top w:val="none" w:sz="0" w:space="0" w:color="auto"/>
            <w:left w:val="none" w:sz="0" w:space="0" w:color="auto"/>
            <w:bottom w:val="none" w:sz="0" w:space="0" w:color="auto"/>
            <w:right w:val="none" w:sz="0" w:space="0" w:color="auto"/>
          </w:divBdr>
        </w:div>
        <w:div w:id="1997604692">
          <w:marLeft w:val="640"/>
          <w:marRight w:val="0"/>
          <w:marTop w:val="0"/>
          <w:marBottom w:val="0"/>
          <w:divBdr>
            <w:top w:val="none" w:sz="0" w:space="0" w:color="auto"/>
            <w:left w:val="none" w:sz="0" w:space="0" w:color="auto"/>
            <w:bottom w:val="none" w:sz="0" w:space="0" w:color="auto"/>
            <w:right w:val="none" w:sz="0" w:space="0" w:color="auto"/>
          </w:divBdr>
        </w:div>
        <w:div w:id="1127160708">
          <w:marLeft w:val="640"/>
          <w:marRight w:val="0"/>
          <w:marTop w:val="0"/>
          <w:marBottom w:val="0"/>
          <w:divBdr>
            <w:top w:val="none" w:sz="0" w:space="0" w:color="auto"/>
            <w:left w:val="none" w:sz="0" w:space="0" w:color="auto"/>
            <w:bottom w:val="none" w:sz="0" w:space="0" w:color="auto"/>
            <w:right w:val="none" w:sz="0" w:space="0" w:color="auto"/>
          </w:divBdr>
        </w:div>
        <w:div w:id="731273194">
          <w:marLeft w:val="640"/>
          <w:marRight w:val="0"/>
          <w:marTop w:val="0"/>
          <w:marBottom w:val="0"/>
          <w:divBdr>
            <w:top w:val="none" w:sz="0" w:space="0" w:color="auto"/>
            <w:left w:val="none" w:sz="0" w:space="0" w:color="auto"/>
            <w:bottom w:val="none" w:sz="0" w:space="0" w:color="auto"/>
            <w:right w:val="none" w:sz="0" w:space="0" w:color="auto"/>
          </w:divBdr>
        </w:div>
        <w:div w:id="1658416661">
          <w:marLeft w:val="640"/>
          <w:marRight w:val="0"/>
          <w:marTop w:val="0"/>
          <w:marBottom w:val="0"/>
          <w:divBdr>
            <w:top w:val="none" w:sz="0" w:space="0" w:color="auto"/>
            <w:left w:val="none" w:sz="0" w:space="0" w:color="auto"/>
            <w:bottom w:val="none" w:sz="0" w:space="0" w:color="auto"/>
            <w:right w:val="none" w:sz="0" w:space="0" w:color="auto"/>
          </w:divBdr>
        </w:div>
        <w:div w:id="1344359498">
          <w:marLeft w:val="640"/>
          <w:marRight w:val="0"/>
          <w:marTop w:val="0"/>
          <w:marBottom w:val="0"/>
          <w:divBdr>
            <w:top w:val="none" w:sz="0" w:space="0" w:color="auto"/>
            <w:left w:val="none" w:sz="0" w:space="0" w:color="auto"/>
            <w:bottom w:val="none" w:sz="0" w:space="0" w:color="auto"/>
            <w:right w:val="none" w:sz="0" w:space="0" w:color="auto"/>
          </w:divBdr>
        </w:div>
        <w:div w:id="1232892172">
          <w:marLeft w:val="640"/>
          <w:marRight w:val="0"/>
          <w:marTop w:val="0"/>
          <w:marBottom w:val="0"/>
          <w:divBdr>
            <w:top w:val="none" w:sz="0" w:space="0" w:color="auto"/>
            <w:left w:val="none" w:sz="0" w:space="0" w:color="auto"/>
            <w:bottom w:val="none" w:sz="0" w:space="0" w:color="auto"/>
            <w:right w:val="none" w:sz="0" w:space="0" w:color="auto"/>
          </w:divBdr>
        </w:div>
        <w:div w:id="312150761">
          <w:marLeft w:val="640"/>
          <w:marRight w:val="0"/>
          <w:marTop w:val="0"/>
          <w:marBottom w:val="0"/>
          <w:divBdr>
            <w:top w:val="none" w:sz="0" w:space="0" w:color="auto"/>
            <w:left w:val="none" w:sz="0" w:space="0" w:color="auto"/>
            <w:bottom w:val="none" w:sz="0" w:space="0" w:color="auto"/>
            <w:right w:val="none" w:sz="0" w:space="0" w:color="auto"/>
          </w:divBdr>
        </w:div>
        <w:div w:id="1420171777">
          <w:marLeft w:val="640"/>
          <w:marRight w:val="0"/>
          <w:marTop w:val="0"/>
          <w:marBottom w:val="0"/>
          <w:divBdr>
            <w:top w:val="none" w:sz="0" w:space="0" w:color="auto"/>
            <w:left w:val="none" w:sz="0" w:space="0" w:color="auto"/>
            <w:bottom w:val="none" w:sz="0" w:space="0" w:color="auto"/>
            <w:right w:val="none" w:sz="0" w:space="0" w:color="auto"/>
          </w:divBdr>
        </w:div>
        <w:div w:id="143666189">
          <w:marLeft w:val="640"/>
          <w:marRight w:val="0"/>
          <w:marTop w:val="0"/>
          <w:marBottom w:val="0"/>
          <w:divBdr>
            <w:top w:val="none" w:sz="0" w:space="0" w:color="auto"/>
            <w:left w:val="none" w:sz="0" w:space="0" w:color="auto"/>
            <w:bottom w:val="none" w:sz="0" w:space="0" w:color="auto"/>
            <w:right w:val="none" w:sz="0" w:space="0" w:color="auto"/>
          </w:divBdr>
        </w:div>
        <w:div w:id="643897043">
          <w:marLeft w:val="640"/>
          <w:marRight w:val="0"/>
          <w:marTop w:val="0"/>
          <w:marBottom w:val="0"/>
          <w:divBdr>
            <w:top w:val="none" w:sz="0" w:space="0" w:color="auto"/>
            <w:left w:val="none" w:sz="0" w:space="0" w:color="auto"/>
            <w:bottom w:val="none" w:sz="0" w:space="0" w:color="auto"/>
            <w:right w:val="none" w:sz="0" w:space="0" w:color="auto"/>
          </w:divBdr>
        </w:div>
        <w:div w:id="554708251">
          <w:marLeft w:val="640"/>
          <w:marRight w:val="0"/>
          <w:marTop w:val="0"/>
          <w:marBottom w:val="0"/>
          <w:divBdr>
            <w:top w:val="none" w:sz="0" w:space="0" w:color="auto"/>
            <w:left w:val="none" w:sz="0" w:space="0" w:color="auto"/>
            <w:bottom w:val="none" w:sz="0" w:space="0" w:color="auto"/>
            <w:right w:val="none" w:sz="0" w:space="0" w:color="auto"/>
          </w:divBdr>
        </w:div>
        <w:div w:id="1720320203">
          <w:marLeft w:val="640"/>
          <w:marRight w:val="0"/>
          <w:marTop w:val="0"/>
          <w:marBottom w:val="0"/>
          <w:divBdr>
            <w:top w:val="none" w:sz="0" w:space="0" w:color="auto"/>
            <w:left w:val="none" w:sz="0" w:space="0" w:color="auto"/>
            <w:bottom w:val="none" w:sz="0" w:space="0" w:color="auto"/>
            <w:right w:val="none" w:sz="0" w:space="0" w:color="auto"/>
          </w:divBdr>
        </w:div>
        <w:div w:id="1151167178">
          <w:marLeft w:val="640"/>
          <w:marRight w:val="0"/>
          <w:marTop w:val="0"/>
          <w:marBottom w:val="0"/>
          <w:divBdr>
            <w:top w:val="none" w:sz="0" w:space="0" w:color="auto"/>
            <w:left w:val="none" w:sz="0" w:space="0" w:color="auto"/>
            <w:bottom w:val="none" w:sz="0" w:space="0" w:color="auto"/>
            <w:right w:val="none" w:sz="0" w:space="0" w:color="auto"/>
          </w:divBdr>
        </w:div>
        <w:div w:id="552351410">
          <w:marLeft w:val="640"/>
          <w:marRight w:val="0"/>
          <w:marTop w:val="0"/>
          <w:marBottom w:val="0"/>
          <w:divBdr>
            <w:top w:val="none" w:sz="0" w:space="0" w:color="auto"/>
            <w:left w:val="none" w:sz="0" w:space="0" w:color="auto"/>
            <w:bottom w:val="none" w:sz="0" w:space="0" w:color="auto"/>
            <w:right w:val="none" w:sz="0" w:space="0" w:color="auto"/>
          </w:divBdr>
        </w:div>
        <w:div w:id="1712344099">
          <w:marLeft w:val="640"/>
          <w:marRight w:val="0"/>
          <w:marTop w:val="0"/>
          <w:marBottom w:val="0"/>
          <w:divBdr>
            <w:top w:val="none" w:sz="0" w:space="0" w:color="auto"/>
            <w:left w:val="none" w:sz="0" w:space="0" w:color="auto"/>
            <w:bottom w:val="none" w:sz="0" w:space="0" w:color="auto"/>
            <w:right w:val="none" w:sz="0" w:space="0" w:color="auto"/>
          </w:divBdr>
        </w:div>
        <w:div w:id="1487235647">
          <w:marLeft w:val="640"/>
          <w:marRight w:val="0"/>
          <w:marTop w:val="0"/>
          <w:marBottom w:val="0"/>
          <w:divBdr>
            <w:top w:val="none" w:sz="0" w:space="0" w:color="auto"/>
            <w:left w:val="none" w:sz="0" w:space="0" w:color="auto"/>
            <w:bottom w:val="none" w:sz="0" w:space="0" w:color="auto"/>
            <w:right w:val="none" w:sz="0" w:space="0" w:color="auto"/>
          </w:divBdr>
        </w:div>
        <w:div w:id="1695109996">
          <w:marLeft w:val="640"/>
          <w:marRight w:val="0"/>
          <w:marTop w:val="0"/>
          <w:marBottom w:val="0"/>
          <w:divBdr>
            <w:top w:val="none" w:sz="0" w:space="0" w:color="auto"/>
            <w:left w:val="none" w:sz="0" w:space="0" w:color="auto"/>
            <w:bottom w:val="none" w:sz="0" w:space="0" w:color="auto"/>
            <w:right w:val="none" w:sz="0" w:space="0" w:color="auto"/>
          </w:divBdr>
        </w:div>
        <w:div w:id="1338846975">
          <w:marLeft w:val="640"/>
          <w:marRight w:val="0"/>
          <w:marTop w:val="0"/>
          <w:marBottom w:val="0"/>
          <w:divBdr>
            <w:top w:val="none" w:sz="0" w:space="0" w:color="auto"/>
            <w:left w:val="none" w:sz="0" w:space="0" w:color="auto"/>
            <w:bottom w:val="none" w:sz="0" w:space="0" w:color="auto"/>
            <w:right w:val="none" w:sz="0" w:space="0" w:color="auto"/>
          </w:divBdr>
        </w:div>
        <w:div w:id="1319113364">
          <w:marLeft w:val="640"/>
          <w:marRight w:val="0"/>
          <w:marTop w:val="0"/>
          <w:marBottom w:val="0"/>
          <w:divBdr>
            <w:top w:val="none" w:sz="0" w:space="0" w:color="auto"/>
            <w:left w:val="none" w:sz="0" w:space="0" w:color="auto"/>
            <w:bottom w:val="none" w:sz="0" w:space="0" w:color="auto"/>
            <w:right w:val="none" w:sz="0" w:space="0" w:color="auto"/>
          </w:divBdr>
        </w:div>
        <w:div w:id="1049111404">
          <w:marLeft w:val="640"/>
          <w:marRight w:val="0"/>
          <w:marTop w:val="0"/>
          <w:marBottom w:val="0"/>
          <w:divBdr>
            <w:top w:val="none" w:sz="0" w:space="0" w:color="auto"/>
            <w:left w:val="none" w:sz="0" w:space="0" w:color="auto"/>
            <w:bottom w:val="none" w:sz="0" w:space="0" w:color="auto"/>
            <w:right w:val="none" w:sz="0" w:space="0" w:color="auto"/>
          </w:divBdr>
        </w:div>
        <w:div w:id="264535431">
          <w:marLeft w:val="640"/>
          <w:marRight w:val="0"/>
          <w:marTop w:val="0"/>
          <w:marBottom w:val="0"/>
          <w:divBdr>
            <w:top w:val="none" w:sz="0" w:space="0" w:color="auto"/>
            <w:left w:val="none" w:sz="0" w:space="0" w:color="auto"/>
            <w:bottom w:val="none" w:sz="0" w:space="0" w:color="auto"/>
            <w:right w:val="none" w:sz="0" w:space="0" w:color="auto"/>
          </w:divBdr>
        </w:div>
        <w:div w:id="1650013956">
          <w:marLeft w:val="640"/>
          <w:marRight w:val="0"/>
          <w:marTop w:val="0"/>
          <w:marBottom w:val="0"/>
          <w:divBdr>
            <w:top w:val="none" w:sz="0" w:space="0" w:color="auto"/>
            <w:left w:val="none" w:sz="0" w:space="0" w:color="auto"/>
            <w:bottom w:val="none" w:sz="0" w:space="0" w:color="auto"/>
            <w:right w:val="none" w:sz="0" w:space="0" w:color="auto"/>
          </w:divBdr>
        </w:div>
        <w:div w:id="836657299">
          <w:marLeft w:val="640"/>
          <w:marRight w:val="0"/>
          <w:marTop w:val="0"/>
          <w:marBottom w:val="0"/>
          <w:divBdr>
            <w:top w:val="none" w:sz="0" w:space="0" w:color="auto"/>
            <w:left w:val="none" w:sz="0" w:space="0" w:color="auto"/>
            <w:bottom w:val="none" w:sz="0" w:space="0" w:color="auto"/>
            <w:right w:val="none" w:sz="0" w:space="0" w:color="auto"/>
          </w:divBdr>
        </w:div>
        <w:div w:id="3366011">
          <w:marLeft w:val="640"/>
          <w:marRight w:val="0"/>
          <w:marTop w:val="0"/>
          <w:marBottom w:val="0"/>
          <w:divBdr>
            <w:top w:val="none" w:sz="0" w:space="0" w:color="auto"/>
            <w:left w:val="none" w:sz="0" w:space="0" w:color="auto"/>
            <w:bottom w:val="none" w:sz="0" w:space="0" w:color="auto"/>
            <w:right w:val="none" w:sz="0" w:space="0" w:color="auto"/>
          </w:divBdr>
        </w:div>
        <w:div w:id="848180751">
          <w:marLeft w:val="640"/>
          <w:marRight w:val="0"/>
          <w:marTop w:val="0"/>
          <w:marBottom w:val="0"/>
          <w:divBdr>
            <w:top w:val="none" w:sz="0" w:space="0" w:color="auto"/>
            <w:left w:val="none" w:sz="0" w:space="0" w:color="auto"/>
            <w:bottom w:val="none" w:sz="0" w:space="0" w:color="auto"/>
            <w:right w:val="none" w:sz="0" w:space="0" w:color="auto"/>
          </w:divBdr>
        </w:div>
        <w:div w:id="1034186978">
          <w:marLeft w:val="640"/>
          <w:marRight w:val="0"/>
          <w:marTop w:val="0"/>
          <w:marBottom w:val="0"/>
          <w:divBdr>
            <w:top w:val="none" w:sz="0" w:space="0" w:color="auto"/>
            <w:left w:val="none" w:sz="0" w:space="0" w:color="auto"/>
            <w:bottom w:val="none" w:sz="0" w:space="0" w:color="auto"/>
            <w:right w:val="none" w:sz="0" w:space="0" w:color="auto"/>
          </w:divBdr>
        </w:div>
        <w:div w:id="1253783360">
          <w:marLeft w:val="640"/>
          <w:marRight w:val="0"/>
          <w:marTop w:val="0"/>
          <w:marBottom w:val="0"/>
          <w:divBdr>
            <w:top w:val="none" w:sz="0" w:space="0" w:color="auto"/>
            <w:left w:val="none" w:sz="0" w:space="0" w:color="auto"/>
            <w:bottom w:val="none" w:sz="0" w:space="0" w:color="auto"/>
            <w:right w:val="none" w:sz="0" w:space="0" w:color="auto"/>
          </w:divBdr>
        </w:div>
        <w:div w:id="427046193">
          <w:marLeft w:val="640"/>
          <w:marRight w:val="0"/>
          <w:marTop w:val="0"/>
          <w:marBottom w:val="0"/>
          <w:divBdr>
            <w:top w:val="none" w:sz="0" w:space="0" w:color="auto"/>
            <w:left w:val="none" w:sz="0" w:space="0" w:color="auto"/>
            <w:bottom w:val="none" w:sz="0" w:space="0" w:color="auto"/>
            <w:right w:val="none" w:sz="0" w:space="0" w:color="auto"/>
          </w:divBdr>
        </w:div>
        <w:div w:id="706488408">
          <w:marLeft w:val="640"/>
          <w:marRight w:val="0"/>
          <w:marTop w:val="0"/>
          <w:marBottom w:val="0"/>
          <w:divBdr>
            <w:top w:val="none" w:sz="0" w:space="0" w:color="auto"/>
            <w:left w:val="none" w:sz="0" w:space="0" w:color="auto"/>
            <w:bottom w:val="none" w:sz="0" w:space="0" w:color="auto"/>
            <w:right w:val="none" w:sz="0" w:space="0" w:color="auto"/>
          </w:divBdr>
        </w:div>
        <w:div w:id="1945647799">
          <w:marLeft w:val="640"/>
          <w:marRight w:val="0"/>
          <w:marTop w:val="0"/>
          <w:marBottom w:val="0"/>
          <w:divBdr>
            <w:top w:val="none" w:sz="0" w:space="0" w:color="auto"/>
            <w:left w:val="none" w:sz="0" w:space="0" w:color="auto"/>
            <w:bottom w:val="none" w:sz="0" w:space="0" w:color="auto"/>
            <w:right w:val="none" w:sz="0" w:space="0" w:color="auto"/>
          </w:divBdr>
        </w:div>
        <w:div w:id="2125924240">
          <w:marLeft w:val="640"/>
          <w:marRight w:val="0"/>
          <w:marTop w:val="0"/>
          <w:marBottom w:val="0"/>
          <w:divBdr>
            <w:top w:val="none" w:sz="0" w:space="0" w:color="auto"/>
            <w:left w:val="none" w:sz="0" w:space="0" w:color="auto"/>
            <w:bottom w:val="none" w:sz="0" w:space="0" w:color="auto"/>
            <w:right w:val="none" w:sz="0" w:space="0" w:color="auto"/>
          </w:divBdr>
        </w:div>
        <w:div w:id="1690183473">
          <w:marLeft w:val="640"/>
          <w:marRight w:val="0"/>
          <w:marTop w:val="0"/>
          <w:marBottom w:val="0"/>
          <w:divBdr>
            <w:top w:val="none" w:sz="0" w:space="0" w:color="auto"/>
            <w:left w:val="none" w:sz="0" w:space="0" w:color="auto"/>
            <w:bottom w:val="none" w:sz="0" w:space="0" w:color="auto"/>
            <w:right w:val="none" w:sz="0" w:space="0" w:color="auto"/>
          </w:divBdr>
        </w:div>
        <w:div w:id="1357386975">
          <w:marLeft w:val="640"/>
          <w:marRight w:val="0"/>
          <w:marTop w:val="0"/>
          <w:marBottom w:val="0"/>
          <w:divBdr>
            <w:top w:val="none" w:sz="0" w:space="0" w:color="auto"/>
            <w:left w:val="none" w:sz="0" w:space="0" w:color="auto"/>
            <w:bottom w:val="none" w:sz="0" w:space="0" w:color="auto"/>
            <w:right w:val="none" w:sz="0" w:space="0" w:color="auto"/>
          </w:divBdr>
        </w:div>
        <w:div w:id="1213808331">
          <w:marLeft w:val="640"/>
          <w:marRight w:val="0"/>
          <w:marTop w:val="0"/>
          <w:marBottom w:val="0"/>
          <w:divBdr>
            <w:top w:val="none" w:sz="0" w:space="0" w:color="auto"/>
            <w:left w:val="none" w:sz="0" w:space="0" w:color="auto"/>
            <w:bottom w:val="none" w:sz="0" w:space="0" w:color="auto"/>
            <w:right w:val="none" w:sz="0" w:space="0" w:color="auto"/>
          </w:divBdr>
        </w:div>
        <w:div w:id="304969707">
          <w:marLeft w:val="640"/>
          <w:marRight w:val="0"/>
          <w:marTop w:val="0"/>
          <w:marBottom w:val="0"/>
          <w:divBdr>
            <w:top w:val="none" w:sz="0" w:space="0" w:color="auto"/>
            <w:left w:val="none" w:sz="0" w:space="0" w:color="auto"/>
            <w:bottom w:val="none" w:sz="0" w:space="0" w:color="auto"/>
            <w:right w:val="none" w:sz="0" w:space="0" w:color="auto"/>
          </w:divBdr>
        </w:div>
        <w:div w:id="2090737486">
          <w:marLeft w:val="640"/>
          <w:marRight w:val="0"/>
          <w:marTop w:val="0"/>
          <w:marBottom w:val="0"/>
          <w:divBdr>
            <w:top w:val="none" w:sz="0" w:space="0" w:color="auto"/>
            <w:left w:val="none" w:sz="0" w:space="0" w:color="auto"/>
            <w:bottom w:val="none" w:sz="0" w:space="0" w:color="auto"/>
            <w:right w:val="none" w:sz="0" w:space="0" w:color="auto"/>
          </w:divBdr>
        </w:div>
        <w:div w:id="6837019">
          <w:marLeft w:val="640"/>
          <w:marRight w:val="0"/>
          <w:marTop w:val="0"/>
          <w:marBottom w:val="0"/>
          <w:divBdr>
            <w:top w:val="none" w:sz="0" w:space="0" w:color="auto"/>
            <w:left w:val="none" w:sz="0" w:space="0" w:color="auto"/>
            <w:bottom w:val="none" w:sz="0" w:space="0" w:color="auto"/>
            <w:right w:val="none" w:sz="0" w:space="0" w:color="auto"/>
          </w:divBdr>
        </w:div>
        <w:div w:id="1462068851">
          <w:marLeft w:val="640"/>
          <w:marRight w:val="0"/>
          <w:marTop w:val="0"/>
          <w:marBottom w:val="0"/>
          <w:divBdr>
            <w:top w:val="none" w:sz="0" w:space="0" w:color="auto"/>
            <w:left w:val="none" w:sz="0" w:space="0" w:color="auto"/>
            <w:bottom w:val="none" w:sz="0" w:space="0" w:color="auto"/>
            <w:right w:val="none" w:sz="0" w:space="0" w:color="auto"/>
          </w:divBdr>
        </w:div>
        <w:div w:id="614168239">
          <w:marLeft w:val="640"/>
          <w:marRight w:val="0"/>
          <w:marTop w:val="0"/>
          <w:marBottom w:val="0"/>
          <w:divBdr>
            <w:top w:val="none" w:sz="0" w:space="0" w:color="auto"/>
            <w:left w:val="none" w:sz="0" w:space="0" w:color="auto"/>
            <w:bottom w:val="none" w:sz="0" w:space="0" w:color="auto"/>
            <w:right w:val="none" w:sz="0" w:space="0" w:color="auto"/>
          </w:divBdr>
        </w:div>
        <w:div w:id="114952128">
          <w:marLeft w:val="640"/>
          <w:marRight w:val="0"/>
          <w:marTop w:val="0"/>
          <w:marBottom w:val="0"/>
          <w:divBdr>
            <w:top w:val="none" w:sz="0" w:space="0" w:color="auto"/>
            <w:left w:val="none" w:sz="0" w:space="0" w:color="auto"/>
            <w:bottom w:val="none" w:sz="0" w:space="0" w:color="auto"/>
            <w:right w:val="none" w:sz="0" w:space="0" w:color="auto"/>
          </w:divBdr>
        </w:div>
        <w:div w:id="1526289312">
          <w:marLeft w:val="640"/>
          <w:marRight w:val="0"/>
          <w:marTop w:val="0"/>
          <w:marBottom w:val="0"/>
          <w:divBdr>
            <w:top w:val="none" w:sz="0" w:space="0" w:color="auto"/>
            <w:left w:val="none" w:sz="0" w:space="0" w:color="auto"/>
            <w:bottom w:val="none" w:sz="0" w:space="0" w:color="auto"/>
            <w:right w:val="none" w:sz="0" w:space="0" w:color="auto"/>
          </w:divBdr>
        </w:div>
        <w:div w:id="2114472360">
          <w:marLeft w:val="640"/>
          <w:marRight w:val="0"/>
          <w:marTop w:val="0"/>
          <w:marBottom w:val="0"/>
          <w:divBdr>
            <w:top w:val="none" w:sz="0" w:space="0" w:color="auto"/>
            <w:left w:val="none" w:sz="0" w:space="0" w:color="auto"/>
            <w:bottom w:val="none" w:sz="0" w:space="0" w:color="auto"/>
            <w:right w:val="none" w:sz="0" w:space="0" w:color="auto"/>
          </w:divBdr>
        </w:div>
        <w:div w:id="480928391">
          <w:marLeft w:val="640"/>
          <w:marRight w:val="0"/>
          <w:marTop w:val="0"/>
          <w:marBottom w:val="0"/>
          <w:divBdr>
            <w:top w:val="none" w:sz="0" w:space="0" w:color="auto"/>
            <w:left w:val="none" w:sz="0" w:space="0" w:color="auto"/>
            <w:bottom w:val="none" w:sz="0" w:space="0" w:color="auto"/>
            <w:right w:val="none" w:sz="0" w:space="0" w:color="auto"/>
          </w:divBdr>
        </w:div>
        <w:div w:id="1236938586">
          <w:marLeft w:val="640"/>
          <w:marRight w:val="0"/>
          <w:marTop w:val="0"/>
          <w:marBottom w:val="0"/>
          <w:divBdr>
            <w:top w:val="none" w:sz="0" w:space="0" w:color="auto"/>
            <w:left w:val="none" w:sz="0" w:space="0" w:color="auto"/>
            <w:bottom w:val="none" w:sz="0" w:space="0" w:color="auto"/>
            <w:right w:val="none" w:sz="0" w:space="0" w:color="auto"/>
          </w:divBdr>
        </w:div>
        <w:div w:id="377050929">
          <w:marLeft w:val="640"/>
          <w:marRight w:val="0"/>
          <w:marTop w:val="0"/>
          <w:marBottom w:val="0"/>
          <w:divBdr>
            <w:top w:val="none" w:sz="0" w:space="0" w:color="auto"/>
            <w:left w:val="none" w:sz="0" w:space="0" w:color="auto"/>
            <w:bottom w:val="none" w:sz="0" w:space="0" w:color="auto"/>
            <w:right w:val="none" w:sz="0" w:space="0" w:color="auto"/>
          </w:divBdr>
        </w:div>
        <w:div w:id="216936340">
          <w:marLeft w:val="640"/>
          <w:marRight w:val="0"/>
          <w:marTop w:val="0"/>
          <w:marBottom w:val="0"/>
          <w:divBdr>
            <w:top w:val="none" w:sz="0" w:space="0" w:color="auto"/>
            <w:left w:val="none" w:sz="0" w:space="0" w:color="auto"/>
            <w:bottom w:val="none" w:sz="0" w:space="0" w:color="auto"/>
            <w:right w:val="none" w:sz="0" w:space="0" w:color="auto"/>
          </w:divBdr>
        </w:div>
        <w:div w:id="22824845">
          <w:marLeft w:val="640"/>
          <w:marRight w:val="0"/>
          <w:marTop w:val="0"/>
          <w:marBottom w:val="0"/>
          <w:divBdr>
            <w:top w:val="none" w:sz="0" w:space="0" w:color="auto"/>
            <w:left w:val="none" w:sz="0" w:space="0" w:color="auto"/>
            <w:bottom w:val="none" w:sz="0" w:space="0" w:color="auto"/>
            <w:right w:val="none" w:sz="0" w:space="0" w:color="auto"/>
          </w:divBdr>
        </w:div>
        <w:div w:id="1593735709">
          <w:marLeft w:val="640"/>
          <w:marRight w:val="0"/>
          <w:marTop w:val="0"/>
          <w:marBottom w:val="0"/>
          <w:divBdr>
            <w:top w:val="none" w:sz="0" w:space="0" w:color="auto"/>
            <w:left w:val="none" w:sz="0" w:space="0" w:color="auto"/>
            <w:bottom w:val="none" w:sz="0" w:space="0" w:color="auto"/>
            <w:right w:val="none" w:sz="0" w:space="0" w:color="auto"/>
          </w:divBdr>
        </w:div>
        <w:div w:id="1137143705">
          <w:marLeft w:val="640"/>
          <w:marRight w:val="0"/>
          <w:marTop w:val="0"/>
          <w:marBottom w:val="0"/>
          <w:divBdr>
            <w:top w:val="none" w:sz="0" w:space="0" w:color="auto"/>
            <w:left w:val="none" w:sz="0" w:space="0" w:color="auto"/>
            <w:bottom w:val="none" w:sz="0" w:space="0" w:color="auto"/>
            <w:right w:val="none" w:sz="0" w:space="0" w:color="auto"/>
          </w:divBdr>
        </w:div>
        <w:div w:id="753015505">
          <w:marLeft w:val="640"/>
          <w:marRight w:val="0"/>
          <w:marTop w:val="0"/>
          <w:marBottom w:val="0"/>
          <w:divBdr>
            <w:top w:val="none" w:sz="0" w:space="0" w:color="auto"/>
            <w:left w:val="none" w:sz="0" w:space="0" w:color="auto"/>
            <w:bottom w:val="none" w:sz="0" w:space="0" w:color="auto"/>
            <w:right w:val="none" w:sz="0" w:space="0" w:color="auto"/>
          </w:divBdr>
        </w:div>
        <w:div w:id="158271768">
          <w:marLeft w:val="640"/>
          <w:marRight w:val="0"/>
          <w:marTop w:val="0"/>
          <w:marBottom w:val="0"/>
          <w:divBdr>
            <w:top w:val="none" w:sz="0" w:space="0" w:color="auto"/>
            <w:left w:val="none" w:sz="0" w:space="0" w:color="auto"/>
            <w:bottom w:val="none" w:sz="0" w:space="0" w:color="auto"/>
            <w:right w:val="none" w:sz="0" w:space="0" w:color="auto"/>
          </w:divBdr>
        </w:div>
        <w:div w:id="1285231651">
          <w:marLeft w:val="640"/>
          <w:marRight w:val="0"/>
          <w:marTop w:val="0"/>
          <w:marBottom w:val="0"/>
          <w:divBdr>
            <w:top w:val="none" w:sz="0" w:space="0" w:color="auto"/>
            <w:left w:val="none" w:sz="0" w:space="0" w:color="auto"/>
            <w:bottom w:val="none" w:sz="0" w:space="0" w:color="auto"/>
            <w:right w:val="none" w:sz="0" w:space="0" w:color="auto"/>
          </w:divBdr>
        </w:div>
        <w:div w:id="1611089873">
          <w:marLeft w:val="640"/>
          <w:marRight w:val="0"/>
          <w:marTop w:val="0"/>
          <w:marBottom w:val="0"/>
          <w:divBdr>
            <w:top w:val="none" w:sz="0" w:space="0" w:color="auto"/>
            <w:left w:val="none" w:sz="0" w:space="0" w:color="auto"/>
            <w:bottom w:val="none" w:sz="0" w:space="0" w:color="auto"/>
            <w:right w:val="none" w:sz="0" w:space="0" w:color="auto"/>
          </w:divBdr>
        </w:div>
        <w:div w:id="1635286710">
          <w:marLeft w:val="640"/>
          <w:marRight w:val="0"/>
          <w:marTop w:val="0"/>
          <w:marBottom w:val="0"/>
          <w:divBdr>
            <w:top w:val="none" w:sz="0" w:space="0" w:color="auto"/>
            <w:left w:val="none" w:sz="0" w:space="0" w:color="auto"/>
            <w:bottom w:val="none" w:sz="0" w:space="0" w:color="auto"/>
            <w:right w:val="none" w:sz="0" w:space="0" w:color="auto"/>
          </w:divBdr>
        </w:div>
        <w:div w:id="1228299317">
          <w:marLeft w:val="640"/>
          <w:marRight w:val="0"/>
          <w:marTop w:val="0"/>
          <w:marBottom w:val="0"/>
          <w:divBdr>
            <w:top w:val="none" w:sz="0" w:space="0" w:color="auto"/>
            <w:left w:val="none" w:sz="0" w:space="0" w:color="auto"/>
            <w:bottom w:val="none" w:sz="0" w:space="0" w:color="auto"/>
            <w:right w:val="none" w:sz="0" w:space="0" w:color="auto"/>
          </w:divBdr>
        </w:div>
        <w:div w:id="1165586821">
          <w:marLeft w:val="640"/>
          <w:marRight w:val="0"/>
          <w:marTop w:val="0"/>
          <w:marBottom w:val="0"/>
          <w:divBdr>
            <w:top w:val="none" w:sz="0" w:space="0" w:color="auto"/>
            <w:left w:val="none" w:sz="0" w:space="0" w:color="auto"/>
            <w:bottom w:val="none" w:sz="0" w:space="0" w:color="auto"/>
            <w:right w:val="none" w:sz="0" w:space="0" w:color="auto"/>
          </w:divBdr>
        </w:div>
        <w:div w:id="143473007">
          <w:marLeft w:val="640"/>
          <w:marRight w:val="0"/>
          <w:marTop w:val="0"/>
          <w:marBottom w:val="0"/>
          <w:divBdr>
            <w:top w:val="none" w:sz="0" w:space="0" w:color="auto"/>
            <w:left w:val="none" w:sz="0" w:space="0" w:color="auto"/>
            <w:bottom w:val="none" w:sz="0" w:space="0" w:color="auto"/>
            <w:right w:val="none" w:sz="0" w:space="0" w:color="auto"/>
          </w:divBdr>
        </w:div>
        <w:div w:id="656500907">
          <w:marLeft w:val="640"/>
          <w:marRight w:val="0"/>
          <w:marTop w:val="0"/>
          <w:marBottom w:val="0"/>
          <w:divBdr>
            <w:top w:val="none" w:sz="0" w:space="0" w:color="auto"/>
            <w:left w:val="none" w:sz="0" w:space="0" w:color="auto"/>
            <w:bottom w:val="none" w:sz="0" w:space="0" w:color="auto"/>
            <w:right w:val="none" w:sz="0" w:space="0" w:color="auto"/>
          </w:divBdr>
        </w:div>
        <w:div w:id="1546332223">
          <w:marLeft w:val="640"/>
          <w:marRight w:val="0"/>
          <w:marTop w:val="0"/>
          <w:marBottom w:val="0"/>
          <w:divBdr>
            <w:top w:val="none" w:sz="0" w:space="0" w:color="auto"/>
            <w:left w:val="none" w:sz="0" w:space="0" w:color="auto"/>
            <w:bottom w:val="none" w:sz="0" w:space="0" w:color="auto"/>
            <w:right w:val="none" w:sz="0" w:space="0" w:color="auto"/>
          </w:divBdr>
        </w:div>
        <w:div w:id="123735639">
          <w:marLeft w:val="640"/>
          <w:marRight w:val="0"/>
          <w:marTop w:val="0"/>
          <w:marBottom w:val="0"/>
          <w:divBdr>
            <w:top w:val="none" w:sz="0" w:space="0" w:color="auto"/>
            <w:left w:val="none" w:sz="0" w:space="0" w:color="auto"/>
            <w:bottom w:val="none" w:sz="0" w:space="0" w:color="auto"/>
            <w:right w:val="none" w:sz="0" w:space="0" w:color="auto"/>
          </w:divBdr>
        </w:div>
        <w:div w:id="2141267585">
          <w:marLeft w:val="640"/>
          <w:marRight w:val="0"/>
          <w:marTop w:val="0"/>
          <w:marBottom w:val="0"/>
          <w:divBdr>
            <w:top w:val="none" w:sz="0" w:space="0" w:color="auto"/>
            <w:left w:val="none" w:sz="0" w:space="0" w:color="auto"/>
            <w:bottom w:val="none" w:sz="0" w:space="0" w:color="auto"/>
            <w:right w:val="none" w:sz="0" w:space="0" w:color="auto"/>
          </w:divBdr>
        </w:div>
        <w:div w:id="1577789451">
          <w:marLeft w:val="640"/>
          <w:marRight w:val="0"/>
          <w:marTop w:val="0"/>
          <w:marBottom w:val="0"/>
          <w:divBdr>
            <w:top w:val="none" w:sz="0" w:space="0" w:color="auto"/>
            <w:left w:val="none" w:sz="0" w:space="0" w:color="auto"/>
            <w:bottom w:val="none" w:sz="0" w:space="0" w:color="auto"/>
            <w:right w:val="none" w:sz="0" w:space="0" w:color="auto"/>
          </w:divBdr>
        </w:div>
        <w:div w:id="446628710">
          <w:marLeft w:val="640"/>
          <w:marRight w:val="0"/>
          <w:marTop w:val="0"/>
          <w:marBottom w:val="0"/>
          <w:divBdr>
            <w:top w:val="none" w:sz="0" w:space="0" w:color="auto"/>
            <w:left w:val="none" w:sz="0" w:space="0" w:color="auto"/>
            <w:bottom w:val="none" w:sz="0" w:space="0" w:color="auto"/>
            <w:right w:val="none" w:sz="0" w:space="0" w:color="auto"/>
          </w:divBdr>
        </w:div>
        <w:div w:id="498809742">
          <w:marLeft w:val="640"/>
          <w:marRight w:val="0"/>
          <w:marTop w:val="0"/>
          <w:marBottom w:val="0"/>
          <w:divBdr>
            <w:top w:val="none" w:sz="0" w:space="0" w:color="auto"/>
            <w:left w:val="none" w:sz="0" w:space="0" w:color="auto"/>
            <w:bottom w:val="none" w:sz="0" w:space="0" w:color="auto"/>
            <w:right w:val="none" w:sz="0" w:space="0" w:color="auto"/>
          </w:divBdr>
        </w:div>
        <w:div w:id="1223516554">
          <w:marLeft w:val="640"/>
          <w:marRight w:val="0"/>
          <w:marTop w:val="0"/>
          <w:marBottom w:val="0"/>
          <w:divBdr>
            <w:top w:val="none" w:sz="0" w:space="0" w:color="auto"/>
            <w:left w:val="none" w:sz="0" w:space="0" w:color="auto"/>
            <w:bottom w:val="none" w:sz="0" w:space="0" w:color="auto"/>
            <w:right w:val="none" w:sz="0" w:space="0" w:color="auto"/>
          </w:divBdr>
        </w:div>
        <w:div w:id="417361152">
          <w:marLeft w:val="640"/>
          <w:marRight w:val="0"/>
          <w:marTop w:val="0"/>
          <w:marBottom w:val="0"/>
          <w:divBdr>
            <w:top w:val="none" w:sz="0" w:space="0" w:color="auto"/>
            <w:left w:val="none" w:sz="0" w:space="0" w:color="auto"/>
            <w:bottom w:val="none" w:sz="0" w:space="0" w:color="auto"/>
            <w:right w:val="none" w:sz="0" w:space="0" w:color="auto"/>
          </w:divBdr>
        </w:div>
        <w:div w:id="1546138274">
          <w:marLeft w:val="640"/>
          <w:marRight w:val="0"/>
          <w:marTop w:val="0"/>
          <w:marBottom w:val="0"/>
          <w:divBdr>
            <w:top w:val="none" w:sz="0" w:space="0" w:color="auto"/>
            <w:left w:val="none" w:sz="0" w:space="0" w:color="auto"/>
            <w:bottom w:val="none" w:sz="0" w:space="0" w:color="auto"/>
            <w:right w:val="none" w:sz="0" w:space="0" w:color="auto"/>
          </w:divBdr>
        </w:div>
        <w:div w:id="1246720890">
          <w:marLeft w:val="640"/>
          <w:marRight w:val="0"/>
          <w:marTop w:val="0"/>
          <w:marBottom w:val="0"/>
          <w:divBdr>
            <w:top w:val="none" w:sz="0" w:space="0" w:color="auto"/>
            <w:left w:val="none" w:sz="0" w:space="0" w:color="auto"/>
            <w:bottom w:val="none" w:sz="0" w:space="0" w:color="auto"/>
            <w:right w:val="none" w:sz="0" w:space="0" w:color="auto"/>
          </w:divBdr>
        </w:div>
        <w:div w:id="1592160894">
          <w:marLeft w:val="640"/>
          <w:marRight w:val="0"/>
          <w:marTop w:val="0"/>
          <w:marBottom w:val="0"/>
          <w:divBdr>
            <w:top w:val="none" w:sz="0" w:space="0" w:color="auto"/>
            <w:left w:val="none" w:sz="0" w:space="0" w:color="auto"/>
            <w:bottom w:val="none" w:sz="0" w:space="0" w:color="auto"/>
            <w:right w:val="none" w:sz="0" w:space="0" w:color="auto"/>
          </w:divBdr>
        </w:div>
        <w:div w:id="1046877086">
          <w:marLeft w:val="640"/>
          <w:marRight w:val="0"/>
          <w:marTop w:val="0"/>
          <w:marBottom w:val="0"/>
          <w:divBdr>
            <w:top w:val="none" w:sz="0" w:space="0" w:color="auto"/>
            <w:left w:val="none" w:sz="0" w:space="0" w:color="auto"/>
            <w:bottom w:val="none" w:sz="0" w:space="0" w:color="auto"/>
            <w:right w:val="none" w:sz="0" w:space="0" w:color="auto"/>
          </w:divBdr>
        </w:div>
        <w:div w:id="1984508052">
          <w:marLeft w:val="640"/>
          <w:marRight w:val="0"/>
          <w:marTop w:val="0"/>
          <w:marBottom w:val="0"/>
          <w:divBdr>
            <w:top w:val="none" w:sz="0" w:space="0" w:color="auto"/>
            <w:left w:val="none" w:sz="0" w:space="0" w:color="auto"/>
            <w:bottom w:val="none" w:sz="0" w:space="0" w:color="auto"/>
            <w:right w:val="none" w:sz="0" w:space="0" w:color="auto"/>
          </w:divBdr>
        </w:div>
        <w:div w:id="657348553">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2880495">
      <w:bodyDiv w:val="1"/>
      <w:marLeft w:val="0"/>
      <w:marRight w:val="0"/>
      <w:marTop w:val="0"/>
      <w:marBottom w:val="0"/>
      <w:divBdr>
        <w:top w:val="none" w:sz="0" w:space="0" w:color="auto"/>
        <w:left w:val="none" w:sz="0" w:space="0" w:color="auto"/>
        <w:bottom w:val="none" w:sz="0" w:space="0" w:color="auto"/>
        <w:right w:val="none" w:sz="0" w:space="0" w:color="auto"/>
      </w:divBdr>
      <w:divsChild>
        <w:div w:id="2046130591">
          <w:marLeft w:val="640"/>
          <w:marRight w:val="0"/>
          <w:marTop w:val="0"/>
          <w:marBottom w:val="0"/>
          <w:divBdr>
            <w:top w:val="none" w:sz="0" w:space="0" w:color="auto"/>
            <w:left w:val="none" w:sz="0" w:space="0" w:color="auto"/>
            <w:bottom w:val="none" w:sz="0" w:space="0" w:color="auto"/>
            <w:right w:val="none" w:sz="0" w:space="0" w:color="auto"/>
          </w:divBdr>
        </w:div>
        <w:div w:id="2111848988">
          <w:marLeft w:val="640"/>
          <w:marRight w:val="0"/>
          <w:marTop w:val="0"/>
          <w:marBottom w:val="0"/>
          <w:divBdr>
            <w:top w:val="none" w:sz="0" w:space="0" w:color="auto"/>
            <w:left w:val="none" w:sz="0" w:space="0" w:color="auto"/>
            <w:bottom w:val="none" w:sz="0" w:space="0" w:color="auto"/>
            <w:right w:val="none" w:sz="0" w:space="0" w:color="auto"/>
          </w:divBdr>
        </w:div>
        <w:div w:id="1437946846">
          <w:marLeft w:val="640"/>
          <w:marRight w:val="0"/>
          <w:marTop w:val="0"/>
          <w:marBottom w:val="0"/>
          <w:divBdr>
            <w:top w:val="none" w:sz="0" w:space="0" w:color="auto"/>
            <w:left w:val="none" w:sz="0" w:space="0" w:color="auto"/>
            <w:bottom w:val="none" w:sz="0" w:space="0" w:color="auto"/>
            <w:right w:val="none" w:sz="0" w:space="0" w:color="auto"/>
          </w:divBdr>
        </w:div>
        <w:div w:id="1094400747">
          <w:marLeft w:val="640"/>
          <w:marRight w:val="0"/>
          <w:marTop w:val="0"/>
          <w:marBottom w:val="0"/>
          <w:divBdr>
            <w:top w:val="none" w:sz="0" w:space="0" w:color="auto"/>
            <w:left w:val="none" w:sz="0" w:space="0" w:color="auto"/>
            <w:bottom w:val="none" w:sz="0" w:space="0" w:color="auto"/>
            <w:right w:val="none" w:sz="0" w:space="0" w:color="auto"/>
          </w:divBdr>
        </w:div>
        <w:div w:id="1989044705">
          <w:marLeft w:val="640"/>
          <w:marRight w:val="0"/>
          <w:marTop w:val="0"/>
          <w:marBottom w:val="0"/>
          <w:divBdr>
            <w:top w:val="none" w:sz="0" w:space="0" w:color="auto"/>
            <w:left w:val="none" w:sz="0" w:space="0" w:color="auto"/>
            <w:bottom w:val="none" w:sz="0" w:space="0" w:color="auto"/>
            <w:right w:val="none" w:sz="0" w:space="0" w:color="auto"/>
          </w:divBdr>
        </w:div>
        <w:div w:id="1443912850">
          <w:marLeft w:val="640"/>
          <w:marRight w:val="0"/>
          <w:marTop w:val="0"/>
          <w:marBottom w:val="0"/>
          <w:divBdr>
            <w:top w:val="none" w:sz="0" w:space="0" w:color="auto"/>
            <w:left w:val="none" w:sz="0" w:space="0" w:color="auto"/>
            <w:bottom w:val="none" w:sz="0" w:space="0" w:color="auto"/>
            <w:right w:val="none" w:sz="0" w:space="0" w:color="auto"/>
          </w:divBdr>
        </w:div>
        <w:div w:id="1294210715">
          <w:marLeft w:val="640"/>
          <w:marRight w:val="0"/>
          <w:marTop w:val="0"/>
          <w:marBottom w:val="0"/>
          <w:divBdr>
            <w:top w:val="none" w:sz="0" w:space="0" w:color="auto"/>
            <w:left w:val="none" w:sz="0" w:space="0" w:color="auto"/>
            <w:bottom w:val="none" w:sz="0" w:space="0" w:color="auto"/>
            <w:right w:val="none" w:sz="0" w:space="0" w:color="auto"/>
          </w:divBdr>
        </w:div>
        <w:div w:id="1482773096">
          <w:marLeft w:val="640"/>
          <w:marRight w:val="0"/>
          <w:marTop w:val="0"/>
          <w:marBottom w:val="0"/>
          <w:divBdr>
            <w:top w:val="none" w:sz="0" w:space="0" w:color="auto"/>
            <w:left w:val="none" w:sz="0" w:space="0" w:color="auto"/>
            <w:bottom w:val="none" w:sz="0" w:space="0" w:color="auto"/>
            <w:right w:val="none" w:sz="0" w:space="0" w:color="auto"/>
          </w:divBdr>
        </w:div>
        <w:div w:id="537545036">
          <w:marLeft w:val="640"/>
          <w:marRight w:val="0"/>
          <w:marTop w:val="0"/>
          <w:marBottom w:val="0"/>
          <w:divBdr>
            <w:top w:val="none" w:sz="0" w:space="0" w:color="auto"/>
            <w:left w:val="none" w:sz="0" w:space="0" w:color="auto"/>
            <w:bottom w:val="none" w:sz="0" w:space="0" w:color="auto"/>
            <w:right w:val="none" w:sz="0" w:space="0" w:color="auto"/>
          </w:divBdr>
        </w:div>
        <w:div w:id="1785533452">
          <w:marLeft w:val="640"/>
          <w:marRight w:val="0"/>
          <w:marTop w:val="0"/>
          <w:marBottom w:val="0"/>
          <w:divBdr>
            <w:top w:val="none" w:sz="0" w:space="0" w:color="auto"/>
            <w:left w:val="none" w:sz="0" w:space="0" w:color="auto"/>
            <w:bottom w:val="none" w:sz="0" w:space="0" w:color="auto"/>
            <w:right w:val="none" w:sz="0" w:space="0" w:color="auto"/>
          </w:divBdr>
        </w:div>
        <w:div w:id="113984521">
          <w:marLeft w:val="640"/>
          <w:marRight w:val="0"/>
          <w:marTop w:val="0"/>
          <w:marBottom w:val="0"/>
          <w:divBdr>
            <w:top w:val="none" w:sz="0" w:space="0" w:color="auto"/>
            <w:left w:val="none" w:sz="0" w:space="0" w:color="auto"/>
            <w:bottom w:val="none" w:sz="0" w:space="0" w:color="auto"/>
            <w:right w:val="none" w:sz="0" w:space="0" w:color="auto"/>
          </w:divBdr>
        </w:div>
        <w:div w:id="1538856292">
          <w:marLeft w:val="640"/>
          <w:marRight w:val="0"/>
          <w:marTop w:val="0"/>
          <w:marBottom w:val="0"/>
          <w:divBdr>
            <w:top w:val="none" w:sz="0" w:space="0" w:color="auto"/>
            <w:left w:val="none" w:sz="0" w:space="0" w:color="auto"/>
            <w:bottom w:val="none" w:sz="0" w:space="0" w:color="auto"/>
            <w:right w:val="none" w:sz="0" w:space="0" w:color="auto"/>
          </w:divBdr>
        </w:div>
        <w:div w:id="1251936228">
          <w:marLeft w:val="640"/>
          <w:marRight w:val="0"/>
          <w:marTop w:val="0"/>
          <w:marBottom w:val="0"/>
          <w:divBdr>
            <w:top w:val="none" w:sz="0" w:space="0" w:color="auto"/>
            <w:left w:val="none" w:sz="0" w:space="0" w:color="auto"/>
            <w:bottom w:val="none" w:sz="0" w:space="0" w:color="auto"/>
            <w:right w:val="none" w:sz="0" w:space="0" w:color="auto"/>
          </w:divBdr>
        </w:div>
        <w:div w:id="325477001">
          <w:marLeft w:val="640"/>
          <w:marRight w:val="0"/>
          <w:marTop w:val="0"/>
          <w:marBottom w:val="0"/>
          <w:divBdr>
            <w:top w:val="none" w:sz="0" w:space="0" w:color="auto"/>
            <w:left w:val="none" w:sz="0" w:space="0" w:color="auto"/>
            <w:bottom w:val="none" w:sz="0" w:space="0" w:color="auto"/>
            <w:right w:val="none" w:sz="0" w:space="0" w:color="auto"/>
          </w:divBdr>
        </w:div>
        <w:div w:id="1644461175">
          <w:marLeft w:val="640"/>
          <w:marRight w:val="0"/>
          <w:marTop w:val="0"/>
          <w:marBottom w:val="0"/>
          <w:divBdr>
            <w:top w:val="none" w:sz="0" w:space="0" w:color="auto"/>
            <w:left w:val="none" w:sz="0" w:space="0" w:color="auto"/>
            <w:bottom w:val="none" w:sz="0" w:space="0" w:color="auto"/>
            <w:right w:val="none" w:sz="0" w:space="0" w:color="auto"/>
          </w:divBdr>
        </w:div>
        <w:div w:id="1555266457">
          <w:marLeft w:val="640"/>
          <w:marRight w:val="0"/>
          <w:marTop w:val="0"/>
          <w:marBottom w:val="0"/>
          <w:divBdr>
            <w:top w:val="none" w:sz="0" w:space="0" w:color="auto"/>
            <w:left w:val="none" w:sz="0" w:space="0" w:color="auto"/>
            <w:bottom w:val="none" w:sz="0" w:space="0" w:color="auto"/>
            <w:right w:val="none" w:sz="0" w:space="0" w:color="auto"/>
          </w:divBdr>
        </w:div>
        <w:div w:id="1132140845">
          <w:marLeft w:val="640"/>
          <w:marRight w:val="0"/>
          <w:marTop w:val="0"/>
          <w:marBottom w:val="0"/>
          <w:divBdr>
            <w:top w:val="none" w:sz="0" w:space="0" w:color="auto"/>
            <w:left w:val="none" w:sz="0" w:space="0" w:color="auto"/>
            <w:bottom w:val="none" w:sz="0" w:space="0" w:color="auto"/>
            <w:right w:val="none" w:sz="0" w:space="0" w:color="auto"/>
          </w:divBdr>
        </w:div>
        <w:div w:id="1081952720">
          <w:marLeft w:val="640"/>
          <w:marRight w:val="0"/>
          <w:marTop w:val="0"/>
          <w:marBottom w:val="0"/>
          <w:divBdr>
            <w:top w:val="none" w:sz="0" w:space="0" w:color="auto"/>
            <w:left w:val="none" w:sz="0" w:space="0" w:color="auto"/>
            <w:bottom w:val="none" w:sz="0" w:space="0" w:color="auto"/>
            <w:right w:val="none" w:sz="0" w:space="0" w:color="auto"/>
          </w:divBdr>
        </w:div>
        <w:div w:id="1462772544">
          <w:marLeft w:val="640"/>
          <w:marRight w:val="0"/>
          <w:marTop w:val="0"/>
          <w:marBottom w:val="0"/>
          <w:divBdr>
            <w:top w:val="none" w:sz="0" w:space="0" w:color="auto"/>
            <w:left w:val="none" w:sz="0" w:space="0" w:color="auto"/>
            <w:bottom w:val="none" w:sz="0" w:space="0" w:color="auto"/>
            <w:right w:val="none" w:sz="0" w:space="0" w:color="auto"/>
          </w:divBdr>
        </w:div>
        <w:div w:id="748770816">
          <w:marLeft w:val="640"/>
          <w:marRight w:val="0"/>
          <w:marTop w:val="0"/>
          <w:marBottom w:val="0"/>
          <w:divBdr>
            <w:top w:val="none" w:sz="0" w:space="0" w:color="auto"/>
            <w:left w:val="none" w:sz="0" w:space="0" w:color="auto"/>
            <w:bottom w:val="none" w:sz="0" w:space="0" w:color="auto"/>
            <w:right w:val="none" w:sz="0" w:space="0" w:color="auto"/>
          </w:divBdr>
        </w:div>
        <w:div w:id="2089304295">
          <w:marLeft w:val="640"/>
          <w:marRight w:val="0"/>
          <w:marTop w:val="0"/>
          <w:marBottom w:val="0"/>
          <w:divBdr>
            <w:top w:val="none" w:sz="0" w:space="0" w:color="auto"/>
            <w:left w:val="none" w:sz="0" w:space="0" w:color="auto"/>
            <w:bottom w:val="none" w:sz="0" w:space="0" w:color="auto"/>
            <w:right w:val="none" w:sz="0" w:space="0" w:color="auto"/>
          </w:divBdr>
        </w:div>
        <w:div w:id="348290913">
          <w:marLeft w:val="640"/>
          <w:marRight w:val="0"/>
          <w:marTop w:val="0"/>
          <w:marBottom w:val="0"/>
          <w:divBdr>
            <w:top w:val="none" w:sz="0" w:space="0" w:color="auto"/>
            <w:left w:val="none" w:sz="0" w:space="0" w:color="auto"/>
            <w:bottom w:val="none" w:sz="0" w:space="0" w:color="auto"/>
            <w:right w:val="none" w:sz="0" w:space="0" w:color="auto"/>
          </w:divBdr>
        </w:div>
        <w:div w:id="289670249">
          <w:marLeft w:val="640"/>
          <w:marRight w:val="0"/>
          <w:marTop w:val="0"/>
          <w:marBottom w:val="0"/>
          <w:divBdr>
            <w:top w:val="none" w:sz="0" w:space="0" w:color="auto"/>
            <w:left w:val="none" w:sz="0" w:space="0" w:color="auto"/>
            <w:bottom w:val="none" w:sz="0" w:space="0" w:color="auto"/>
            <w:right w:val="none" w:sz="0" w:space="0" w:color="auto"/>
          </w:divBdr>
        </w:div>
        <w:div w:id="1254123846">
          <w:marLeft w:val="640"/>
          <w:marRight w:val="0"/>
          <w:marTop w:val="0"/>
          <w:marBottom w:val="0"/>
          <w:divBdr>
            <w:top w:val="none" w:sz="0" w:space="0" w:color="auto"/>
            <w:left w:val="none" w:sz="0" w:space="0" w:color="auto"/>
            <w:bottom w:val="none" w:sz="0" w:space="0" w:color="auto"/>
            <w:right w:val="none" w:sz="0" w:space="0" w:color="auto"/>
          </w:divBdr>
        </w:div>
        <w:div w:id="2131047722">
          <w:marLeft w:val="640"/>
          <w:marRight w:val="0"/>
          <w:marTop w:val="0"/>
          <w:marBottom w:val="0"/>
          <w:divBdr>
            <w:top w:val="none" w:sz="0" w:space="0" w:color="auto"/>
            <w:left w:val="none" w:sz="0" w:space="0" w:color="auto"/>
            <w:bottom w:val="none" w:sz="0" w:space="0" w:color="auto"/>
            <w:right w:val="none" w:sz="0" w:space="0" w:color="auto"/>
          </w:divBdr>
        </w:div>
        <w:div w:id="604731543">
          <w:marLeft w:val="640"/>
          <w:marRight w:val="0"/>
          <w:marTop w:val="0"/>
          <w:marBottom w:val="0"/>
          <w:divBdr>
            <w:top w:val="none" w:sz="0" w:space="0" w:color="auto"/>
            <w:left w:val="none" w:sz="0" w:space="0" w:color="auto"/>
            <w:bottom w:val="none" w:sz="0" w:space="0" w:color="auto"/>
            <w:right w:val="none" w:sz="0" w:space="0" w:color="auto"/>
          </w:divBdr>
        </w:div>
        <w:div w:id="778376399">
          <w:marLeft w:val="640"/>
          <w:marRight w:val="0"/>
          <w:marTop w:val="0"/>
          <w:marBottom w:val="0"/>
          <w:divBdr>
            <w:top w:val="none" w:sz="0" w:space="0" w:color="auto"/>
            <w:left w:val="none" w:sz="0" w:space="0" w:color="auto"/>
            <w:bottom w:val="none" w:sz="0" w:space="0" w:color="auto"/>
            <w:right w:val="none" w:sz="0" w:space="0" w:color="auto"/>
          </w:divBdr>
        </w:div>
        <w:div w:id="204946832">
          <w:marLeft w:val="640"/>
          <w:marRight w:val="0"/>
          <w:marTop w:val="0"/>
          <w:marBottom w:val="0"/>
          <w:divBdr>
            <w:top w:val="none" w:sz="0" w:space="0" w:color="auto"/>
            <w:left w:val="none" w:sz="0" w:space="0" w:color="auto"/>
            <w:bottom w:val="none" w:sz="0" w:space="0" w:color="auto"/>
            <w:right w:val="none" w:sz="0" w:space="0" w:color="auto"/>
          </w:divBdr>
        </w:div>
        <w:div w:id="1658999241">
          <w:marLeft w:val="640"/>
          <w:marRight w:val="0"/>
          <w:marTop w:val="0"/>
          <w:marBottom w:val="0"/>
          <w:divBdr>
            <w:top w:val="none" w:sz="0" w:space="0" w:color="auto"/>
            <w:left w:val="none" w:sz="0" w:space="0" w:color="auto"/>
            <w:bottom w:val="none" w:sz="0" w:space="0" w:color="auto"/>
            <w:right w:val="none" w:sz="0" w:space="0" w:color="auto"/>
          </w:divBdr>
        </w:div>
        <w:div w:id="315493300">
          <w:marLeft w:val="640"/>
          <w:marRight w:val="0"/>
          <w:marTop w:val="0"/>
          <w:marBottom w:val="0"/>
          <w:divBdr>
            <w:top w:val="none" w:sz="0" w:space="0" w:color="auto"/>
            <w:left w:val="none" w:sz="0" w:space="0" w:color="auto"/>
            <w:bottom w:val="none" w:sz="0" w:space="0" w:color="auto"/>
            <w:right w:val="none" w:sz="0" w:space="0" w:color="auto"/>
          </w:divBdr>
        </w:div>
        <w:div w:id="767391878">
          <w:marLeft w:val="640"/>
          <w:marRight w:val="0"/>
          <w:marTop w:val="0"/>
          <w:marBottom w:val="0"/>
          <w:divBdr>
            <w:top w:val="none" w:sz="0" w:space="0" w:color="auto"/>
            <w:left w:val="none" w:sz="0" w:space="0" w:color="auto"/>
            <w:bottom w:val="none" w:sz="0" w:space="0" w:color="auto"/>
            <w:right w:val="none" w:sz="0" w:space="0" w:color="auto"/>
          </w:divBdr>
        </w:div>
        <w:div w:id="1162890274">
          <w:marLeft w:val="640"/>
          <w:marRight w:val="0"/>
          <w:marTop w:val="0"/>
          <w:marBottom w:val="0"/>
          <w:divBdr>
            <w:top w:val="none" w:sz="0" w:space="0" w:color="auto"/>
            <w:left w:val="none" w:sz="0" w:space="0" w:color="auto"/>
            <w:bottom w:val="none" w:sz="0" w:space="0" w:color="auto"/>
            <w:right w:val="none" w:sz="0" w:space="0" w:color="auto"/>
          </w:divBdr>
        </w:div>
        <w:div w:id="2056006853">
          <w:marLeft w:val="640"/>
          <w:marRight w:val="0"/>
          <w:marTop w:val="0"/>
          <w:marBottom w:val="0"/>
          <w:divBdr>
            <w:top w:val="none" w:sz="0" w:space="0" w:color="auto"/>
            <w:left w:val="none" w:sz="0" w:space="0" w:color="auto"/>
            <w:bottom w:val="none" w:sz="0" w:space="0" w:color="auto"/>
            <w:right w:val="none" w:sz="0" w:space="0" w:color="auto"/>
          </w:divBdr>
        </w:div>
        <w:div w:id="530148940">
          <w:marLeft w:val="640"/>
          <w:marRight w:val="0"/>
          <w:marTop w:val="0"/>
          <w:marBottom w:val="0"/>
          <w:divBdr>
            <w:top w:val="none" w:sz="0" w:space="0" w:color="auto"/>
            <w:left w:val="none" w:sz="0" w:space="0" w:color="auto"/>
            <w:bottom w:val="none" w:sz="0" w:space="0" w:color="auto"/>
            <w:right w:val="none" w:sz="0" w:space="0" w:color="auto"/>
          </w:divBdr>
        </w:div>
        <w:div w:id="134374844">
          <w:marLeft w:val="640"/>
          <w:marRight w:val="0"/>
          <w:marTop w:val="0"/>
          <w:marBottom w:val="0"/>
          <w:divBdr>
            <w:top w:val="none" w:sz="0" w:space="0" w:color="auto"/>
            <w:left w:val="none" w:sz="0" w:space="0" w:color="auto"/>
            <w:bottom w:val="none" w:sz="0" w:space="0" w:color="auto"/>
            <w:right w:val="none" w:sz="0" w:space="0" w:color="auto"/>
          </w:divBdr>
        </w:div>
        <w:div w:id="555971445">
          <w:marLeft w:val="640"/>
          <w:marRight w:val="0"/>
          <w:marTop w:val="0"/>
          <w:marBottom w:val="0"/>
          <w:divBdr>
            <w:top w:val="none" w:sz="0" w:space="0" w:color="auto"/>
            <w:left w:val="none" w:sz="0" w:space="0" w:color="auto"/>
            <w:bottom w:val="none" w:sz="0" w:space="0" w:color="auto"/>
            <w:right w:val="none" w:sz="0" w:space="0" w:color="auto"/>
          </w:divBdr>
        </w:div>
        <w:div w:id="883516436">
          <w:marLeft w:val="640"/>
          <w:marRight w:val="0"/>
          <w:marTop w:val="0"/>
          <w:marBottom w:val="0"/>
          <w:divBdr>
            <w:top w:val="none" w:sz="0" w:space="0" w:color="auto"/>
            <w:left w:val="none" w:sz="0" w:space="0" w:color="auto"/>
            <w:bottom w:val="none" w:sz="0" w:space="0" w:color="auto"/>
            <w:right w:val="none" w:sz="0" w:space="0" w:color="auto"/>
          </w:divBdr>
        </w:div>
        <w:div w:id="1612786349">
          <w:marLeft w:val="640"/>
          <w:marRight w:val="0"/>
          <w:marTop w:val="0"/>
          <w:marBottom w:val="0"/>
          <w:divBdr>
            <w:top w:val="none" w:sz="0" w:space="0" w:color="auto"/>
            <w:left w:val="none" w:sz="0" w:space="0" w:color="auto"/>
            <w:bottom w:val="none" w:sz="0" w:space="0" w:color="auto"/>
            <w:right w:val="none" w:sz="0" w:space="0" w:color="auto"/>
          </w:divBdr>
        </w:div>
        <w:div w:id="173034144">
          <w:marLeft w:val="640"/>
          <w:marRight w:val="0"/>
          <w:marTop w:val="0"/>
          <w:marBottom w:val="0"/>
          <w:divBdr>
            <w:top w:val="none" w:sz="0" w:space="0" w:color="auto"/>
            <w:left w:val="none" w:sz="0" w:space="0" w:color="auto"/>
            <w:bottom w:val="none" w:sz="0" w:space="0" w:color="auto"/>
            <w:right w:val="none" w:sz="0" w:space="0" w:color="auto"/>
          </w:divBdr>
        </w:div>
        <w:div w:id="467743610">
          <w:marLeft w:val="640"/>
          <w:marRight w:val="0"/>
          <w:marTop w:val="0"/>
          <w:marBottom w:val="0"/>
          <w:divBdr>
            <w:top w:val="none" w:sz="0" w:space="0" w:color="auto"/>
            <w:left w:val="none" w:sz="0" w:space="0" w:color="auto"/>
            <w:bottom w:val="none" w:sz="0" w:space="0" w:color="auto"/>
            <w:right w:val="none" w:sz="0" w:space="0" w:color="auto"/>
          </w:divBdr>
        </w:div>
        <w:div w:id="636378154">
          <w:marLeft w:val="640"/>
          <w:marRight w:val="0"/>
          <w:marTop w:val="0"/>
          <w:marBottom w:val="0"/>
          <w:divBdr>
            <w:top w:val="none" w:sz="0" w:space="0" w:color="auto"/>
            <w:left w:val="none" w:sz="0" w:space="0" w:color="auto"/>
            <w:bottom w:val="none" w:sz="0" w:space="0" w:color="auto"/>
            <w:right w:val="none" w:sz="0" w:space="0" w:color="auto"/>
          </w:divBdr>
        </w:div>
        <w:div w:id="438722857">
          <w:marLeft w:val="640"/>
          <w:marRight w:val="0"/>
          <w:marTop w:val="0"/>
          <w:marBottom w:val="0"/>
          <w:divBdr>
            <w:top w:val="none" w:sz="0" w:space="0" w:color="auto"/>
            <w:left w:val="none" w:sz="0" w:space="0" w:color="auto"/>
            <w:bottom w:val="none" w:sz="0" w:space="0" w:color="auto"/>
            <w:right w:val="none" w:sz="0" w:space="0" w:color="auto"/>
          </w:divBdr>
        </w:div>
        <w:div w:id="1409688222">
          <w:marLeft w:val="640"/>
          <w:marRight w:val="0"/>
          <w:marTop w:val="0"/>
          <w:marBottom w:val="0"/>
          <w:divBdr>
            <w:top w:val="none" w:sz="0" w:space="0" w:color="auto"/>
            <w:left w:val="none" w:sz="0" w:space="0" w:color="auto"/>
            <w:bottom w:val="none" w:sz="0" w:space="0" w:color="auto"/>
            <w:right w:val="none" w:sz="0" w:space="0" w:color="auto"/>
          </w:divBdr>
        </w:div>
        <w:div w:id="1816026431">
          <w:marLeft w:val="640"/>
          <w:marRight w:val="0"/>
          <w:marTop w:val="0"/>
          <w:marBottom w:val="0"/>
          <w:divBdr>
            <w:top w:val="none" w:sz="0" w:space="0" w:color="auto"/>
            <w:left w:val="none" w:sz="0" w:space="0" w:color="auto"/>
            <w:bottom w:val="none" w:sz="0" w:space="0" w:color="auto"/>
            <w:right w:val="none" w:sz="0" w:space="0" w:color="auto"/>
          </w:divBdr>
        </w:div>
        <w:div w:id="1420638039">
          <w:marLeft w:val="640"/>
          <w:marRight w:val="0"/>
          <w:marTop w:val="0"/>
          <w:marBottom w:val="0"/>
          <w:divBdr>
            <w:top w:val="none" w:sz="0" w:space="0" w:color="auto"/>
            <w:left w:val="none" w:sz="0" w:space="0" w:color="auto"/>
            <w:bottom w:val="none" w:sz="0" w:space="0" w:color="auto"/>
            <w:right w:val="none" w:sz="0" w:space="0" w:color="auto"/>
          </w:divBdr>
        </w:div>
        <w:div w:id="281806245">
          <w:marLeft w:val="640"/>
          <w:marRight w:val="0"/>
          <w:marTop w:val="0"/>
          <w:marBottom w:val="0"/>
          <w:divBdr>
            <w:top w:val="none" w:sz="0" w:space="0" w:color="auto"/>
            <w:left w:val="none" w:sz="0" w:space="0" w:color="auto"/>
            <w:bottom w:val="none" w:sz="0" w:space="0" w:color="auto"/>
            <w:right w:val="none" w:sz="0" w:space="0" w:color="auto"/>
          </w:divBdr>
        </w:div>
        <w:div w:id="1256939061">
          <w:marLeft w:val="640"/>
          <w:marRight w:val="0"/>
          <w:marTop w:val="0"/>
          <w:marBottom w:val="0"/>
          <w:divBdr>
            <w:top w:val="none" w:sz="0" w:space="0" w:color="auto"/>
            <w:left w:val="none" w:sz="0" w:space="0" w:color="auto"/>
            <w:bottom w:val="none" w:sz="0" w:space="0" w:color="auto"/>
            <w:right w:val="none" w:sz="0" w:space="0" w:color="auto"/>
          </w:divBdr>
        </w:div>
        <w:div w:id="1687176422">
          <w:marLeft w:val="640"/>
          <w:marRight w:val="0"/>
          <w:marTop w:val="0"/>
          <w:marBottom w:val="0"/>
          <w:divBdr>
            <w:top w:val="none" w:sz="0" w:space="0" w:color="auto"/>
            <w:left w:val="none" w:sz="0" w:space="0" w:color="auto"/>
            <w:bottom w:val="none" w:sz="0" w:space="0" w:color="auto"/>
            <w:right w:val="none" w:sz="0" w:space="0" w:color="auto"/>
          </w:divBdr>
        </w:div>
        <w:div w:id="1269973012">
          <w:marLeft w:val="640"/>
          <w:marRight w:val="0"/>
          <w:marTop w:val="0"/>
          <w:marBottom w:val="0"/>
          <w:divBdr>
            <w:top w:val="none" w:sz="0" w:space="0" w:color="auto"/>
            <w:left w:val="none" w:sz="0" w:space="0" w:color="auto"/>
            <w:bottom w:val="none" w:sz="0" w:space="0" w:color="auto"/>
            <w:right w:val="none" w:sz="0" w:space="0" w:color="auto"/>
          </w:divBdr>
        </w:div>
        <w:div w:id="296492975">
          <w:marLeft w:val="640"/>
          <w:marRight w:val="0"/>
          <w:marTop w:val="0"/>
          <w:marBottom w:val="0"/>
          <w:divBdr>
            <w:top w:val="none" w:sz="0" w:space="0" w:color="auto"/>
            <w:left w:val="none" w:sz="0" w:space="0" w:color="auto"/>
            <w:bottom w:val="none" w:sz="0" w:space="0" w:color="auto"/>
            <w:right w:val="none" w:sz="0" w:space="0" w:color="auto"/>
          </w:divBdr>
        </w:div>
        <w:div w:id="1122924434">
          <w:marLeft w:val="640"/>
          <w:marRight w:val="0"/>
          <w:marTop w:val="0"/>
          <w:marBottom w:val="0"/>
          <w:divBdr>
            <w:top w:val="none" w:sz="0" w:space="0" w:color="auto"/>
            <w:left w:val="none" w:sz="0" w:space="0" w:color="auto"/>
            <w:bottom w:val="none" w:sz="0" w:space="0" w:color="auto"/>
            <w:right w:val="none" w:sz="0" w:space="0" w:color="auto"/>
          </w:divBdr>
        </w:div>
        <w:div w:id="216013633">
          <w:marLeft w:val="640"/>
          <w:marRight w:val="0"/>
          <w:marTop w:val="0"/>
          <w:marBottom w:val="0"/>
          <w:divBdr>
            <w:top w:val="none" w:sz="0" w:space="0" w:color="auto"/>
            <w:left w:val="none" w:sz="0" w:space="0" w:color="auto"/>
            <w:bottom w:val="none" w:sz="0" w:space="0" w:color="auto"/>
            <w:right w:val="none" w:sz="0" w:space="0" w:color="auto"/>
          </w:divBdr>
        </w:div>
        <w:div w:id="933782075">
          <w:marLeft w:val="640"/>
          <w:marRight w:val="0"/>
          <w:marTop w:val="0"/>
          <w:marBottom w:val="0"/>
          <w:divBdr>
            <w:top w:val="none" w:sz="0" w:space="0" w:color="auto"/>
            <w:left w:val="none" w:sz="0" w:space="0" w:color="auto"/>
            <w:bottom w:val="none" w:sz="0" w:space="0" w:color="auto"/>
            <w:right w:val="none" w:sz="0" w:space="0" w:color="auto"/>
          </w:divBdr>
        </w:div>
        <w:div w:id="1617756587">
          <w:marLeft w:val="640"/>
          <w:marRight w:val="0"/>
          <w:marTop w:val="0"/>
          <w:marBottom w:val="0"/>
          <w:divBdr>
            <w:top w:val="none" w:sz="0" w:space="0" w:color="auto"/>
            <w:left w:val="none" w:sz="0" w:space="0" w:color="auto"/>
            <w:bottom w:val="none" w:sz="0" w:space="0" w:color="auto"/>
            <w:right w:val="none" w:sz="0" w:space="0" w:color="auto"/>
          </w:divBdr>
        </w:div>
        <w:div w:id="973825682">
          <w:marLeft w:val="640"/>
          <w:marRight w:val="0"/>
          <w:marTop w:val="0"/>
          <w:marBottom w:val="0"/>
          <w:divBdr>
            <w:top w:val="none" w:sz="0" w:space="0" w:color="auto"/>
            <w:left w:val="none" w:sz="0" w:space="0" w:color="auto"/>
            <w:bottom w:val="none" w:sz="0" w:space="0" w:color="auto"/>
            <w:right w:val="none" w:sz="0" w:space="0" w:color="auto"/>
          </w:divBdr>
        </w:div>
        <w:div w:id="1859735495">
          <w:marLeft w:val="640"/>
          <w:marRight w:val="0"/>
          <w:marTop w:val="0"/>
          <w:marBottom w:val="0"/>
          <w:divBdr>
            <w:top w:val="none" w:sz="0" w:space="0" w:color="auto"/>
            <w:left w:val="none" w:sz="0" w:space="0" w:color="auto"/>
            <w:bottom w:val="none" w:sz="0" w:space="0" w:color="auto"/>
            <w:right w:val="none" w:sz="0" w:space="0" w:color="auto"/>
          </w:divBdr>
        </w:div>
        <w:div w:id="731932015">
          <w:marLeft w:val="640"/>
          <w:marRight w:val="0"/>
          <w:marTop w:val="0"/>
          <w:marBottom w:val="0"/>
          <w:divBdr>
            <w:top w:val="none" w:sz="0" w:space="0" w:color="auto"/>
            <w:left w:val="none" w:sz="0" w:space="0" w:color="auto"/>
            <w:bottom w:val="none" w:sz="0" w:space="0" w:color="auto"/>
            <w:right w:val="none" w:sz="0" w:space="0" w:color="auto"/>
          </w:divBdr>
        </w:div>
        <w:div w:id="447550553">
          <w:marLeft w:val="640"/>
          <w:marRight w:val="0"/>
          <w:marTop w:val="0"/>
          <w:marBottom w:val="0"/>
          <w:divBdr>
            <w:top w:val="none" w:sz="0" w:space="0" w:color="auto"/>
            <w:left w:val="none" w:sz="0" w:space="0" w:color="auto"/>
            <w:bottom w:val="none" w:sz="0" w:space="0" w:color="auto"/>
            <w:right w:val="none" w:sz="0" w:space="0" w:color="auto"/>
          </w:divBdr>
        </w:div>
        <w:div w:id="1304846974">
          <w:marLeft w:val="640"/>
          <w:marRight w:val="0"/>
          <w:marTop w:val="0"/>
          <w:marBottom w:val="0"/>
          <w:divBdr>
            <w:top w:val="none" w:sz="0" w:space="0" w:color="auto"/>
            <w:left w:val="none" w:sz="0" w:space="0" w:color="auto"/>
            <w:bottom w:val="none" w:sz="0" w:space="0" w:color="auto"/>
            <w:right w:val="none" w:sz="0" w:space="0" w:color="auto"/>
          </w:divBdr>
        </w:div>
        <w:div w:id="447702547">
          <w:marLeft w:val="640"/>
          <w:marRight w:val="0"/>
          <w:marTop w:val="0"/>
          <w:marBottom w:val="0"/>
          <w:divBdr>
            <w:top w:val="none" w:sz="0" w:space="0" w:color="auto"/>
            <w:left w:val="none" w:sz="0" w:space="0" w:color="auto"/>
            <w:bottom w:val="none" w:sz="0" w:space="0" w:color="auto"/>
            <w:right w:val="none" w:sz="0" w:space="0" w:color="auto"/>
          </w:divBdr>
        </w:div>
        <w:div w:id="1611546003">
          <w:marLeft w:val="640"/>
          <w:marRight w:val="0"/>
          <w:marTop w:val="0"/>
          <w:marBottom w:val="0"/>
          <w:divBdr>
            <w:top w:val="none" w:sz="0" w:space="0" w:color="auto"/>
            <w:left w:val="none" w:sz="0" w:space="0" w:color="auto"/>
            <w:bottom w:val="none" w:sz="0" w:space="0" w:color="auto"/>
            <w:right w:val="none" w:sz="0" w:space="0" w:color="auto"/>
          </w:divBdr>
        </w:div>
        <w:div w:id="993945578">
          <w:marLeft w:val="640"/>
          <w:marRight w:val="0"/>
          <w:marTop w:val="0"/>
          <w:marBottom w:val="0"/>
          <w:divBdr>
            <w:top w:val="none" w:sz="0" w:space="0" w:color="auto"/>
            <w:left w:val="none" w:sz="0" w:space="0" w:color="auto"/>
            <w:bottom w:val="none" w:sz="0" w:space="0" w:color="auto"/>
            <w:right w:val="none" w:sz="0" w:space="0" w:color="auto"/>
          </w:divBdr>
        </w:div>
        <w:div w:id="2092777616">
          <w:marLeft w:val="640"/>
          <w:marRight w:val="0"/>
          <w:marTop w:val="0"/>
          <w:marBottom w:val="0"/>
          <w:divBdr>
            <w:top w:val="none" w:sz="0" w:space="0" w:color="auto"/>
            <w:left w:val="none" w:sz="0" w:space="0" w:color="auto"/>
            <w:bottom w:val="none" w:sz="0" w:space="0" w:color="auto"/>
            <w:right w:val="none" w:sz="0" w:space="0" w:color="auto"/>
          </w:divBdr>
        </w:div>
        <w:div w:id="81266960">
          <w:marLeft w:val="640"/>
          <w:marRight w:val="0"/>
          <w:marTop w:val="0"/>
          <w:marBottom w:val="0"/>
          <w:divBdr>
            <w:top w:val="none" w:sz="0" w:space="0" w:color="auto"/>
            <w:left w:val="none" w:sz="0" w:space="0" w:color="auto"/>
            <w:bottom w:val="none" w:sz="0" w:space="0" w:color="auto"/>
            <w:right w:val="none" w:sz="0" w:space="0" w:color="auto"/>
          </w:divBdr>
        </w:div>
        <w:div w:id="584731808">
          <w:marLeft w:val="640"/>
          <w:marRight w:val="0"/>
          <w:marTop w:val="0"/>
          <w:marBottom w:val="0"/>
          <w:divBdr>
            <w:top w:val="none" w:sz="0" w:space="0" w:color="auto"/>
            <w:left w:val="none" w:sz="0" w:space="0" w:color="auto"/>
            <w:bottom w:val="none" w:sz="0" w:space="0" w:color="auto"/>
            <w:right w:val="none" w:sz="0" w:space="0" w:color="auto"/>
          </w:divBdr>
        </w:div>
        <w:div w:id="1563248793">
          <w:marLeft w:val="640"/>
          <w:marRight w:val="0"/>
          <w:marTop w:val="0"/>
          <w:marBottom w:val="0"/>
          <w:divBdr>
            <w:top w:val="none" w:sz="0" w:space="0" w:color="auto"/>
            <w:left w:val="none" w:sz="0" w:space="0" w:color="auto"/>
            <w:bottom w:val="none" w:sz="0" w:space="0" w:color="auto"/>
            <w:right w:val="none" w:sz="0" w:space="0" w:color="auto"/>
          </w:divBdr>
        </w:div>
        <w:div w:id="2000885548">
          <w:marLeft w:val="640"/>
          <w:marRight w:val="0"/>
          <w:marTop w:val="0"/>
          <w:marBottom w:val="0"/>
          <w:divBdr>
            <w:top w:val="none" w:sz="0" w:space="0" w:color="auto"/>
            <w:left w:val="none" w:sz="0" w:space="0" w:color="auto"/>
            <w:bottom w:val="none" w:sz="0" w:space="0" w:color="auto"/>
            <w:right w:val="none" w:sz="0" w:space="0" w:color="auto"/>
          </w:divBdr>
        </w:div>
        <w:div w:id="1338001354">
          <w:marLeft w:val="640"/>
          <w:marRight w:val="0"/>
          <w:marTop w:val="0"/>
          <w:marBottom w:val="0"/>
          <w:divBdr>
            <w:top w:val="none" w:sz="0" w:space="0" w:color="auto"/>
            <w:left w:val="none" w:sz="0" w:space="0" w:color="auto"/>
            <w:bottom w:val="none" w:sz="0" w:space="0" w:color="auto"/>
            <w:right w:val="none" w:sz="0" w:space="0" w:color="auto"/>
          </w:divBdr>
        </w:div>
        <w:div w:id="1452289197">
          <w:marLeft w:val="640"/>
          <w:marRight w:val="0"/>
          <w:marTop w:val="0"/>
          <w:marBottom w:val="0"/>
          <w:divBdr>
            <w:top w:val="none" w:sz="0" w:space="0" w:color="auto"/>
            <w:left w:val="none" w:sz="0" w:space="0" w:color="auto"/>
            <w:bottom w:val="none" w:sz="0" w:space="0" w:color="auto"/>
            <w:right w:val="none" w:sz="0" w:space="0" w:color="auto"/>
          </w:divBdr>
        </w:div>
        <w:div w:id="1311517296">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69483348">
      <w:bodyDiv w:val="1"/>
      <w:marLeft w:val="0"/>
      <w:marRight w:val="0"/>
      <w:marTop w:val="0"/>
      <w:marBottom w:val="0"/>
      <w:divBdr>
        <w:top w:val="none" w:sz="0" w:space="0" w:color="auto"/>
        <w:left w:val="none" w:sz="0" w:space="0" w:color="auto"/>
        <w:bottom w:val="none" w:sz="0" w:space="0" w:color="auto"/>
        <w:right w:val="none" w:sz="0" w:space="0" w:color="auto"/>
      </w:divBdr>
      <w:divsChild>
        <w:div w:id="108479496">
          <w:marLeft w:val="640"/>
          <w:marRight w:val="0"/>
          <w:marTop w:val="0"/>
          <w:marBottom w:val="0"/>
          <w:divBdr>
            <w:top w:val="none" w:sz="0" w:space="0" w:color="auto"/>
            <w:left w:val="none" w:sz="0" w:space="0" w:color="auto"/>
            <w:bottom w:val="none" w:sz="0" w:space="0" w:color="auto"/>
            <w:right w:val="none" w:sz="0" w:space="0" w:color="auto"/>
          </w:divBdr>
        </w:div>
        <w:div w:id="1562713703">
          <w:marLeft w:val="640"/>
          <w:marRight w:val="0"/>
          <w:marTop w:val="0"/>
          <w:marBottom w:val="0"/>
          <w:divBdr>
            <w:top w:val="none" w:sz="0" w:space="0" w:color="auto"/>
            <w:left w:val="none" w:sz="0" w:space="0" w:color="auto"/>
            <w:bottom w:val="none" w:sz="0" w:space="0" w:color="auto"/>
            <w:right w:val="none" w:sz="0" w:space="0" w:color="auto"/>
          </w:divBdr>
        </w:div>
        <w:div w:id="441073904">
          <w:marLeft w:val="640"/>
          <w:marRight w:val="0"/>
          <w:marTop w:val="0"/>
          <w:marBottom w:val="0"/>
          <w:divBdr>
            <w:top w:val="none" w:sz="0" w:space="0" w:color="auto"/>
            <w:left w:val="none" w:sz="0" w:space="0" w:color="auto"/>
            <w:bottom w:val="none" w:sz="0" w:space="0" w:color="auto"/>
            <w:right w:val="none" w:sz="0" w:space="0" w:color="auto"/>
          </w:divBdr>
        </w:div>
        <w:div w:id="269439172">
          <w:marLeft w:val="640"/>
          <w:marRight w:val="0"/>
          <w:marTop w:val="0"/>
          <w:marBottom w:val="0"/>
          <w:divBdr>
            <w:top w:val="none" w:sz="0" w:space="0" w:color="auto"/>
            <w:left w:val="none" w:sz="0" w:space="0" w:color="auto"/>
            <w:bottom w:val="none" w:sz="0" w:space="0" w:color="auto"/>
            <w:right w:val="none" w:sz="0" w:space="0" w:color="auto"/>
          </w:divBdr>
        </w:div>
        <w:div w:id="2006474598">
          <w:marLeft w:val="640"/>
          <w:marRight w:val="0"/>
          <w:marTop w:val="0"/>
          <w:marBottom w:val="0"/>
          <w:divBdr>
            <w:top w:val="none" w:sz="0" w:space="0" w:color="auto"/>
            <w:left w:val="none" w:sz="0" w:space="0" w:color="auto"/>
            <w:bottom w:val="none" w:sz="0" w:space="0" w:color="auto"/>
            <w:right w:val="none" w:sz="0" w:space="0" w:color="auto"/>
          </w:divBdr>
        </w:div>
        <w:div w:id="1908614216">
          <w:marLeft w:val="640"/>
          <w:marRight w:val="0"/>
          <w:marTop w:val="0"/>
          <w:marBottom w:val="0"/>
          <w:divBdr>
            <w:top w:val="none" w:sz="0" w:space="0" w:color="auto"/>
            <w:left w:val="none" w:sz="0" w:space="0" w:color="auto"/>
            <w:bottom w:val="none" w:sz="0" w:space="0" w:color="auto"/>
            <w:right w:val="none" w:sz="0" w:space="0" w:color="auto"/>
          </w:divBdr>
        </w:div>
        <w:div w:id="2132479973">
          <w:marLeft w:val="640"/>
          <w:marRight w:val="0"/>
          <w:marTop w:val="0"/>
          <w:marBottom w:val="0"/>
          <w:divBdr>
            <w:top w:val="none" w:sz="0" w:space="0" w:color="auto"/>
            <w:left w:val="none" w:sz="0" w:space="0" w:color="auto"/>
            <w:bottom w:val="none" w:sz="0" w:space="0" w:color="auto"/>
            <w:right w:val="none" w:sz="0" w:space="0" w:color="auto"/>
          </w:divBdr>
        </w:div>
        <w:div w:id="246883356">
          <w:marLeft w:val="640"/>
          <w:marRight w:val="0"/>
          <w:marTop w:val="0"/>
          <w:marBottom w:val="0"/>
          <w:divBdr>
            <w:top w:val="none" w:sz="0" w:space="0" w:color="auto"/>
            <w:left w:val="none" w:sz="0" w:space="0" w:color="auto"/>
            <w:bottom w:val="none" w:sz="0" w:space="0" w:color="auto"/>
            <w:right w:val="none" w:sz="0" w:space="0" w:color="auto"/>
          </w:divBdr>
        </w:div>
        <w:div w:id="297145617">
          <w:marLeft w:val="640"/>
          <w:marRight w:val="0"/>
          <w:marTop w:val="0"/>
          <w:marBottom w:val="0"/>
          <w:divBdr>
            <w:top w:val="none" w:sz="0" w:space="0" w:color="auto"/>
            <w:left w:val="none" w:sz="0" w:space="0" w:color="auto"/>
            <w:bottom w:val="none" w:sz="0" w:space="0" w:color="auto"/>
            <w:right w:val="none" w:sz="0" w:space="0" w:color="auto"/>
          </w:divBdr>
        </w:div>
        <w:div w:id="1013144914">
          <w:marLeft w:val="640"/>
          <w:marRight w:val="0"/>
          <w:marTop w:val="0"/>
          <w:marBottom w:val="0"/>
          <w:divBdr>
            <w:top w:val="none" w:sz="0" w:space="0" w:color="auto"/>
            <w:left w:val="none" w:sz="0" w:space="0" w:color="auto"/>
            <w:bottom w:val="none" w:sz="0" w:space="0" w:color="auto"/>
            <w:right w:val="none" w:sz="0" w:space="0" w:color="auto"/>
          </w:divBdr>
        </w:div>
        <w:div w:id="156575444">
          <w:marLeft w:val="640"/>
          <w:marRight w:val="0"/>
          <w:marTop w:val="0"/>
          <w:marBottom w:val="0"/>
          <w:divBdr>
            <w:top w:val="none" w:sz="0" w:space="0" w:color="auto"/>
            <w:left w:val="none" w:sz="0" w:space="0" w:color="auto"/>
            <w:bottom w:val="none" w:sz="0" w:space="0" w:color="auto"/>
            <w:right w:val="none" w:sz="0" w:space="0" w:color="auto"/>
          </w:divBdr>
        </w:div>
        <w:div w:id="1325279932">
          <w:marLeft w:val="640"/>
          <w:marRight w:val="0"/>
          <w:marTop w:val="0"/>
          <w:marBottom w:val="0"/>
          <w:divBdr>
            <w:top w:val="none" w:sz="0" w:space="0" w:color="auto"/>
            <w:left w:val="none" w:sz="0" w:space="0" w:color="auto"/>
            <w:bottom w:val="none" w:sz="0" w:space="0" w:color="auto"/>
            <w:right w:val="none" w:sz="0" w:space="0" w:color="auto"/>
          </w:divBdr>
        </w:div>
        <w:div w:id="677075769">
          <w:marLeft w:val="640"/>
          <w:marRight w:val="0"/>
          <w:marTop w:val="0"/>
          <w:marBottom w:val="0"/>
          <w:divBdr>
            <w:top w:val="none" w:sz="0" w:space="0" w:color="auto"/>
            <w:left w:val="none" w:sz="0" w:space="0" w:color="auto"/>
            <w:bottom w:val="none" w:sz="0" w:space="0" w:color="auto"/>
            <w:right w:val="none" w:sz="0" w:space="0" w:color="auto"/>
          </w:divBdr>
        </w:div>
        <w:div w:id="160236861">
          <w:marLeft w:val="640"/>
          <w:marRight w:val="0"/>
          <w:marTop w:val="0"/>
          <w:marBottom w:val="0"/>
          <w:divBdr>
            <w:top w:val="none" w:sz="0" w:space="0" w:color="auto"/>
            <w:left w:val="none" w:sz="0" w:space="0" w:color="auto"/>
            <w:bottom w:val="none" w:sz="0" w:space="0" w:color="auto"/>
            <w:right w:val="none" w:sz="0" w:space="0" w:color="auto"/>
          </w:divBdr>
        </w:div>
        <w:div w:id="1095441935">
          <w:marLeft w:val="640"/>
          <w:marRight w:val="0"/>
          <w:marTop w:val="0"/>
          <w:marBottom w:val="0"/>
          <w:divBdr>
            <w:top w:val="none" w:sz="0" w:space="0" w:color="auto"/>
            <w:left w:val="none" w:sz="0" w:space="0" w:color="auto"/>
            <w:bottom w:val="none" w:sz="0" w:space="0" w:color="auto"/>
            <w:right w:val="none" w:sz="0" w:space="0" w:color="auto"/>
          </w:divBdr>
        </w:div>
        <w:div w:id="1202326423">
          <w:marLeft w:val="640"/>
          <w:marRight w:val="0"/>
          <w:marTop w:val="0"/>
          <w:marBottom w:val="0"/>
          <w:divBdr>
            <w:top w:val="none" w:sz="0" w:space="0" w:color="auto"/>
            <w:left w:val="none" w:sz="0" w:space="0" w:color="auto"/>
            <w:bottom w:val="none" w:sz="0" w:space="0" w:color="auto"/>
            <w:right w:val="none" w:sz="0" w:space="0" w:color="auto"/>
          </w:divBdr>
        </w:div>
        <w:div w:id="107362580">
          <w:marLeft w:val="640"/>
          <w:marRight w:val="0"/>
          <w:marTop w:val="0"/>
          <w:marBottom w:val="0"/>
          <w:divBdr>
            <w:top w:val="none" w:sz="0" w:space="0" w:color="auto"/>
            <w:left w:val="none" w:sz="0" w:space="0" w:color="auto"/>
            <w:bottom w:val="none" w:sz="0" w:space="0" w:color="auto"/>
            <w:right w:val="none" w:sz="0" w:space="0" w:color="auto"/>
          </w:divBdr>
        </w:div>
        <w:div w:id="2141418177">
          <w:marLeft w:val="640"/>
          <w:marRight w:val="0"/>
          <w:marTop w:val="0"/>
          <w:marBottom w:val="0"/>
          <w:divBdr>
            <w:top w:val="none" w:sz="0" w:space="0" w:color="auto"/>
            <w:left w:val="none" w:sz="0" w:space="0" w:color="auto"/>
            <w:bottom w:val="none" w:sz="0" w:space="0" w:color="auto"/>
            <w:right w:val="none" w:sz="0" w:space="0" w:color="auto"/>
          </w:divBdr>
        </w:div>
        <w:div w:id="1080443375">
          <w:marLeft w:val="640"/>
          <w:marRight w:val="0"/>
          <w:marTop w:val="0"/>
          <w:marBottom w:val="0"/>
          <w:divBdr>
            <w:top w:val="none" w:sz="0" w:space="0" w:color="auto"/>
            <w:left w:val="none" w:sz="0" w:space="0" w:color="auto"/>
            <w:bottom w:val="none" w:sz="0" w:space="0" w:color="auto"/>
            <w:right w:val="none" w:sz="0" w:space="0" w:color="auto"/>
          </w:divBdr>
        </w:div>
        <w:div w:id="1910537971">
          <w:marLeft w:val="640"/>
          <w:marRight w:val="0"/>
          <w:marTop w:val="0"/>
          <w:marBottom w:val="0"/>
          <w:divBdr>
            <w:top w:val="none" w:sz="0" w:space="0" w:color="auto"/>
            <w:left w:val="none" w:sz="0" w:space="0" w:color="auto"/>
            <w:bottom w:val="none" w:sz="0" w:space="0" w:color="auto"/>
            <w:right w:val="none" w:sz="0" w:space="0" w:color="auto"/>
          </w:divBdr>
        </w:div>
        <w:div w:id="1369720734">
          <w:marLeft w:val="640"/>
          <w:marRight w:val="0"/>
          <w:marTop w:val="0"/>
          <w:marBottom w:val="0"/>
          <w:divBdr>
            <w:top w:val="none" w:sz="0" w:space="0" w:color="auto"/>
            <w:left w:val="none" w:sz="0" w:space="0" w:color="auto"/>
            <w:bottom w:val="none" w:sz="0" w:space="0" w:color="auto"/>
            <w:right w:val="none" w:sz="0" w:space="0" w:color="auto"/>
          </w:divBdr>
        </w:div>
        <w:div w:id="312762215">
          <w:marLeft w:val="640"/>
          <w:marRight w:val="0"/>
          <w:marTop w:val="0"/>
          <w:marBottom w:val="0"/>
          <w:divBdr>
            <w:top w:val="none" w:sz="0" w:space="0" w:color="auto"/>
            <w:left w:val="none" w:sz="0" w:space="0" w:color="auto"/>
            <w:bottom w:val="none" w:sz="0" w:space="0" w:color="auto"/>
            <w:right w:val="none" w:sz="0" w:space="0" w:color="auto"/>
          </w:divBdr>
        </w:div>
        <w:div w:id="357120728">
          <w:marLeft w:val="640"/>
          <w:marRight w:val="0"/>
          <w:marTop w:val="0"/>
          <w:marBottom w:val="0"/>
          <w:divBdr>
            <w:top w:val="none" w:sz="0" w:space="0" w:color="auto"/>
            <w:left w:val="none" w:sz="0" w:space="0" w:color="auto"/>
            <w:bottom w:val="none" w:sz="0" w:space="0" w:color="auto"/>
            <w:right w:val="none" w:sz="0" w:space="0" w:color="auto"/>
          </w:divBdr>
        </w:div>
        <w:div w:id="832569619">
          <w:marLeft w:val="640"/>
          <w:marRight w:val="0"/>
          <w:marTop w:val="0"/>
          <w:marBottom w:val="0"/>
          <w:divBdr>
            <w:top w:val="none" w:sz="0" w:space="0" w:color="auto"/>
            <w:left w:val="none" w:sz="0" w:space="0" w:color="auto"/>
            <w:bottom w:val="none" w:sz="0" w:space="0" w:color="auto"/>
            <w:right w:val="none" w:sz="0" w:space="0" w:color="auto"/>
          </w:divBdr>
        </w:div>
        <w:div w:id="92551262">
          <w:marLeft w:val="640"/>
          <w:marRight w:val="0"/>
          <w:marTop w:val="0"/>
          <w:marBottom w:val="0"/>
          <w:divBdr>
            <w:top w:val="none" w:sz="0" w:space="0" w:color="auto"/>
            <w:left w:val="none" w:sz="0" w:space="0" w:color="auto"/>
            <w:bottom w:val="none" w:sz="0" w:space="0" w:color="auto"/>
            <w:right w:val="none" w:sz="0" w:space="0" w:color="auto"/>
          </w:divBdr>
        </w:div>
        <w:div w:id="1321347345">
          <w:marLeft w:val="640"/>
          <w:marRight w:val="0"/>
          <w:marTop w:val="0"/>
          <w:marBottom w:val="0"/>
          <w:divBdr>
            <w:top w:val="none" w:sz="0" w:space="0" w:color="auto"/>
            <w:left w:val="none" w:sz="0" w:space="0" w:color="auto"/>
            <w:bottom w:val="none" w:sz="0" w:space="0" w:color="auto"/>
            <w:right w:val="none" w:sz="0" w:space="0" w:color="auto"/>
          </w:divBdr>
        </w:div>
        <w:div w:id="1312515632">
          <w:marLeft w:val="640"/>
          <w:marRight w:val="0"/>
          <w:marTop w:val="0"/>
          <w:marBottom w:val="0"/>
          <w:divBdr>
            <w:top w:val="none" w:sz="0" w:space="0" w:color="auto"/>
            <w:left w:val="none" w:sz="0" w:space="0" w:color="auto"/>
            <w:bottom w:val="none" w:sz="0" w:space="0" w:color="auto"/>
            <w:right w:val="none" w:sz="0" w:space="0" w:color="auto"/>
          </w:divBdr>
        </w:div>
        <w:div w:id="2127499">
          <w:marLeft w:val="640"/>
          <w:marRight w:val="0"/>
          <w:marTop w:val="0"/>
          <w:marBottom w:val="0"/>
          <w:divBdr>
            <w:top w:val="none" w:sz="0" w:space="0" w:color="auto"/>
            <w:left w:val="none" w:sz="0" w:space="0" w:color="auto"/>
            <w:bottom w:val="none" w:sz="0" w:space="0" w:color="auto"/>
            <w:right w:val="none" w:sz="0" w:space="0" w:color="auto"/>
          </w:divBdr>
        </w:div>
        <w:div w:id="390882139">
          <w:marLeft w:val="640"/>
          <w:marRight w:val="0"/>
          <w:marTop w:val="0"/>
          <w:marBottom w:val="0"/>
          <w:divBdr>
            <w:top w:val="none" w:sz="0" w:space="0" w:color="auto"/>
            <w:left w:val="none" w:sz="0" w:space="0" w:color="auto"/>
            <w:bottom w:val="none" w:sz="0" w:space="0" w:color="auto"/>
            <w:right w:val="none" w:sz="0" w:space="0" w:color="auto"/>
          </w:divBdr>
        </w:div>
        <w:div w:id="1688672765">
          <w:marLeft w:val="640"/>
          <w:marRight w:val="0"/>
          <w:marTop w:val="0"/>
          <w:marBottom w:val="0"/>
          <w:divBdr>
            <w:top w:val="none" w:sz="0" w:space="0" w:color="auto"/>
            <w:left w:val="none" w:sz="0" w:space="0" w:color="auto"/>
            <w:bottom w:val="none" w:sz="0" w:space="0" w:color="auto"/>
            <w:right w:val="none" w:sz="0" w:space="0" w:color="auto"/>
          </w:divBdr>
        </w:div>
        <w:div w:id="548608026">
          <w:marLeft w:val="640"/>
          <w:marRight w:val="0"/>
          <w:marTop w:val="0"/>
          <w:marBottom w:val="0"/>
          <w:divBdr>
            <w:top w:val="none" w:sz="0" w:space="0" w:color="auto"/>
            <w:left w:val="none" w:sz="0" w:space="0" w:color="auto"/>
            <w:bottom w:val="none" w:sz="0" w:space="0" w:color="auto"/>
            <w:right w:val="none" w:sz="0" w:space="0" w:color="auto"/>
          </w:divBdr>
        </w:div>
        <w:div w:id="1283807964">
          <w:marLeft w:val="640"/>
          <w:marRight w:val="0"/>
          <w:marTop w:val="0"/>
          <w:marBottom w:val="0"/>
          <w:divBdr>
            <w:top w:val="none" w:sz="0" w:space="0" w:color="auto"/>
            <w:left w:val="none" w:sz="0" w:space="0" w:color="auto"/>
            <w:bottom w:val="none" w:sz="0" w:space="0" w:color="auto"/>
            <w:right w:val="none" w:sz="0" w:space="0" w:color="auto"/>
          </w:divBdr>
        </w:div>
        <w:div w:id="420878691">
          <w:marLeft w:val="640"/>
          <w:marRight w:val="0"/>
          <w:marTop w:val="0"/>
          <w:marBottom w:val="0"/>
          <w:divBdr>
            <w:top w:val="none" w:sz="0" w:space="0" w:color="auto"/>
            <w:left w:val="none" w:sz="0" w:space="0" w:color="auto"/>
            <w:bottom w:val="none" w:sz="0" w:space="0" w:color="auto"/>
            <w:right w:val="none" w:sz="0" w:space="0" w:color="auto"/>
          </w:divBdr>
        </w:div>
        <w:div w:id="1221594451">
          <w:marLeft w:val="640"/>
          <w:marRight w:val="0"/>
          <w:marTop w:val="0"/>
          <w:marBottom w:val="0"/>
          <w:divBdr>
            <w:top w:val="none" w:sz="0" w:space="0" w:color="auto"/>
            <w:left w:val="none" w:sz="0" w:space="0" w:color="auto"/>
            <w:bottom w:val="none" w:sz="0" w:space="0" w:color="auto"/>
            <w:right w:val="none" w:sz="0" w:space="0" w:color="auto"/>
          </w:divBdr>
        </w:div>
        <w:div w:id="1829206221">
          <w:marLeft w:val="640"/>
          <w:marRight w:val="0"/>
          <w:marTop w:val="0"/>
          <w:marBottom w:val="0"/>
          <w:divBdr>
            <w:top w:val="none" w:sz="0" w:space="0" w:color="auto"/>
            <w:left w:val="none" w:sz="0" w:space="0" w:color="auto"/>
            <w:bottom w:val="none" w:sz="0" w:space="0" w:color="auto"/>
            <w:right w:val="none" w:sz="0" w:space="0" w:color="auto"/>
          </w:divBdr>
        </w:div>
        <w:div w:id="1072581077">
          <w:marLeft w:val="640"/>
          <w:marRight w:val="0"/>
          <w:marTop w:val="0"/>
          <w:marBottom w:val="0"/>
          <w:divBdr>
            <w:top w:val="none" w:sz="0" w:space="0" w:color="auto"/>
            <w:left w:val="none" w:sz="0" w:space="0" w:color="auto"/>
            <w:bottom w:val="none" w:sz="0" w:space="0" w:color="auto"/>
            <w:right w:val="none" w:sz="0" w:space="0" w:color="auto"/>
          </w:divBdr>
        </w:div>
        <w:div w:id="615022493">
          <w:marLeft w:val="640"/>
          <w:marRight w:val="0"/>
          <w:marTop w:val="0"/>
          <w:marBottom w:val="0"/>
          <w:divBdr>
            <w:top w:val="none" w:sz="0" w:space="0" w:color="auto"/>
            <w:left w:val="none" w:sz="0" w:space="0" w:color="auto"/>
            <w:bottom w:val="none" w:sz="0" w:space="0" w:color="auto"/>
            <w:right w:val="none" w:sz="0" w:space="0" w:color="auto"/>
          </w:divBdr>
        </w:div>
        <w:div w:id="1865824657">
          <w:marLeft w:val="640"/>
          <w:marRight w:val="0"/>
          <w:marTop w:val="0"/>
          <w:marBottom w:val="0"/>
          <w:divBdr>
            <w:top w:val="none" w:sz="0" w:space="0" w:color="auto"/>
            <w:left w:val="none" w:sz="0" w:space="0" w:color="auto"/>
            <w:bottom w:val="none" w:sz="0" w:space="0" w:color="auto"/>
            <w:right w:val="none" w:sz="0" w:space="0" w:color="auto"/>
          </w:divBdr>
        </w:div>
        <w:div w:id="633292677">
          <w:marLeft w:val="640"/>
          <w:marRight w:val="0"/>
          <w:marTop w:val="0"/>
          <w:marBottom w:val="0"/>
          <w:divBdr>
            <w:top w:val="none" w:sz="0" w:space="0" w:color="auto"/>
            <w:left w:val="none" w:sz="0" w:space="0" w:color="auto"/>
            <w:bottom w:val="none" w:sz="0" w:space="0" w:color="auto"/>
            <w:right w:val="none" w:sz="0" w:space="0" w:color="auto"/>
          </w:divBdr>
        </w:div>
        <w:div w:id="1448741611">
          <w:marLeft w:val="640"/>
          <w:marRight w:val="0"/>
          <w:marTop w:val="0"/>
          <w:marBottom w:val="0"/>
          <w:divBdr>
            <w:top w:val="none" w:sz="0" w:space="0" w:color="auto"/>
            <w:left w:val="none" w:sz="0" w:space="0" w:color="auto"/>
            <w:bottom w:val="none" w:sz="0" w:space="0" w:color="auto"/>
            <w:right w:val="none" w:sz="0" w:space="0" w:color="auto"/>
          </w:divBdr>
        </w:div>
        <w:div w:id="1679582434">
          <w:marLeft w:val="640"/>
          <w:marRight w:val="0"/>
          <w:marTop w:val="0"/>
          <w:marBottom w:val="0"/>
          <w:divBdr>
            <w:top w:val="none" w:sz="0" w:space="0" w:color="auto"/>
            <w:left w:val="none" w:sz="0" w:space="0" w:color="auto"/>
            <w:bottom w:val="none" w:sz="0" w:space="0" w:color="auto"/>
            <w:right w:val="none" w:sz="0" w:space="0" w:color="auto"/>
          </w:divBdr>
        </w:div>
        <w:div w:id="372387452">
          <w:marLeft w:val="640"/>
          <w:marRight w:val="0"/>
          <w:marTop w:val="0"/>
          <w:marBottom w:val="0"/>
          <w:divBdr>
            <w:top w:val="none" w:sz="0" w:space="0" w:color="auto"/>
            <w:left w:val="none" w:sz="0" w:space="0" w:color="auto"/>
            <w:bottom w:val="none" w:sz="0" w:space="0" w:color="auto"/>
            <w:right w:val="none" w:sz="0" w:space="0" w:color="auto"/>
          </w:divBdr>
        </w:div>
        <w:div w:id="1833333942">
          <w:marLeft w:val="640"/>
          <w:marRight w:val="0"/>
          <w:marTop w:val="0"/>
          <w:marBottom w:val="0"/>
          <w:divBdr>
            <w:top w:val="none" w:sz="0" w:space="0" w:color="auto"/>
            <w:left w:val="none" w:sz="0" w:space="0" w:color="auto"/>
            <w:bottom w:val="none" w:sz="0" w:space="0" w:color="auto"/>
            <w:right w:val="none" w:sz="0" w:space="0" w:color="auto"/>
          </w:divBdr>
        </w:div>
        <w:div w:id="1181815897">
          <w:marLeft w:val="640"/>
          <w:marRight w:val="0"/>
          <w:marTop w:val="0"/>
          <w:marBottom w:val="0"/>
          <w:divBdr>
            <w:top w:val="none" w:sz="0" w:space="0" w:color="auto"/>
            <w:left w:val="none" w:sz="0" w:space="0" w:color="auto"/>
            <w:bottom w:val="none" w:sz="0" w:space="0" w:color="auto"/>
            <w:right w:val="none" w:sz="0" w:space="0" w:color="auto"/>
          </w:divBdr>
        </w:div>
        <w:div w:id="1036781479">
          <w:marLeft w:val="640"/>
          <w:marRight w:val="0"/>
          <w:marTop w:val="0"/>
          <w:marBottom w:val="0"/>
          <w:divBdr>
            <w:top w:val="none" w:sz="0" w:space="0" w:color="auto"/>
            <w:left w:val="none" w:sz="0" w:space="0" w:color="auto"/>
            <w:bottom w:val="none" w:sz="0" w:space="0" w:color="auto"/>
            <w:right w:val="none" w:sz="0" w:space="0" w:color="auto"/>
          </w:divBdr>
        </w:div>
        <w:div w:id="2081558385">
          <w:marLeft w:val="640"/>
          <w:marRight w:val="0"/>
          <w:marTop w:val="0"/>
          <w:marBottom w:val="0"/>
          <w:divBdr>
            <w:top w:val="none" w:sz="0" w:space="0" w:color="auto"/>
            <w:left w:val="none" w:sz="0" w:space="0" w:color="auto"/>
            <w:bottom w:val="none" w:sz="0" w:space="0" w:color="auto"/>
            <w:right w:val="none" w:sz="0" w:space="0" w:color="auto"/>
          </w:divBdr>
        </w:div>
        <w:div w:id="871965878">
          <w:marLeft w:val="640"/>
          <w:marRight w:val="0"/>
          <w:marTop w:val="0"/>
          <w:marBottom w:val="0"/>
          <w:divBdr>
            <w:top w:val="none" w:sz="0" w:space="0" w:color="auto"/>
            <w:left w:val="none" w:sz="0" w:space="0" w:color="auto"/>
            <w:bottom w:val="none" w:sz="0" w:space="0" w:color="auto"/>
            <w:right w:val="none" w:sz="0" w:space="0" w:color="auto"/>
          </w:divBdr>
        </w:div>
        <w:div w:id="453210244">
          <w:marLeft w:val="640"/>
          <w:marRight w:val="0"/>
          <w:marTop w:val="0"/>
          <w:marBottom w:val="0"/>
          <w:divBdr>
            <w:top w:val="none" w:sz="0" w:space="0" w:color="auto"/>
            <w:left w:val="none" w:sz="0" w:space="0" w:color="auto"/>
            <w:bottom w:val="none" w:sz="0" w:space="0" w:color="auto"/>
            <w:right w:val="none" w:sz="0" w:space="0" w:color="auto"/>
          </w:divBdr>
        </w:div>
        <w:div w:id="399256881">
          <w:marLeft w:val="640"/>
          <w:marRight w:val="0"/>
          <w:marTop w:val="0"/>
          <w:marBottom w:val="0"/>
          <w:divBdr>
            <w:top w:val="none" w:sz="0" w:space="0" w:color="auto"/>
            <w:left w:val="none" w:sz="0" w:space="0" w:color="auto"/>
            <w:bottom w:val="none" w:sz="0" w:space="0" w:color="auto"/>
            <w:right w:val="none" w:sz="0" w:space="0" w:color="auto"/>
          </w:divBdr>
        </w:div>
        <w:div w:id="1297024272">
          <w:marLeft w:val="640"/>
          <w:marRight w:val="0"/>
          <w:marTop w:val="0"/>
          <w:marBottom w:val="0"/>
          <w:divBdr>
            <w:top w:val="none" w:sz="0" w:space="0" w:color="auto"/>
            <w:left w:val="none" w:sz="0" w:space="0" w:color="auto"/>
            <w:bottom w:val="none" w:sz="0" w:space="0" w:color="auto"/>
            <w:right w:val="none" w:sz="0" w:space="0" w:color="auto"/>
          </w:divBdr>
        </w:div>
        <w:div w:id="1775905517">
          <w:marLeft w:val="640"/>
          <w:marRight w:val="0"/>
          <w:marTop w:val="0"/>
          <w:marBottom w:val="0"/>
          <w:divBdr>
            <w:top w:val="none" w:sz="0" w:space="0" w:color="auto"/>
            <w:left w:val="none" w:sz="0" w:space="0" w:color="auto"/>
            <w:bottom w:val="none" w:sz="0" w:space="0" w:color="auto"/>
            <w:right w:val="none" w:sz="0" w:space="0" w:color="auto"/>
          </w:divBdr>
        </w:div>
        <w:div w:id="1674257710">
          <w:marLeft w:val="640"/>
          <w:marRight w:val="0"/>
          <w:marTop w:val="0"/>
          <w:marBottom w:val="0"/>
          <w:divBdr>
            <w:top w:val="none" w:sz="0" w:space="0" w:color="auto"/>
            <w:left w:val="none" w:sz="0" w:space="0" w:color="auto"/>
            <w:bottom w:val="none" w:sz="0" w:space="0" w:color="auto"/>
            <w:right w:val="none" w:sz="0" w:space="0" w:color="auto"/>
          </w:divBdr>
        </w:div>
        <w:div w:id="1437098297">
          <w:marLeft w:val="640"/>
          <w:marRight w:val="0"/>
          <w:marTop w:val="0"/>
          <w:marBottom w:val="0"/>
          <w:divBdr>
            <w:top w:val="none" w:sz="0" w:space="0" w:color="auto"/>
            <w:left w:val="none" w:sz="0" w:space="0" w:color="auto"/>
            <w:bottom w:val="none" w:sz="0" w:space="0" w:color="auto"/>
            <w:right w:val="none" w:sz="0" w:space="0" w:color="auto"/>
          </w:divBdr>
        </w:div>
        <w:div w:id="1997764243">
          <w:marLeft w:val="640"/>
          <w:marRight w:val="0"/>
          <w:marTop w:val="0"/>
          <w:marBottom w:val="0"/>
          <w:divBdr>
            <w:top w:val="none" w:sz="0" w:space="0" w:color="auto"/>
            <w:left w:val="none" w:sz="0" w:space="0" w:color="auto"/>
            <w:bottom w:val="none" w:sz="0" w:space="0" w:color="auto"/>
            <w:right w:val="none" w:sz="0" w:space="0" w:color="auto"/>
          </w:divBdr>
        </w:div>
        <w:div w:id="1612857177">
          <w:marLeft w:val="640"/>
          <w:marRight w:val="0"/>
          <w:marTop w:val="0"/>
          <w:marBottom w:val="0"/>
          <w:divBdr>
            <w:top w:val="none" w:sz="0" w:space="0" w:color="auto"/>
            <w:left w:val="none" w:sz="0" w:space="0" w:color="auto"/>
            <w:bottom w:val="none" w:sz="0" w:space="0" w:color="auto"/>
            <w:right w:val="none" w:sz="0" w:space="0" w:color="auto"/>
          </w:divBdr>
        </w:div>
        <w:div w:id="299000231">
          <w:marLeft w:val="640"/>
          <w:marRight w:val="0"/>
          <w:marTop w:val="0"/>
          <w:marBottom w:val="0"/>
          <w:divBdr>
            <w:top w:val="none" w:sz="0" w:space="0" w:color="auto"/>
            <w:left w:val="none" w:sz="0" w:space="0" w:color="auto"/>
            <w:bottom w:val="none" w:sz="0" w:space="0" w:color="auto"/>
            <w:right w:val="none" w:sz="0" w:space="0" w:color="auto"/>
          </w:divBdr>
        </w:div>
        <w:div w:id="1540627697">
          <w:marLeft w:val="640"/>
          <w:marRight w:val="0"/>
          <w:marTop w:val="0"/>
          <w:marBottom w:val="0"/>
          <w:divBdr>
            <w:top w:val="none" w:sz="0" w:space="0" w:color="auto"/>
            <w:left w:val="none" w:sz="0" w:space="0" w:color="auto"/>
            <w:bottom w:val="none" w:sz="0" w:space="0" w:color="auto"/>
            <w:right w:val="none" w:sz="0" w:space="0" w:color="auto"/>
          </w:divBdr>
        </w:div>
        <w:div w:id="198589235">
          <w:marLeft w:val="640"/>
          <w:marRight w:val="0"/>
          <w:marTop w:val="0"/>
          <w:marBottom w:val="0"/>
          <w:divBdr>
            <w:top w:val="none" w:sz="0" w:space="0" w:color="auto"/>
            <w:left w:val="none" w:sz="0" w:space="0" w:color="auto"/>
            <w:bottom w:val="none" w:sz="0" w:space="0" w:color="auto"/>
            <w:right w:val="none" w:sz="0" w:space="0" w:color="auto"/>
          </w:divBdr>
        </w:div>
        <w:div w:id="681126773">
          <w:marLeft w:val="640"/>
          <w:marRight w:val="0"/>
          <w:marTop w:val="0"/>
          <w:marBottom w:val="0"/>
          <w:divBdr>
            <w:top w:val="none" w:sz="0" w:space="0" w:color="auto"/>
            <w:left w:val="none" w:sz="0" w:space="0" w:color="auto"/>
            <w:bottom w:val="none" w:sz="0" w:space="0" w:color="auto"/>
            <w:right w:val="none" w:sz="0" w:space="0" w:color="auto"/>
          </w:divBdr>
        </w:div>
        <w:div w:id="2083135234">
          <w:marLeft w:val="640"/>
          <w:marRight w:val="0"/>
          <w:marTop w:val="0"/>
          <w:marBottom w:val="0"/>
          <w:divBdr>
            <w:top w:val="none" w:sz="0" w:space="0" w:color="auto"/>
            <w:left w:val="none" w:sz="0" w:space="0" w:color="auto"/>
            <w:bottom w:val="none" w:sz="0" w:space="0" w:color="auto"/>
            <w:right w:val="none" w:sz="0" w:space="0" w:color="auto"/>
          </w:divBdr>
        </w:div>
        <w:div w:id="452868534">
          <w:marLeft w:val="640"/>
          <w:marRight w:val="0"/>
          <w:marTop w:val="0"/>
          <w:marBottom w:val="0"/>
          <w:divBdr>
            <w:top w:val="none" w:sz="0" w:space="0" w:color="auto"/>
            <w:left w:val="none" w:sz="0" w:space="0" w:color="auto"/>
            <w:bottom w:val="none" w:sz="0" w:space="0" w:color="auto"/>
            <w:right w:val="none" w:sz="0" w:space="0" w:color="auto"/>
          </w:divBdr>
        </w:div>
        <w:div w:id="1342587786">
          <w:marLeft w:val="640"/>
          <w:marRight w:val="0"/>
          <w:marTop w:val="0"/>
          <w:marBottom w:val="0"/>
          <w:divBdr>
            <w:top w:val="none" w:sz="0" w:space="0" w:color="auto"/>
            <w:left w:val="none" w:sz="0" w:space="0" w:color="auto"/>
            <w:bottom w:val="none" w:sz="0" w:space="0" w:color="auto"/>
            <w:right w:val="none" w:sz="0" w:space="0" w:color="auto"/>
          </w:divBdr>
        </w:div>
        <w:div w:id="1540773831">
          <w:marLeft w:val="640"/>
          <w:marRight w:val="0"/>
          <w:marTop w:val="0"/>
          <w:marBottom w:val="0"/>
          <w:divBdr>
            <w:top w:val="none" w:sz="0" w:space="0" w:color="auto"/>
            <w:left w:val="none" w:sz="0" w:space="0" w:color="auto"/>
            <w:bottom w:val="none" w:sz="0" w:space="0" w:color="auto"/>
            <w:right w:val="none" w:sz="0" w:space="0" w:color="auto"/>
          </w:divBdr>
        </w:div>
        <w:div w:id="572155289">
          <w:marLeft w:val="640"/>
          <w:marRight w:val="0"/>
          <w:marTop w:val="0"/>
          <w:marBottom w:val="0"/>
          <w:divBdr>
            <w:top w:val="none" w:sz="0" w:space="0" w:color="auto"/>
            <w:left w:val="none" w:sz="0" w:space="0" w:color="auto"/>
            <w:bottom w:val="none" w:sz="0" w:space="0" w:color="auto"/>
            <w:right w:val="none" w:sz="0" w:space="0" w:color="auto"/>
          </w:divBdr>
        </w:div>
        <w:div w:id="1369378660">
          <w:marLeft w:val="640"/>
          <w:marRight w:val="0"/>
          <w:marTop w:val="0"/>
          <w:marBottom w:val="0"/>
          <w:divBdr>
            <w:top w:val="none" w:sz="0" w:space="0" w:color="auto"/>
            <w:left w:val="none" w:sz="0" w:space="0" w:color="auto"/>
            <w:bottom w:val="none" w:sz="0" w:space="0" w:color="auto"/>
            <w:right w:val="none" w:sz="0" w:space="0" w:color="auto"/>
          </w:divBdr>
        </w:div>
        <w:div w:id="619342926">
          <w:marLeft w:val="640"/>
          <w:marRight w:val="0"/>
          <w:marTop w:val="0"/>
          <w:marBottom w:val="0"/>
          <w:divBdr>
            <w:top w:val="none" w:sz="0" w:space="0" w:color="auto"/>
            <w:left w:val="none" w:sz="0" w:space="0" w:color="auto"/>
            <w:bottom w:val="none" w:sz="0" w:space="0" w:color="auto"/>
            <w:right w:val="none" w:sz="0" w:space="0" w:color="auto"/>
          </w:divBdr>
        </w:div>
        <w:div w:id="612398741">
          <w:marLeft w:val="640"/>
          <w:marRight w:val="0"/>
          <w:marTop w:val="0"/>
          <w:marBottom w:val="0"/>
          <w:divBdr>
            <w:top w:val="none" w:sz="0" w:space="0" w:color="auto"/>
            <w:left w:val="none" w:sz="0" w:space="0" w:color="auto"/>
            <w:bottom w:val="none" w:sz="0" w:space="0" w:color="auto"/>
            <w:right w:val="none" w:sz="0" w:space="0" w:color="auto"/>
          </w:divBdr>
        </w:div>
        <w:div w:id="1197499420">
          <w:marLeft w:val="640"/>
          <w:marRight w:val="0"/>
          <w:marTop w:val="0"/>
          <w:marBottom w:val="0"/>
          <w:divBdr>
            <w:top w:val="none" w:sz="0" w:space="0" w:color="auto"/>
            <w:left w:val="none" w:sz="0" w:space="0" w:color="auto"/>
            <w:bottom w:val="none" w:sz="0" w:space="0" w:color="auto"/>
            <w:right w:val="none" w:sz="0" w:space="0" w:color="auto"/>
          </w:divBdr>
        </w:div>
        <w:div w:id="843858589">
          <w:marLeft w:val="640"/>
          <w:marRight w:val="0"/>
          <w:marTop w:val="0"/>
          <w:marBottom w:val="0"/>
          <w:divBdr>
            <w:top w:val="none" w:sz="0" w:space="0" w:color="auto"/>
            <w:left w:val="none" w:sz="0" w:space="0" w:color="auto"/>
            <w:bottom w:val="none" w:sz="0" w:space="0" w:color="auto"/>
            <w:right w:val="none" w:sz="0" w:space="0" w:color="auto"/>
          </w:divBdr>
        </w:div>
        <w:div w:id="883061858">
          <w:marLeft w:val="640"/>
          <w:marRight w:val="0"/>
          <w:marTop w:val="0"/>
          <w:marBottom w:val="0"/>
          <w:divBdr>
            <w:top w:val="none" w:sz="0" w:space="0" w:color="auto"/>
            <w:left w:val="none" w:sz="0" w:space="0" w:color="auto"/>
            <w:bottom w:val="none" w:sz="0" w:space="0" w:color="auto"/>
            <w:right w:val="none" w:sz="0" w:space="0" w:color="auto"/>
          </w:divBdr>
        </w:div>
        <w:div w:id="774516481">
          <w:marLeft w:val="640"/>
          <w:marRight w:val="0"/>
          <w:marTop w:val="0"/>
          <w:marBottom w:val="0"/>
          <w:divBdr>
            <w:top w:val="none" w:sz="0" w:space="0" w:color="auto"/>
            <w:left w:val="none" w:sz="0" w:space="0" w:color="auto"/>
            <w:bottom w:val="none" w:sz="0" w:space="0" w:color="auto"/>
            <w:right w:val="none" w:sz="0" w:space="0" w:color="auto"/>
          </w:divBdr>
        </w:div>
        <w:div w:id="65080665">
          <w:marLeft w:val="640"/>
          <w:marRight w:val="0"/>
          <w:marTop w:val="0"/>
          <w:marBottom w:val="0"/>
          <w:divBdr>
            <w:top w:val="none" w:sz="0" w:space="0" w:color="auto"/>
            <w:left w:val="none" w:sz="0" w:space="0" w:color="auto"/>
            <w:bottom w:val="none" w:sz="0" w:space="0" w:color="auto"/>
            <w:right w:val="none" w:sz="0" w:space="0" w:color="auto"/>
          </w:divBdr>
        </w:div>
        <w:div w:id="155416493">
          <w:marLeft w:val="640"/>
          <w:marRight w:val="0"/>
          <w:marTop w:val="0"/>
          <w:marBottom w:val="0"/>
          <w:divBdr>
            <w:top w:val="none" w:sz="0" w:space="0" w:color="auto"/>
            <w:left w:val="none" w:sz="0" w:space="0" w:color="auto"/>
            <w:bottom w:val="none" w:sz="0" w:space="0" w:color="auto"/>
            <w:right w:val="none" w:sz="0" w:space="0" w:color="auto"/>
          </w:divBdr>
        </w:div>
        <w:div w:id="1121726575">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2365119">
      <w:bodyDiv w:val="1"/>
      <w:marLeft w:val="0"/>
      <w:marRight w:val="0"/>
      <w:marTop w:val="0"/>
      <w:marBottom w:val="0"/>
      <w:divBdr>
        <w:top w:val="none" w:sz="0" w:space="0" w:color="auto"/>
        <w:left w:val="none" w:sz="0" w:space="0" w:color="auto"/>
        <w:bottom w:val="none" w:sz="0" w:space="0" w:color="auto"/>
        <w:right w:val="none" w:sz="0" w:space="0" w:color="auto"/>
      </w:divBdr>
      <w:divsChild>
        <w:div w:id="221870270">
          <w:marLeft w:val="640"/>
          <w:marRight w:val="0"/>
          <w:marTop w:val="0"/>
          <w:marBottom w:val="0"/>
          <w:divBdr>
            <w:top w:val="none" w:sz="0" w:space="0" w:color="auto"/>
            <w:left w:val="none" w:sz="0" w:space="0" w:color="auto"/>
            <w:bottom w:val="none" w:sz="0" w:space="0" w:color="auto"/>
            <w:right w:val="none" w:sz="0" w:space="0" w:color="auto"/>
          </w:divBdr>
        </w:div>
        <w:div w:id="1624922425">
          <w:marLeft w:val="640"/>
          <w:marRight w:val="0"/>
          <w:marTop w:val="0"/>
          <w:marBottom w:val="0"/>
          <w:divBdr>
            <w:top w:val="none" w:sz="0" w:space="0" w:color="auto"/>
            <w:left w:val="none" w:sz="0" w:space="0" w:color="auto"/>
            <w:bottom w:val="none" w:sz="0" w:space="0" w:color="auto"/>
            <w:right w:val="none" w:sz="0" w:space="0" w:color="auto"/>
          </w:divBdr>
        </w:div>
        <w:div w:id="49964890">
          <w:marLeft w:val="640"/>
          <w:marRight w:val="0"/>
          <w:marTop w:val="0"/>
          <w:marBottom w:val="0"/>
          <w:divBdr>
            <w:top w:val="none" w:sz="0" w:space="0" w:color="auto"/>
            <w:left w:val="none" w:sz="0" w:space="0" w:color="auto"/>
            <w:bottom w:val="none" w:sz="0" w:space="0" w:color="auto"/>
            <w:right w:val="none" w:sz="0" w:space="0" w:color="auto"/>
          </w:divBdr>
        </w:div>
        <w:div w:id="1633751739">
          <w:marLeft w:val="640"/>
          <w:marRight w:val="0"/>
          <w:marTop w:val="0"/>
          <w:marBottom w:val="0"/>
          <w:divBdr>
            <w:top w:val="none" w:sz="0" w:space="0" w:color="auto"/>
            <w:left w:val="none" w:sz="0" w:space="0" w:color="auto"/>
            <w:bottom w:val="none" w:sz="0" w:space="0" w:color="auto"/>
            <w:right w:val="none" w:sz="0" w:space="0" w:color="auto"/>
          </w:divBdr>
        </w:div>
        <w:div w:id="675573640">
          <w:marLeft w:val="640"/>
          <w:marRight w:val="0"/>
          <w:marTop w:val="0"/>
          <w:marBottom w:val="0"/>
          <w:divBdr>
            <w:top w:val="none" w:sz="0" w:space="0" w:color="auto"/>
            <w:left w:val="none" w:sz="0" w:space="0" w:color="auto"/>
            <w:bottom w:val="none" w:sz="0" w:space="0" w:color="auto"/>
            <w:right w:val="none" w:sz="0" w:space="0" w:color="auto"/>
          </w:divBdr>
        </w:div>
        <w:div w:id="42564014">
          <w:marLeft w:val="640"/>
          <w:marRight w:val="0"/>
          <w:marTop w:val="0"/>
          <w:marBottom w:val="0"/>
          <w:divBdr>
            <w:top w:val="none" w:sz="0" w:space="0" w:color="auto"/>
            <w:left w:val="none" w:sz="0" w:space="0" w:color="auto"/>
            <w:bottom w:val="none" w:sz="0" w:space="0" w:color="auto"/>
            <w:right w:val="none" w:sz="0" w:space="0" w:color="auto"/>
          </w:divBdr>
        </w:div>
        <w:div w:id="1723601483">
          <w:marLeft w:val="640"/>
          <w:marRight w:val="0"/>
          <w:marTop w:val="0"/>
          <w:marBottom w:val="0"/>
          <w:divBdr>
            <w:top w:val="none" w:sz="0" w:space="0" w:color="auto"/>
            <w:left w:val="none" w:sz="0" w:space="0" w:color="auto"/>
            <w:bottom w:val="none" w:sz="0" w:space="0" w:color="auto"/>
            <w:right w:val="none" w:sz="0" w:space="0" w:color="auto"/>
          </w:divBdr>
        </w:div>
        <w:div w:id="1357659645">
          <w:marLeft w:val="640"/>
          <w:marRight w:val="0"/>
          <w:marTop w:val="0"/>
          <w:marBottom w:val="0"/>
          <w:divBdr>
            <w:top w:val="none" w:sz="0" w:space="0" w:color="auto"/>
            <w:left w:val="none" w:sz="0" w:space="0" w:color="auto"/>
            <w:bottom w:val="none" w:sz="0" w:space="0" w:color="auto"/>
            <w:right w:val="none" w:sz="0" w:space="0" w:color="auto"/>
          </w:divBdr>
        </w:div>
        <w:div w:id="678044974">
          <w:marLeft w:val="640"/>
          <w:marRight w:val="0"/>
          <w:marTop w:val="0"/>
          <w:marBottom w:val="0"/>
          <w:divBdr>
            <w:top w:val="none" w:sz="0" w:space="0" w:color="auto"/>
            <w:left w:val="none" w:sz="0" w:space="0" w:color="auto"/>
            <w:bottom w:val="none" w:sz="0" w:space="0" w:color="auto"/>
            <w:right w:val="none" w:sz="0" w:space="0" w:color="auto"/>
          </w:divBdr>
        </w:div>
        <w:div w:id="229586100">
          <w:marLeft w:val="640"/>
          <w:marRight w:val="0"/>
          <w:marTop w:val="0"/>
          <w:marBottom w:val="0"/>
          <w:divBdr>
            <w:top w:val="none" w:sz="0" w:space="0" w:color="auto"/>
            <w:left w:val="none" w:sz="0" w:space="0" w:color="auto"/>
            <w:bottom w:val="none" w:sz="0" w:space="0" w:color="auto"/>
            <w:right w:val="none" w:sz="0" w:space="0" w:color="auto"/>
          </w:divBdr>
        </w:div>
        <w:div w:id="266351047">
          <w:marLeft w:val="640"/>
          <w:marRight w:val="0"/>
          <w:marTop w:val="0"/>
          <w:marBottom w:val="0"/>
          <w:divBdr>
            <w:top w:val="none" w:sz="0" w:space="0" w:color="auto"/>
            <w:left w:val="none" w:sz="0" w:space="0" w:color="auto"/>
            <w:bottom w:val="none" w:sz="0" w:space="0" w:color="auto"/>
            <w:right w:val="none" w:sz="0" w:space="0" w:color="auto"/>
          </w:divBdr>
        </w:div>
        <w:div w:id="394284368">
          <w:marLeft w:val="640"/>
          <w:marRight w:val="0"/>
          <w:marTop w:val="0"/>
          <w:marBottom w:val="0"/>
          <w:divBdr>
            <w:top w:val="none" w:sz="0" w:space="0" w:color="auto"/>
            <w:left w:val="none" w:sz="0" w:space="0" w:color="auto"/>
            <w:bottom w:val="none" w:sz="0" w:space="0" w:color="auto"/>
            <w:right w:val="none" w:sz="0" w:space="0" w:color="auto"/>
          </w:divBdr>
        </w:div>
        <w:div w:id="96412712">
          <w:marLeft w:val="640"/>
          <w:marRight w:val="0"/>
          <w:marTop w:val="0"/>
          <w:marBottom w:val="0"/>
          <w:divBdr>
            <w:top w:val="none" w:sz="0" w:space="0" w:color="auto"/>
            <w:left w:val="none" w:sz="0" w:space="0" w:color="auto"/>
            <w:bottom w:val="none" w:sz="0" w:space="0" w:color="auto"/>
            <w:right w:val="none" w:sz="0" w:space="0" w:color="auto"/>
          </w:divBdr>
        </w:div>
        <w:div w:id="1650481296">
          <w:marLeft w:val="640"/>
          <w:marRight w:val="0"/>
          <w:marTop w:val="0"/>
          <w:marBottom w:val="0"/>
          <w:divBdr>
            <w:top w:val="none" w:sz="0" w:space="0" w:color="auto"/>
            <w:left w:val="none" w:sz="0" w:space="0" w:color="auto"/>
            <w:bottom w:val="none" w:sz="0" w:space="0" w:color="auto"/>
            <w:right w:val="none" w:sz="0" w:space="0" w:color="auto"/>
          </w:divBdr>
        </w:div>
        <w:div w:id="1572929630">
          <w:marLeft w:val="640"/>
          <w:marRight w:val="0"/>
          <w:marTop w:val="0"/>
          <w:marBottom w:val="0"/>
          <w:divBdr>
            <w:top w:val="none" w:sz="0" w:space="0" w:color="auto"/>
            <w:left w:val="none" w:sz="0" w:space="0" w:color="auto"/>
            <w:bottom w:val="none" w:sz="0" w:space="0" w:color="auto"/>
            <w:right w:val="none" w:sz="0" w:space="0" w:color="auto"/>
          </w:divBdr>
        </w:div>
        <w:div w:id="437604337">
          <w:marLeft w:val="640"/>
          <w:marRight w:val="0"/>
          <w:marTop w:val="0"/>
          <w:marBottom w:val="0"/>
          <w:divBdr>
            <w:top w:val="none" w:sz="0" w:space="0" w:color="auto"/>
            <w:left w:val="none" w:sz="0" w:space="0" w:color="auto"/>
            <w:bottom w:val="none" w:sz="0" w:space="0" w:color="auto"/>
            <w:right w:val="none" w:sz="0" w:space="0" w:color="auto"/>
          </w:divBdr>
        </w:div>
        <w:div w:id="1014771908">
          <w:marLeft w:val="640"/>
          <w:marRight w:val="0"/>
          <w:marTop w:val="0"/>
          <w:marBottom w:val="0"/>
          <w:divBdr>
            <w:top w:val="none" w:sz="0" w:space="0" w:color="auto"/>
            <w:left w:val="none" w:sz="0" w:space="0" w:color="auto"/>
            <w:bottom w:val="none" w:sz="0" w:space="0" w:color="auto"/>
            <w:right w:val="none" w:sz="0" w:space="0" w:color="auto"/>
          </w:divBdr>
        </w:div>
        <w:div w:id="276837674">
          <w:marLeft w:val="640"/>
          <w:marRight w:val="0"/>
          <w:marTop w:val="0"/>
          <w:marBottom w:val="0"/>
          <w:divBdr>
            <w:top w:val="none" w:sz="0" w:space="0" w:color="auto"/>
            <w:left w:val="none" w:sz="0" w:space="0" w:color="auto"/>
            <w:bottom w:val="none" w:sz="0" w:space="0" w:color="auto"/>
            <w:right w:val="none" w:sz="0" w:space="0" w:color="auto"/>
          </w:divBdr>
        </w:div>
        <w:div w:id="1047605530">
          <w:marLeft w:val="640"/>
          <w:marRight w:val="0"/>
          <w:marTop w:val="0"/>
          <w:marBottom w:val="0"/>
          <w:divBdr>
            <w:top w:val="none" w:sz="0" w:space="0" w:color="auto"/>
            <w:left w:val="none" w:sz="0" w:space="0" w:color="auto"/>
            <w:bottom w:val="none" w:sz="0" w:space="0" w:color="auto"/>
            <w:right w:val="none" w:sz="0" w:space="0" w:color="auto"/>
          </w:divBdr>
        </w:div>
        <w:div w:id="1229338515">
          <w:marLeft w:val="640"/>
          <w:marRight w:val="0"/>
          <w:marTop w:val="0"/>
          <w:marBottom w:val="0"/>
          <w:divBdr>
            <w:top w:val="none" w:sz="0" w:space="0" w:color="auto"/>
            <w:left w:val="none" w:sz="0" w:space="0" w:color="auto"/>
            <w:bottom w:val="none" w:sz="0" w:space="0" w:color="auto"/>
            <w:right w:val="none" w:sz="0" w:space="0" w:color="auto"/>
          </w:divBdr>
        </w:div>
        <w:div w:id="342367122">
          <w:marLeft w:val="640"/>
          <w:marRight w:val="0"/>
          <w:marTop w:val="0"/>
          <w:marBottom w:val="0"/>
          <w:divBdr>
            <w:top w:val="none" w:sz="0" w:space="0" w:color="auto"/>
            <w:left w:val="none" w:sz="0" w:space="0" w:color="auto"/>
            <w:bottom w:val="none" w:sz="0" w:space="0" w:color="auto"/>
            <w:right w:val="none" w:sz="0" w:space="0" w:color="auto"/>
          </w:divBdr>
        </w:div>
        <w:div w:id="494490898">
          <w:marLeft w:val="640"/>
          <w:marRight w:val="0"/>
          <w:marTop w:val="0"/>
          <w:marBottom w:val="0"/>
          <w:divBdr>
            <w:top w:val="none" w:sz="0" w:space="0" w:color="auto"/>
            <w:left w:val="none" w:sz="0" w:space="0" w:color="auto"/>
            <w:bottom w:val="none" w:sz="0" w:space="0" w:color="auto"/>
            <w:right w:val="none" w:sz="0" w:space="0" w:color="auto"/>
          </w:divBdr>
        </w:div>
        <w:div w:id="1438718475">
          <w:marLeft w:val="640"/>
          <w:marRight w:val="0"/>
          <w:marTop w:val="0"/>
          <w:marBottom w:val="0"/>
          <w:divBdr>
            <w:top w:val="none" w:sz="0" w:space="0" w:color="auto"/>
            <w:left w:val="none" w:sz="0" w:space="0" w:color="auto"/>
            <w:bottom w:val="none" w:sz="0" w:space="0" w:color="auto"/>
            <w:right w:val="none" w:sz="0" w:space="0" w:color="auto"/>
          </w:divBdr>
        </w:div>
        <w:div w:id="1839032981">
          <w:marLeft w:val="640"/>
          <w:marRight w:val="0"/>
          <w:marTop w:val="0"/>
          <w:marBottom w:val="0"/>
          <w:divBdr>
            <w:top w:val="none" w:sz="0" w:space="0" w:color="auto"/>
            <w:left w:val="none" w:sz="0" w:space="0" w:color="auto"/>
            <w:bottom w:val="none" w:sz="0" w:space="0" w:color="auto"/>
            <w:right w:val="none" w:sz="0" w:space="0" w:color="auto"/>
          </w:divBdr>
        </w:div>
        <w:div w:id="869802675">
          <w:marLeft w:val="640"/>
          <w:marRight w:val="0"/>
          <w:marTop w:val="0"/>
          <w:marBottom w:val="0"/>
          <w:divBdr>
            <w:top w:val="none" w:sz="0" w:space="0" w:color="auto"/>
            <w:left w:val="none" w:sz="0" w:space="0" w:color="auto"/>
            <w:bottom w:val="none" w:sz="0" w:space="0" w:color="auto"/>
            <w:right w:val="none" w:sz="0" w:space="0" w:color="auto"/>
          </w:divBdr>
        </w:div>
        <w:div w:id="753431883">
          <w:marLeft w:val="640"/>
          <w:marRight w:val="0"/>
          <w:marTop w:val="0"/>
          <w:marBottom w:val="0"/>
          <w:divBdr>
            <w:top w:val="none" w:sz="0" w:space="0" w:color="auto"/>
            <w:left w:val="none" w:sz="0" w:space="0" w:color="auto"/>
            <w:bottom w:val="none" w:sz="0" w:space="0" w:color="auto"/>
            <w:right w:val="none" w:sz="0" w:space="0" w:color="auto"/>
          </w:divBdr>
        </w:div>
        <w:div w:id="2085761341">
          <w:marLeft w:val="640"/>
          <w:marRight w:val="0"/>
          <w:marTop w:val="0"/>
          <w:marBottom w:val="0"/>
          <w:divBdr>
            <w:top w:val="none" w:sz="0" w:space="0" w:color="auto"/>
            <w:left w:val="none" w:sz="0" w:space="0" w:color="auto"/>
            <w:bottom w:val="none" w:sz="0" w:space="0" w:color="auto"/>
            <w:right w:val="none" w:sz="0" w:space="0" w:color="auto"/>
          </w:divBdr>
        </w:div>
        <w:div w:id="400059256">
          <w:marLeft w:val="640"/>
          <w:marRight w:val="0"/>
          <w:marTop w:val="0"/>
          <w:marBottom w:val="0"/>
          <w:divBdr>
            <w:top w:val="none" w:sz="0" w:space="0" w:color="auto"/>
            <w:left w:val="none" w:sz="0" w:space="0" w:color="auto"/>
            <w:bottom w:val="none" w:sz="0" w:space="0" w:color="auto"/>
            <w:right w:val="none" w:sz="0" w:space="0" w:color="auto"/>
          </w:divBdr>
        </w:div>
        <w:div w:id="795635928">
          <w:marLeft w:val="640"/>
          <w:marRight w:val="0"/>
          <w:marTop w:val="0"/>
          <w:marBottom w:val="0"/>
          <w:divBdr>
            <w:top w:val="none" w:sz="0" w:space="0" w:color="auto"/>
            <w:left w:val="none" w:sz="0" w:space="0" w:color="auto"/>
            <w:bottom w:val="none" w:sz="0" w:space="0" w:color="auto"/>
            <w:right w:val="none" w:sz="0" w:space="0" w:color="auto"/>
          </w:divBdr>
        </w:div>
        <w:div w:id="903949445">
          <w:marLeft w:val="640"/>
          <w:marRight w:val="0"/>
          <w:marTop w:val="0"/>
          <w:marBottom w:val="0"/>
          <w:divBdr>
            <w:top w:val="none" w:sz="0" w:space="0" w:color="auto"/>
            <w:left w:val="none" w:sz="0" w:space="0" w:color="auto"/>
            <w:bottom w:val="none" w:sz="0" w:space="0" w:color="auto"/>
            <w:right w:val="none" w:sz="0" w:space="0" w:color="auto"/>
          </w:divBdr>
        </w:div>
        <w:div w:id="857306055">
          <w:marLeft w:val="640"/>
          <w:marRight w:val="0"/>
          <w:marTop w:val="0"/>
          <w:marBottom w:val="0"/>
          <w:divBdr>
            <w:top w:val="none" w:sz="0" w:space="0" w:color="auto"/>
            <w:left w:val="none" w:sz="0" w:space="0" w:color="auto"/>
            <w:bottom w:val="none" w:sz="0" w:space="0" w:color="auto"/>
            <w:right w:val="none" w:sz="0" w:space="0" w:color="auto"/>
          </w:divBdr>
        </w:div>
        <w:div w:id="811485709">
          <w:marLeft w:val="640"/>
          <w:marRight w:val="0"/>
          <w:marTop w:val="0"/>
          <w:marBottom w:val="0"/>
          <w:divBdr>
            <w:top w:val="none" w:sz="0" w:space="0" w:color="auto"/>
            <w:left w:val="none" w:sz="0" w:space="0" w:color="auto"/>
            <w:bottom w:val="none" w:sz="0" w:space="0" w:color="auto"/>
            <w:right w:val="none" w:sz="0" w:space="0" w:color="auto"/>
          </w:divBdr>
        </w:div>
        <w:div w:id="13773337">
          <w:marLeft w:val="640"/>
          <w:marRight w:val="0"/>
          <w:marTop w:val="0"/>
          <w:marBottom w:val="0"/>
          <w:divBdr>
            <w:top w:val="none" w:sz="0" w:space="0" w:color="auto"/>
            <w:left w:val="none" w:sz="0" w:space="0" w:color="auto"/>
            <w:bottom w:val="none" w:sz="0" w:space="0" w:color="auto"/>
            <w:right w:val="none" w:sz="0" w:space="0" w:color="auto"/>
          </w:divBdr>
        </w:div>
        <w:div w:id="1913075564">
          <w:marLeft w:val="640"/>
          <w:marRight w:val="0"/>
          <w:marTop w:val="0"/>
          <w:marBottom w:val="0"/>
          <w:divBdr>
            <w:top w:val="none" w:sz="0" w:space="0" w:color="auto"/>
            <w:left w:val="none" w:sz="0" w:space="0" w:color="auto"/>
            <w:bottom w:val="none" w:sz="0" w:space="0" w:color="auto"/>
            <w:right w:val="none" w:sz="0" w:space="0" w:color="auto"/>
          </w:divBdr>
        </w:div>
        <w:div w:id="461309184">
          <w:marLeft w:val="640"/>
          <w:marRight w:val="0"/>
          <w:marTop w:val="0"/>
          <w:marBottom w:val="0"/>
          <w:divBdr>
            <w:top w:val="none" w:sz="0" w:space="0" w:color="auto"/>
            <w:left w:val="none" w:sz="0" w:space="0" w:color="auto"/>
            <w:bottom w:val="none" w:sz="0" w:space="0" w:color="auto"/>
            <w:right w:val="none" w:sz="0" w:space="0" w:color="auto"/>
          </w:divBdr>
        </w:div>
        <w:div w:id="386270980">
          <w:marLeft w:val="640"/>
          <w:marRight w:val="0"/>
          <w:marTop w:val="0"/>
          <w:marBottom w:val="0"/>
          <w:divBdr>
            <w:top w:val="none" w:sz="0" w:space="0" w:color="auto"/>
            <w:left w:val="none" w:sz="0" w:space="0" w:color="auto"/>
            <w:bottom w:val="none" w:sz="0" w:space="0" w:color="auto"/>
            <w:right w:val="none" w:sz="0" w:space="0" w:color="auto"/>
          </w:divBdr>
        </w:div>
        <w:div w:id="1141728460">
          <w:marLeft w:val="640"/>
          <w:marRight w:val="0"/>
          <w:marTop w:val="0"/>
          <w:marBottom w:val="0"/>
          <w:divBdr>
            <w:top w:val="none" w:sz="0" w:space="0" w:color="auto"/>
            <w:left w:val="none" w:sz="0" w:space="0" w:color="auto"/>
            <w:bottom w:val="none" w:sz="0" w:space="0" w:color="auto"/>
            <w:right w:val="none" w:sz="0" w:space="0" w:color="auto"/>
          </w:divBdr>
        </w:div>
        <w:div w:id="15423506">
          <w:marLeft w:val="640"/>
          <w:marRight w:val="0"/>
          <w:marTop w:val="0"/>
          <w:marBottom w:val="0"/>
          <w:divBdr>
            <w:top w:val="none" w:sz="0" w:space="0" w:color="auto"/>
            <w:left w:val="none" w:sz="0" w:space="0" w:color="auto"/>
            <w:bottom w:val="none" w:sz="0" w:space="0" w:color="auto"/>
            <w:right w:val="none" w:sz="0" w:space="0" w:color="auto"/>
          </w:divBdr>
        </w:div>
        <w:div w:id="1558860729">
          <w:marLeft w:val="640"/>
          <w:marRight w:val="0"/>
          <w:marTop w:val="0"/>
          <w:marBottom w:val="0"/>
          <w:divBdr>
            <w:top w:val="none" w:sz="0" w:space="0" w:color="auto"/>
            <w:left w:val="none" w:sz="0" w:space="0" w:color="auto"/>
            <w:bottom w:val="none" w:sz="0" w:space="0" w:color="auto"/>
            <w:right w:val="none" w:sz="0" w:space="0" w:color="auto"/>
          </w:divBdr>
        </w:div>
        <w:div w:id="134757962">
          <w:marLeft w:val="640"/>
          <w:marRight w:val="0"/>
          <w:marTop w:val="0"/>
          <w:marBottom w:val="0"/>
          <w:divBdr>
            <w:top w:val="none" w:sz="0" w:space="0" w:color="auto"/>
            <w:left w:val="none" w:sz="0" w:space="0" w:color="auto"/>
            <w:bottom w:val="none" w:sz="0" w:space="0" w:color="auto"/>
            <w:right w:val="none" w:sz="0" w:space="0" w:color="auto"/>
          </w:divBdr>
        </w:div>
        <w:div w:id="643895486">
          <w:marLeft w:val="640"/>
          <w:marRight w:val="0"/>
          <w:marTop w:val="0"/>
          <w:marBottom w:val="0"/>
          <w:divBdr>
            <w:top w:val="none" w:sz="0" w:space="0" w:color="auto"/>
            <w:left w:val="none" w:sz="0" w:space="0" w:color="auto"/>
            <w:bottom w:val="none" w:sz="0" w:space="0" w:color="auto"/>
            <w:right w:val="none" w:sz="0" w:space="0" w:color="auto"/>
          </w:divBdr>
        </w:div>
        <w:div w:id="2139182522">
          <w:marLeft w:val="640"/>
          <w:marRight w:val="0"/>
          <w:marTop w:val="0"/>
          <w:marBottom w:val="0"/>
          <w:divBdr>
            <w:top w:val="none" w:sz="0" w:space="0" w:color="auto"/>
            <w:left w:val="none" w:sz="0" w:space="0" w:color="auto"/>
            <w:bottom w:val="none" w:sz="0" w:space="0" w:color="auto"/>
            <w:right w:val="none" w:sz="0" w:space="0" w:color="auto"/>
          </w:divBdr>
        </w:div>
        <w:div w:id="2017881630">
          <w:marLeft w:val="640"/>
          <w:marRight w:val="0"/>
          <w:marTop w:val="0"/>
          <w:marBottom w:val="0"/>
          <w:divBdr>
            <w:top w:val="none" w:sz="0" w:space="0" w:color="auto"/>
            <w:left w:val="none" w:sz="0" w:space="0" w:color="auto"/>
            <w:bottom w:val="none" w:sz="0" w:space="0" w:color="auto"/>
            <w:right w:val="none" w:sz="0" w:space="0" w:color="auto"/>
          </w:divBdr>
        </w:div>
        <w:div w:id="611279666">
          <w:marLeft w:val="640"/>
          <w:marRight w:val="0"/>
          <w:marTop w:val="0"/>
          <w:marBottom w:val="0"/>
          <w:divBdr>
            <w:top w:val="none" w:sz="0" w:space="0" w:color="auto"/>
            <w:left w:val="none" w:sz="0" w:space="0" w:color="auto"/>
            <w:bottom w:val="none" w:sz="0" w:space="0" w:color="auto"/>
            <w:right w:val="none" w:sz="0" w:space="0" w:color="auto"/>
          </w:divBdr>
        </w:div>
        <w:div w:id="87627684">
          <w:marLeft w:val="640"/>
          <w:marRight w:val="0"/>
          <w:marTop w:val="0"/>
          <w:marBottom w:val="0"/>
          <w:divBdr>
            <w:top w:val="none" w:sz="0" w:space="0" w:color="auto"/>
            <w:left w:val="none" w:sz="0" w:space="0" w:color="auto"/>
            <w:bottom w:val="none" w:sz="0" w:space="0" w:color="auto"/>
            <w:right w:val="none" w:sz="0" w:space="0" w:color="auto"/>
          </w:divBdr>
        </w:div>
        <w:div w:id="644548580">
          <w:marLeft w:val="640"/>
          <w:marRight w:val="0"/>
          <w:marTop w:val="0"/>
          <w:marBottom w:val="0"/>
          <w:divBdr>
            <w:top w:val="none" w:sz="0" w:space="0" w:color="auto"/>
            <w:left w:val="none" w:sz="0" w:space="0" w:color="auto"/>
            <w:bottom w:val="none" w:sz="0" w:space="0" w:color="auto"/>
            <w:right w:val="none" w:sz="0" w:space="0" w:color="auto"/>
          </w:divBdr>
        </w:div>
        <w:div w:id="1806385963">
          <w:marLeft w:val="640"/>
          <w:marRight w:val="0"/>
          <w:marTop w:val="0"/>
          <w:marBottom w:val="0"/>
          <w:divBdr>
            <w:top w:val="none" w:sz="0" w:space="0" w:color="auto"/>
            <w:left w:val="none" w:sz="0" w:space="0" w:color="auto"/>
            <w:bottom w:val="none" w:sz="0" w:space="0" w:color="auto"/>
            <w:right w:val="none" w:sz="0" w:space="0" w:color="auto"/>
          </w:divBdr>
        </w:div>
        <w:div w:id="33964624">
          <w:marLeft w:val="640"/>
          <w:marRight w:val="0"/>
          <w:marTop w:val="0"/>
          <w:marBottom w:val="0"/>
          <w:divBdr>
            <w:top w:val="none" w:sz="0" w:space="0" w:color="auto"/>
            <w:left w:val="none" w:sz="0" w:space="0" w:color="auto"/>
            <w:bottom w:val="none" w:sz="0" w:space="0" w:color="auto"/>
            <w:right w:val="none" w:sz="0" w:space="0" w:color="auto"/>
          </w:divBdr>
        </w:div>
        <w:div w:id="1384400607">
          <w:marLeft w:val="640"/>
          <w:marRight w:val="0"/>
          <w:marTop w:val="0"/>
          <w:marBottom w:val="0"/>
          <w:divBdr>
            <w:top w:val="none" w:sz="0" w:space="0" w:color="auto"/>
            <w:left w:val="none" w:sz="0" w:space="0" w:color="auto"/>
            <w:bottom w:val="none" w:sz="0" w:space="0" w:color="auto"/>
            <w:right w:val="none" w:sz="0" w:space="0" w:color="auto"/>
          </w:divBdr>
        </w:div>
        <w:div w:id="476190754">
          <w:marLeft w:val="640"/>
          <w:marRight w:val="0"/>
          <w:marTop w:val="0"/>
          <w:marBottom w:val="0"/>
          <w:divBdr>
            <w:top w:val="none" w:sz="0" w:space="0" w:color="auto"/>
            <w:left w:val="none" w:sz="0" w:space="0" w:color="auto"/>
            <w:bottom w:val="none" w:sz="0" w:space="0" w:color="auto"/>
            <w:right w:val="none" w:sz="0" w:space="0" w:color="auto"/>
          </w:divBdr>
        </w:div>
        <w:div w:id="636227421">
          <w:marLeft w:val="640"/>
          <w:marRight w:val="0"/>
          <w:marTop w:val="0"/>
          <w:marBottom w:val="0"/>
          <w:divBdr>
            <w:top w:val="none" w:sz="0" w:space="0" w:color="auto"/>
            <w:left w:val="none" w:sz="0" w:space="0" w:color="auto"/>
            <w:bottom w:val="none" w:sz="0" w:space="0" w:color="auto"/>
            <w:right w:val="none" w:sz="0" w:space="0" w:color="auto"/>
          </w:divBdr>
        </w:div>
        <w:div w:id="1388450007">
          <w:marLeft w:val="640"/>
          <w:marRight w:val="0"/>
          <w:marTop w:val="0"/>
          <w:marBottom w:val="0"/>
          <w:divBdr>
            <w:top w:val="none" w:sz="0" w:space="0" w:color="auto"/>
            <w:left w:val="none" w:sz="0" w:space="0" w:color="auto"/>
            <w:bottom w:val="none" w:sz="0" w:space="0" w:color="auto"/>
            <w:right w:val="none" w:sz="0" w:space="0" w:color="auto"/>
          </w:divBdr>
        </w:div>
        <w:div w:id="371619354">
          <w:marLeft w:val="640"/>
          <w:marRight w:val="0"/>
          <w:marTop w:val="0"/>
          <w:marBottom w:val="0"/>
          <w:divBdr>
            <w:top w:val="none" w:sz="0" w:space="0" w:color="auto"/>
            <w:left w:val="none" w:sz="0" w:space="0" w:color="auto"/>
            <w:bottom w:val="none" w:sz="0" w:space="0" w:color="auto"/>
            <w:right w:val="none" w:sz="0" w:space="0" w:color="auto"/>
          </w:divBdr>
        </w:div>
        <w:div w:id="2141533014">
          <w:marLeft w:val="640"/>
          <w:marRight w:val="0"/>
          <w:marTop w:val="0"/>
          <w:marBottom w:val="0"/>
          <w:divBdr>
            <w:top w:val="none" w:sz="0" w:space="0" w:color="auto"/>
            <w:left w:val="none" w:sz="0" w:space="0" w:color="auto"/>
            <w:bottom w:val="none" w:sz="0" w:space="0" w:color="auto"/>
            <w:right w:val="none" w:sz="0" w:space="0" w:color="auto"/>
          </w:divBdr>
        </w:div>
        <w:div w:id="1687713687">
          <w:marLeft w:val="640"/>
          <w:marRight w:val="0"/>
          <w:marTop w:val="0"/>
          <w:marBottom w:val="0"/>
          <w:divBdr>
            <w:top w:val="none" w:sz="0" w:space="0" w:color="auto"/>
            <w:left w:val="none" w:sz="0" w:space="0" w:color="auto"/>
            <w:bottom w:val="none" w:sz="0" w:space="0" w:color="auto"/>
            <w:right w:val="none" w:sz="0" w:space="0" w:color="auto"/>
          </w:divBdr>
        </w:div>
        <w:div w:id="1578711052">
          <w:marLeft w:val="640"/>
          <w:marRight w:val="0"/>
          <w:marTop w:val="0"/>
          <w:marBottom w:val="0"/>
          <w:divBdr>
            <w:top w:val="none" w:sz="0" w:space="0" w:color="auto"/>
            <w:left w:val="none" w:sz="0" w:space="0" w:color="auto"/>
            <w:bottom w:val="none" w:sz="0" w:space="0" w:color="auto"/>
            <w:right w:val="none" w:sz="0" w:space="0" w:color="auto"/>
          </w:divBdr>
        </w:div>
        <w:div w:id="32585025">
          <w:marLeft w:val="640"/>
          <w:marRight w:val="0"/>
          <w:marTop w:val="0"/>
          <w:marBottom w:val="0"/>
          <w:divBdr>
            <w:top w:val="none" w:sz="0" w:space="0" w:color="auto"/>
            <w:left w:val="none" w:sz="0" w:space="0" w:color="auto"/>
            <w:bottom w:val="none" w:sz="0" w:space="0" w:color="auto"/>
            <w:right w:val="none" w:sz="0" w:space="0" w:color="auto"/>
          </w:divBdr>
        </w:div>
        <w:div w:id="1975213448">
          <w:marLeft w:val="640"/>
          <w:marRight w:val="0"/>
          <w:marTop w:val="0"/>
          <w:marBottom w:val="0"/>
          <w:divBdr>
            <w:top w:val="none" w:sz="0" w:space="0" w:color="auto"/>
            <w:left w:val="none" w:sz="0" w:space="0" w:color="auto"/>
            <w:bottom w:val="none" w:sz="0" w:space="0" w:color="auto"/>
            <w:right w:val="none" w:sz="0" w:space="0" w:color="auto"/>
          </w:divBdr>
        </w:div>
        <w:div w:id="799224162">
          <w:marLeft w:val="640"/>
          <w:marRight w:val="0"/>
          <w:marTop w:val="0"/>
          <w:marBottom w:val="0"/>
          <w:divBdr>
            <w:top w:val="none" w:sz="0" w:space="0" w:color="auto"/>
            <w:left w:val="none" w:sz="0" w:space="0" w:color="auto"/>
            <w:bottom w:val="none" w:sz="0" w:space="0" w:color="auto"/>
            <w:right w:val="none" w:sz="0" w:space="0" w:color="auto"/>
          </w:divBdr>
        </w:div>
        <w:div w:id="1432045761">
          <w:marLeft w:val="640"/>
          <w:marRight w:val="0"/>
          <w:marTop w:val="0"/>
          <w:marBottom w:val="0"/>
          <w:divBdr>
            <w:top w:val="none" w:sz="0" w:space="0" w:color="auto"/>
            <w:left w:val="none" w:sz="0" w:space="0" w:color="auto"/>
            <w:bottom w:val="none" w:sz="0" w:space="0" w:color="auto"/>
            <w:right w:val="none" w:sz="0" w:space="0" w:color="auto"/>
          </w:divBdr>
        </w:div>
        <w:div w:id="1489251929">
          <w:marLeft w:val="640"/>
          <w:marRight w:val="0"/>
          <w:marTop w:val="0"/>
          <w:marBottom w:val="0"/>
          <w:divBdr>
            <w:top w:val="none" w:sz="0" w:space="0" w:color="auto"/>
            <w:left w:val="none" w:sz="0" w:space="0" w:color="auto"/>
            <w:bottom w:val="none" w:sz="0" w:space="0" w:color="auto"/>
            <w:right w:val="none" w:sz="0" w:space="0" w:color="auto"/>
          </w:divBdr>
        </w:div>
        <w:div w:id="689255796">
          <w:marLeft w:val="640"/>
          <w:marRight w:val="0"/>
          <w:marTop w:val="0"/>
          <w:marBottom w:val="0"/>
          <w:divBdr>
            <w:top w:val="none" w:sz="0" w:space="0" w:color="auto"/>
            <w:left w:val="none" w:sz="0" w:space="0" w:color="auto"/>
            <w:bottom w:val="none" w:sz="0" w:space="0" w:color="auto"/>
            <w:right w:val="none" w:sz="0" w:space="0" w:color="auto"/>
          </w:divBdr>
        </w:div>
        <w:div w:id="2066905163">
          <w:marLeft w:val="640"/>
          <w:marRight w:val="0"/>
          <w:marTop w:val="0"/>
          <w:marBottom w:val="0"/>
          <w:divBdr>
            <w:top w:val="none" w:sz="0" w:space="0" w:color="auto"/>
            <w:left w:val="none" w:sz="0" w:space="0" w:color="auto"/>
            <w:bottom w:val="none" w:sz="0" w:space="0" w:color="auto"/>
            <w:right w:val="none" w:sz="0" w:space="0" w:color="auto"/>
          </w:divBdr>
        </w:div>
        <w:div w:id="1143620261">
          <w:marLeft w:val="640"/>
          <w:marRight w:val="0"/>
          <w:marTop w:val="0"/>
          <w:marBottom w:val="0"/>
          <w:divBdr>
            <w:top w:val="none" w:sz="0" w:space="0" w:color="auto"/>
            <w:left w:val="none" w:sz="0" w:space="0" w:color="auto"/>
            <w:bottom w:val="none" w:sz="0" w:space="0" w:color="auto"/>
            <w:right w:val="none" w:sz="0" w:space="0" w:color="auto"/>
          </w:divBdr>
        </w:div>
        <w:div w:id="1883974294">
          <w:marLeft w:val="640"/>
          <w:marRight w:val="0"/>
          <w:marTop w:val="0"/>
          <w:marBottom w:val="0"/>
          <w:divBdr>
            <w:top w:val="none" w:sz="0" w:space="0" w:color="auto"/>
            <w:left w:val="none" w:sz="0" w:space="0" w:color="auto"/>
            <w:bottom w:val="none" w:sz="0" w:space="0" w:color="auto"/>
            <w:right w:val="none" w:sz="0" w:space="0" w:color="auto"/>
          </w:divBdr>
        </w:div>
        <w:div w:id="46034243">
          <w:marLeft w:val="640"/>
          <w:marRight w:val="0"/>
          <w:marTop w:val="0"/>
          <w:marBottom w:val="0"/>
          <w:divBdr>
            <w:top w:val="none" w:sz="0" w:space="0" w:color="auto"/>
            <w:left w:val="none" w:sz="0" w:space="0" w:color="auto"/>
            <w:bottom w:val="none" w:sz="0" w:space="0" w:color="auto"/>
            <w:right w:val="none" w:sz="0" w:space="0" w:color="auto"/>
          </w:divBdr>
        </w:div>
        <w:div w:id="954408765">
          <w:marLeft w:val="640"/>
          <w:marRight w:val="0"/>
          <w:marTop w:val="0"/>
          <w:marBottom w:val="0"/>
          <w:divBdr>
            <w:top w:val="none" w:sz="0" w:space="0" w:color="auto"/>
            <w:left w:val="none" w:sz="0" w:space="0" w:color="auto"/>
            <w:bottom w:val="none" w:sz="0" w:space="0" w:color="auto"/>
            <w:right w:val="none" w:sz="0" w:space="0" w:color="auto"/>
          </w:divBdr>
        </w:div>
        <w:div w:id="758529634">
          <w:marLeft w:val="640"/>
          <w:marRight w:val="0"/>
          <w:marTop w:val="0"/>
          <w:marBottom w:val="0"/>
          <w:divBdr>
            <w:top w:val="none" w:sz="0" w:space="0" w:color="auto"/>
            <w:left w:val="none" w:sz="0" w:space="0" w:color="auto"/>
            <w:bottom w:val="none" w:sz="0" w:space="0" w:color="auto"/>
            <w:right w:val="none" w:sz="0" w:space="0" w:color="auto"/>
          </w:divBdr>
        </w:div>
        <w:div w:id="2142258965">
          <w:marLeft w:val="640"/>
          <w:marRight w:val="0"/>
          <w:marTop w:val="0"/>
          <w:marBottom w:val="0"/>
          <w:divBdr>
            <w:top w:val="none" w:sz="0" w:space="0" w:color="auto"/>
            <w:left w:val="none" w:sz="0" w:space="0" w:color="auto"/>
            <w:bottom w:val="none" w:sz="0" w:space="0" w:color="auto"/>
            <w:right w:val="none" w:sz="0" w:space="0" w:color="auto"/>
          </w:divBdr>
        </w:div>
        <w:div w:id="1492670506">
          <w:marLeft w:val="640"/>
          <w:marRight w:val="0"/>
          <w:marTop w:val="0"/>
          <w:marBottom w:val="0"/>
          <w:divBdr>
            <w:top w:val="none" w:sz="0" w:space="0" w:color="auto"/>
            <w:left w:val="none" w:sz="0" w:space="0" w:color="auto"/>
            <w:bottom w:val="none" w:sz="0" w:space="0" w:color="auto"/>
            <w:right w:val="none" w:sz="0" w:space="0" w:color="auto"/>
          </w:divBdr>
        </w:div>
        <w:div w:id="1786927082">
          <w:marLeft w:val="640"/>
          <w:marRight w:val="0"/>
          <w:marTop w:val="0"/>
          <w:marBottom w:val="0"/>
          <w:divBdr>
            <w:top w:val="none" w:sz="0" w:space="0" w:color="auto"/>
            <w:left w:val="none" w:sz="0" w:space="0" w:color="auto"/>
            <w:bottom w:val="none" w:sz="0" w:space="0" w:color="auto"/>
            <w:right w:val="none" w:sz="0" w:space="0" w:color="auto"/>
          </w:divBdr>
        </w:div>
      </w:divsChild>
    </w:div>
    <w:div w:id="975791834">
      <w:bodyDiv w:val="1"/>
      <w:marLeft w:val="0"/>
      <w:marRight w:val="0"/>
      <w:marTop w:val="0"/>
      <w:marBottom w:val="0"/>
      <w:divBdr>
        <w:top w:val="none" w:sz="0" w:space="0" w:color="auto"/>
        <w:left w:val="none" w:sz="0" w:space="0" w:color="auto"/>
        <w:bottom w:val="none" w:sz="0" w:space="0" w:color="auto"/>
        <w:right w:val="none" w:sz="0" w:space="0" w:color="auto"/>
      </w:divBdr>
      <w:divsChild>
        <w:div w:id="898399220">
          <w:marLeft w:val="640"/>
          <w:marRight w:val="0"/>
          <w:marTop w:val="0"/>
          <w:marBottom w:val="0"/>
          <w:divBdr>
            <w:top w:val="none" w:sz="0" w:space="0" w:color="auto"/>
            <w:left w:val="none" w:sz="0" w:space="0" w:color="auto"/>
            <w:bottom w:val="none" w:sz="0" w:space="0" w:color="auto"/>
            <w:right w:val="none" w:sz="0" w:space="0" w:color="auto"/>
          </w:divBdr>
        </w:div>
        <w:div w:id="99499015">
          <w:marLeft w:val="640"/>
          <w:marRight w:val="0"/>
          <w:marTop w:val="0"/>
          <w:marBottom w:val="0"/>
          <w:divBdr>
            <w:top w:val="none" w:sz="0" w:space="0" w:color="auto"/>
            <w:left w:val="none" w:sz="0" w:space="0" w:color="auto"/>
            <w:bottom w:val="none" w:sz="0" w:space="0" w:color="auto"/>
            <w:right w:val="none" w:sz="0" w:space="0" w:color="auto"/>
          </w:divBdr>
        </w:div>
        <w:div w:id="962615830">
          <w:marLeft w:val="640"/>
          <w:marRight w:val="0"/>
          <w:marTop w:val="0"/>
          <w:marBottom w:val="0"/>
          <w:divBdr>
            <w:top w:val="none" w:sz="0" w:space="0" w:color="auto"/>
            <w:left w:val="none" w:sz="0" w:space="0" w:color="auto"/>
            <w:bottom w:val="none" w:sz="0" w:space="0" w:color="auto"/>
            <w:right w:val="none" w:sz="0" w:space="0" w:color="auto"/>
          </w:divBdr>
        </w:div>
        <w:div w:id="2146004822">
          <w:marLeft w:val="640"/>
          <w:marRight w:val="0"/>
          <w:marTop w:val="0"/>
          <w:marBottom w:val="0"/>
          <w:divBdr>
            <w:top w:val="none" w:sz="0" w:space="0" w:color="auto"/>
            <w:left w:val="none" w:sz="0" w:space="0" w:color="auto"/>
            <w:bottom w:val="none" w:sz="0" w:space="0" w:color="auto"/>
            <w:right w:val="none" w:sz="0" w:space="0" w:color="auto"/>
          </w:divBdr>
        </w:div>
        <w:div w:id="2030981677">
          <w:marLeft w:val="640"/>
          <w:marRight w:val="0"/>
          <w:marTop w:val="0"/>
          <w:marBottom w:val="0"/>
          <w:divBdr>
            <w:top w:val="none" w:sz="0" w:space="0" w:color="auto"/>
            <w:left w:val="none" w:sz="0" w:space="0" w:color="auto"/>
            <w:bottom w:val="none" w:sz="0" w:space="0" w:color="auto"/>
            <w:right w:val="none" w:sz="0" w:space="0" w:color="auto"/>
          </w:divBdr>
        </w:div>
        <w:div w:id="70739348">
          <w:marLeft w:val="640"/>
          <w:marRight w:val="0"/>
          <w:marTop w:val="0"/>
          <w:marBottom w:val="0"/>
          <w:divBdr>
            <w:top w:val="none" w:sz="0" w:space="0" w:color="auto"/>
            <w:left w:val="none" w:sz="0" w:space="0" w:color="auto"/>
            <w:bottom w:val="none" w:sz="0" w:space="0" w:color="auto"/>
            <w:right w:val="none" w:sz="0" w:space="0" w:color="auto"/>
          </w:divBdr>
        </w:div>
        <w:div w:id="259261688">
          <w:marLeft w:val="640"/>
          <w:marRight w:val="0"/>
          <w:marTop w:val="0"/>
          <w:marBottom w:val="0"/>
          <w:divBdr>
            <w:top w:val="none" w:sz="0" w:space="0" w:color="auto"/>
            <w:left w:val="none" w:sz="0" w:space="0" w:color="auto"/>
            <w:bottom w:val="none" w:sz="0" w:space="0" w:color="auto"/>
            <w:right w:val="none" w:sz="0" w:space="0" w:color="auto"/>
          </w:divBdr>
        </w:div>
        <w:div w:id="610891905">
          <w:marLeft w:val="640"/>
          <w:marRight w:val="0"/>
          <w:marTop w:val="0"/>
          <w:marBottom w:val="0"/>
          <w:divBdr>
            <w:top w:val="none" w:sz="0" w:space="0" w:color="auto"/>
            <w:left w:val="none" w:sz="0" w:space="0" w:color="auto"/>
            <w:bottom w:val="none" w:sz="0" w:space="0" w:color="auto"/>
            <w:right w:val="none" w:sz="0" w:space="0" w:color="auto"/>
          </w:divBdr>
        </w:div>
        <w:div w:id="537595863">
          <w:marLeft w:val="640"/>
          <w:marRight w:val="0"/>
          <w:marTop w:val="0"/>
          <w:marBottom w:val="0"/>
          <w:divBdr>
            <w:top w:val="none" w:sz="0" w:space="0" w:color="auto"/>
            <w:left w:val="none" w:sz="0" w:space="0" w:color="auto"/>
            <w:bottom w:val="none" w:sz="0" w:space="0" w:color="auto"/>
            <w:right w:val="none" w:sz="0" w:space="0" w:color="auto"/>
          </w:divBdr>
        </w:div>
        <w:div w:id="1571768010">
          <w:marLeft w:val="640"/>
          <w:marRight w:val="0"/>
          <w:marTop w:val="0"/>
          <w:marBottom w:val="0"/>
          <w:divBdr>
            <w:top w:val="none" w:sz="0" w:space="0" w:color="auto"/>
            <w:left w:val="none" w:sz="0" w:space="0" w:color="auto"/>
            <w:bottom w:val="none" w:sz="0" w:space="0" w:color="auto"/>
            <w:right w:val="none" w:sz="0" w:space="0" w:color="auto"/>
          </w:divBdr>
        </w:div>
        <w:div w:id="1555775662">
          <w:marLeft w:val="640"/>
          <w:marRight w:val="0"/>
          <w:marTop w:val="0"/>
          <w:marBottom w:val="0"/>
          <w:divBdr>
            <w:top w:val="none" w:sz="0" w:space="0" w:color="auto"/>
            <w:left w:val="none" w:sz="0" w:space="0" w:color="auto"/>
            <w:bottom w:val="none" w:sz="0" w:space="0" w:color="auto"/>
            <w:right w:val="none" w:sz="0" w:space="0" w:color="auto"/>
          </w:divBdr>
        </w:div>
        <w:div w:id="2133593148">
          <w:marLeft w:val="640"/>
          <w:marRight w:val="0"/>
          <w:marTop w:val="0"/>
          <w:marBottom w:val="0"/>
          <w:divBdr>
            <w:top w:val="none" w:sz="0" w:space="0" w:color="auto"/>
            <w:left w:val="none" w:sz="0" w:space="0" w:color="auto"/>
            <w:bottom w:val="none" w:sz="0" w:space="0" w:color="auto"/>
            <w:right w:val="none" w:sz="0" w:space="0" w:color="auto"/>
          </w:divBdr>
        </w:div>
        <w:div w:id="12876533">
          <w:marLeft w:val="640"/>
          <w:marRight w:val="0"/>
          <w:marTop w:val="0"/>
          <w:marBottom w:val="0"/>
          <w:divBdr>
            <w:top w:val="none" w:sz="0" w:space="0" w:color="auto"/>
            <w:left w:val="none" w:sz="0" w:space="0" w:color="auto"/>
            <w:bottom w:val="none" w:sz="0" w:space="0" w:color="auto"/>
            <w:right w:val="none" w:sz="0" w:space="0" w:color="auto"/>
          </w:divBdr>
        </w:div>
        <w:div w:id="75202381">
          <w:marLeft w:val="640"/>
          <w:marRight w:val="0"/>
          <w:marTop w:val="0"/>
          <w:marBottom w:val="0"/>
          <w:divBdr>
            <w:top w:val="none" w:sz="0" w:space="0" w:color="auto"/>
            <w:left w:val="none" w:sz="0" w:space="0" w:color="auto"/>
            <w:bottom w:val="none" w:sz="0" w:space="0" w:color="auto"/>
            <w:right w:val="none" w:sz="0" w:space="0" w:color="auto"/>
          </w:divBdr>
        </w:div>
        <w:div w:id="1401753614">
          <w:marLeft w:val="640"/>
          <w:marRight w:val="0"/>
          <w:marTop w:val="0"/>
          <w:marBottom w:val="0"/>
          <w:divBdr>
            <w:top w:val="none" w:sz="0" w:space="0" w:color="auto"/>
            <w:left w:val="none" w:sz="0" w:space="0" w:color="auto"/>
            <w:bottom w:val="none" w:sz="0" w:space="0" w:color="auto"/>
            <w:right w:val="none" w:sz="0" w:space="0" w:color="auto"/>
          </w:divBdr>
        </w:div>
        <w:div w:id="729622638">
          <w:marLeft w:val="640"/>
          <w:marRight w:val="0"/>
          <w:marTop w:val="0"/>
          <w:marBottom w:val="0"/>
          <w:divBdr>
            <w:top w:val="none" w:sz="0" w:space="0" w:color="auto"/>
            <w:left w:val="none" w:sz="0" w:space="0" w:color="auto"/>
            <w:bottom w:val="none" w:sz="0" w:space="0" w:color="auto"/>
            <w:right w:val="none" w:sz="0" w:space="0" w:color="auto"/>
          </w:divBdr>
        </w:div>
        <w:div w:id="263851633">
          <w:marLeft w:val="640"/>
          <w:marRight w:val="0"/>
          <w:marTop w:val="0"/>
          <w:marBottom w:val="0"/>
          <w:divBdr>
            <w:top w:val="none" w:sz="0" w:space="0" w:color="auto"/>
            <w:left w:val="none" w:sz="0" w:space="0" w:color="auto"/>
            <w:bottom w:val="none" w:sz="0" w:space="0" w:color="auto"/>
            <w:right w:val="none" w:sz="0" w:space="0" w:color="auto"/>
          </w:divBdr>
        </w:div>
        <w:div w:id="1816408340">
          <w:marLeft w:val="640"/>
          <w:marRight w:val="0"/>
          <w:marTop w:val="0"/>
          <w:marBottom w:val="0"/>
          <w:divBdr>
            <w:top w:val="none" w:sz="0" w:space="0" w:color="auto"/>
            <w:left w:val="none" w:sz="0" w:space="0" w:color="auto"/>
            <w:bottom w:val="none" w:sz="0" w:space="0" w:color="auto"/>
            <w:right w:val="none" w:sz="0" w:space="0" w:color="auto"/>
          </w:divBdr>
        </w:div>
        <w:div w:id="2111006239">
          <w:marLeft w:val="640"/>
          <w:marRight w:val="0"/>
          <w:marTop w:val="0"/>
          <w:marBottom w:val="0"/>
          <w:divBdr>
            <w:top w:val="none" w:sz="0" w:space="0" w:color="auto"/>
            <w:left w:val="none" w:sz="0" w:space="0" w:color="auto"/>
            <w:bottom w:val="none" w:sz="0" w:space="0" w:color="auto"/>
            <w:right w:val="none" w:sz="0" w:space="0" w:color="auto"/>
          </w:divBdr>
        </w:div>
        <w:div w:id="1582905826">
          <w:marLeft w:val="640"/>
          <w:marRight w:val="0"/>
          <w:marTop w:val="0"/>
          <w:marBottom w:val="0"/>
          <w:divBdr>
            <w:top w:val="none" w:sz="0" w:space="0" w:color="auto"/>
            <w:left w:val="none" w:sz="0" w:space="0" w:color="auto"/>
            <w:bottom w:val="none" w:sz="0" w:space="0" w:color="auto"/>
            <w:right w:val="none" w:sz="0" w:space="0" w:color="auto"/>
          </w:divBdr>
        </w:div>
        <w:div w:id="1731225479">
          <w:marLeft w:val="640"/>
          <w:marRight w:val="0"/>
          <w:marTop w:val="0"/>
          <w:marBottom w:val="0"/>
          <w:divBdr>
            <w:top w:val="none" w:sz="0" w:space="0" w:color="auto"/>
            <w:left w:val="none" w:sz="0" w:space="0" w:color="auto"/>
            <w:bottom w:val="none" w:sz="0" w:space="0" w:color="auto"/>
            <w:right w:val="none" w:sz="0" w:space="0" w:color="auto"/>
          </w:divBdr>
        </w:div>
        <w:div w:id="537663216">
          <w:marLeft w:val="640"/>
          <w:marRight w:val="0"/>
          <w:marTop w:val="0"/>
          <w:marBottom w:val="0"/>
          <w:divBdr>
            <w:top w:val="none" w:sz="0" w:space="0" w:color="auto"/>
            <w:left w:val="none" w:sz="0" w:space="0" w:color="auto"/>
            <w:bottom w:val="none" w:sz="0" w:space="0" w:color="auto"/>
            <w:right w:val="none" w:sz="0" w:space="0" w:color="auto"/>
          </w:divBdr>
        </w:div>
        <w:div w:id="798377129">
          <w:marLeft w:val="640"/>
          <w:marRight w:val="0"/>
          <w:marTop w:val="0"/>
          <w:marBottom w:val="0"/>
          <w:divBdr>
            <w:top w:val="none" w:sz="0" w:space="0" w:color="auto"/>
            <w:left w:val="none" w:sz="0" w:space="0" w:color="auto"/>
            <w:bottom w:val="none" w:sz="0" w:space="0" w:color="auto"/>
            <w:right w:val="none" w:sz="0" w:space="0" w:color="auto"/>
          </w:divBdr>
        </w:div>
        <w:div w:id="2063864481">
          <w:marLeft w:val="640"/>
          <w:marRight w:val="0"/>
          <w:marTop w:val="0"/>
          <w:marBottom w:val="0"/>
          <w:divBdr>
            <w:top w:val="none" w:sz="0" w:space="0" w:color="auto"/>
            <w:left w:val="none" w:sz="0" w:space="0" w:color="auto"/>
            <w:bottom w:val="none" w:sz="0" w:space="0" w:color="auto"/>
            <w:right w:val="none" w:sz="0" w:space="0" w:color="auto"/>
          </w:divBdr>
        </w:div>
        <w:div w:id="196629614">
          <w:marLeft w:val="640"/>
          <w:marRight w:val="0"/>
          <w:marTop w:val="0"/>
          <w:marBottom w:val="0"/>
          <w:divBdr>
            <w:top w:val="none" w:sz="0" w:space="0" w:color="auto"/>
            <w:left w:val="none" w:sz="0" w:space="0" w:color="auto"/>
            <w:bottom w:val="none" w:sz="0" w:space="0" w:color="auto"/>
            <w:right w:val="none" w:sz="0" w:space="0" w:color="auto"/>
          </w:divBdr>
        </w:div>
        <w:div w:id="2042316282">
          <w:marLeft w:val="640"/>
          <w:marRight w:val="0"/>
          <w:marTop w:val="0"/>
          <w:marBottom w:val="0"/>
          <w:divBdr>
            <w:top w:val="none" w:sz="0" w:space="0" w:color="auto"/>
            <w:left w:val="none" w:sz="0" w:space="0" w:color="auto"/>
            <w:bottom w:val="none" w:sz="0" w:space="0" w:color="auto"/>
            <w:right w:val="none" w:sz="0" w:space="0" w:color="auto"/>
          </w:divBdr>
        </w:div>
        <w:div w:id="592278063">
          <w:marLeft w:val="640"/>
          <w:marRight w:val="0"/>
          <w:marTop w:val="0"/>
          <w:marBottom w:val="0"/>
          <w:divBdr>
            <w:top w:val="none" w:sz="0" w:space="0" w:color="auto"/>
            <w:left w:val="none" w:sz="0" w:space="0" w:color="auto"/>
            <w:bottom w:val="none" w:sz="0" w:space="0" w:color="auto"/>
            <w:right w:val="none" w:sz="0" w:space="0" w:color="auto"/>
          </w:divBdr>
        </w:div>
        <w:div w:id="1176531728">
          <w:marLeft w:val="640"/>
          <w:marRight w:val="0"/>
          <w:marTop w:val="0"/>
          <w:marBottom w:val="0"/>
          <w:divBdr>
            <w:top w:val="none" w:sz="0" w:space="0" w:color="auto"/>
            <w:left w:val="none" w:sz="0" w:space="0" w:color="auto"/>
            <w:bottom w:val="none" w:sz="0" w:space="0" w:color="auto"/>
            <w:right w:val="none" w:sz="0" w:space="0" w:color="auto"/>
          </w:divBdr>
        </w:div>
        <w:div w:id="228732794">
          <w:marLeft w:val="640"/>
          <w:marRight w:val="0"/>
          <w:marTop w:val="0"/>
          <w:marBottom w:val="0"/>
          <w:divBdr>
            <w:top w:val="none" w:sz="0" w:space="0" w:color="auto"/>
            <w:left w:val="none" w:sz="0" w:space="0" w:color="auto"/>
            <w:bottom w:val="none" w:sz="0" w:space="0" w:color="auto"/>
            <w:right w:val="none" w:sz="0" w:space="0" w:color="auto"/>
          </w:divBdr>
        </w:div>
        <w:div w:id="961500996">
          <w:marLeft w:val="640"/>
          <w:marRight w:val="0"/>
          <w:marTop w:val="0"/>
          <w:marBottom w:val="0"/>
          <w:divBdr>
            <w:top w:val="none" w:sz="0" w:space="0" w:color="auto"/>
            <w:left w:val="none" w:sz="0" w:space="0" w:color="auto"/>
            <w:bottom w:val="none" w:sz="0" w:space="0" w:color="auto"/>
            <w:right w:val="none" w:sz="0" w:space="0" w:color="auto"/>
          </w:divBdr>
        </w:div>
        <w:div w:id="1915161520">
          <w:marLeft w:val="640"/>
          <w:marRight w:val="0"/>
          <w:marTop w:val="0"/>
          <w:marBottom w:val="0"/>
          <w:divBdr>
            <w:top w:val="none" w:sz="0" w:space="0" w:color="auto"/>
            <w:left w:val="none" w:sz="0" w:space="0" w:color="auto"/>
            <w:bottom w:val="none" w:sz="0" w:space="0" w:color="auto"/>
            <w:right w:val="none" w:sz="0" w:space="0" w:color="auto"/>
          </w:divBdr>
        </w:div>
        <w:div w:id="1224217939">
          <w:marLeft w:val="640"/>
          <w:marRight w:val="0"/>
          <w:marTop w:val="0"/>
          <w:marBottom w:val="0"/>
          <w:divBdr>
            <w:top w:val="none" w:sz="0" w:space="0" w:color="auto"/>
            <w:left w:val="none" w:sz="0" w:space="0" w:color="auto"/>
            <w:bottom w:val="none" w:sz="0" w:space="0" w:color="auto"/>
            <w:right w:val="none" w:sz="0" w:space="0" w:color="auto"/>
          </w:divBdr>
        </w:div>
        <w:div w:id="1869953060">
          <w:marLeft w:val="640"/>
          <w:marRight w:val="0"/>
          <w:marTop w:val="0"/>
          <w:marBottom w:val="0"/>
          <w:divBdr>
            <w:top w:val="none" w:sz="0" w:space="0" w:color="auto"/>
            <w:left w:val="none" w:sz="0" w:space="0" w:color="auto"/>
            <w:bottom w:val="none" w:sz="0" w:space="0" w:color="auto"/>
            <w:right w:val="none" w:sz="0" w:space="0" w:color="auto"/>
          </w:divBdr>
        </w:div>
        <w:div w:id="1731730533">
          <w:marLeft w:val="640"/>
          <w:marRight w:val="0"/>
          <w:marTop w:val="0"/>
          <w:marBottom w:val="0"/>
          <w:divBdr>
            <w:top w:val="none" w:sz="0" w:space="0" w:color="auto"/>
            <w:left w:val="none" w:sz="0" w:space="0" w:color="auto"/>
            <w:bottom w:val="none" w:sz="0" w:space="0" w:color="auto"/>
            <w:right w:val="none" w:sz="0" w:space="0" w:color="auto"/>
          </w:divBdr>
        </w:div>
        <w:div w:id="1591427433">
          <w:marLeft w:val="640"/>
          <w:marRight w:val="0"/>
          <w:marTop w:val="0"/>
          <w:marBottom w:val="0"/>
          <w:divBdr>
            <w:top w:val="none" w:sz="0" w:space="0" w:color="auto"/>
            <w:left w:val="none" w:sz="0" w:space="0" w:color="auto"/>
            <w:bottom w:val="none" w:sz="0" w:space="0" w:color="auto"/>
            <w:right w:val="none" w:sz="0" w:space="0" w:color="auto"/>
          </w:divBdr>
        </w:div>
        <w:div w:id="1955863748">
          <w:marLeft w:val="640"/>
          <w:marRight w:val="0"/>
          <w:marTop w:val="0"/>
          <w:marBottom w:val="0"/>
          <w:divBdr>
            <w:top w:val="none" w:sz="0" w:space="0" w:color="auto"/>
            <w:left w:val="none" w:sz="0" w:space="0" w:color="auto"/>
            <w:bottom w:val="none" w:sz="0" w:space="0" w:color="auto"/>
            <w:right w:val="none" w:sz="0" w:space="0" w:color="auto"/>
          </w:divBdr>
        </w:div>
        <w:div w:id="1348410131">
          <w:marLeft w:val="640"/>
          <w:marRight w:val="0"/>
          <w:marTop w:val="0"/>
          <w:marBottom w:val="0"/>
          <w:divBdr>
            <w:top w:val="none" w:sz="0" w:space="0" w:color="auto"/>
            <w:left w:val="none" w:sz="0" w:space="0" w:color="auto"/>
            <w:bottom w:val="none" w:sz="0" w:space="0" w:color="auto"/>
            <w:right w:val="none" w:sz="0" w:space="0" w:color="auto"/>
          </w:divBdr>
        </w:div>
        <w:div w:id="2136557122">
          <w:marLeft w:val="640"/>
          <w:marRight w:val="0"/>
          <w:marTop w:val="0"/>
          <w:marBottom w:val="0"/>
          <w:divBdr>
            <w:top w:val="none" w:sz="0" w:space="0" w:color="auto"/>
            <w:left w:val="none" w:sz="0" w:space="0" w:color="auto"/>
            <w:bottom w:val="none" w:sz="0" w:space="0" w:color="auto"/>
            <w:right w:val="none" w:sz="0" w:space="0" w:color="auto"/>
          </w:divBdr>
        </w:div>
        <w:div w:id="1013534496">
          <w:marLeft w:val="640"/>
          <w:marRight w:val="0"/>
          <w:marTop w:val="0"/>
          <w:marBottom w:val="0"/>
          <w:divBdr>
            <w:top w:val="none" w:sz="0" w:space="0" w:color="auto"/>
            <w:left w:val="none" w:sz="0" w:space="0" w:color="auto"/>
            <w:bottom w:val="none" w:sz="0" w:space="0" w:color="auto"/>
            <w:right w:val="none" w:sz="0" w:space="0" w:color="auto"/>
          </w:divBdr>
        </w:div>
        <w:div w:id="505217689">
          <w:marLeft w:val="640"/>
          <w:marRight w:val="0"/>
          <w:marTop w:val="0"/>
          <w:marBottom w:val="0"/>
          <w:divBdr>
            <w:top w:val="none" w:sz="0" w:space="0" w:color="auto"/>
            <w:left w:val="none" w:sz="0" w:space="0" w:color="auto"/>
            <w:bottom w:val="none" w:sz="0" w:space="0" w:color="auto"/>
            <w:right w:val="none" w:sz="0" w:space="0" w:color="auto"/>
          </w:divBdr>
        </w:div>
        <w:div w:id="1093017810">
          <w:marLeft w:val="640"/>
          <w:marRight w:val="0"/>
          <w:marTop w:val="0"/>
          <w:marBottom w:val="0"/>
          <w:divBdr>
            <w:top w:val="none" w:sz="0" w:space="0" w:color="auto"/>
            <w:left w:val="none" w:sz="0" w:space="0" w:color="auto"/>
            <w:bottom w:val="none" w:sz="0" w:space="0" w:color="auto"/>
            <w:right w:val="none" w:sz="0" w:space="0" w:color="auto"/>
          </w:divBdr>
        </w:div>
        <w:div w:id="1343700256">
          <w:marLeft w:val="640"/>
          <w:marRight w:val="0"/>
          <w:marTop w:val="0"/>
          <w:marBottom w:val="0"/>
          <w:divBdr>
            <w:top w:val="none" w:sz="0" w:space="0" w:color="auto"/>
            <w:left w:val="none" w:sz="0" w:space="0" w:color="auto"/>
            <w:bottom w:val="none" w:sz="0" w:space="0" w:color="auto"/>
            <w:right w:val="none" w:sz="0" w:space="0" w:color="auto"/>
          </w:divBdr>
        </w:div>
        <w:div w:id="1275749408">
          <w:marLeft w:val="640"/>
          <w:marRight w:val="0"/>
          <w:marTop w:val="0"/>
          <w:marBottom w:val="0"/>
          <w:divBdr>
            <w:top w:val="none" w:sz="0" w:space="0" w:color="auto"/>
            <w:left w:val="none" w:sz="0" w:space="0" w:color="auto"/>
            <w:bottom w:val="none" w:sz="0" w:space="0" w:color="auto"/>
            <w:right w:val="none" w:sz="0" w:space="0" w:color="auto"/>
          </w:divBdr>
        </w:div>
        <w:div w:id="946347787">
          <w:marLeft w:val="640"/>
          <w:marRight w:val="0"/>
          <w:marTop w:val="0"/>
          <w:marBottom w:val="0"/>
          <w:divBdr>
            <w:top w:val="none" w:sz="0" w:space="0" w:color="auto"/>
            <w:left w:val="none" w:sz="0" w:space="0" w:color="auto"/>
            <w:bottom w:val="none" w:sz="0" w:space="0" w:color="auto"/>
            <w:right w:val="none" w:sz="0" w:space="0" w:color="auto"/>
          </w:divBdr>
        </w:div>
        <w:div w:id="740834307">
          <w:marLeft w:val="640"/>
          <w:marRight w:val="0"/>
          <w:marTop w:val="0"/>
          <w:marBottom w:val="0"/>
          <w:divBdr>
            <w:top w:val="none" w:sz="0" w:space="0" w:color="auto"/>
            <w:left w:val="none" w:sz="0" w:space="0" w:color="auto"/>
            <w:bottom w:val="none" w:sz="0" w:space="0" w:color="auto"/>
            <w:right w:val="none" w:sz="0" w:space="0" w:color="auto"/>
          </w:divBdr>
        </w:div>
        <w:div w:id="1622028820">
          <w:marLeft w:val="640"/>
          <w:marRight w:val="0"/>
          <w:marTop w:val="0"/>
          <w:marBottom w:val="0"/>
          <w:divBdr>
            <w:top w:val="none" w:sz="0" w:space="0" w:color="auto"/>
            <w:left w:val="none" w:sz="0" w:space="0" w:color="auto"/>
            <w:bottom w:val="none" w:sz="0" w:space="0" w:color="auto"/>
            <w:right w:val="none" w:sz="0" w:space="0" w:color="auto"/>
          </w:divBdr>
        </w:div>
        <w:div w:id="551232731">
          <w:marLeft w:val="640"/>
          <w:marRight w:val="0"/>
          <w:marTop w:val="0"/>
          <w:marBottom w:val="0"/>
          <w:divBdr>
            <w:top w:val="none" w:sz="0" w:space="0" w:color="auto"/>
            <w:left w:val="none" w:sz="0" w:space="0" w:color="auto"/>
            <w:bottom w:val="none" w:sz="0" w:space="0" w:color="auto"/>
            <w:right w:val="none" w:sz="0" w:space="0" w:color="auto"/>
          </w:divBdr>
        </w:div>
        <w:div w:id="529223184">
          <w:marLeft w:val="640"/>
          <w:marRight w:val="0"/>
          <w:marTop w:val="0"/>
          <w:marBottom w:val="0"/>
          <w:divBdr>
            <w:top w:val="none" w:sz="0" w:space="0" w:color="auto"/>
            <w:left w:val="none" w:sz="0" w:space="0" w:color="auto"/>
            <w:bottom w:val="none" w:sz="0" w:space="0" w:color="auto"/>
            <w:right w:val="none" w:sz="0" w:space="0" w:color="auto"/>
          </w:divBdr>
        </w:div>
        <w:div w:id="49697836">
          <w:marLeft w:val="640"/>
          <w:marRight w:val="0"/>
          <w:marTop w:val="0"/>
          <w:marBottom w:val="0"/>
          <w:divBdr>
            <w:top w:val="none" w:sz="0" w:space="0" w:color="auto"/>
            <w:left w:val="none" w:sz="0" w:space="0" w:color="auto"/>
            <w:bottom w:val="none" w:sz="0" w:space="0" w:color="auto"/>
            <w:right w:val="none" w:sz="0" w:space="0" w:color="auto"/>
          </w:divBdr>
        </w:div>
        <w:div w:id="53893969">
          <w:marLeft w:val="640"/>
          <w:marRight w:val="0"/>
          <w:marTop w:val="0"/>
          <w:marBottom w:val="0"/>
          <w:divBdr>
            <w:top w:val="none" w:sz="0" w:space="0" w:color="auto"/>
            <w:left w:val="none" w:sz="0" w:space="0" w:color="auto"/>
            <w:bottom w:val="none" w:sz="0" w:space="0" w:color="auto"/>
            <w:right w:val="none" w:sz="0" w:space="0" w:color="auto"/>
          </w:divBdr>
        </w:div>
        <w:div w:id="670647901">
          <w:marLeft w:val="640"/>
          <w:marRight w:val="0"/>
          <w:marTop w:val="0"/>
          <w:marBottom w:val="0"/>
          <w:divBdr>
            <w:top w:val="none" w:sz="0" w:space="0" w:color="auto"/>
            <w:left w:val="none" w:sz="0" w:space="0" w:color="auto"/>
            <w:bottom w:val="none" w:sz="0" w:space="0" w:color="auto"/>
            <w:right w:val="none" w:sz="0" w:space="0" w:color="auto"/>
          </w:divBdr>
        </w:div>
        <w:div w:id="1867790809">
          <w:marLeft w:val="640"/>
          <w:marRight w:val="0"/>
          <w:marTop w:val="0"/>
          <w:marBottom w:val="0"/>
          <w:divBdr>
            <w:top w:val="none" w:sz="0" w:space="0" w:color="auto"/>
            <w:left w:val="none" w:sz="0" w:space="0" w:color="auto"/>
            <w:bottom w:val="none" w:sz="0" w:space="0" w:color="auto"/>
            <w:right w:val="none" w:sz="0" w:space="0" w:color="auto"/>
          </w:divBdr>
        </w:div>
        <w:div w:id="1418208138">
          <w:marLeft w:val="640"/>
          <w:marRight w:val="0"/>
          <w:marTop w:val="0"/>
          <w:marBottom w:val="0"/>
          <w:divBdr>
            <w:top w:val="none" w:sz="0" w:space="0" w:color="auto"/>
            <w:left w:val="none" w:sz="0" w:space="0" w:color="auto"/>
            <w:bottom w:val="none" w:sz="0" w:space="0" w:color="auto"/>
            <w:right w:val="none" w:sz="0" w:space="0" w:color="auto"/>
          </w:divBdr>
        </w:div>
        <w:div w:id="1390616207">
          <w:marLeft w:val="640"/>
          <w:marRight w:val="0"/>
          <w:marTop w:val="0"/>
          <w:marBottom w:val="0"/>
          <w:divBdr>
            <w:top w:val="none" w:sz="0" w:space="0" w:color="auto"/>
            <w:left w:val="none" w:sz="0" w:space="0" w:color="auto"/>
            <w:bottom w:val="none" w:sz="0" w:space="0" w:color="auto"/>
            <w:right w:val="none" w:sz="0" w:space="0" w:color="auto"/>
          </w:divBdr>
        </w:div>
        <w:div w:id="1731268408">
          <w:marLeft w:val="640"/>
          <w:marRight w:val="0"/>
          <w:marTop w:val="0"/>
          <w:marBottom w:val="0"/>
          <w:divBdr>
            <w:top w:val="none" w:sz="0" w:space="0" w:color="auto"/>
            <w:left w:val="none" w:sz="0" w:space="0" w:color="auto"/>
            <w:bottom w:val="none" w:sz="0" w:space="0" w:color="auto"/>
            <w:right w:val="none" w:sz="0" w:space="0" w:color="auto"/>
          </w:divBdr>
        </w:div>
        <w:div w:id="782505027">
          <w:marLeft w:val="640"/>
          <w:marRight w:val="0"/>
          <w:marTop w:val="0"/>
          <w:marBottom w:val="0"/>
          <w:divBdr>
            <w:top w:val="none" w:sz="0" w:space="0" w:color="auto"/>
            <w:left w:val="none" w:sz="0" w:space="0" w:color="auto"/>
            <w:bottom w:val="none" w:sz="0" w:space="0" w:color="auto"/>
            <w:right w:val="none" w:sz="0" w:space="0" w:color="auto"/>
          </w:divBdr>
        </w:div>
        <w:div w:id="1278756793">
          <w:marLeft w:val="640"/>
          <w:marRight w:val="0"/>
          <w:marTop w:val="0"/>
          <w:marBottom w:val="0"/>
          <w:divBdr>
            <w:top w:val="none" w:sz="0" w:space="0" w:color="auto"/>
            <w:left w:val="none" w:sz="0" w:space="0" w:color="auto"/>
            <w:bottom w:val="none" w:sz="0" w:space="0" w:color="auto"/>
            <w:right w:val="none" w:sz="0" w:space="0" w:color="auto"/>
          </w:divBdr>
        </w:div>
        <w:div w:id="580529641">
          <w:marLeft w:val="640"/>
          <w:marRight w:val="0"/>
          <w:marTop w:val="0"/>
          <w:marBottom w:val="0"/>
          <w:divBdr>
            <w:top w:val="none" w:sz="0" w:space="0" w:color="auto"/>
            <w:left w:val="none" w:sz="0" w:space="0" w:color="auto"/>
            <w:bottom w:val="none" w:sz="0" w:space="0" w:color="auto"/>
            <w:right w:val="none" w:sz="0" w:space="0" w:color="auto"/>
          </w:divBdr>
        </w:div>
        <w:div w:id="1518303551">
          <w:marLeft w:val="640"/>
          <w:marRight w:val="0"/>
          <w:marTop w:val="0"/>
          <w:marBottom w:val="0"/>
          <w:divBdr>
            <w:top w:val="none" w:sz="0" w:space="0" w:color="auto"/>
            <w:left w:val="none" w:sz="0" w:space="0" w:color="auto"/>
            <w:bottom w:val="none" w:sz="0" w:space="0" w:color="auto"/>
            <w:right w:val="none" w:sz="0" w:space="0" w:color="auto"/>
          </w:divBdr>
        </w:div>
        <w:div w:id="270936965">
          <w:marLeft w:val="640"/>
          <w:marRight w:val="0"/>
          <w:marTop w:val="0"/>
          <w:marBottom w:val="0"/>
          <w:divBdr>
            <w:top w:val="none" w:sz="0" w:space="0" w:color="auto"/>
            <w:left w:val="none" w:sz="0" w:space="0" w:color="auto"/>
            <w:bottom w:val="none" w:sz="0" w:space="0" w:color="auto"/>
            <w:right w:val="none" w:sz="0" w:space="0" w:color="auto"/>
          </w:divBdr>
        </w:div>
        <w:div w:id="1325352080">
          <w:marLeft w:val="640"/>
          <w:marRight w:val="0"/>
          <w:marTop w:val="0"/>
          <w:marBottom w:val="0"/>
          <w:divBdr>
            <w:top w:val="none" w:sz="0" w:space="0" w:color="auto"/>
            <w:left w:val="none" w:sz="0" w:space="0" w:color="auto"/>
            <w:bottom w:val="none" w:sz="0" w:space="0" w:color="auto"/>
            <w:right w:val="none" w:sz="0" w:space="0" w:color="auto"/>
          </w:divBdr>
        </w:div>
        <w:div w:id="501359171">
          <w:marLeft w:val="640"/>
          <w:marRight w:val="0"/>
          <w:marTop w:val="0"/>
          <w:marBottom w:val="0"/>
          <w:divBdr>
            <w:top w:val="none" w:sz="0" w:space="0" w:color="auto"/>
            <w:left w:val="none" w:sz="0" w:space="0" w:color="auto"/>
            <w:bottom w:val="none" w:sz="0" w:space="0" w:color="auto"/>
            <w:right w:val="none" w:sz="0" w:space="0" w:color="auto"/>
          </w:divBdr>
        </w:div>
        <w:div w:id="2033799551">
          <w:marLeft w:val="640"/>
          <w:marRight w:val="0"/>
          <w:marTop w:val="0"/>
          <w:marBottom w:val="0"/>
          <w:divBdr>
            <w:top w:val="none" w:sz="0" w:space="0" w:color="auto"/>
            <w:left w:val="none" w:sz="0" w:space="0" w:color="auto"/>
            <w:bottom w:val="none" w:sz="0" w:space="0" w:color="auto"/>
            <w:right w:val="none" w:sz="0" w:space="0" w:color="auto"/>
          </w:divBdr>
        </w:div>
        <w:div w:id="2063941193">
          <w:marLeft w:val="640"/>
          <w:marRight w:val="0"/>
          <w:marTop w:val="0"/>
          <w:marBottom w:val="0"/>
          <w:divBdr>
            <w:top w:val="none" w:sz="0" w:space="0" w:color="auto"/>
            <w:left w:val="none" w:sz="0" w:space="0" w:color="auto"/>
            <w:bottom w:val="none" w:sz="0" w:space="0" w:color="auto"/>
            <w:right w:val="none" w:sz="0" w:space="0" w:color="auto"/>
          </w:divBdr>
        </w:div>
        <w:div w:id="2044204840">
          <w:marLeft w:val="640"/>
          <w:marRight w:val="0"/>
          <w:marTop w:val="0"/>
          <w:marBottom w:val="0"/>
          <w:divBdr>
            <w:top w:val="none" w:sz="0" w:space="0" w:color="auto"/>
            <w:left w:val="none" w:sz="0" w:space="0" w:color="auto"/>
            <w:bottom w:val="none" w:sz="0" w:space="0" w:color="auto"/>
            <w:right w:val="none" w:sz="0" w:space="0" w:color="auto"/>
          </w:divBdr>
        </w:div>
        <w:div w:id="457262884">
          <w:marLeft w:val="640"/>
          <w:marRight w:val="0"/>
          <w:marTop w:val="0"/>
          <w:marBottom w:val="0"/>
          <w:divBdr>
            <w:top w:val="none" w:sz="0" w:space="0" w:color="auto"/>
            <w:left w:val="none" w:sz="0" w:space="0" w:color="auto"/>
            <w:bottom w:val="none" w:sz="0" w:space="0" w:color="auto"/>
            <w:right w:val="none" w:sz="0" w:space="0" w:color="auto"/>
          </w:divBdr>
        </w:div>
        <w:div w:id="1067798704">
          <w:marLeft w:val="640"/>
          <w:marRight w:val="0"/>
          <w:marTop w:val="0"/>
          <w:marBottom w:val="0"/>
          <w:divBdr>
            <w:top w:val="none" w:sz="0" w:space="0" w:color="auto"/>
            <w:left w:val="none" w:sz="0" w:space="0" w:color="auto"/>
            <w:bottom w:val="none" w:sz="0" w:space="0" w:color="auto"/>
            <w:right w:val="none" w:sz="0" w:space="0" w:color="auto"/>
          </w:divBdr>
        </w:div>
        <w:div w:id="898903241">
          <w:marLeft w:val="640"/>
          <w:marRight w:val="0"/>
          <w:marTop w:val="0"/>
          <w:marBottom w:val="0"/>
          <w:divBdr>
            <w:top w:val="none" w:sz="0" w:space="0" w:color="auto"/>
            <w:left w:val="none" w:sz="0" w:space="0" w:color="auto"/>
            <w:bottom w:val="none" w:sz="0" w:space="0" w:color="auto"/>
            <w:right w:val="none" w:sz="0" w:space="0" w:color="auto"/>
          </w:divBdr>
        </w:div>
        <w:div w:id="2088455605">
          <w:marLeft w:val="640"/>
          <w:marRight w:val="0"/>
          <w:marTop w:val="0"/>
          <w:marBottom w:val="0"/>
          <w:divBdr>
            <w:top w:val="none" w:sz="0" w:space="0" w:color="auto"/>
            <w:left w:val="none" w:sz="0" w:space="0" w:color="auto"/>
            <w:bottom w:val="none" w:sz="0" w:space="0" w:color="auto"/>
            <w:right w:val="none" w:sz="0" w:space="0" w:color="auto"/>
          </w:divBdr>
        </w:div>
        <w:div w:id="1465735230">
          <w:marLeft w:val="640"/>
          <w:marRight w:val="0"/>
          <w:marTop w:val="0"/>
          <w:marBottom w:val="0"/>
          <w:divBdr>
            <w:top w:val="none" w:sz="0" w:space="0" w:color="auto"/>
            <w:left w:val="none" w:sz="0" w:space="0" w:color="auto"/>
            <w:bottom w:val="none" w:sz="0" w:space="0" w:color="auto"/>
            <w:right w:val="none" w:sz="0" w:space="0" w:color="auto"/>
          </w:divBdr>
        </w:div>
        <w:div w:id="1050110189">
          <w:marLeft w:val="640"/>
          <w:marRight w:val="0"/>
          <w:marTop w:val="0"/>
          <w:marBottom w:val="0"/>
          <w:divBdr>
            <w:top w:val="none" w:sz="0" w:space="0" w:color="auto"/>
            <w:left w:val="none" w:sz="0" w:space="0" w:color="auto"/>
            <w:bottom w:val="none" w:sz="0" w:space="0" w:color="auto"/>
            <w:right w:val="none" w:sz="0" w:space="0" w:color="auto"/>
          </w:divBdr>
        </w:div>
        <w:div w:id="3749741">
          <w:marLeft w:val="640"/>
          <w:marRight w:val="0"/>
          <w:marTop w:val="0"/>
          <w:marBottom w:val="0"/>
          <w:divBdr>
            <w:top w:val="none" w:sz="0" w:space="0" w:color="auto"/>
            <w:left w:val="none" w:sz="0" w:space="0" w:color="auto"/>
            <w:bottom w:val="none" w:sz="0" w:space="0" w:color="auto"/>
            <w:right w:val="none" w:sz="0" w:space="0" w:color="auto"/>
          </w:divBdr>
        </w:div>
        <w:div w:id="57021305">
          <w:marLeft w:val="640"/>
          <w:marRight w:val="0"/>
          <w:marTop w:val="0"/>
          <w:marBottom w:val="0"/>
          <w:divBdr>
            <w:top w:val="none" w:sz="0" w:space="0" w:color="auto"/>
            <w:left w:val="none" w:sz="0" w:space="0" w:color="auto"/>
            <w:bottom w:val="none" w:sz="0" w:space="0" w:color="auto"/>
            <w:right w:val="none" w:sz="0" w:space="0" w:color="auto"/>
          </w:divBdr>
        </w:div>
        <w:div w:id="460391012">
          <w:marLeft w:val="640"/>
          <w:marRight w:val="0"/>
          <w:marTop w:val="0"/>
          <w:marBottom w:val="0"/>
          <w:divBdr>
            <w:top w:val="none" w:sz="0" w:space="0" w:color="auto"/>
            <w:left w:val="none" w:sz="0" w:space="0" w:color="auto"/>
            <w:bottom w:val="none" w:sz="0" w:space="0" w:color="auto"/>
            <w:right w:val="none" w:sz="0" w:space="0" w:color="auto"/>
          </w:divBdr>
        </w:div>
        <w:div w:id="1029798744">
          <w:marLeft w:val="640"/>
          <w:marRight w:val="0"/>
          <w:marTop w:val="0"/>
          <w:marBottom w:val="0"/>
          <w:divBdr>
            <w:top w:val="none" w:sz="0" w:space="0" w:color="auto"/>
            <w:left w:val="none" w:sz="0" w:space="0" w:color="auto"/>
            <w:bottom w:val="none" w:sz="0" w:space="0" w:color="auto"/>
            <w:right w:val="none" w:sz="0" w:space="0" w:color="auto"/>
          </w:divBdr>
        </w:div>
        <w:div w:id="414669367">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7634801">
      <w:bodyDiv w:val="1"/>
      <w:marLeft w:val="0"/>
      <w:marRight w:val="0"/>
      <w:marTop w:val="0"/>
      <w:marBottom w:val="0"/>
      <w:divBdr>
        <w:top w:val="none" w:sz="0" w:space="0" w:color="auto"/>
        <w:left w:val="none" w:sz="0" w:space="0" w:color="auto"/>
        <w:bottom w:val="none" w:sz="0" w:space="0" w:color="auto"/>
        <w:right w:val="none" w:sz="0" w:space="0" w:color="auto"/>
      </w:divBdr>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276337">
      <w:bodyDiv w:val="1"/>
      <w:marLeft w:val="0"/>
      <w:marRight w:val="0"/>
      <w:marTop w:val="0"/>
      <w:marBottom w:val="0"/>
      <w:divBdr>
        <w:top w:val="none" w:sz="0" w:space="0" w:color="auto"/>
        <w:left w:val="none" w:sz="0" w:space="0" w:color="auto"/>
        <w:bottom w:val="none" w:sz="0" w:space="0" w:color="auto"/>
        <w:right w:val="none" w:sz="0" w:space="0" w:color="auto"/>
      </w:divBdr>
      <w:divsChild>
        <w:div w:id="1429539135">
          <w:marLeft w:val="640"/>
          <w:marRight w:val="0"/>
          <w:marTop w:val="0"/>
          <w:marBottom w:val="0"/>
          <w:divBdr>
            <w:top w:val="none" w:sz="0" w:space="0" w:color="auto"/>
            <w:left w:val="none" w:sz="0" w:space="0" w:color="auto"/>
            <w:bottom w:val="none" w:sz="0" w:space="0" w:color="auto"/>
            <w:right w:val="none" w:sz="0" w:space="0" w:color="auto"/>
          </w:divBdr>
        </w:div>
        <w:div w:id="70469223">
          <w:marLeft w:val="640"/>
          <w:marRight w:val="0"/>
          <w:marTop w:val="0"/>
          <w:marBottom w:val="0"/>
          <w:divBdr>
            <w:top w:val="none" w:sz="0" w:space="0" w:color="auto"/>
            <w:left w:val="none" w:sz="0" w:space="0" w:color="auto"/>
            <w:bottom w:val="none" w:sz="0" w:space="0" w:color="auto"/>
            <w:right w:val="none" w:sz="0" w:space="0" w:color="auto"/>
          </w:divBdr>
        </w:div>
        <w:div w:id="1026058886">
          <w:marLeft w:val="640"/>
          <w:marRight w:val="0"/>
          <w:marTop w:val="0"/>
          <w:marBottom w:val="0"/>
          <w:divBdr>
            <w:top w:val="none" w:sz="0" w:space="0" w:color="auto"/>
            <w:left w:val="none" w:sz="0" w:space="0" w:color="auto"/>
            <w:bottom w:val="none" w:sz="0" w:space="0" w:color="auto"/>
            <w:right w:val="none" w:sz="0" w:space="0" w:color="auto"/>
          </w:divBdr>
        </w:div>
        <w:div w:id="1755392784">
          <w:marLeft w:val="640"/>
          <w:marRight w:val="0"/>
          <w:marTop w:val="0"/>
          <w:marBottom w:val="0"/>
          <w:divBdr>
            <w:top w:val="none" w:sz="0" w:space="0" w:color="auto"/>
            <w:left w:val="none" w:sz="0" w:space="0" w:color="auto"/>
            <w:bottom w:val="none" w:sz="0" w:space="0" w:color="auto"/>
            <w:right w:val="none" w:sz="0" w:space="0" w:color="auto"/>
          </w:divBdr>
        </w:div>
        <w:div w:id="1419210442">
          <w:marLeft w:val="640"/>
          <w:marRight w:val="0"/>
          <w:marTop w:val="0"/>
          <w:marBottom w:val="0"/>
          <w:divBdr>
            <w:top w:val="none" w:sz="0" w:space="0" w:color="auto"/>
            <w:left w:val="none" w:sz="0" w:space="0" w:color="auto"/>
            <w:bottom w:val="none" w:sz="0" w:space="0" w:color="auto"/>
            <w:right w:val="none" w:sz="0" w:space="0" w:color="auto"/>
          </w:divBdr>
        </w:div>
        <w:div w:id="1452899150">
          <w:marLeft w:val="640"/>
          <w:marRight w:val="0"/>
          <w:marTop w:val="0"/>
          <w:marBottom w:val="0"/>
          <w:divBdr>
            <w:top w:val="none" w:sz="0" w:space="0" w:color="auto"/>
            <w:left w:val="none" w:sz="0" w:space="0" w:color="auto"/>
            <w:bottom w:val="none" w:sz="0" w:space="0" w:color="auto"/>
            <w:right w:val="none" w:sz="0" w:space="0" w:color="auto"/>
          </w:divBdr>
        </w:div>
        <w:div w:id="1856654753">
          <w:marLeft w:val="640"/>
          <w:marRight w:val="0"/>
          <w:marTop w:val="0"/>
          <w:marBottom w:val="0"/>
          <w:divBdr>
            <w:top w:val="none" w:sz="0" w:space="0" w:color="auto"/>
            <w:left w:val="none" w:sz="0" w:space="0" w:color="auto"/>
            <w:bottom w:val="none" w:sz="0" w:space="0" w:color="auto"/>
            <w:right w:val="none" w:sz="0" w:space="0" w:color="auto"/>
          </w:divBdr>
        </w:div>
        <w:div w:id="1883324146">
          <w:marLeft w:val="640"/>
          <w:marRight w:val="0"/>
          <w:marTop w:val="0"/>
          <w:marBottom w:val="0"/>
          <w:divBdr>
            <w:top w:val="none" w:sz="0" w:space="0" w:color="auto"/>
            <w:left w:val="none" w:sz="0" w:space="0" w:color="auto"/>
            <w:bottom w:val="none" w:sz="0" w:space="0" w:color="auto"/>
            <w:right w:val="none" w:sz="0" w:space="0" w:color="auto"/>
          </w:divBdr>
        </w:div>
        <w:div w:id="349525762">
          <w:marLeft w:val="640"/>
          <w:marRight w:val="0"/>
          <w:marTop w:val="0"/>
          <w:marBottom w:val="0"/>
          <w:divBdr>
            <w:top w:val="none" w:sz="0" w:space="0" w:color="auto"/>
            <w:left w:val="none" w:sz="0" w:space="0" w:color="auto"/>
            <w:bottom w:val="none" w:sz="0" w:space="0" w:color="auto"/>
            <w:right w:val="none" w:sz="0" w:space="0" w:color="auto"/>
          </w:divBdr>
        </w:div>
        <w:div w:id="1224369979">
          <w:marLeft w:val="640"/>
          <w:marRight w:val="0"/>
          <w:marTop w:val="0"/>
          <w:marBottom w:val="0"/>
          <w:divBdr>
            <w:top w:val="none" w:sz="0" w:space="0" w:color="auto"/>
            <w:left w:val="none" w:sz="0" w:space="0" w:color="auto"/>
            <w:bottom w:val="none" w:sz="0" w:space="0" w:color="auto"/>
            <w:right w:val="none" w:sz="0" w:space="0" w:color="auto"/>
          </w:divBdr>
        </w:div>
        <w:div w:id="122888421">
          <w:marLeft w:val="640"/>
          <w:marRight w:val="0"/>
          <w:marTop w:val="0"/>
          <w:marBottom w:val="0"/>
          <w:divBdr>
            <w:top w:val="none" w:sz="0" w:space="0" w:color="auto"/>
            <w:left w:val="none" w:sz="0" w:space="0" w:color="auto"/>
            <w:bottom w:val="none" w:sz="0" w:space="0" w:color="auto"/>
            <w:right w:val="none" w:sz="0" w:space="0" w:color="auto"/>
          </w:divBdr>
        </w:div>
        <w:div w:id="1563634512">
          <w:marLeft w:val="640"/>
          <w:marRight w:val="0"/>
          <w:marTop w:val="0"/>
          <w:marBottom w:val="0"/>
          <w:divBdr>
            <w:top w:val="none" w:sz="0" w:space="0" w:color="auto"/>
            <w:left w:val="none" w:sz="0" w:space="0" w:color="auto"/>
            <w:bottom w:val="none" w:sz="0" w:space="0" w:color="auto"/>
            <w:right w:val="none" w:sz="0" w:space="0" w:color="auto"/>
          </w:divBdr>
        </w:div>
        <w:div w:id="641808102">
          <w:marLeft w:val="640"/>
          <w:marRight w:val="0"/>
          <w:marTop w:val="0"/>
          <w:marBottom w:val="0"/>
          <w:divBdr>
            <w:top w:val="none" w:sz="0" w:space="0" w:color="auto"/>
            <w:left w:val="none" w:sz="0" w:space="0" w:color="auto"/>
            <w:bottom w:val="none" w:sz="0" w:space="0" w:color="auto"/>
            <w:right w:val="none" w:sz="0" w:space="0" w:color="auto"/>
          </w:divBdr>
        </w:div>
        <w:div w:id="1554585618">
          <w:marLeft w:val="640"/>
          <w:marRight w:val="0"/>
          <w:marTop w:val="0"/>
          <w:marBottom w:val="0"/>
          <w:divBdr>
            <w:top w:val="none" w:sz="0" w:space="0" w:color="auto"/>
            <w:left w:val="none" w:sz="0" w:space="0" w:color="auto"/>
            <w:bottom w:val="none" w:sz="0" w:space="0" w:color="auto"/>
            <w:right w:val="none" w:sz="0" w:space="0" w:color="auto"/>
          </w:divBdr>
        </w:div>
        <w:div w:id="1892039469">
          <w:marLeft w:val="640"/>
          <w:marRight w:val="0"/>
          <w:marTop w:val="0"/>
          <w:marBottom w:val="0"/>
          <w:divBdr>
            <w:top w:val="none" w:sz="0" w:space="0" w:color="auto"/>
            <w:left w:val="none" w:sz="0" w:space="0" w:color="auto"/>
            <w:bottom w:val="none" w:sz="0" w:space="0" w:color="auto"/>
            <w:right w:val="none" w:sz="0" w:space="0" w:color="auto"/>
          </w:divBdr>
        </w:div>
        <w:div w:id="1314408977">
          <w:marLeft w:val="640"/>
          <w:marRight w:val="0"/>
          <w:marTop w:val="0"/>
          <w:marBottom w:val="0"/>
          <w:divBdr>
            <w:top w:val="none" w:sz="0" w:space="0" w:color="auto"/>
            <w:left w:val="none" w:sz="0" w:space="0" w:color="auto"/>
            <w:bottom w:val="none" w:sz="0" w:space="0" w:color="auto"/>
            <w:right w:val="none" w:sz="0" w:space="0" w:color="auto"/>
          </w:divBdr>
        </w:div>
        <w:div w:id="796290408">
          <w:marLeft w:val="640"/>
          <w:marRight w:val="0"/>
          <w:marTop w:val="0"/>
          <w:marBottom w:val="0"/>
          <w:divBdr>
            <w:top w:val="none" w:sz="0" w:space="0" w:color="auto"/>
            <w:left w:val="none" w:sz="0" w:space="0" w:color="auto"/>
            <w:bottom w:val="none" w:sz="0" w:space="0" w:color="auto"/>
            <w:right w:val="none" w:sz="0" w:space="0" w:color="auto"/>
          </w:divBdr>
        </w:div>
        <w:div w:id="1467893516">
          <w:marLeft w:val="640"/>
          <w:marRight w:val="0"/>
          <w:marTop w:val="0"/>
          <w:marBottom w:val="0"/>
          <w:divBdr>
            <w:top w:val="none" w:sz="0" w:space="0" w:color="auto"/>
            <w:left w:val="none" w:sz="0" w:space="0" w:color="auto"/>
            <w:bottom w:val="none" w:sz="0" w:space="0" w:color="auto"/>
            <w:right w:val="none" w:sz="0" w:space="0" w:color="auto"/>
          </w:divBdr>
        </w:div>
        <w:div w:id="1636834388">
          <w:marLeft w:val="640"/>
          <w:marRight w:val="0"/>
          <w:marTop w:val="0"/>
          <w:marBottom w:val="0"/>
          <w:divBdr>
            <w:top w:val="none" w:sz="0" w:space="0" w:color="auto"/>
            <w:left w:val="none" w:sz="0" w:space="0" w:color="auto"/>
            <w:bottom w:val="none" w:sz="0" w:space="0" w:color="auto"/>
            <w:right w:val="none" w:sz="0" w:space="0" w:color="auto"/>
          </w:divBdr>
        </w:div>
        <w:div w:id="106317876">
          <w:marLeft w:val="640"/>
          <w:marRight w:val="0"/>
          <w:marTop w:val="0"/>
          <w:marBottom w:val="0"/>
          <w:divBdr>
            <w:top w:val="none" w:sz="0" w:space="0" w:color="auto"/>
            <w:left w:val="none" w:sz="0" w:space="0" w:color="auto"/>
            <w:bottom w:val="none" w:sz="0" w:space="0" w:color="auto"/>
            <w:right w:val="none" w:sz="0" w:space="0" w:color="auto"/>
          </w:divBdr>
        </w:div>
        <w:div w:id="289357796">
          <w:marLeft w:val="640"/>
          <w:marRight w:val="0"/>
          <w:marTop w:val="0"/>
          <w:marBottom w:val="0"/>
          <w:divBdr>
            <w:top w:val="none" w:sz="0" w:space="0" w:color="auto"/>
            <w:left w:val="none" w:sz="0" w:space="0" w:color="auto"/>
            <w:bottom w:val="none" w:sz="0" w:space="0" w:color="auto"/>
            <w:right w:val="none" w:sz="0" w:space="0" w:color="auto"/>
          </w:divBdr>
        </w:div>
        <w:div w:id="2104762706">
          <w:marLeft w:val="640"/>
          <w:marRight w:val="0"/>
          <w:marTop w:val="0"/>
          <w:marBottom w:val="0"/>
          <w:divBdr>
            <w:top w:val="none" w:sz="0" w:space="0" w:color="auto"/>
            <w:left w:val="none" w:sz="0" w:space="0" w:color="auto"/>
            <w:bottom w:val="none" w:sz="0" w:space="0" w:color="auto"/>
            <w:right w:val="none" w:sz="0" w:space="0" w:color="auto"/>
          </w:divBdr>
        </w:div>
        <w:div w:id="753432256">
          <w:marLeft w:val="640"/>
          <w:marRight w:val="0"/>
          <w:marTop w:val="0"/>
          <w:marBottom w:val="0"/>
          <w:divBdr>
            <w:top w:val="none" w:sz="0" w:space="0" w:color="auto"/>
            <w:left w:val="none" w:sz="0" w:space="0" w:color="auto"/>
            <w:bottom w:val="none" w:sz="0" w:space="0" w:color="auto"/>
            <w:right w:val="none" w:sz="0" w:space="0" w:color="auto"/>
          </w:divBdr>
        </w:div>
        <w:div w:id="319507819">
          <w:marLeft w:val="640"/>
          <w:marRight w:val="0"/>
          <w:marTop w:val="0"/>
          <w:marBottom w:val="0"/>
          <w:divBdr>
            <w:top w:val="none" w:sz="0" w:space="0" w:color="auto"/>
            <w:left w:val="none" w:sz="0" w:space="0" w:color="auto"/>
            <w:bottom w:val="none" w:sz="0" w:space="0" w:color="auto"/>
            <w:right w:val="none" w:sz="0" w:space="0" w:color="auto"/>
          </w:divBdr>
        </w:div>
        <w:div w:id="915046206">
          <w:marLeft w:val="640"/>
          <w:marRight w:val="0"/>
          <w:marTop w:val="0"/>
          <w:marBottom w:val="0"/>
          <w:divBdr>
            <w:top w:val="none" w:sz="0" w:space="0" w:color="auto"/>
            <w:left w:val="none" w:sz="0" w:space="0" w:color="auto"/>
            <w:bottom w:val="none" w:sz="0" w:space="0" w:color="auto"/>
            <w:right w:val="none" w:sz="0" w:space="0" w:color="auto"/>
          </w:divBdr>
        </w:div>
        <w:div w:id="1324704240">
          <w:marLeft w:val="640"/>
          <w:marRight w:val="0"/>
          <w:marTop w:val="0"/>
          <w:marBottom w:val="0"/>
          <w:divBdr>
            <w:top w:val="none" w:sz="0" w:space="0" w:color="auto"/>
            <w:left w:val="none" w:sz="0" w:space="0" w:color="auto"/>
            <w:bottom w:val="none" w:sz="0" w:space="0" w:color="auto"/>
            <w:right w:val="none" w:sz="0" w:space="0" w:color="auto"/>
          </w:divBdr>
        </w:div>
        <w:div w:id="204222970">
          <w:marLeft w:val="640"/>
          <w:marRight w:val="0"/>
          <w:marTop w:val="0"/>
          <w:marBottom w:val="0"/>
          <w:divBdr>
            <w:top w:val="none" w:sz="0" w:space="0" w:color="auto"/>
            <w:left w:val="none" w:sz="0" w:space="0" w:color="auto"/>
            <w:bottom w:val="none" w:sz="0" w:space="0" w:color="auto"/>
            <w:right w:val="none" w:sz="0" w:space="0" w:color="auto"/>
          </w:divBdr>
        </w:div>
        <w:div w:id="1773695894">
          <w:marLeft w:val="640"/>
          <w:marRight w:val="0"/>
          <w:marTop w:val="0"/>
          <w:marBottom w:val="0"/>
          <w:divBdr>
            <w:top w:val="none" w:sz="0" w:space="0" w:color="auto"/>
            <w:left w:val="none" w:sz="0" w:space="0" w:color="auto"/>
            <w:bottom w:val="none" w:sz="0" w:space="0" w:color="auto"/>
            <w:right w:val="none" w:sz="0" w:space="0" w:color="auto"/>
          </w:divBdr>
        </w:div>
        <w:div w:id="416100827">
          <w:marLeft w:val="640"/>
          <w:marRight w:val="0"/>
          <w:marTop w:val="0"/>
          <w:marBottom w:val="0"/>
          <w:divBdr>
            <w:top w:val="none" w:sz="0" w:space="0" w:color="auto"/>
            <w:left w:val="none" w:sz="0" w:space="0" w:color="auto"/>
            <w:bottom w:val="none" w:sz="0" w:space="0" w:color="auto"/>
            <w:right w:val="none" w:sz="0" w:space="0" w:color="auto"/>
          </w:divBdr>
        </w:div>
        <w:div w:id="1772046452">
          <w:marLeft w:val="640"/>
          <w:marRight w:val="0"/>
          <w:marTop w:val="0"/>
          <w:marBottom w:val="0"/>
          <w:divBdr>
            <w:top w:val="none" w:sz="0" w:space="0" w:color="auto"/>
            <w:left w:val="none" w:sz="0" w:space="0" w:color="auto"/>
            <w:bottom w:val="none" w:sz="0" w:space="0" w:color="auto"/>
            <w:right w:val="none" w:sz="0" w:space="0" w:color="auto"/>
          </w:divBdr>
        </w:div>
        <w:div w:id="963270295">
          <w:marLeft w:val="640"/>
          <w:marRight w:val="0"/>
          <w:marTop w:val="0"/>
          <w:marBottom w:val="0"/>
          <w:divBdr>
            <w:top w:val="none" w:sz="0" w:space="0" w:color="auto"/>
            <w:left w:val="none" w:sz="0" w:space="0" w:color="auto"/>
            <w:bottom w:val="none" w:sz="0" w:space="0" w:color="auto"/>
            <w:right w:val="none" w:sz="0" w:space="0" w:color="auto"/>
          </w:divBdr>
        </w:div>
        <w:div w:id="977879072">
          <w:marLeft w:val="640"/>
          <w:marRight w:val="0"/>
          <w:marTop w:val="0"/>
          <w:marBottom w:val="0"/>
          <w:divBdr>
            <w:top w:val="none" w:sz="0" w:space="0" w:color="auto"/>
            <w:left w:val="none" w:sz="0" w:space="0" w:color="auto"/>
            <w:bottom w:val="none" w:sz="0" w:space="0" w:color="auto"/>
            <w:right w:val="none" w:sz="0" w:space="0" w:color="auto"/>
          </w:divBdr>
        </w:div>
        <w:div w:id="1838228591">
          <w:marLeft w:val="640"/>
          <w:marRight w:val="0"/>
          <w:marTop w:val="0"/>
          <w:marBottom w:val="0"/>
          <w:divBdr>
            <w:top w:val="none" w:sz="0" w:space="0" w:color="auto"/>
            <w:left w:val="none" w:sz="0" w:space="0" w:color="auto"/>
            <w:bottom w:val="none" w:sz="0" w:space="0" w:color="auto"/>
            <w:right w:val="none" w:sz="0" w:space="0" w:color="auto"/>
          </w:divBdr>
        </w:div>
        <w:div w:id="1234006651">
          <w:marLeft w:val="640"/>
          <w:marRight w:val="0"/>
          <w:marTop w:val="0"/>
          <w:marBottom w:val="0"/>
          <w:divBdr>
            <w:top w:val="none" w:sz="0" w:space="0" w:color="auto"/>
            <w:left w:val="none" w:sz="0" w:space="0" w:color="auto"/>
            <w:bottom w:val="none" w:sz="0" w:space="0" w:color="auto"/>
            <w:right w:val="none" w:sz="0" w:space="0" w:color="auto"/>
          </w:divBdr>
        </w:div>
        <w:div w:id="1238050192">
          <w:marLeft w:val="640"/>
          <w:marRight w:val="0"/>
          <w:marTop w:val="0"/>
          <w:marBottom w:val="0"/>
          <w:divBdr>
            <w:top w:val="none" w:sz="0" w:space="0" w:color="auto"/>
            <w:left w:val="none" w:sz="0" w:space="0" w:color="auto"/>
            <w:bottom w:val="none" w:sz="0" w:space="0" w:color="auto"/>
            <w:right w:val="none" w:sz="0" w:space="0" w:color="auto"/>
          </w:divBdr>
        </w:div>
        <w:div w:id="1231892830">
          <w:marLeft w:val="640"/>
          <w:marRight w:val="0"/>
          <w:marTop w:val="0"/>
          <w:marBottom w:val="0"/>
          <w:divBdr>
            <w:top w:val="none" w:sz="0" w:space="0" w:color="auto"/>
            <w:left w:val="none" w:sz="0" w:space="0" w:color="auto"/>
            <w:bottom w:val="none" w:sz="0" w:space="0" w:color="auto"/>
            <w:right w:val="none" w:sz="0" w:space="0" w:color="auto"/>
          </w:divBdr>
        </w:div>
        <w:div w:id="805048845">
          <w:marLeft w:val="640"/>
          <w:marRight w:val="0"/>
          <w:marTop w:val="0"/>
          <w:marBottom w:val="0"/>
          <w:divBdr>
            <w:top w:val="none" w:sz="0" w:space="0" w:color="auto"/>
            <w:left w:val="none" w:sz="0" w:space="0" w:color="auto"/>
            <w:bottom w:val="none" w:sz="0" w:space="0" w:color="auto"/>
            <w:right w:val="none" w:sz="0" w:space="0" w:color="auto"/>
          </w:divBdr>
        </w:div>
        <w:div w:id="2022462264">
          <w:marLeft w:val="640"/>
          <w:marRight w:val="0"/>
          <w:marTop w:val="0"/>
          <w:marBottom w:val="0"/>
          <w:divBdr>
            <w:top w:val="none" w:sz="0" w:space="0" w:color="auto"/>
            <w:left w:val="none" w:sz="0" w:space="0" w:color="auto"/>
            <w:bottom w:val="none" w:sz="0" w:space="0" w:color="auto"/>
            <w:right w:val="none" w:sz="0" w:space="0" w:color="auto"/>
          </w:divBdr>
        </w:div>
        <w:div w:id="1726876453">
          <w:marLeft w:val="640"/>
          <w:marRight w:val="0"/>
          <w:marTop w:val="0"/>
          <w:marBottom w:val="0"/>
          <w:divBdr>
            <w:top w:val="none" w:sz="0" w:space="0" w:color="auto"/>
            <w:left w:val="none" w:sz="0" w:space="0" w:color="auto"/>
            <w:bottom w:val="none" w:sz="0" w:space="0" w:color="auto"/>
            <w:right w:val="none" w:sz="0" w:space="0" w:color="auto"/>
          </w:divBdr>
        </w:div>
        <w:div w:id="1721394030">
          <w:marLeft w:val="640"/>
          <w:marRight w:val="0"/>
          <w:marTop w:val="0"/>
          <w:marBottom w:val="0"/>
          <w:divBdr>
            <w:top w:val="none" w:sz="0" w:space="0" w:color="auto"/>
            <w:left w:val="none" w:sz="0" w:space="0" w:color="auto"/>
            <w:bottom w:val="none" w:sz="0" w:space="0" w:color="auto"/>
            <w:right w:val="none" w:sz="0" w:space="0" w:color="auto"/>
          </w:divBdr>
        </w:div>
        <w:div w:id="529803271">
          <w:marLeft w:val="640"/>
          <w:marRight w:val="0"/>
          <w:marTop w:val="0"/>
          <w:marBottom w:val="0"/>
          <w:divBdr>
            <w:top w:val="none" w:sz="0" w:space="0" w:color="auto"/>
            <w:left w:val="none" w:sz="0" w:space="0" w:color="auto"/>
            <w:bottom w:val="none" w:sz="0" w:space="0" w:color="auto"/>
            <w:right w:val="none" w:sz="0" w:space="0" w:color="auto"/>
          </w:divBdr>
        </w:div>
        <w:div w:id="1661078640">
          <w:marLeft w:val="640"/>
          <w:marRight w:val="0"/>
          <w:marTop w:val="0"/>
          <w:marBottom w:val="0"/>
          <w:divBdr>
            <w:top w:val="none" w:sz="0" w:space="0" w:color="auto"/>
            <w:left w:val="none" w:sz="0" w:space="0" w:color="auto"/>
            <w:bottom w:val="none" w:sz="0" w:space="0" w:color="auto"/>
            <w:right w:val="none" w:sz="0" w:space="0" w:color="auto"/>
          </w:divBdr>
        </w:div>
        <w:div w:id="1558391550">
          <w:marLeft w:val="640"/>
          <w:marRight w:val="0"/>
          <w:marTop w:val="0"/>
          <w:marBottom w:val="0"/>
          <w:divBdr>
            <w:top w:val="none" w:sz="0" w:space="0" w:color="auto"/>
            <w:left w:val="none" w:sz="0" w:space="0" w:color="auto"/>
            <w:bottom w:val="none" w:sz="0" w:space="0" w:color="auto"/>
            <w:right w:val="none" w:sz="0" w:space="0" w:color="auto"/>
          </w:divBdr>
        </w:div>
        <w:div w:id="1330138808">
          <w:marLeft w:val="640"/>
          <w:marRight w:val="0"/>
          <w:marTop w:val="0"/>
          <w:marBottom w:val="0"/>
          <w:divBdr>
            <w:top w:val="none" w:sz="0" w:space="0" w:color="auto"/>
            <w:left w:val="none" w:sz="0" w:space="0" w:color="auto"/>
            <w:bottom w:val="none" w:sz="0" w:space="0" w:color="auto"/>
            <w:right w:val="none" w:sz="0" w:space="0" w:color="auto"/>
          </w:divBdr>
        </w:div>
        <w:div w:id="1865942872">
          <w:marLeft w:val="640"/>
          <w:marRight w:val="0"/>
          <w:marTop w:val="0"/>
          <w:marBottom w:val="0"/>
          <w:divBdr>
            <w:top w:val="none" w:sz="0" w:space="0" w:color="auto"/>
            <w:left w:val="none" w:sz="0" w:space="0" w:color="auto"/>
            <w:bottom w:val="none" w:sz="0" w:space="0" w:color="auto"/>
            <w:right w:val="none" w:sz="0" w:space="0" w:color="auto"/>
          </w:divBdr>
        </w:div>
        <w:div w:id="1040591974">
          <w:marLeft w:val="640"/>
          <w:marRight w:val="0"/>
          <w:marTop w:val="0"/>
          <w:marBottom w:val="0"/>
          <w:divBdr>
            <w:top w:val="none" w:sz="0" w:space="0" w:color="auto"/>
            <w:left w:val="none" w:sz="0" w:space="0" w:color="auto"/>
            <w:bottom w:val="none" w:sz="0" w:space="0" w:color="auto"/>
            <w:right w:val="none" w:sz="0" w:space="0" w:color="auto"/>
          </w:divBdr>
        </w:div>
        <w:div w:id="716900961">
          <w:marLeft w:val="640"/>
          <w:marRight w:val="0"/>
          <w:marTop w:val="0"/>
          <w:marBottom w:val="0"/>
          <w:divBdr>
            <w:top w:val="none" w:sz="0" w:space="0" w:color="auto"/>
            <w:left w:val="none" w:sz="0" w:space="0" w:color="auto"/>
            <w:bottom w:val="none" w:sz="0" w:space="0" w:color="auto"/>
            <w:right w:val="none" w:sz="0" w:space="0" w:color="auto"/>
          </w:divBdr>
        </w:div>
        <w:div w:id="1828086592">
          <w:marLeft w:val="640"/>
          <w:marRight w:val="0"/>
          <w:marTop w:val="0"/>
          <w:marBottom w:val="0"/>
          <w:divBdr>
            <w:top w:val="none" w:sz="0" w:space="0" w:color="auto"/>
            <w:left w:val="none" w:sz="0" w:space="0" w:color="auto"/>
            <w:bottom w:val="none" w:sz="0" w:space="0" w:color="auto"/>
            <w:right w:val="none" w:sz="0" w:space="0" w:color="auto"/>
          </w:divBdr>
        </w:div>
        <w:div w:id="2059544889">
          <w:marLeft w:val="640"/>
          <w:marRight w:val="0"/>
          <w:marTop w:val="0"/>
          <w:marBottom w:val="0"/>
          <w:divBdr>
            <w:top w:val="none" w:sz="0" w:space="0" w:color="auto"/>
            <w:left w:val="none" w:sz="0" w:space="0" w:color="auto"/>
            <w:bottom w:val="none" w:sz="0" w:space="0" w:color="auto"/>
            <w:right w:val="none" w:sz="0" w:space="0" w:color="auto"/>
          </w:divBdr>
        </w:div>
        <w:div w:id="1475640992">
          <w:marLeft w:val="640"/>
          <w:marRight w:val="0"/>
          <w:marTop w:val="0"/>
          <w:marBottom w:val="0"/>
          <w:divBdr>
            <w:top w:val="none" w:sz="0" w:space="0" w:color="auto"/>
            <w:left w:val="none" w:sz="0" w:space="0" w:color="auto"/>
            <w:bottom w:val="none" w:sz="0" w:space="0" w:color="auto"/>
            <w:right w:val="none" w:sz="0" w:space="0" w:color="auto"/>
          </w:divBdr>
        </w:div>
        <w:div w:id="1501626961">
          <w:marLeft w:val="640"/>
          <w:marRight w:val="0"/>
          <w:marTop w:val="0"/>
          <w:marBottom w:val="0"/>
          <w:divBdr>
            <w:top w:val="none" w:sz="0" w:space="0" w:color="auto"/>
            <w:left w:val="none" w:sz="0" w:space="0" w:color="auto"/>
            <w:bottom w:val="none" w:sz="0" w:space="0" w:color="auto"/>
            <w:right w:val="none" w:sz="0" w:space="0" w:color="auto"/>
          </w:divBdr>
        </w:div>
        <w:div w:id="603922342">
          <w:marLeft w:val="640"/>
          <w:marRight w:val="0"/>
          <w:marTop w:val="0"/>
          <w:marBottom w:val="0"/>
          <w:divBdr>
            <w:top w:val="none" w:sz="0" w:space="0" w:color="auto"/>
            <w:left w:val="none" w:sz="0" w:space="0" w:color="auto"/>
            <w:bottom w:val="none" w:sz="0" w:space="0" w:color="auto"/>
            <w:right w:val="none" w:sz="0" w:space="0" w:color="auto"/>
          </w:divBdr>
        </w:div>
        <w:div w:id="278069842">
          <w:marLeft w:val="640"/>
          <w:marRight w:val="0"/>
          <w:marTop w:val="0"/>
          <w:marBottom w:val="0"/>
          <w:divBdr>
            <w:top w:val="none" w:sz="0" w:space="0" w:color="auto"/>
            <w:left w:val="none" w:sz="0" w:space="0" w:color="auto"/>
            <w:bottom w:val="none" w:sz="0" w:space="0" w:color="auto"/>
            <w:right w:val="none" w:sz="0" w:space="0" w:color="auto"/>
          </w:divBdr>
        </w:div>
        <w:div w:id="1430782996">
          <w:marLeft w:val="640"/>
          <w:marRight w:val="0"/>
          <w:marTop w:val="0"/>
          <w:marBottom w:val="0"/>
          <w:divBdr>
            <w:top w:val="none" w:sz="0" w:space="0" w:color="auto"/>
            <w:left w:val="none" w:sz="0" w:space="0" w:color="auto"/>
            <w:bottom w:val="none" w:sz="0" w:space="0" w:color="auto"/>
            <w:right w:val="none" w:sz="0" w:space="0" w:color="auto"/>
          </w:divBdr>
        </w:div>
        <w:div w:id="911548165">
          <w:marLeft w:val="640"/>
          <w:marRight w:val="0"/>
          <w:marTop w:val="0"/>
          <w:marBottom w:val="0"/>
          <w:divBdr>
            <w:top w:val="none" w:sz="0" w:space="0" w:color="auto"/>
            <w:left w:val="none" w:sz="0" w:space="0" w:color="auto"/>
            <w:bottom w:val="none" w:sz="0" w:space="0" w:color="auto"/>
            <w:right w:val="none" w:sz="0" w:space="0" w:color="auto"/>
          </w:divBdr>
        </w:div>
        <w:div w:id="907035328">
          <w:marLeft w:val="640"/>
          <w:marRight w:val="0"/>
          <w:marTop w:val="0"/>
          <w:marBottom w:val="0"/>
          <w:divBdr>
            <w:top w:val="none" w:sz="0" w:space="0" w:color="auto"/>
            <w:left w:val="none" w:sz="0" w:space="0" w:color="auto"/>
            <w:bottom w:val="none" w:sz="0" w:space="0" w:color="auto"/>
            <w:right w:val="none" w:sz="0" w:space="0" w:color="auto"/>
          </w:divBdr>
        </w:div>
        <w:div w:id="1418675062">
          <w:marLeft w:val="640"/>
          <w:marRight w:val="0"/>
          <w:marTop w:val="0"/>
          <w:marBottom w:val="0"/>
          <w:divBdr>
            <w:top w:val="none" w:sz="0" w:space="0" w:color="auto"/>
            <w:left w:val="none" w:sz="0" w:space="0" w:color="auto"/>
            <w:bottom w:val="none" w:sz="0" w:space="0" w:color="auto"/>
            <w:right w:val="none" w:sz="0" w:space="0" w:color="auto"/>
          </w:divBdr>
        </w:div>
        <w:div w:id="1785728232">
          <w:marLeft w:val="640"/>
          <w:marRight w:val="0"/>
          <w:marTop w:val="0"/>
          <w:marBottom w:val="0"/>
          <w:divBdr>
            <w:top w:val="none" w:sz="0" w:space="0" w:color="auto"/>
            <w:left w:val="none" w:sz="0" w:space="0" w:color="auto"/>
            <w:bottom w:val="none" w:sz="0" w:space="0" w:color="auto"/>
            <w:right w:val="none" w:sz="0" w:space="0" w:color="auto"/>
          </w:divBdr>
        </w:div>
        <w:div w:id="1750808116">
          <w:marLeft w:val="640"/>
          <w:marRight w:val="0"/>
          <w:marTop w:val="0"/>
          <w:marBottom w:val="0"/>
          <w:divBdr>
            <w:top w:val="none" w:sz="0" w:space="0" w:color="auto"/>
            <w:left w:val="none" w:sz="0" w:space="0" w:color="auto"/>
            <w:bottom w:val="none" w:sz="0" w:space="0" w:color="auto"/>
            <w:right w:val="none" w:sz="0" w:space="0" w:color="auto"/>
          </w:divBdr>
        </w:div>
        <w:div w:id="149176373">
          <w:marLeft w:val="640"/>
          <w:marRight w:val="0"/>
          <w:marTop w:val="0"/>
          <w:marBottom w:val="0"/>
          <w:divBdr>
            <w:top w:val="none" w:sz="0" w:space="0" w:color="auto"/>
            <w:left w:val="none" w:sz="0" w:space="0" w:color="auto"/>
            <w:bottom w:val="none" w:sz="0" w:space="0" w:color="auto"/>
            <w:right w:val="none" w:sz="0" w:space="0" w:color="auto"/>
          </w:divBdr>
        </w:div>
        <w:div w:id="1790660130">
          <w:marLeft w:val="640"/>
          <w:marRight w:val="0"/>
          <w:marTop w:val="0"/>
          <w:marBottom w:val="0"/>
          <w:divBdr>
            <w:top w:val="none" w:sz="0" w:space="0" w:color="auto"/>
            <w:left w:val="none" w:sz="0" w:space="0" w:color="auto"/>
            <w:bottom w:val="none" w:sz="0" w:space="0" w:color="auto"/>
            <w:right w:val="none" w:sz="0" w:space="0" w:color="auto"/>
          </w:divBdr>
        </w:div>
        <w:div w:id="2056269084">
          <w:marLeft w:val="640"/>
          <w:marRight w:val="0"/>
          <w:marTop w:val="0"/>
          <w:marBottom w:val="0"/>
          <w:divBdr>
            <w:top w:val="none" w:sz="0" w:space="0" w:color="auto"/>
            <w:left w:val="none" w:sz="0" w:space="0" w:color="auto"/>
            <w:bottom w:val="none" w:sz="0" w:space="0" w:color="auto"/>
            <w:right w:val="none" w:sz="0" w:space="0" w:color="auto"/>
          </w:divBdr>
        </w:div>
        <w:div w:id="448284270">
          <w:marLeft w:val="640"/>
          <w:marRight w:val="0"/>
          <w:marTop w:val="0"/>
          <w:marBottom w:val="0"/>
          <w:divBdr>
            <w:top w:val="none" w:sz="0" w:space="0" w:color="auto"/>
            <w:left w:val="none" w:sz="0" w:space="0" w:color="auto"/>
            <w:bottom w:val="none" w:sz="0" w:space="0" w:color="auto"/>
            <w:right w:val="none" w:sz="0" w:space="0" w:color="auto"/>
          </w:divBdr>
        </w:div>
        <w:div w:id="488911905">
          <w:marLeft w:val="640"/>
          <w:marRight w:val="0"/>
          <w:marTop w:val="0"/>
          <w:marBottom w:val="0"/>
          <w:divBdr>
            <w:top w:val="none" w:sz="0" w:space="0" w:color="auto"/>
            <w:left w:val="none" w:sz="0" w:space="0" w:color="auto"/>
            <w:bottom w:val="none" w:sz="0" w:space="0" w:color="auto"/>
            <w:right w:val="none" w:sz="0" w:space="0" w:color="auto"/>
          </w:divBdr>
        </w:div>
        <w:div w:id="1873179190">
          <w:marLeft w:val="640"/>
          <w:marRight w:val="0"/>
          <w:marTop w:val="0"/>
          <w:marBottom w:val="0"/>
          <w:divBdr>
            <w:top w:val="none" w:sz="0" w:space="0" w:color="auto"/>
            <w:left w:val="none" w:sz="0" w:space="0" w:color="auto"/>
            <w:bottom w:val="none" w:sz="0" w:space="0" w:color="auto"/>
            <w:right w:val="none" w:sz="0" w:space="0" w:color="auto"/>
          </w:divBdr>
        </w:div>
        <w:div w:id="1385258124">
          <w:marLeft w:val="640"/>
          <w:marRight w:val="0"/>
          <w:marTop w:val="0"/>
          <w:marBottom w:val="0"/>
          <w:divBdr>
            <w:top w:val="none" w:sz="0" w:space="0" w:color="auto"/>
            <w:left w:val="none" w:sz="0" w:space="0" w:color="auto"/>
            <w:bottom w:val="none" w:sz="0" w:space="0" w:color="auto"/>
            <w:right w:val="none" w:sz="0" w:space="0" w:color="auto"/>
          </w:divBdr>
        </w:div>
        <w:div w:id="1870604129">
          <w:marLeft w:val="640"/>
          <w:marRight w:val="0"/>
          <w:marTop w:val="0"/>
          <w:marBottom w:val="0"/>
          <w:divBdr>
            <w:top w:val="none" w:sz="0" w:space="0" w:color="auto"/>
            <w:left w:val="none" w:sz="0" w:space="0" w:color="auto"/>
            <w:bottom w:val="none" w:sz="0" w:space="0" w:color="auto"/>
            <w:right w:val="none" w:sz="0" w:space="0" w:color="auto"/>
          </w:divBdr>
        </w:div>
        <w:div w:id="1851869507">
          <w:marLeft w:val="640"/>
          <w:marRight w:val="0"/>
          <w:marTop w:val="0"/>
          <w:marBottom w:val="0"/>
          <w:divBdr>
            <w:top w:val="none" w:sz="0" w:space="0" w:color="auto"/>
            <w:left w:val="none" w:sz="0" w:space="0" w:color="auto"/>
            <w:bottom w:val="none" w:sz="0" w:space="0" w:color="auto"/>
            <w:right w:val="none" w:sz="0" w:space="0" w:color="auto"/>
          </w:divBdr>
        </w:div>
        <w:div w:id="208612182">
          <w:marLeft w:val="640"/>
          <w:marRight w:val="0"/>
          <w:marTop w:val="0"/>
          <w:marBottom w:val="0"/>
          <w:divBdr>
            <w:top w:val="none" w:sz="0" w:space="0" w:color="auto"/>
            <w:left w:val="none" w:sz="0" w:space="0" w:color="auto"/>
            <w:bottom w:val="none" w:sz="0" w:space="0" w:color="auto"/>
            <w:right w:val="none" w:sz="0" w:space="0" w:color="auto"/>
          </w:divBdr>
        </w:div>
        <w:div w:id="1091699927">
          <w:marLeft w:val="640"/>
          <w:marRight w:val="0"/>
          <w:marTop w:val="0"/>
          <w:marBottom w:val="0"/>
          <w:divBdr>
            <w:top w:val="none" w:sz="0" w:space="0" w:color="auto"/>
            <w:left w:val="none" w:sz="0" w:space="0" w:color="auto"/>
            <w:bottom w:val="none" w:sz="0" w:space="0" w:color="auto"/>
            <w:right w:val="none" w:sz="0" w:space="0" w:color="auto"/>
          </w:divBdr>
        </w:div>
        <w:div w:id="1539586085">
          <w:marLeft w:val="640"/>
          <w:marRight w:val="0"/>
          <w:marTop w:val="0"/>
          <w:marBottom w:val="0"/>
          <w:divBdr>
            <w:top w:val="none" w:sz="0" w:space="0" w:color="auto"/>
            <w:left w:val="none" w:sz="0" w:space="0" w:color="auto"/>
            <w:bottom w:val="none" w:sz="0" w:space="0" w:color="auto"/>
            <w:right w:val="none" w:sz="0" w:space="0" w:color="auto"/>
          </w:divBdr>
        </w:div>
        <w:div w:id="489756430">
          <w:marLeft w:val="640"/>
          <w:marRight w:val="0"/>
          <w:marTop w:val="0"/>
          <w:marBottom w:val="0"/>
          <w:divBdr>
            <w:top w:val="none" w:sz="0" w:space="0" w:color="auto"/>
            <w:left w:val="none" w:sz="0" w:space="0" w:color="auto"/>
            <w:bottom w:val="none" w:sz="0" w:space="0" w:color="auto"/>
            <w:right w:val="none" w:sz="0" w:space="0" w:color="auto"/>
          </w:divBdr>
        </w:div>
        <w:div w:id="388840644">
          <w:marLeft w:val="640"/>
          <w:marRight w:val="0"/>
          <w:marTop w:val="0"/>
          <w:marBottom w:val="0"/>
          <w:divBdr>
            <w:top w:val="none" w:sz="0" w:space="0" w:color="auto"/>
            <w:left w:val="none" w:sz="0" w:space="0" w:color="auto"/>
            <w:bottom w:val="none" w:sz="0" w:space="0" w:color="auto"/>
            <w:right w:val="none" w:sz="0" w:space="0" w:color="auto"/>
          </w:divBdr>
        </w:div>
        <w:div w:id="61486829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0835996">
      <w:bodyDiv w:val="1"/>
      <w:marLeft w:val="0"/>
      <w:marRight w:val="0"/>
      <w:marTop w:val="0"/>
      <w:marBottom w:val="0"/>
      <w:divBdr>
        <w:top w:val="none" w:sz="0" w:space="0" w:color="auto"/>
        <w:left w:val="none" w:sz="0" w:space="0" w:color="auto"/>
        <w:bottom w:val="none" w:sz="0" w:space="0" w:color="auto"/>
        <w:right w:val="none" w:sz="0" w:space="0" w:color="auto"/>
      </w:divBdr>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1629335">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8823927">
      <w:bodyDiv w:val="1"/>
      <w:marLeft w:val="0"/>
      <w:marRight w:val="0"/>
      <w:marTop w:val="0"/>
      <w:marBottom w:val="0"/>
      <w:divBdr>
        <w:top w:val="none" w:sz="0" w:space="0" w:color="auto"/>
        <w:left w:val="none" w:sz="0" w:space="0" w:color="auto"/>
        <w:bottom w:val="none" w:sz="0" w:space="0" w:color="auto"/>
        <w:right w:val="none" w:sz="0" w:space="0" w:color="auto"/>
      </w:divBdr>
      <w:divsChild>
        <w:div w:id="1853302987">
          <w:marLeft w:val="640"/>
          <w:marRight w:val="0"/>
          <w:marTop w:val="0"/>
          <w:marBottom w:val="0"/>
          <w:divBdr>
            <w:top w:val="none" w:sz="0" w:space="0" w:color="auto"/>
            <w:left w:val="none" w:sz="0" w:space="0" w:color="auto"/>
            <w:bottom w:val="none" w:sz="0" w:space="0" w:color="auto"/>
            <w:right w:val="none" w:sz="0" w:space="0" w:color="auto"/>
          </w:divBdr>
        </w:div>
        <w:div w:id="1190679422">
          <w:marLeft w:val="640"/>
          <w:marRight w:val="0"/>
          <w:marTop w:val="0"/>
          <w:marBottom w:val="0"/>
          <w:divBdr>
            <w:top w:val="none" w:sz="0" w:space="0" w:color="auto"/>
            <w:left w:val="none" w:sz="0" w:space="0" w:color="auto"/>
            <w:bottom w:val="none" w:sz="0" w:space="0" w:color="auto"/>
            <w:right w:val="none" w:sz="0" w:space="0" w:color="auto"/>
          </w:divBdr>
        </w:div>
        <w:div w:id="167059841">
          <w:marLeft w:val="640"/>
          <w:marRight w:val="0"/>
          <w:marTop w:val="0"/>
          <w:marBottom w:val="0"/>
          <w:divBdr>
            <w:top w:val="none" w:sz="0" w:space="0" w:color="auto"/>
            <w:left w:val="none" w:sz="0" w:space="0" w:color="auto"/>
            <w:bottom w:val="none" w:sz="0" w:space="0" w:color="auto"/>
            <w:right w:val="none" w:sz="0" w:space="0" w:color="auto"/>
          </w:divBdr>
        </w:div>
        <w:div w:id="582687041">
          <w:marLeft w:val="640"/>
          <w:marRight w:val="0"/>
          <w:marTop w:val="0"/>
          <w:marBottom w:val="0"/>
          <w:divBdr>
            <w:top w:val="none" w:sz="0" w:space="0" w:color="auto"/>
            <w:left w:val="none" w:sz="0" w:space="0" w:color="auto"/>
            <w:bottom w:val="none" w:sz="0" w:space="0" w:color="auto"/>
            <w:right w:val="none" w:sz="0" w:space="0" w:color="auto"/>
          </w:divBdr>
        </w:div>
        <w:div w:id="1938171663">
          <w:marLeft w:val="640"/>
          <w:marRight w:val="0"/>
          <w:marTop w:val="0"/>
          <w:marBottom w:val="0"/>
          <w:divBdr>
            <w:top w:val="none" w:sz="0" w:space="0" w:color="auto"/>
            <w:left w:val="none" w:sz="0" w:space="0" w:color="auto"/>
            <w:bottom w:val="none" w:sz="0" w:space="0" w:color="auto"/>
            <w:right w:val="none" w:sz="0" w:space="0" w:color="auto"/>
          </w:divBdr>
        </w:div>
        <w:div w:id="1141731844">
          <w:marLeft w:val="640"/>
          <w:marRight w:val="0"/>
          <w:marTop w:val="0"/>
          <w:marBottom w:val="0"/>
          <w:divBdr>
            <w:top w:val="none" w:sz="0" w:space="0" w:color="auto"/>
            <w:left w:val="none" w:sz="0" w:space="0" w:color="auto"/>
            <w:bottom w:val="none" w:sz="0" w:space="0" w:color="auto"/>
            <w:right w:val="none" w:sz="0" w:space="0" w:color="auto"/>
          </w:divBdr>
        </w:div>
        <w:div w:id="460000177">
          <w:marLeft w:val="640"/>
          <w:marRight w:val="0"/>
          <w:marTop w:val="0"/>
          <w:marBottom w:val="0"/>
          <w:divBdr>
            <w:top w:val="none" w:sz="0" w:space="0" w:color="auto"/>
            <w:left w:val="none" w:sz="0" w:space="0" w:color="auto"/>
            <w:bottom w:val="none" w:sz="0" w:space="0" w:color="auto"/>
            <w:right w:val="none" w:sz="0" w:space="0" w:color="auto"/>
          </w:divBdr>
        </w:div>
        <w:div w:id="806430577">
          <w:marLeft w:val="640"/>
          <w:marRight w:val="0"/>
          <w:marTop w:val="0"/>
          <w:marBottom w:val="0"/>
          <w:divBdr>
            <w:top w:val="none" w:sz="0" w:space="0" w:color="auto"/>
            <w:left w:val="none" w:sz="0" w:space="0" w:color="auto"/>
            <w:bottom w:val="none" w:sz="0" w:space="0" w:color="auto"/>
            <w:right w:val="none" w:sz="0" w:space="0" w:color="auto"/>
          </w:divBdr>
        </w:div>
        <w:div w:id="1819877781">
          <w:marLeft w:val="640"/>
          <w:marRight w:val="0"/>
          <w:marTop w:val="0"/>
          <w:marBottom w:val="0"/>
          <w:divBdr>
            <w:top w:val="none" w:sz="0" w:space="0" w:color="auto"/>
            <w:left w:val="none" w:sz="0" w:space="0" w:color="auto"/>
            <w:bottom w:val="none" w:sz="0" w:space="0" w:color="auto"/>
            <w:right w:val="none" w:sz="0" w:space="0" w:color="auto"/>
          </w:divBdr>
        </w:div>
        <w:div w:id="1649166186">
          <w:marLeft w:val="640"/>
          <w:marRight w:val="0"/>
          <w:marTop w:val="0"/>
          <w:marBottom w:val="0"/>
          <w:divBdr>
            <w:top w:val="none" w:sz="0" w:space="0" w:color="auto"/>
            <w:left w:val="none" w:sz="0" w:space="0" w:color="auto"/>
            <w:bottom w:val="none" w:sz="0" w:space="0" w:color="auto"/>
            <w:right w:val="none" w:sz="0" w:space="0" w:color="auto"/>
          </w:divBdr>
        </w:div>
        <w:div w:id="1975021655">
          <w:marLeft w:val="640"/>
          <w:marRight w:val="0"/>
          <w:marTop w:val="0"/>
          <w:marBottom w:val="0"/>
          <w:divBdr>
            <w:top w:val="none" w:sz="0" w:space="0" w:color="auto"/>
            <w:left w:val="none" w:sz="0" w:space="0" w:color="auto"/>
            <w:bottom w:val="none" w:sz="0" w:space="0" w:color="auto"/>
            <w:right w:val="none" w:sz="0" w:space="0" w:color="auto"/>
          </w:divBdr>
        </w:div>
        <w:div w:id="1575628308">
          <w:marLeft w:val="640"/>
          <w:marRight w:val="0"/>
          <w:marTop w:val="0"/>
          <w:marBottom w:val="0"/>
          <w:divBdr>
            <w:top w:val="none" w:sz="0" w:space="0" w:color="auto"/>
            <w:left w:val="none" w:sz="0" w:space="0" w:color="auto"/>
            <w:bottom w:val="none" w:sz="0" w:space="0" w:color="auto"/>
            <w:right w:val="none" w:sz="0" w:space="0" w:color="auto"/>
          </w:divBdr>
        </w:div>
        <w:div w:id="318312091">
          <w:marLeft w:val="640"/>
          <w:marRight w:val="0"/>
          <w:marTop w:val="0"/>
          <w:marBottom w:val="0"/>
          <w:divBdr>
            <w:top w:val="none" w:sz="0" w:space="0" w:color="auto"/>
            <w:left w:val="none" w:sz="0" w:space="0" w:color="auto"/>
            <w:bottom w:val="none" w:sz="0" w:space="0" w:color="auto"/>
            <w:right w:val="none" w:sz="0" w:space="0" w:color="auto"/>
          </w:divBdr>
        </w:div>
        <w:div w:id="680354383">
          <w:marLeft w:val="640"/>
          <w:marRight w:val="0"/>
          <w:marTop w:val="0"/>
          <w:marBottom w:val="0"/>
          <w:divBdr>
            <w:top w:val="none" w:sz="0" w:space="0" w:color="auto"/>
            <w:left w:val="none" w:sz="0" w:space="0" w:color="auto"/>
            <w:bottom w:val="none" w:sz="0" w:space="0" w:color="auto"/>
            <w:right w:val="none" w:sz="0" w:space="0" w:color="auto"/>
          </w:divBdr>
        </w:div>
        <w:div w:id="1803888200">
          <w:marLeft w:val="640"/>
          <w:marRight w:val="0"/>
          <w:marTop w:val="0"/>
          <w:marBottom w:val="0"/>
          <w:divBdr>
            <w:top w:val="none" w:sz="0" w:space="0" w:color="auto"/>
            <w:left w:val="none" w:sz="0" w:space="0" w:color="auto"/>
            <w:bottom w:val="none" w:sz="0" w:space="0" w:color="auto"/>
            <w:right w:val="none" w:sz="0" w:space="0" w:color="auto"/>
          </w:divBdr>
        </w:div>
        <w:div w:id="1244683081">
          <w:marLeft w:val="640"/>
          <w:marRight w:val="0"/>
          <w:marTop w:val="0"/>
          <w:marBottom w:val="0"/>
          <w:divBdr>
            <w:top w:val="none" w:sz="0" w:space="0" w:color="auto"/>
            <w:left w:val="none" w:sz="0" w:space="0" w:color="auto"/>
            <w:bottom w:val="none" w:sz="0" w:space="0" w:color="auto"/>
            <w:right w:val="none" w:sz="0" w:space="0" w:color="auto"/>
          </w:divBdr>
        </w:div>
        <w:div w:id="1064912733">
          <w:marLeft w:val="640"/>
          <w:marRight w:val="0"/>
          <w:marTop w:val="0"/>
          <w:marBottom w:val="0"/>
          <w:divBdr>
            <w:top w:val="none" w:sz="0" w:space="0" w:color="auto"/>
            <w:left w:val="none" w:sz="0" w:space="0" w:color="auto"/>
            <w:bottom w:val="none" w:sz="0" w:space="0" w:color="auto"/>
            <w:right w:val="none" w:sz="0" w:space="0" w:color="auto"/>
          </w:divBdr>
        </w:div>
        <w:div w:id="1467508480">
          <w:marLeft w:val="640"/>
          <w:marRight w:val="0"/>
          <w:marTop w:val="0"/>
          <w:marBottom w:val="0"/>
          <w:divBdr>
            <w:top w:val="none" w:sz="0" w:space="0" w:color="auto"/>
            <w:left w:val="none" w:sz="0" w:space="0" w:color="auto"/>
            <w:bottom w:val="none" w:sz="0" w:space="0" w:color="auto"/>
            <w:right w:val="none" w:sz="0" w:space="0" w:color="auto"/>
          </w:divBdr>
        </w:div>
        <w:div w:id="1122648849">
          <w:marLeft w:val="640"/>
          <w:marRight w:val="0"/>
          <w:marTop w:val="0"/>
          <w:marBottom w:val="0"/>
          <w:divBdr>
            <w:top w:val="none" w:sz="0" w:space="0" w:color="auto"/>
            <w:left w:val="none" w:sz="0" w:space="0" w:color="auto"/>
            <w:bottom w:val="none" w:sz="0" w:space="0" w:color="auto"/>
            <w:right w:val="none" w:sz="0" w:space="0" w:color="auto"/>
          </w:divBdr>
        </w:div>
        <w:div w:id="1174148269">
          <w:marLeft w:val="640"/>
          <w:marRight w:val="0"/>
          <w:marTop w:val="0"/>
          <w:marBottom w:val="0"/>
          <w:divBdr>
            <w:top w:val="none" w:sz="0" w:space="0" w:color="auto"/>
            <w:left w:val="none" w:sz="0" w:space="0" w:color="auto"/>
            <w:bottom w:val="none" w:sz="0" w:space="0" w:color="auto"/>
            <w:right w:val="none" w:sz="0" w:space="0" w:color="auto"/>
          </w:divBdr>
        </w:div>
        <w:div w:id="853811412">
          <w:marLeft w:val="640"/>
          <w:marRight w:val="0"/>
          <w:marTop w:val="0"/>
          <w:marBottom w:val="0"/>
          <w:divBdr>
            <w:top w:val="none" w:sz="0" w:space="0" w:color="auto"/>
            <w:left w:val="none" w:sz="0" w:space="0" w:color="auto"/>
            <w:bottom w:val="none" w:sz="0" w:space="0" w:color="auto"/>
            <w:right w:val="none" w:sz="0" w:space="0" w:color="auto"/>
          </w:divBdr>
        </w:div>
        <w:div w:id="1712264618">
          <w:marLeft w:val="640"/>
          <w:marRight w:val="0"/>
          <w:marTop w:val="0"/>
          <w:marBottom w:val="0"/>
          <w:divBdr>
            <w:top w:val="none" w:sz="0" w:space="0" w:color="auto"/>
            <w:left w:val="none" w:sz="0" w:space="0" w:color="auto"/>
            <w:bottom w:val="none" w:sz="0" w:space="0" w:color="auto"/>
            <w:right w:val="none" w:sz="0" w:space="0" w:color="auto"/>
          </w:divBdr>
        </w:div>
        <w:div w:id="549266486">
          <w:marLeft w:val="640"/>
          <w:marRight w:val="0"/>
          <w:marTop w:val="0"/>
          <w:marBottom w:val="0"/>
          <w:divBdr>
            <w:top w:val="none" w:sz="0" w:space="0" w:color="auto"/>
            <w:left w:val="none" w:sz="0" w:space="0" w:color="auto"/>
            <w:bottom w:val="none" w:sz="0" w:space="0" w:color="auto"/>
            <w:right w:val="none" w:sz="0" w:space="0" w:color="auto"/>
          </w:divBdr>
        </w:div>
        <w:div w:id="765728901">
          <w:marLeft w:val="640"/>
          <w:marRight w:val="0"/>
          <w:marTop w:val="0"/>
          <w:marBottom w:val="0"/>
          <w:divBdr>
            <w:top w:val="none" w:sz="0" w:space="0" w:color="auto"/>
            <w:left w:val="none" w:sz="0" w:space="0" w:color="auto"/>
            <w:bottom w:val="none" w:sz="0" w:space="0" w:color="auto"/>
            <w:right w:val="none" w:sz="0" w:space="0" w:color="auto"/>
          </w:divBdr>
        </w:div>
        <w:div w:id="938415015">
          <w:marLeft w:val="640"/>
          <w:marRight w:val="0"/>
          <w:marTop w:val="0"/>
          <w:marBottom w:val="0"/>
          <w:divBdr>
            <w:top w:val="none" w:sz="0" w:space="0" w:color="auto"/>
            <w:left w:val="none" w:sz="0" w:space="0" w:color="auto"/>
            <w:bottom w:val="none" w:sz="0" w:space="0" w:color="auto"/>
            <w:right w:val="none" w:sz="0" w:space="0" w:color="auto"/>
          </w:divBdr>
        </w:div>
        <w:div w:id="1261329006">
          <w:marLeft w:val="640"/>
          <w:marRight w:val="0"/>
          <w:marTop w:val="0"/>
          <w:marBottom w:val="0"/>
          <w:divBdr>
            <w:top w:val="none" w:sz="0" w:space="0" w:color="auto"/>
            <w:left w:val="none" w:sz="0" w:space="0" w:color="auto"/>
            <w:bottom w:val="none" w:sz="0" w:space="0" w:color="auto"/>
            <w:right w:val="none" w:sz="0" w:space="0" w:color="auto"/>
          </w:divBdr>
        </w:div>
        <w:div w:id="63140014">
          <w:marLeft w:val="640"/>
          <w:marRight w:val="0"/>
          <w:marTop w:val="0"/>
          <w:marBottom w:val="0"/>
          <w:divBdr>
            <w:top w:val="none" w:sz="0" w:space="0" w:color="auto"/>
            <w:left w:val="none" w:sz="0" w:space="0" w:color="auto"/>
            <w:bottom w:val="none" w:sz="0" w:space="0" w:color="auto"/>
            <w:right w:val="none" w:sz="0" w:space="0" w:color="auto"/>
          </w:divBdr>
        </w:div>
        <w:div w:id="941300043">
          <w:marLeft w:val="640"/>
          <w:marRight w:val="0"/>
          <w:marTop w:val="0"/>
          <w:marBottom w:val="0"/>
          <w:divBdr>
            <w:top w:val="none" w:sz="0" w:space="0" w:color="auto"/>
            <w:left w:val="none" w:sz="0" w:space="0" w:color="auto"/>
            <w:bottom w:val="none" w:sz="0" w:space="0" w:color="auto"/>
            <w:right w:val="none" w:sz="0" w:space="0" w:color="auto"/>
          </w:divBdr>
        </w:div>
        <w:div w:id="650526721">
          <w:marLeft w:val="640"/>
          <w:marRight w:val="0"/>
          <w:marTop w:val="0"/>
          <w:marBottom w:val="0"/>
          <w:divBdr>
            <w:top w:val="none" w:sz="0" w:space="0" w:color="auto"/>
            <w:left w:val="none" w:sz="0" w:space="0" w:color="auto"/>
            <w:bottom w:val="none" w:sz="0" w:space="0" w:color="auto"/>
            <w:right w:val="none" w:sz="0" w:space="0" w:color="auto"/>
          </w:divBdr>
        </w:div>
        <w:div w:id="230579171">
          <w:marLeft w:val="640"/>
          <w:marRight w:val="0"/>
          <w:marTop w:val="0"/>
          <w:marBottom w:val="0"/>
          <w:divBdr>
            <w:top w:val="none" w:sz="0" w:space="0" w:color="auto"/>
            <w:left w:val="none" w:sz="0" w:space="0" w:color="auto"/>
            <w:bottom w:val="none" w:sz="0" w:space="0" w:color="auto"/>
            <w:right w:val="none" w:sz="0" w:space="0" w:color="auto"/>
          </w:divBdr>
        </w:div>
        <w:div w:id="2063364038">
          <w:marLeft w:val="640"/>
          <w:marRight w:val="0"/>
          <w:marTop w:val="0"/>
          <w:marBottom w:val="0"/>
          <w:divBdr>
            <w:top w:val="none" w:sz="0" w:space="0" w:color="auto"/>
            <w:left w:val="none" w:sz="0" w:space="0" w:color="auto"/>
            <w:bottom w:val="none" w:sz="0" w:space="0" w:color="auto"/>
            <w:right w:val="none" w:sz="0" w:space="0" w:color="auto"/>
          </w:divBdr>
        </w:div>
        <w:div w:id="201404390">
          <w:marLeft w:val="640"/>
          <w:marRight w:val="0"/>
          <w:marTop w:val="0"/>
          <w:marBottom w:val="0"/>
          <w:divBdr>
            <w:top w:val="none" w:sz="0" w:space="0" w:color="auto"/>
            <w:left w:val="none" w:sz="0" w:space="0" w:color="auto"/>
            <w:bottom w:val="none" w:sz="0" w:space="0" w:color="auto"/>
            <w:right w:val="none" w:sz="0" w:space="0" w:color="auto"/>
          </w:divBdr>
        </w:div>
        <w:div w:id="607198687">
          <w:marLeft w:val="640"/>
          <w:marRight w:val="0"/>
          <w:marTop w:val="0"/>
          <w:marBottom w:val="0"/>
          <w:divBdr>
            <w:top w:val="none" w:sz="0" w:space="0" w:color="auto"/>
            <w:left w:val="none" w:sz="0" w:space="0" w:color="auto"/>
            <w:bottom w:val="none" w:sz="0" w:space="0" w:color="auto"/>
            <w:right w:val="none" w:sz="0" w:space="0" w:color="auto"/>
          </w:divBdr>
        </w:div>
        <w:div w:id="1776512733">
          <w:marLeft w:val="640"/>
          <w:marRight w:val="0"/>
          <w:marTop w:val="0"/>
          <w:marBottom w:val="0"/>
          <w:divBdr>
            <w:top w:val="none" w:sz="0" w:space="0" w:color="auto"/>
            <w:left w:val="none" w:sz="0" w:space="0" w:color="auto"/>
            <w:bottom w:val="none" w:sz="0" w:space="0" w:color="auto"/>
            <w:right w:val="none" w:sz="0" w:space="0" w:color="auto"/>
          </w:divBdr>
        </w:div>
        <w:div w:id="17629300">
          <w:marLeft w:val="640"/>
          <w:marRight w:val="0"/>
          <w:marTop w:val="0"/>
          <w:marBottom w:val="0"/>
          <w:divBdr>
            <w:top w:val="none" w:sz="0" w:space="0" w:color="auto"/>
            <w:left w:val="none" w:sz="0" w:space="0" w:color="auto"/>
            <w:bottom w:val="none" w:sz="0" w:space="0" w:color="auto"/>
            <w:right w:val="none" w:sz="0" w:space="0" w:color="auto"/>
          </w:divBdr>
        </w:div>
        <w:div w:id="1697777747">
          <w:marLeft w:val="640"/>
          <w:marRight w:val="0"/>
          <w:marTop w:val="0"/>
          <w:marBottom w:val="0"/>
          <w:divBdr>
            <w:top w:val="none" w:sz="0" w:space="0" w:color="auto"/>
            <w:left w:val="none" w:sz="0" w:space="0" w:color="auto"/>
            <w:bottom w:val="none" w:sz="0" w:space="0" w:color="auto"/>
            <w:right w:val="none" w:sz="0" w:space="0" w:color="auto"/>
          </w:divBdr>
        </w:div>
        <w:div w:id="1505628163">
          <w:marLeft w:val="640"/>
          <w:marRight w:val="0"/>
          <w:marTop w:val="0"/>
          <w:marBottom w:val="0"/>
          <w:divBdr>
            <w:top w:val="none" w:sz="0" w:space="0" w:color="auto"/>
            <w:left w:val="none" w:sz="0" w:space="0" w:color="auto"/>
            <w:bottom w:val="none" w:sz="0" w:space="0" w:color="auto"/>
            <w:right w:val="none" w:sz="0" w:space="0" w:color="auto"/>
          </w:divBdr>
        </w:div>
        <w:div w:id="1320887759">
          <w:marLeft w:val="640"/>
          <w:marRight w:val="0"/>
          <w:marTop w:val="0"/>
          <w:marBottom w:val="0"/>
          <w:divBdr>
            <w:top w:val="none" w:sz="0" w:space="0" w:color="auto"/>
            <w:left w:val="none" w:sz="0" w:space="0" w:color="auto"/>
            <w:bottom w:val="none" w:sz="0" w:space="0" w:color="auto"/>
            <w:right w:val="none" w:sz="0" w:space="0" w:color="auto"/>
          </w:divBdr>
        </w:div>
        <w:div w:id="732002141">
          <w:marLeft w:val="640"/>
          <w:marRight w:val="0"/>
          <w:marTop w:val="0"/>
          <w:marBottom w:val="0"/>
          <w:divBdr>
            <w:top w:val="none" w:sz="0" w:space="0" w:color="auto"/>
            <w:left w:val="none" w:sz="0" w:space="0" w:color="auto"/>
            <w:bottom w:val="none" w:sz="0" w:space="0" w:color="auto"/>
            <w:right w:val="none" w:sz="0" w:space="0" w:color="auto"/>
          </w:divBdr>
        </w:div>
        <w:div w:id="859272488">
          <w:marLeft w:val="640"/>
          <w:marRight w:val="0"/>
          <w:marTop w:val="0"/>
          <w:marBottom w:val="0"/>
          <w:divBdr>
            <w:top w:val="none" w:sz="0" w:space="0" w:color="auto"/>
            <w:left w:val="none" w:sz="0" w:space="0" w:color="auto"/>
            <w:bottom w:val="none" w:sz="0" w:space="0" w:color="auto"/>
            <w:right w:val="none" w:sz="0" w:space="0" w:color="auto"/>
          </w:divBdr>
        </w:div>
        <w:div w:id="205796592">
          <w:marLeft w:val="640"/>
          <w:marRight w:val="0"/>
          <w:marTop w:val="0"/>
          <w:marBottom w:val="0"/>
          <w:divBdr>
            <w:top w:val="none" w:sz="0" w:space="0" w:color="auto"/>
            <w:left w:val="none" w:sz="0" w:space="0" w:color="auto"/>
            <w:bottom w:val="none" w:sz="0" w:space="0" w:color="auto"/>
            <w:right w:val="none" w:sz="0" w:space="0" w:color="auto"/>
          </w:divBdr>
        </w:div>
        <w:div w:id="378869332">
          <w:marLeft w:val="640"/>
          <w:marRight w:val="0"/>
          <w:marTop w:val="0"/>
          <w:marBottom w:val="0"/>
          <w:divBdr>
            <w:top w:val="none" w:sz="0" w:space="0" w:color="auto"/>
            <w:left w:val="none" w:sz="0" w:space="0" w:color="auto"/>
            <w:bottom w:val="none" w:sz="0" w:space="0" w:color="auto"/>
            <w:right w:val="none" w:sz="0" w:space="0" w:color="auto"/>
          </w:divBdr>
        </w:div>
        <w:div w:id="1737774385">
          <w:marLeft w:val="640"/>
          <w:marRight w:val="0"/>
          <w:marTop w:val="0"/>
          <w:marBottom w:val="0"/>
          <w:divBdr>
            <w:top w:val="none" w:sz="0" w:space="0" w:color="auto"/>
            <w:left w:val="none" w:sz="0" w:space="0" w:color="auto"/>
            <w:bottom w:val="none" w:sz="0" w:space="0" w:color="auto"/>
            <w:right w:val="none" w:sz="0" w:space="0" w:color="auto"/>
          </w:divBdr>
        </w:div>
        <w:div w:id="781803955">
          <w:marLeft w:val="640"/>
          <w:marRight w:val="0"/>
          <w:marTop w:val="0"/>
          <w:marBottom w:val="0"/>
          <w:divBdr>
            <w:top w:val="none" w:sz="0" w:space="0" w:color="auto"/>
            <w:left w:val="none" w:sz="0" w:space="0" w:color="auto"/>
            <w:bottom w:val="none" w:sz="0" w:space="0" w:color="auto"/>
            <w:right w:val="none" w:sz="0" w:space="0" w:color="auto"/>
          </w:divBdr>
        </w:div>
        <w:div w:id="1926187657">
          <w:marLeft w:val="640"/>
          <w:marRight w:val="0"/>
          <w:marTop w:val="0"/>
          <w:marBottom w:val="0"/>
          <w:divBdr>
            <w:top w:val="none" w:sz="0" w:space="0" w:color="auto"/>
            <w:left w:val="none" w:sz="0" w:space="0" w:color="auto"/>
            <w:bottom w:val="none" w:sz="0" w:space="0" w:color="auto"/>
            <w:right w:val="none" w:sz="0" w:space="0" w:color="auto"/>
          </w:divBdr>
        </w:div>
        <w:div w:id="676739035">
          <w:marLeft w:val="640"/>
          <w:marRight w:val="0"/>
          <w:marTop w:val="0"/>
          <w:marBottom w:val="0"/>
          <w:divBdr>
            <w:top w:val="none" w:sz="0" w:space="0" w:color="auto"/>
            <w:left w:val="none" w:sz="0" w:space="0" w:color="auto"/>
            <w:bottom w:val="none" w:sz="0" w:space="0" w:color="auto"/>
            <w:right w:val="none" w:sz="0" w:space="0" w:color="auto"/>
          </w:divBdr>
        </w:div>
        <w:div w:id="1453136335">
          <w:marLeft w:val="640"/>
          <w:marRight w:val="0"/>
          <w:marTop w:val="0"/>
          <w:marBottom w:val="0"/>
          <w:divBdr>
            <w:top w:val="none" w:sz="0" w:space="0" w:color="auto"/>
            <w:left w:val="none" w:sz="0" w:space="0" w:color="auto"/>
            <w:bottom w:val="none" w:sz="0" w:space="0" w:color="auto"/>
            <w:right w:val="none" w:sz="0" w:space="0" w:color="auto"/>
          </w:divBdr>
        </w:div>
        <w:div w:id="1417173187">
          <w:marLeft w:val="640"/>
          <w:marRight w:val="0"/>
          <w:marTop w:val="0"/>
          <w:marBottom w:val="0"/>
          <w:divBdr>
            <w:top w:val="none" w:sz="0" w:space="0" w:color="auto"/>
            <w:left w:val="none" w:sz="0" w:space="0" w:color="auto"/>
            <w:bottom w:val="none" w:sz="0" w:space="0" w:color="auto"/>
            <w:right w:val="none" w:sz="0" w:space="0" w:color="auto"/>
          </w:divBdr>
        </w:div>
        <w:div w:id="1053889454">
          <w:marLeft w:val="640"/>
          <w:marRight w:val="0"/>
          <w:marTop w:val="0"/>
          <w:marBottom w:val="0"/>
          <w:divBdr>
            <w:top w:val="none" w:sz="0" w:space="0" w:color="auto"/>
            <w:left w:val="none" w:sz="0" w:space="0" w:color="auto"/>
            <w:bottom w:val="none" w:sz="0" w:space="0" w:color="auto"/>
            <w:right w:val="none" w:sz="0" w:space="0" w:color="auto"/>
          </w:divBdr>
        </w:div>
        <w:div w:id="1107890113">
          <w:marLeft w:val="640"/>
          <w:marRight w:val="0"/>
          <w:marTop w:val="0"/>
          <w:marBottom w:val="0"/>
          <w:divBdr>
            <w:top w:val="none" w:sz="0" w:space="0" w:color="auto"/>
            <w:left w:val="none" w:sz="0" w:space="0" w:color="auto"/>
            <w:bottom w:val="none" w:sz="0" w:space="0" w:color="auto"/>
            <w:right w:val="none" w:sz="0" w:space="0" w:color="auto"/>
          </w:divBdr>
        </w:div>
        <w:div w:id="884828824">
          <w:marLeft w:val="640"/>
          <w:marRight w:val="0"/>
          <w:marTop w:val="0"/>
          <w:marBottom w:val="0"/>
          <w:divBdr>
            <w:top w:val="none" w:sz="0" w:space="0" w:color="auto"/>
            <w:left w:val="none" w:sz="0" w:space="0" w:color="auto"/>
            <w:bottom w:val="none" w:sz="0" w:space="0" w:color="auto"/>
            <w:right w:val="none" w:sz="0" w:space="0" w:color="auto"/>
          </w:divBdr>
        </w:div>
        <w:div w:id="752431148">
          <w:marLeft w:val="640"/>
          <w:marRight w:val="0"/>
          <w:marTop w:val="0"/>
          <w:marBottom w:val="0"/>
          <w:divBdr>
            <w:top w:val="none" w:sz="0" w:space="0" w:color="auto"/>
            <w:left w:val="none" w:sz="0" w:space="0" w:color="auto"/>
            <w:bottom w:val="none" w:sz="0" w:space="0" w:color="auto"/>
            <w:right w:val="none" w:sz="0" w:space="0" w:color="auto"/>
          </w:divBdr>
        </w:div>
        <w:div w:id="730733434">
          <w:marLeft w:val="640"/>
          <w:marRight w:val="0"/>
          <w:marTop w:val="0"/>
          <w:marBottom w:val="0"/>
          <w:divBdr>
            <w:top w:val="none" w:sz="0" w:space="0" w:color="auto"/>
            <w:left w:val="none" w:sz="0" w:space="0" w:color="auto"/>
            <w:bottom w:val="none" w:sz="0" w:space="0" w:color="auto"/>
            <w:right w:val="none" w:sz="0" w:space="0" w:color="auto"/>
          </w:divBdr>
        </w:div>
        <w:div w:id="1311206958">
          <w:marLeft w:val="640"/>
          <w:marRight w:val="0"/>
          <w:marTop w:val="0"/>
          <w:marBottom w:val="0"/>
          <w:divBdr>
            <w:top w:val="none" w:sz="0" w:space="0" w:color="auto"/>
            <w:left w:val="none" w:sz="0" w:space="0" w:color="auto"/>
            <w:bottom w:val="none" w:sz="0" w:space="0" w:color="auto"/>
            <w:right w:val="none" w:sz="0" w:space="0" w:color="auto"/>
          </w:divBdr>
        </w:div>
        <w:div w:id="1513910685">
          <w:marLeft w:val="640"/>
          <w:marRight w:val="0"/>
          <w:marTop w:val="0"/>
          <w:marBottom w:val="0"/>
          <w:divBdr>
            <w:top w:val="none" w:sz="0" w:space="0" w:color="auto"/>
            <w:left w:val="none" w:sz="0" w:space="0" w:color="auto"/>
            <w:bottom w:val="none" w:sz="0" w:space="0" w:color="auto"/>
            <w:right w:val="none" w:sz="0" w:space="0" w:color="auto"/>
          </w:divBdr>
        </w:div>
        <w:div w:id="655107948">
          <w:marLeft w:val="640"/>
          <w:marRight w:val="0"/>
          <w:marTop w:val="0"/>
          <w:marBottom w:val="0"/>
          <w:divBdr>
            <w:top w:val="none" w:sz="0" w:space="0" w:color="auto"/>
            <w:left w:val="none" w:sz="0" w:space="0" w:color="auto"/>
            <w:bottom w:val="none" w:sz="0" w:space="0" w:color="auto"/>
            <w:right w:val="none" w:sz="0" w:space="0" w:color="auto"/>
          </w:divBdr>
        </w:div>
        <w:div w:id="712316485">
          <w:marLeft w:val="640"/>
          <w:marRight w:val="0"/>
          <w:marTop w:val="0"/>
          <w:marBottom w:val="0"/>
          <w:divBdr>
            <w:top w:val="none" w:sz="0" w:space="0" w:color="auto"/>
            <w:left w:val="none" w:sz="0" w:space="0" w:color="auto"/>
            <w:bottom w:val="none" w:sz="0" w:space="0" w:color="auto"/>
            <w:right w:val="none" w:sz="0" w:space="0" w:color="auto"/>
          </w:divBdr>
        </w:div>
        <w:div w:id="333263139">
          <w:marLeft w:val="640"/>
          <w:marRight w:val="0"/>
          <w:marTop w:val="0"/>
          <w:marBottom w:val="0"/>
          <w:divBdr>
            <w:top w:val="none" w:sz="0" w:space="0" w:color="auto"/>
            <w:left w:val="none" w:sz="0" w:space="0" w:color="auto"/>
            <w:bottom w:val="none" w:sz="0" w:space="0" w:color="auto"/>
            <w:right w:val="none" w:sz="0" w:space="0" w:color="auto"/>
          </w:divBdr>
        </w:div>
        <w:div w:id="1581866922">
          <w:marLeft w:val="640"/>
          <w:marRight w:val="0"/>
          <w:marTop w:val="0"/>
          <w:marBottom w:val="0"/>
          <w:divBdr>
            <w:top w:val="none" w:sz="0" w:space="0" w:color="auto"/>
            <w:left w:val="none" w:sz="0" w:space="0" w:color="auto"/>
            <w:bottom w:val="none" w:sz="0" w:space="0" w:color="auto"/>
            <w:right w:val="none" w:sz="0" w:space="0" w:color="auto"/>
          </w:divBdr>
        </w:div>
        <w:div w:id="1056513382">
          <w:marLeft w:val="640"/>
          <w:marRight w:val="0"/>
          <w:marTop w:val="0"/>
          <w:marBottom w:val="0"/>
          <w:divBdr>
            <w:top w:val="none" w:sz="0" w:space="0" w:color="auto"/>
            <w:left w:val="none" w:sz="0" w:space="0" w:color="auto"/>
            <w:bottom w:val="none" w:sz="0" w:space="0" w:color="auto"/>
            <w:right w:val="none" w:sz="0" w:space="0" w:color="auto"/>
          </w:divBdr>
        </w:div>
        <w:div w:id="2094080828">
          <w:marLeft w:val="640"/>
          <w:marRight w:val="0"/>
          <w:marTop w:val="0"/>
          <w:marBottom w:val="0"/>
          <w:divBdr>
            <w:top w:val="none" w:sz="0" w:space="0" w:color="auto"/>
            <w:left w:val="none" w:sz="0" w:space="0" w:color="auto"/>
            <w:bottom w:val="none" w:sz="0" w:space="0" w:color="auto"/>
            <w:right w:val="none" w:sz="0" w:space="0" w:color="auto"/>
          </w:divBdr>
        </w:div>
        <w:div w:id="2104454776">
          <w:marLeft w:val="640"/>
          <w:marRight w:val="0"/>
          <w:marTop w:val="0"/>
          <w:marBottom w:val="0"/>
          <w:divBdr>
            <w:top w:val="none" w:sz="0" w:space="0" w:color="auto"/>
            <w:left w:val="none" w:sz="0" w:space="0" w:color="auto"/>
            <w:bottom w:val="none" w:sz="0" w:space="0" w:color="auto"/>
            <w:right w:val="none" w:sz="0" w:space="0" w:color="auto"/>
          </w:divBdr>
        </w:div>
        <w:div w:id="911426354">
          <w:marLeft w:val="640"/>
          <w:marRight w:val="0"/>
          <w:marTop w:val="0"/>
          <w:marBottom w:val="0"/>
          <w:divBdr>
            <w:top w:val="none" w:sz="0" w:space="0" w:color="auto"/>
            <w:left w:val="none" w:sz="0" w:space="0" w:color="auto"/>
            <w:bottom w:val="none" w:sz="0" w:space="0" w:color="auto"/>
            <w:right w:val="none" w:sz="0" w:space="0" w:color="auto"/>
          </w:divBdr>
        </w:div>
        <w:div w:id="1753771637">
          <w:marLeft w:val="640"/>
          <w:marRight w:val="0"/>
          <w:marTop w:val="0"/>
          <w:marBottom w:val="0"/>
          <w:divBdr>
            <w:top w:val="none" w:sz="0" w:space="0" w:color="auto"/>
            <w:left w:val="none" w:sz="0" w:space="0" w:color="auto"/>
            <w:bottom w:val="none" w:sz="0" w:space="0" w:color="auto"/>
            <w:right w:val="none" w:sz="0" w:space="0" w:color="auto"/>
          </w:divBdr>
        </w:div>
        <w:div w:id="208802450">
          <w:marLeft w:val="640"/>
          <w:marRight w:val="0"/>
          <w:marTop w:val="0"/>
          <w:marBottom w:val="0"/>
          <w:divBdr>
            <w:top w:val="none" w:sz="0" w:space="0" w:color="auto"/>
            <w:left w:val="none" w:sz="0" w:space="0" w:color="auto"/>
            <w:bottom w:val="none" w:sz="0" w:space="0" w:color="auto"/>
            <w:right w:val="none" w:sz="0" w:space="0" w:color="auto"/>
          </w:divBdr>
        </w:div>
        <w:div w:id="1477337427">
          <w:marLeft w:val="640"/>
          <w:marRight w:val="0"/>
          <w:marTop w:val="0"/>
          <w:marBottom w:val="0"/>
          <w:divBdr>
            <w:top w:val="none" w:sz="0" w:space="0" w:color="auto"/>
            <w:left w:val="none" w:sz="0" w:space="0" w:color="auto"/>
            <w:bottom w:val="none" w:sz="0" w:space="0" w:color="auto"/>
            <w:right w:val="none" w:sz="0" w:space="0" w:color="auto"/>
          </w:divBdr>
        </w:div>
        <w:div w:id="1793010394">
          <w:marLeft w:val="640"/>
          <w:marRight w:val="0"/>
          <w:marTop w:val="0"/>
          <w:marBottom w:val="0"/>
          <w:divBdr>
            <w:top w:val="none" w:sz="0" w:space="0" w:color="auto"/>
            <w:left w:val="none" w:sz="0" w:space="0" w:color="auto"/>
            <w:bottom w:val="none" w:sz="0" w:space="0" w:color="auto"/>
            <w:right w:val="none" w:sz="0" w:space="0" w:color="auto"/>
          </w:divBdr>
        </w:div>
        <w:div w:id="1759327588">
          <w:marLeft w:val="640"/>
          <w:marRight w:val="0"/>
          <w:marTop w:val="0"/>
          <w:marBottom w:val="0"/>
          <w:divBdr>
            <w:top w:val="none" w:sz="0" w:space="0" w:color="auto"/>
            <w:left w:val="none" w:sz="0" w:space="0" w:color="auto"/>
            <w:bottom w:val="none" w:sz="0" w:space="0" w:color="auto"/>
            <w:right w:val="none" w:sz="0" w:space="0" w:color="auto"/>
          </w:divBdr>
        </w:div>
        <w:div w:id="864102096">
          <w:marLeft w:val="640"/>
          <w:marRight w:val="0"/>
          <w:marTop w:val="0"/>
          <w:marBottom w:val="0"/>
          <w:divBdr>
            <w:top w:val="none" w:sz="0" w:space="0" w:color="auto"/>
            <w:left w:val="none" w:sz="0" w:space="0" w:color="auto"/>
            <w:bottom w:val="none" w:sz="0" w:space="0" w:color="auto"/>
            <w:right w:val="none" w:sz="0" w:space="0" w:color="auto"/>
          </w:divBdr>
        </w:div>
        <w:div w:id="2075348974">
          <w:marLeft w:val="640"/>
          <w:marRight w:val="0"/>
          <w:marTop w:val="0"/>
          <w:marBottom w:val="0"/>
          <w:divBdr>
            <w:top w:val="none" w:sz="0" w:space="0" w:color="auto"/>
            <w:left w:val="none" w:sz="0" w:space="0" w:color="auto"/>
            <w:bottom w:val="none" w:sz="0" w:space="0" w:color="auto"/>
            <w:right w:val="none" w:sz="0" w:space="0" w:color="auto"/>
          </w:divBdr>
        </w:div>
        <w:div w:id="355158019">
          <w:marLeft w:val="640"/>
          <w:marRight w:val="0"/>
          <w:marTop w:val="0"/>
          <w:marBottom w:val="0"/>
          <w:divBdr>
            <w:top w:val="none" w:sz="0" w:space="0" w:color="auto"/>
            <w:left w:val="none" w:sz="0" w:space="0" w:color="auto"/>
            <w:bottom w:val="none" w:sz="0" w:space="0" w:color="auto"/>
            <w:right w:val="none" w:sz="0" w:space="0" w:color="auto"/>
          </w:divBdr>
        </w:div>
        <w:div w:id="1337921969">
          <w:marLeft w:val="640"/>
          <w:marRight w:val="0"/>
          <w:marTop w:val="0"/>
          <w:marBottom w:val="0"/>
          <w:divBdr>
            <w:top w:val="none" w:sz="0" w:space="0" w:color="auto"/>
            <w:left w:val="none" w:sz="0" w:space="0" w:color="auto"/>
            <w:bottom w:val="none" w:sz="0" w:space="0" w:color="auto"/>
            <w:right w:val="none" w:sz="0" w:space="0" w:color="auto"/>
          </w:divBdr>
        </w:div>
        <w:div w:id="22440780">
          <w:marLeft w:val="640"/>
          <w:marRight w:val="0"/>
          <w:marTop w:val="0"/>
          <w:marBottom w:val="0"/>
          <w:divBdr>
            <w:top w:val="none" w:sz="0" w:space="0" w:color="auto"/>
            <w:left w:val="none" w:sz="0" w:space="0" w:color="auto"/>
            <w:bottom w:val="none" w:sz="0" w:space="0" w:color="auto"/>
            <w:right w:val="none" w:sz="0" w:space="0" w:color="auto"/>
          </w:divBdr>
        </w:div>
        <w:div w:id="836920556">
          <w:marLeft w:val="640"/>
          <w:marRight w:val="0"/>
          <w:marTop w:val="0"/>
          <w:marBottom w:val="0"/>
          <w:divBdr>
            <w:top w:val="none" w:sz="0" w:space="0" w:color="auto"/>
            <w:left w:val="none" w:sz="0" w:space="0" w:color="auto"/>
            <w:bottom w:val="none" w:sz="0" w:space="0" w:color="auto"/>
            <w:right w:val="none" w:sz="0" w:space="0" w:color="auto"/>
          </w:divBdr>
        </w:div>
        <w:div w:id="827744901">
          <w:marLeft w:val="640"/>
          <w:marRight w:val="0"/>
          <w:marTop w:val="0"/>
          <w:marBottom w:val="0"/>
          <w:divBdr>
            <w:top w:val="none" w:sz="0" w:space="0" w:color="auto"/>
            <w:left w:val="none" w:sz="0" w:space="0" w:color="auto"/>
            <w:bottom w:val="none" w:sz="0" w:space="0" w:color="auto"/>
            <w:right w:val="none" w:sz="0" w:space="0" w:color="auto"/>
          </w:divBdr>
        </w:div>
      </w:divsChild>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61516129">
      <w:bodyDiv w:val="1"/>
      <w:marLeft w:val="0"/>
      <w:marRight w:val="0"/>
      <w:marTop w:val="0"/>
      <w:marBottom w:val="0"/>
      <w:divBdr>
        <w:top w:val="none" w:sz="0" w:space="0" w:color="auto"/>
        <w:left w:val="none" w:sz="0" w:space="0" w:color="auto"/>
        <w:bottom w:val="none" w:sz="0" w:space="0" w:color="auto"/>
        <w:right w:val="none" w:sz="0" w:space="0" w:color="auto"/>
      </w:divBdr>
      <w:divsChild>
        <w:div w:id="1815028013">
          <w:marLeft w:val="640"/>
          <w:marRight w:val="0"/>
          <w:marTop w:val="0"/>
          <w:marBottom w:val="0"/>
          <w:divBdr>
            <w:top w:val="none" w:sz="0" w:space="0" w:color="auto"/>
            <w:left w:val="none" w:sz="0" w:space="0" w:color="auto"/>
            <w:bottom w:val="none" w:sz="0" w:space="0" w:color="auto"/>
            <w:right w:val="none" w:sz="0" w:space="0" w:color="auto"/>
          </w:divBdr>
        </w:div>
        <w:div w:id="63529559">
          <w:marLeft w:val="640"/>
          <w:marRight w:val="0"/>
          <w:marTop w:val="0"/>
          <w:marBottom w:val="0"/>
          <w:divBdr>
            <w:top w:val="none" w:sz="0" w:space="0" w:color="auto"/>
            <w:left w:val="none" w:sz="0" w:space="0" w:color="auto"/>
            <w:bottom w:val="none" w:sz="0" w:space="0" w:color="auto"/>
            <w:right w:val="none" w:sz="0" w:space="0" w:color="auto"/>
          </w:divBdr>
        </w:div>
        <w:div w:id="1727221276">
          <w:marLeft w:val="640"/>
          <w:marRight w:val="0"/>
          <w:marTop w:val="0"/>
          <w:marBottom w:val="0"/>
          <w:divBdr>
            <w:top w:val="none" w:sz="0" w:space="0" w:color="auto"/>
            <w:left w:val="none" w:sz="0" w:space="0" w:color="auto"/>
            <w:bottom w:val="none" w:sz="0" w:space="0" w:color="auto"/>
            <w:right w:val="none" w:sz="0" w:space="0" w:color="auto"/>
          </w:divBdr>
        </w:div>
        <w:div w:id="850487141">
          <w:marLeft w:val="640"/>
          <w:marRight w:val="0"/>
          <w:marTop w:val="0"/>
          <w:marBottom w:val="0"/>
          <w:divBdr>
            <w:top w:val="none" w:sz="0" w:space="0" w:color="auto"/>
            <w:left w:val="none" w:sz="0" w:space="0" w:color="auto"/>
            <w:bottom w:val="none" w:sz="0" w:space="0" w:color="auto"/>
            <w:right w:val="none" w:sz="0" w:space="0" w:color="auto"/>
          </w:divBdr>
        </w:div>
        <w:div w:id="1115445031">
          <w:marLeft w:val="640"/>
          <w:marRight w:val="0"/>
          <w:marTop w:val="0"/>
          <w:marBottom w:val="0"/>
          <w:divBdr>
            <w:top w:val="none" w:sz="0" w:space="0" w:color="auto"/>
            <w:left w:val="none" w:sz="0" w:space="0" w:color="auto"/>
            <w:bottom w:val="none" w:sz="0" w:space="0" w:color="auto"/>
            <w:right w:val="none" w:sz="0" w:space="0" w:color="auto"/>
          </w:divBdr>
        </w:div>
        <w:div w:id="985206012">
          <w:marLeft w:val="640"/>
          <w:marRight w:val="0"/>
          <w:marTop w:val="0"/>
          <w:marBottom w:val="0"/>
          <w:divBdr>
            <w:top w:val="none" w:sz="0" w:space="0" w:color="auto"/>
            <w:left w:val="none" w:sz="0" w:space="0" w:color="auto"/>
            <w:bottom w:val="none" w:sz="0" w:space="0" w:color="auto"/>
            <w:right w:val="none" w:sz="0" w:space="0" w:color="auto"/>
          </w:divBdr>
        </w:div>
        <w:div w:id="1633054558">
          <w:marLeft w:val="640"/>
          <w:marRight w:val="0"/>
          <w:marTop w:val="0"/>
          <w:marBottom w:val="0"/>
          <w:divBdr>
            <w:top w:val="none" w:sz="0" w:space="0" w:color="auto"/>
            <w:left w:val="none" w:sz="0" w:space="0" w:color="auto"/>
            <w:bottom w:val="none" w:sz="0" w:space="0" w:color="auto"/>
            <w:right w:val="none" w:sz="0" w:space="0" w:color="auto"/>
          </w:divBdr>
        </w:div>
        <w:div w:id="23790748">
          <w:marLeft w:val="640"/>
          <w:marRight w:val="0"/>
          <w:marTop w:val="0"/>
          <w:marBottom w:val="0"/>
          <w:divBdr>
            <w:top w:val="none" w:sz="0" w:space="0" w:color="auto"/>
            <w:left w:val="none" w:sz="0" w:space="0" w:color="auto"/>
            <w:bottom w:val="none" w:sz="0" w:space="0" w:color="auto"/>
            <w:right w:val="none" w:sz="0" w:space="0" w:color="auto"/>
          </w:divBdr>
        </w:div>
        <w:div w:id="1138181383">
          <w:marLeft w:val="640"/>
          <w:marRight w:val="0"/>
          <w:marTop w:val="0"/>
          <w:marBottom w:val="0"/>
          <w:divBdr>
            <w:top w:val="none" w:sz="0" w:space="0" w:color="auto"/>
            <w:left w:val="none" w:sz="0" w:space="0" w:color="auto"/>
            <w:bottom w:val="none" w:sz="0" w:space="0" w:color="auto"/>
            <w:right w:val="none" w:sz="0" w:space="0" w:color="auto"/>
          </w:divBdr>
        </w:div>
        <w:div w:id="687366364">
          <w:marLeft w:val="640"/>
          <w:marRight w:val="0"/>
          <w:marTop w:val="0"/>
          <w:marBottom w:val="0"/>
          <w:divBdr>
            <w:top w:val="none" w:sz="0" w:space="0" w:color="auto"/>
            <w:left w:val="none" w:sz="0" w:space="0" w:color="auto"/>
            <w:bottom w:val="none" w:sz="0" w:space="0" w:color="auto"/>
            <w:right w:val="none" w:sz="0" w:space="0" w:color="auto"/>
          </w:divBdr>
        </w:div>
        <w:div w:id="1960532020">
          <w:marLeft w:val="640"/>
          <w:marRight w:val="0"/>
          <w:marTop w:val="0"/>
          <w:marBottom w:val="0"/>
          <w:divBdr>
            <w:top w:val="none" w:sz="0" w:space="0" w:color="auto"/>
            <w:left w:val="none" w:sz="0" w:space="0" w:color="auto"/>
            <w:bottom w:val="none" w:sz="0" w:space="0" w:color="auto"/>
            <w:right w:val="none" w:sz="0" w:space="0" w:color="auto"/>
          </w:divBdr>
        </w:div>
        <w:div w:id="1832913212">
          <w:marLeft w:val="640"/>
          <w:marRight w:val="0"/>
          <w:marTop w:val="0"/>
          <w:marBottom w:val="0"/>
          <w:divBdr>
            <w:top w:val="none" w:sz="0" w:space="0" w:color="auto"/>
            <w:left w:val="none" w:sz="0" w:space="0" w:color="auto"/>
            <w:bottom w:val="none" w:sz="0" w:space="0" w:color="auto"/>
            <w:right w:val="none" w:sz="0" w:space="0" w:color="auto"/>
          </w:divBdr>
        </w:div>
        <w:div w:id="1648708675">
          <w:marLeft w:val="640"/>
          <w:marRight w:val="0"/>
          <w:marTop w:val="0"/>
          <w:marBottom w:val="0"/>
          <w:divBdr>
            <w:top w:val="none" w:sz="0" w:space="0" w:color="auto"/>
            <w:left w:val="none" w:sz="0" w:space="0" w:color="auto"/>
            <w:bottom w:val="none" w:sz="0" w:space="0" w:color="auto"/>
            <w:right w:val="none" w:sz="0" w:space="0" w:color="auto"/>
          </w:divBdr>
        </w:div>
        <w:div w:id="135143214">
          <w:marLeft w:val="640"/>
          <w:marRight w:val="0"/>
          <w:marTop w:val="0"/>
          <w:marBottom w:val="0"/>
          <w:divBdr>
            <w:top w:val="none" w:sz="0" w:space="0" w:color="auto"/>
            <w:left w:val="none" w:sz="0" w:space="0" w:color="auto"/>
            <w:bottom w:val="none" w:sz="0" w:space="0" w:color="auto"/>
            <w:right w:val="none" w:sz="0" w:space="0" w:color="auto"/>
          </w:divBdr>
        </w:div>
        <w:div w:id="1455830965">
          <w:marLeft w:val="640"/>
          <w:marRight w:val="0"/>
          <w:marTop w:val="0"/>
          <w:marBottom w:val="0"/>
          <w:divBdr>
            <w:top w:val="none" w:sz="0" w:space="0" w:color="auto"/>
            <w:left w:val="none" w:sz="0" w:space="0" w:color="auto"/>
            <w:bottom w:val="none" w:sz="0" w:space="0" w:color="auto"/>
            <w:right w:val="none" w:sz="0" w:space="0" w:color="auto"/>
          </w:divBdr>
        </w:div>
        <w:div w:id="1724133616">
          <w:marLeft w:val="640"/>
          <w:marRight w:val="0"/>
          <w:marTop w:val="0"/>
          <w:marBottom w:val="0"/>
          <w:divBdr>
            <w:top w:val="none" w:sz="0" w:space="0" w:color="auto"/>
            <w:left w:val="none" w:sz="0" w:space="0" w:color="auto"/>
            <w:bottom w:val="none" w:sz="0" w:space="0" w:color="auto"/>
            <w:right w:val="none" w:sz="0" w:space="0" w:color="auto"/>
          </w:divBdr>
        </w:div>
        <w:div w:id="1042628636">
          <w:marLeft w:val="640"/>
          <w:marRight w:val="0"/>
          <w:marTop w:val="0"/>
          <w:marBottom w:val="0"/>
          <w:divBdr>
            <w:top w:val="none" w:sz="0" w:space="0" w:color="auto"/>
            <w:left w:val="none" w:sz="0" w:space="0" w:color="auto"/>
            <w:bottom w:val="none" w:sz="0" w:space="0" w:color="auto"/>
            <w:right w:val="none" w:sz="0" w:space="0" w:color="auto"/>
          </w:divBdr>
        </w:div>
        <w:div w:id="1028218539">
          <w:marLeft w:val="640"/>
          <w:marRight w:val="0"/>
          <w:marTop w:val="0"/>
          <w:marBottom w:val="0"/>
          <w:divBdr>
            <w:top w:val="none" w:sz="0" w:space="0" w:color="auto"/>
            <w:left w:val="none" w:sz="0" w:space="0" w:color="auto"/>
            <w:bottom w:val="none" w:sz="0" w:space="0" w:color="auto"/>
            <w:right w:val="none" w:sz="0" w:space="0" w:color="auto"/>
          </w:divBdr>
        </w:div>
        <w:div w:id="553590646">
          <w:marLeft w:val="640"/>
          <w:marRight w:val="0"/>
          <w:marTop w:val="0"/>
          <w:marBottom w:val="0"/>
          <w:divBdr>
            <w:top w:val="none" w:sz="0" w:space="0" w:color="auto"/>
            <w:left w:val="none" w:sz="0" w:space="0" w:color="auto"/>
            <w:bottom w:val="none" w:sz="0" w:space="0" w:color="auto"/>
            <w:right w:val="none" w:sz="0" w:space="0" w:color="auto"/>
          </w:divBdr>
        </w:div>
        <w:div w:id="2061325735">
          <w:marLeft w:val="640"/>
          <w:marRight w:val="0"/>
          <w:marTop w:val="0"/>
          <w:marBottom w:val="0"/>
          <w:divBdr>
            <w:top w:val="none" w:sz="0" w:space="0" w:color="auto"/>
            <w:left w:val="none" w:sz="0" w:space="0" w:color="auto"/>
            <w:bottom w:val="none" w:sz="0" w:space="0" w:color="auto"/>
            <w:right w:val="none" w:sz="0" w:space="0" w:color="auto"/>
          </w:divBdr>
        </w:div>
        <w:div w:id="296302857">
          <w:marLeft w:val="640"/>
          <w:marRight w:val="0"/>
          <w:marTop w:val="0"/>
          <w:marBottom w:val="0"/>
          <w:divBdr>
            <w:top w:val="none" w:sz="0" w:space="0" w:color="auto"/>
            <w:left w:val="none" w:sz="0" w:space="0" w:color="auto"/>
            <w:bottom w:val="none" w:sz="0" w:space="0" w:color="auto"/>
            <w:right w:val="none" w:sz="0" w:space="0" w:color="auto"/>
          </w:divBdr>
        </w:div>
        <w:div w:id="2123497828">
          <w:marLeft w:val="640"/>
          <w:marRight w:val="0"/>
          <w:marTop w:val="0"/>
          <w:marBottom w:val="0"/>
          <w:divBdr>
            <w:top w:val="none" w:sz="0" w:space="0" w:color="auto"/>
            <w:left w:val="none" w:sz="0" w:space="0" w:color="auto"/>
            <w:bottom w:val="none" w:sz="0" w:space="0" w:color="auto"/>
            <w:right w:val="none" w:sz="0" w:space="0" w:color="auto"/>
          </w:divBdr>
        </w:div>
        <w:div w:id="889271427">
          <w:marLeft w:val="640"/>
          <w:marRight w:val="0"/>
          <w:marTop w:val="0"/>
          <w:marBottom w:val="0"/>
          <w:divBdr>
            <w:top w:val="none" w:sz="0" w:space="0" w:color="auto"/>
            <w:left w:val="none" w:sz="0" w:space="0" w:color="auto"/>
            <w:bottom w:val="none" w:sz="0" w:space="0" w:color="auto"/>
            <w:right w:val="none" w:sz="0" w:space="0" w:color="auto"/>
          </w:divBdr>
        </w:div>
        <w:div w:id="2053847501">
          <w:marLeft w:val="640"/>
          <w:marRight w:val="0"/>
          <w:marTop w:val="0"/>
          <w:marBottom w:val="0"/>
          <w:divBdr>
            <w:top w:val="none" w:sz="0" w:space="0" w:color="auto"/>
            <w:left w:val="none" w:sz="0" w:space="0" w:color="auto"/>
            <w:bottom w:val="none" w:sz="0" w:space="0" w:color="auto"/>
            <w:right w:val="none" w:sz="0" w:space="0" w:color="auto"/>
          </w:divBdr>
        </w:div>
        <w:div w:id="745954136">
          <w:marLeft w:val="640"/>
          <w:marRight w:val="0"/>
          <w:marTop w:val="0"/>
          <w:marBottom w:val="0"/>
          <w:divBdr>
            <w:top w:val="none" w:sz="0" w:space="0" w:color="auto"/>
            <w:left w:val="none" w:sz="0" w:space="0" w:color="auto"/>
            <w:bottom w:val="none" w:sz="0" w:space="0" w:color="auto"/>
            <w:right w:val="none" w:sz="0" w:space="0" w:color="auto"/>
          </w:divBdr>
        </w:div>
        <w:div w:id="236210315">
          <w:marLeft w:val="640"/>
          <w:marRight w:val="0"/>
          <w:marTop w:val="0"/>
          <w:marBottom w:val="0"/>
          <w:divBdr>
            <w:top w:val="none" w:sz="0" w:space="0" w:color="auto"/>
            <w:left w:val="none" w:sz="0" w:space="0" w:color="auto"/>
            <w:bottom w:val="none" w:sz="0" w:space="0" w:color="auto"/>
            <w:right w:val="none" w:sz="0" w:space="0" w:color="auto"/>
          </w:divBdr>
        </w:div>
        <w:div w:id="868223861">
          <w:marLeft w:val="640"/>
          <w:marRight w:val="0"/>
          <w:marTop w:val="0"/>
          <w:marBottom w:val="0"/>
          <w:divBdr>
            <w:top w:val="none" w:sz="0" w:space="0" w:color="auto"/>
            <w:left w:val="none" w:sz="0" w:space="0" w:color="auto"/>
            <w:bottom w:val="none" w:sz="0" w:space="0" w:color="auto"/>
            <w:right w:val="none" w:sz="0" w:space="0" w:color="auto"/>
          </w:divBdr>
        </w:div>
        <w:div w:id="45185386">
          <w:marLeft w:val="640"/>
          <w:marRight w:val="0"/>
          <w:marTop w:val="0"/>
          <w:marBottom w:val="0"/>
          <w:divBdr>
            <w:top w:val="none" w:sz="0" w:space="0" w:color="auto"/>
            <w:left w:val="none" w:sz="0" w:space="0" w:color="auto"/>
            <w:bottom w:val="none" w:sz="0" w:space="0" w:color="auto"/>
            <w:right w:val="none" w:sz="0" w:space="0" w:color="auto"/>
          </w:divBdr>
        </w:div>
        <w:div w:id="695161525">
          <w:marLeft w:val="640"/>
          <w:marRight w:val="0"/>
          <w:marTop w:val="0"/>
          <w:marBottom w:val="0"/>
          <w:divBdr>
            <w:top w:val="none" w:sz="0" w:space="0" w:color="auto"/>
            <w:left w:val="none" w:sz="0" w:space="0" w:color="auto"/>
            <w:bottom w:val="none" w:sz="0" w:space="0" w:color="auto"/>
            <w:right w:val="none" w:sz="0" w:space="0" w:color="auto"/>
          </w:divBdr>
        </w:div>
        <w:div w:id="1737317338">
          <w:marLeft w:val="640"/>
          <w:marRight w:val="0"/>
          <w:marTop w:val="0"/>
          <w:marBottom w:val="0"/>
          <w:divBdr>
            <w:top w:val="none" w:sz="0" w:space="0" w:color="auto"/>
            <w:left w:val="none" w:sz="0" w:space="0" w:color="auto"/>
            <w:bottom w:val="none" w:sz="0" w:space="0" w:color="auto"/>
            <w:right w:val="none" w:sz="0" w:space="0" w:color="auto"/>
          </w:divBdr>
        </w:div>
        <w:div w:id="1391467051">
          <w:marLeft w:val="640"/>
          <w:marRight w:val="0"/>
          <w:marTop w:val="0"/>
          <w:marBottom w:val="0"/>
          <w:divBdr>
            <w:top w:val="none" w:sz="0" w:space="0" w:color="auto"/>
            <w:left w:val="none" w:sz="0" w:space="0" w:color="auto"/>
            <w:bottom w:val="none" w:sz="0" w:space="0" w:color="auto"/>
            <w:right w:val="none" w:sz="0" w:space="0" w:color="auto"/>
          </w:divBdr>
        </w:div>
        <w:div w:id="1938443842">
          <w:marLeft w:val="640"/>
          <w:marRight w:val="0"/>
          <w:marTop w:val="0"/>
          <w:marBottom w:val="0"/>
          <w:divBdr>
            <w:top w:val="none" w:sz="0" w:space="0" w:color="auto"/>
            <w:left w:val="none" w:sz="0" w:space="0" w:color="auto"/>
            <w:bottom w:val="none" w:sz="0" w:space="0" w:color="auto"/>
            <w:right w:val="none" w:sz="0" w:space="0" w:color="auto"/>
          </w:divBdr>
        </w:div>
        <w:div w:id="1493252128">
          <w:marLeft w:val="640"/>
          <w:marRight w:val="0"/>
          <w:marTop w:val="0"/>
          <w:marBottom w:val="0"/>
          <w:divBdr>
            <w:top w:val="none" w:sz="0" w:space="0" w:color="auto"/>
            <w:left w:val="none" w:sz="0" w:space="0" w:color="auto"/>
            <w:bottom w:val="none" w:sz="0" w:space="0" w:color="auto"/>
            <w:right w:val="none" w:sz="0" w:space="0" w:color="auto"/>
          </w:divBdr>
        </w:div>
        <w:div w:id="1997032416">
          <w:marLeft w:val="640"/>
          <w:marRight w:val="0"/>
          <w:marTop w:val="0"/>
          <w:marBottom w:val="0"/>
          <w:divBdr>
            <w:top w:val="none" w:sz="0" w:space="0" w:color="auto"/>
            <w:left w:val="none" w:sz="0" w:space="0" w:color="auto"/>
            <w:bottom w:val="none" w:sz="0" w:space="0" w:color="auto"/>
            <w:right w:val="none" w:sz="0" w:space="0" w:color="auto"/>
          </w:divBdr>
        </w:div>
        <w:div w:id="406735565">
          <w:marLeft w:val="640"/>
          <w:marRight w:val="0"/>
          <w:marTop w:val="0"/>
          <w:marBottom w:val="0"/>
          <w:divBdr>
            <w:top w:val="none" w:sz="0" w:space="0" w:color="auto"/>
            <w:left w:val="none" w:sz="0" w:space="0" w:color="auto"/>
            <w:bottom w:val="none" w:sz="0" w:space="0" w:color="auto"/>
            <w:right w:val="none" w:sz="0" w:space="0" w:color="auto"/>
          </w:divBdr>
        </w:div>
        <w:div w:id="174151987">
          <w:marLeft w:val="640"/>
          <w:marRight w:val="0"/>
          <w:marTop w:val="0"/>
          <w:marBottom w:val="0"/>
          <w:divBdr>
            <w:top w:val="none" w:sz="0" w:space="0" w:color="auto"/>
            <w:left w:val="none" w:sz="0" w:space="0" w:color="auto"/>
            <w:bottom w:val="none" w:sz="0" w:space="0" w:color="auto"/>
            <w:right w:val="none" w:sz="0" w:space="0" w:color="auto"/>
          </w:divBdr>
        </w:div>
        <w:div w:id="1897350929">
          <w:marLeft w:val="640"/>
          <w:marRight w:val="0"/>
          <w:marTop w:val="0"/>
          <w:marBottom w:val="0"/>
          <w:divBdr>
            <w:top w:val="none" w:sz="0" w:space="0" w:color="auto"/>
            <w:left w:val="none" w:sz="0" w:space="0" w:color="auto"/>
            <w:bottom w:val="none" w:sz="0" w:space="0" w:color="auto"/>
            <w:right w:val="none" w:sz="0" w:space="0" w:color="auto"/>
          </w:divBdr>
        </w:div>
        <w:div w:id="447550692">
          <w:marLeft w:val="640"/>
          <w:marRight w:val="0"/>
          <w:marTop w:val="0"/>
          <w:marBottom w:val="0"/>
          <w:divBdr>
            <w:top w:val="none" w:sz="0" w:space="0" w:color="auto"/>
            <w:left w:val="none" w:sz="0" w:space="0" w:color="auto"/>
            <w:bottom w:val="none" w:sz="0" w:space="0" w:color="auto"/>
            <w:right w:val="none" w:sz="0" w:space="0" w:color="auto"/>
          </w:divBdr>
        </w:div>
        <w:div w:id="364335601">
          <w:marLeft w:val="640"/>
          <w:marRight w:val="0"/>
          <w:marTop w:val="0"/>
          <w:marBottom w:val="0"/>
          <w:divBdr>
            <w:top w:val="none" w:sz="0" w:space="0" w:color="auto"/>
            <w:left w:val="none" w:sz="0" w:space="0" w:color="auto"/>
            <w:bottom w:val="none" w:sz="0" w:space="0" w:color="auto"/>
            <w:right w:val="none" w:sz="0" w:space="0" w:color="auto"/>
          </w:divBdr>
        </w:div>
        <w:div w:id="468085608">
          <w:marLeft w:val="640"/>
          <w:marRight w:val="0"/>
          <w:marTop w:val="0"/>
          <w:marBottom w:val="0"/>
          <w:divBdr>
            <w:top w:val="none" w:sz="0" w:space="0" w:color="auto"/>
            <w:left w:val="none" w:sz="0" w:space="0" w:color="auto"/>
            <w:bottom w:val="none" w:sz="0" w:space="0" w:color="auto"/>
            <w:right w:val="none" w:sz="0" w:space="0" w:color="auto"/>
          </w:divBdr>
        </w:div>
        <w:div w:id="1387530246">
          <w:marLeft w:val="640"/>
          <w:marRight w:val="0"/>
          <w:marTop w:val="0"/>
          <w:marBottom w:val="0"/>
          <w:divBdr>
            <w:top w:val="none" w:sz="0" w:space="0" w:color="auto"/>
            <w:left w:val="none" w:sz="0" w:space="0" w:color="auto"/>
            <w:bottom w:val="none" w:sz="0" w:space="0" w:color="auto"/>
            <w:right w:val="none" w:sz="0" w:space="0" w:color="auto"/>
          </w:divBdr>
        </w:div>
        <w:div w:id="1375350437">
          <w:marLeft w:val="640"/>
          <w:marRight w:val="0"/>
          <w:marTop w:val="0"/>
          <w:marBottom w:val="0"/>
          <w:divBdr>
            <w:top w:val="none" w:sz="0" w:space="0" w:color="auto"/>
            <w:left w:val="none" w:sz="0" w:space="0" w:color="auto"/>
            <w:bottom w:val="none" w:sz="0" w:space="0" w:color="auto"/>
            <w:right w:val="none" w:sz="0" w:space="0" w:color="auto"/>
          </w:divBdr>
        </w:div>
        <w:div w:id="631793547">
          <w:marLeft w:val="640"/>
          <w:marRight w:val="0"/>
          <w:marTop w:val="0"/>
          <w:marBottom w:val="0"/>
          <w:divBdr>
            <w:top w:val="none" w:sz="0" w:space="0" w:color="auto"/>
            <w:left w:val="none" w:sz="0" w:space="0" w:color="auto"/>
            <w:bottom w:val="none" w:sz="0" w:space="0" w:color="auto"/>
            <w:right w:val="none" w:sz="0" w:space="0" w:color="auto"/>
          </w:divBdr>
        </w:div>
        <w:div w:id="1604218234">
          <w:marLeft w:val="640"/>
          <w:marRight w:val="0"/>
          <w:marTop w:val="0"/>
          <w:marBottom w:val="0"/>
          <w:divBdr>
            <w:top w:val="none" w:sz="0" w:space="0" w:color="auto"/>
            <w:left w:val="none" w:sz="0" w:space="0" w:color="auto"/>
            <w:bottom w:val="none" w:sz="0" w:space="0" w:color="auto"/>
            <w:right w:val="none" w:sz="0" w:space="0" w:color="auto"/>
          </w:divBdr>
        </w:div>
        <w:div w:id="1954284661">
          <w:marLeft w:val="640"/>
          <w:marRight w:val="0"/>
          <w:marTop w:val="0"/>
          <w:marBottom w:val="0"/>
          <w:divBdr>
            <w:top w:val="none" w:sz="0" w:space="0" w:color="auto"/>
            <w:left w:val="none" w:sz="0" w:space="0" w:color="auto"/>
            <w:bottom w:val="none" w:sz="0" w:space="0" w:color="auto"/>
            <w:right w:val="none" w:sz="0" w:space="0" w:color="auto"/>
          </w:divBdr>
        </w:div>
        <w:div w:id="361781317">
          <w:marLeft w:val="640"/>
          <w:marRight w:val="0"/>
          <w:marTop w:val="0"/>
          <w:marBottom w:val="0"/>
          <w:divBdr>
            <w:top w:val="none" w:sz="0" w:space="0" w:color="auto"/>
            <w:left w:val="none" w:sz="0" w:space="0" w:color="auto"/>
            <w:bottom w:val="none" w:sz="0" w:space="0" w:color="auto"/>
            <w:right w:val="none" w:sz="0" w:space="0" w:color="auto"/>
          </w:divBdr>
        </w:div>
        <w:div w:id="1419789777">
          <w:marLeft w:val="640"/>
          <w:marRight w:val="0"/>
          <w:marTop w:val="0"/>
          <w:marBottom w:val="0"/>
          <w:divBdr>
            <w:top w:val="none" w:sz="0" w:space="0" w:color="auto"/>
            <w:left w:val="none" w:sz="0" w:space="0" w:color="auto"/>
            <w:bottom w:val="none" w:sz="0" w:space="0" w:color="auto"/>
            <w:right w:val="none" w:sz="0" w:space="0" w:color="auto"/>
          </w:divBdr>
        </w:div>
        <w:div w:id="616327714">
          <w:marLeft w:val="640"/>
          <w:marRight w:val="0"/>
          <w:marTop w:val="0"/>
          <w:marBottom w:val="0"/>
          <w:divBdr>
            <w:top w:val="none" w:sz="0" w:space="0" w:color="auto"/>
            <w:left w:val="none" w:sz="0" w:space="0" w:color="auto"/>
            <w:bottom w:val="none" w:sz="0" w:space="0" w:color="auto"/>
            <w:right w:val="none" w:sz="0" w:space="0" w:color="auto"/>
          </w:divBdr>
        </w:div>
        <w:div w:id="571742822">
          <w:marLeft w:val="640"/>
          <w:marRight w:val="0"/>
          <w:marTop w:val="0"/>
          <w:marBottom w:val="0"/>
          <w:divBdr>
            <w:top w:val="none" w:sz="0" w:space="0" w:color="auto"/>
            <w:left w:val="none" w:sz="0" w:space="0" w:color="auto"/>
            <w:bottom w:val="none" w:sz="0" w:space="0" w:color="auto"/>
            <w:right w:val="none" w:sz="0" w:space="0" w:color="auto"/>
          </w:divBdr>
        </w:div>
        <w:div w:id="445123687">
          <w:marLeft w:val="640"/>
          <w:marRight w:val="0"/>
          <w:marTop w:val="0"/>
          <w:marBottom w:val="0"/>
          <w:divBdr>
            <w:top w:val="none" w:sz="0" w:space="0" w:color="auto"/>
            <w:left w:val="none" w:sz="0" w:space="0" w:color="auto"/>
            <w:bottom w:val="none" w:sz="0" w:space="0" w:color="auto"/>
            <w:right w:val="none" w:sz="0" w:space="0" w:color="auto"/>
          </w:divBdr>
        </w:div>
        <w:div w:id="1274754005">
          <w:marLeft w:val="640"/>
          <w:marRight w:val="0"/>
          <w:marTop w:val="0"/>
          <w:marBottom w:val="0"/>
          <w:divBdr>
            <w:top w:val="none" w:sz="0" w:space="0" w:color="auto"/>
            <w:left w:val="none" w:sz="0" w:space="0" w:color="auto"/>
            <w:bottom w:val="none" w:sz="0" w:space="0" w:color="auto"/>
            <w:right w:val="none" w:sz="0" w:space="0" w:color="auto"/>
          </w:divBdr>
        </w:div>
        <w:div w:id="1418403020">
          <w:marLeft w:val="640"/>
          <w:marRight w:val="0"/>
          <w:marTop w:val="0"/>
          <w:marBottom w:val="0"/>
          <w:divBdr>
            <w:top w:val="none" w:sz="0" w:space="0" w:color="auto"/>
            <w:left w:val="none" w:sz="0" w:space="0" w:color="auto"/>
            <w:bottom w:val="none" w:sz="0" w:space="0" w:color="auto"/>
            <w:right w:val="none" w:sz="0" w:space="0" w:color="auto"/>
          </w:divBdr>
        </w:div>
        <w:div w:id="1697535423">
          <w:marLeft w:val="640"/>
          <w:marRight w:val="0"/>
          <w:marTop w:val="0"/>
          <w:marBottom w:val="0"/>
          <w:divBdr>
            <w:top w:val="none" w:sz="0" w:space="0" w:color="auto"/>
            <w:left w:val="none" w:sz="0" w:space="0" w:color="auto"/>
            <w:bottom w:val="none" w:sz="0" w:space="0" w:color="auto"/>
            <w:right w:val="none" w:sz="0" w:space="0" w:color="auto"/>
          </w:divBdr>
        </w:div>
        <w:div w:id="1765834714">
          <w:marLeft w:val="640"/>
          <w:marRight w:val="0"/>
          <w:marTop w:val="0"/>
          <w:marBottom w:val="0"/>
          <w:divBdr>
            <w:top w:val="none" w:sz="0" w:space="0" w:color="auto"/>
            <w:left w:val="none" w:sz="0" w:space="0" w:color="auto"/>
            <w:bottom w:val="none" w:sz="0" w:space="0" w:color="auto"/>
            <w:right w:val="none" w:sz="0" w:space="0" w:color="auto"/>
          </w:divBdr>
        </w:div>
        <w:div w:id="1517231204">
          <w:marLeft w:val="640"/>
          <w:marRight w:val="0"/>
          <w:marTop w:val="0"/>
          <w:marBottom w:val="0"/>
          <w:divBdr>
            <w:top w:val="none" w:sz="0" w:space="0" w:color="auto"/>
            <w:left w:val="none" w:sz="0" w:space="0" w:color="auto"/>
            <w:bottom w:val="none" w:sz="0" w:space="0" w:color="auto"/>
            <w:right w:val="none" w:sz="0" w:space="0" w:color="auto"/>
          </w:divBdr>
        </w:div>
        <w:div w:id="1656227575">
          <w:marLeft w:val="640"/>
          <w:marRight w:val="0"/>
          <w:marTop w:val="0"/>
          <w:marBottom w:val="0"/>
          <w:divBdr>
            <w:top w:val="none" w:sz="0" w:space="0" w:color="auto"/>
            <w:left w:val="none" w:sz="0" w:space="0" w:color="auto"/>
            <w:bottom w:val="none" w:sz="0" w:space="0" w:color="auto"/>
            <w:right w:val="none" w:sz="0" w:space="0" w:color="auto"/>
          </w:divBdr>
        </w:div>
        <w:div w:id="1139763146">
          <w:marLeft w:val="640"/>
          <w:marRight w:val="0"/>
          <w:marTop w:val="0"/>
          <w:marBottom w:val="0"/>
          <w:divBdr>
            <w:top w:val="none" w:sz="0" w:space="0" w:color="auto"/>
            <w:left w:val="none" w:sz="0" w:space="0" w:color="auto"/>
            <w:bottom w:val="none" w:sz="0" w:space="0" w:color="auto"/>
            <w:right w:val="none" w:sz="0" w:space="0" w:color="auto"/>
          </w:divBdr>
        </w:div>
        <w:div w:id="1306667401">
          <w:marLeft w:val="640"/>
          <w:marRight w:val="0"/>
          <w:marTop w:val="0"/>
          <w:marBottom w:val="0"/>
          <w:divBdr>
            <w:top w:val="none" w:sz="0" w:space="0" w:color="auto"/>
            <w:left w:val="none" w:sz="0" w:space="0" w:color="auto"/>
            <w:bottom w:val="none" w:sz="0" w:space="0" w:color="auto"/>
            <w:right w:val="none" w:sz="0" w:space="0" w:color="auto"/>
          </w:divBdr>
        </w:div>
        <w:div w:id="518466326">
          <w:marLeft w:val="640"/>
          <w:marRight w:val="0"/>
          <w:marTop w:val="0"/>
          <w:marBottom w:val="0"/>
          <w:divBdr>
            <w:top w:val="none" w:sz="0" w:space="0" w:color="auto"/>
            <w:left w:val="none" w:sz="0" w:space="0" w:color="auto"/>
            <w:bottom w:val="none" w:sz="0" w:space="0" w:color="auto"/>
            <w:right w:val="none" w:sz="0" w:space="0" w:color="auto"/>
          </w:divBdr>
        </w:div>
        <w:div w:id="332077114">
          <w:marLeft w:val="640"/>
          <w:marRight w:val="0"/>
          <w:marTop w:val="0"/>
          <w:marBottom w:val="0"/>
          <w:divBdr>
            <w:top w:val="none" w:sz="0" w:space="0" w:color="auto"/>
            <w:left w:val="none" w:sz="0" w:space="0" w:color="auto"/>
            <w:bottom w:val="none" w:sz="0" w:space="0" w:color="auto"/>
            <w:right w:val="none" w:sz="0" w:space="0" w:color="auto"/>
          </w:divBdr>
        </w:div>
        <w:div w:id="891230437">
          <w:marLeft w:val="640"/>
          <w:marRight w:val="0"/>
          <w:marTop w:val="0"/>
          <w:marBottom w:val="0"/>
          <w:divBdr>
            <w:top w:val="none" w:sz="0" w:space="0" w:color="auto"/>
            <w:left w:val="none" w:sz="0" w:space="0" w:color="auto"/>
            <w:bottom w:val="none" w:sz="0" w:space="0" w:color="auto"/>
            <w:right w:val="none" w:sz="0" w:space="0" w:color="auto"/>
          </w:divBdr>
        </w:div>
        <w:div w:id="1985967668">
          <w:marLeft w:val="640"/>
          <w:marRight w:val="0"/>
          <w:marTop w:val="0"/>
          <w:marBottom w:val="0"/>
          <w:divBdr>
            <w:top w:val="none" w:sz="0" w:space="0" w:color="auto"/>
            <w:left w:val="none" w:sz="0" w:space="0" w:color="auto"/>
            <w:bottom w:val="none" w:sz="0" w:space="0" w:color="auto"/>
            <w:right w:val="none" w:sz="0" w:space="0" w:color="auto"/>
          </w:divBdr>
        </w:div>
        <w:div w:id="1659188016">
          <w:marLeft w:val="640"/>
          <w:marRight w:val="0"/>
          <w:marTop w:val="0"/>
          <w:marBottom w:val="0"/>
          <w:divBdr>
            <w:top w:val="none" w:sz="0" w:space="0" w:color="auto"/>
            <w:left w:val="none" w:sz="0" w:space="0" w:color="auto"/>
            <w:bottom w:val="none" w:sz="0" w:space="0" w:color="auto"/>
            <w:right w:val="none" w:sz="0" w:space="0" w:color="auto"/>
          </w:divBdr>
        </w:div>
        <w:div w:id="325783763">
          <w:marLeft w:val="640"/>
          <w:marRight w:val="0"/>
          <w:marTop w:val="0"/>
          <w:marBottom w:val="0"/>
          <w:divBdr>
            <w:top w:val="none" w:sz="0" w:space="0" w:color="auto"/>
            <w:left w:val="none" w:sz="0" w:space="0" w:color="auto"/>
            <w:bottom w:val="none" w:sz="0" w:space="0" w:color="auto"/>
            <w:right w:val="none" w:sz="0" w:space="0" w:color="auto"/>
          </w:divBdr>
        </w:div>
        <w:div w:id="881402200">
          <w:marLeft w:val="640"/>
          <w:marRight w:val="0"/>
          <w:marTop w:val="0"/>
          <w:marBottom w:val="0"/>
          <w:divBdr>
            <w:top w:val="none" w:sz="0" w:space="0" w:color="auto"/>
            <w:left w:val="none" w:sz="0" w:space="0" w:color="auto"/>
            <w:bottom w:val="none" w:sz="0" w:space="0" w:color="auto"/>
            <w:right w:val="none" w:sz="0" w:space="0" w:color="auto"/>
          </w:divBdr>
        </w:div>
        <w:div w:id="1723216892">
          <w:marLeft w:val="640"/>
          <w:marRight w:val="0"/>
          <w:marTop w:val="0"/>
          <w:marBottom w:val="0"/>
          <w:divBdr>
            <w:top w:val="none" w:sz="0" w:space="0" w:color="auto"/>
            <w:left w:val="none" w:sz="0" w:space="0" w:color="auto"/>
            <w:bottom w:val="none" w:sz="0" w:space="0" w:color="auto"/>
            <w:right w:val="none" w:sz="0" w:space="0" w:color="auto"/>
          </w:divBdr>
        </w:div>
        <w:div w:id="598216053">
          <w:marLeft w:val="640"/>
          <w:marRight w:val="0"/>
          <w:marTop w:val="0"/>
          <w:marBottom w:val="0"/>
          <w:divBdr>
            <w:top w:val="none" w:sz="0" w:space="0" w:color="auto"/>
            <w:left w:val="none" w:sz="0" w:space="0" w:color="auto"/>
            <w:bottom w:val="none" w:sz="0" w:space="0" w:color="auto"/>
            <w:right w:val="none" w:sz="0" w:space="0" w:color="auto"/>
          </w:divBdr>
        </w:div>
        <w:div w:id="1949120099">
          <w:marLeft w:val="640"/>
          <w:marRight w:val="0"/>
          <w:marTop w:val="0"/>
          <w:marBottom w:val="0"/>
          <w:divBdr>
            <w:top w:val="none" w:sz="0" w:space="0" w:color="auto"/>
            <w:left w:val="none" w:sz="0" w:space="0" w:color="auto"/>
            <w:bottom w:val="none" w:sz="0" w:space="0" w:color="auto"/>
            <w:right w:val="none" w:sz="0" w:space="0" w:color="auto"/>
          </w:divBdr>
        </w:div>
        <w:div w:id="1895508039">
          <w:marLeft w:val="640"/>
          <w:marRight w:val="0"/>
          <w:marTop w:val="0"/>
          <w:marBottom w:val="0"/>
          <w:divBdr>
            <w:top w:val="none" w:sz="0" w:space="0" w:color="auto"/>
            <w:left w:val="none" w:sz="0" w:space="0" w:color="auto"/>
            <w:bottom w:val="none" w:sz="0" w:space="0" w:color="auto"/>
            <w:right w:val="none" w:sz="0" w:space="0" w:color="auto"/>
          </w:divBdr>
        </w:div>
        <w:div w:id="1142192167">
          <w:marLeft w:val="640"/>
          <w:marRight w:val="0"/>
          <w:marTop w:val="0"/>
          <w:marBottom w:val="0"/>
          <w:divBdr>
            <w:top w:val="none" w:sz="0" w:space="0" w:color="auto"/>
            <w:left w:val="none" w:sz="0" w:space="0" w:color="auto"/>
            <w:bottom w:val="none" w:sz="0" w:space="0" w:color="auto"/>
            <w:right w:val="none" w:sz="0" w:space="0" w:color="auto"/>
          </w:divBdr>
        </w:div>
        <w:div w:id="331296475">
          <w:marLeft w:val="640"/>
          <w:marRight w:val="0"/>
          <w:marTop w:val="0"/>
          <w:marBottom w:val="0"/>
          <w:divBdr>
            <w:top w:val="none" w:sz="0" w:space="0" w:color="auto"/>
            <w:left w:val="none" w:sz="0" w:space="0" w:color="auto"/>
            <w:bottom w:val="none" w:sz="0" w:space="0" w:color="auto"/>
            <w:right w:val="none" w:sz="0" w:space="0" w:color="auto"/>
          </w:divBdr>
        </w:div>
        <w:div w:id="922833443">
          <w:marLeft w:val="640"/>
          <w:marRight w:val="0"/>
          <w:marTop w:val="0"/>
          <w:marBottom w:val="0"/>
          <w:divBdr>
            <w:top w:val="none" w:sz="0" w:space="0" w:color="auto"/>
            <w:left w:val="none" w:sz="0" w:space="0" w:color="auto"/>
            <w:bottom w:val="none" w:sz="0" w:space="0" w:color="auto"/>
            <w:right w:val="none" w:sz="0" w:space="0" w:color="auto"/>
          </w:divBdr>
        </w:div>
        <w:div w:id="549194701">
          <w:marLeft w:val="640"/>
          <w:marRight w:val="0"/>
          <w:marTop w:val="0"/>
          <w:marBottom w:val="0"/>
          <w:divBdr>
            <w:top w:val="none" w:sz="0" w:space="0" w:color="auto"/>
            <w:left w:val="none" w:sz="0" w:space="0" w:color="auto"/>
            <w:bottom w:val="none" w:sz="0" w:space="0" w:color="auto"/>
            <w:right w:val="none" w:sz="0" w:space="0" w:color="auto"/>
          </w:divBdr>
        </w:div>
      </w:divsChild>
    </w:div>
    <w:div w:id="1069423125">
      <w:bodyDiv w:val="1"/>
      <w:marLeft w:val="0"/>
      <w:marRight w:val="0"/>
      <w:marTop w:val="0"/>
      <w:marBottom w:val="0"/>
      <w:divBdr>
        <w:top w:val="none" w:sz="0" w:space="0" w:color="auto"/>
        <w:left w:val="none" w:sz="0" w:space="0" w:color="auto"/>
        <w:bottom w:val="none" w:sz="0" w:space="0" w:color="auto"/>
        <w:right w:val="none" w:sz="0" w:space="0" w:color="auto"/>
      </w:divBdr>
      <w:divsChild>
        <w:div w:id="1667316132">
          <w:marLeft w:val="640"/>
          <w:marRight w:val="0"/>
          <w:marTop w:val="0"/>
          <w:marBottom w:val="0"/>
          <w:divBdr>
            <w:top w:val="none" w:sz="0" w:space="0" w:color="auto"/>
            <w:left w:val="none" w:sz="0" w:space="0" w:color="auto"/>
            <w:bottom w:val="none" w:sz="0" w:space="0" w:color="auto"/>
            <w:right w:val="none" w:sz="0" w:space="0" w:color="auto"/>
          </w:divBdr>
        </w:div>
        <w:div w:id="668292532">
          <w:marLeft w:val="640"/>
          <w:marRight w:val="0"/>
          <w:marTop w:val="0"/>
          <w:marBottom w:val="0"/>
          <w:divBdr>
            <w:top w:val="none" w:sz="0" w:space="0" w:color="auto"/>
            <w:left w:val="none" w:sz="0" w:space="0" w:color="auto"/>
            <w:bottom w:val="none" w:sz="0" w:space="0" w:color="auto"/>
            <w:right w:val="none" w:sz="0" w:space="0" w:color="auto"/>
          </w:divBdr>
        </w:div>
        <w:div w:id="74982173">
          <w:marLeft w:val="640"/>
          <w:marRight w:val="0"/>
          <w:marTop w:val="0"/>
          <w:marBottom w:val="0"/>
          <w:divBdr>
            <w:top w:val="none" w:sz="0" w:space="0" w:color="auto"/>
            <w:left w:val="none" w:sz="0" w:space="0" w:color="auto"/>
            <w:bottom w:val="none" w:sz="0" w:space="0" w:color="auto"/>
            <w:right w:val="none" w:sz="0" w:space="0" w:color="auto"/>
          </w:divBdr>
        </w:div>
        <w:div w:id="409697467">
          <w:marLeft w:val="640"/>
          <w:marRight w:val="0"/>
          <w:marTop w:val="0"/>
          <w:marBottom w:val="0"/>
          <w:divBdr>
            <w:top w:val="none" w:sz="0" w:space="0" w:color="auto"/>
            <w:left w:val="none" w:sz="0" w:space="0" w:color="auto"/>
            <w:bottom w:val="none" w:sz="0" w:space="0" w:color="auto"/>
            <w:right w:val="none" w:sz="0" w:space="0" w:color="auto"/>
          </w:divBdr>
        </w:div>
        <w:div w:id="1690062860">
          <w:marLeft w:val="640"/>
          <w:marRight w:val="0"/>
          <w:marTop w:val="0"/>
          <w:marBottom w:val="0"/>
          <w:divBdr>
            <w:top w:val="none" w:sz="0" w:space="0" w:color="auto"/>
            <w:left w:val="none" w:sz="0" w:space="0" w:color="auto"/>
            <w:bottom w:val="none" w:sz="0" w:space="0" w:color="auto"/>
            <w:right w:val="none" w:sz="0" w:space="0" w:color="auto"/>
          </w:divBdr>
        </w:div>
        <w:div w:id="539903286">
          <w:marLeft w:val="640"/>
          <w:marRight w:val="0"/>
          <w:marTop w:val="0"/>
          <w:marBottom w:val="0"/>
          <w:divBdr>
            <w:top w:val="none" w:sz="0" w:space="0" w:color="auto"/>
            <w:left w:val="none" w:sz="0" w:space="0" w:color="auto"/>
            <w:bottom w:val="none" w:sz="0" w:space="0" w:color="auto"/>
            <w:right w:val="none" w:sz="0" w:space="0" w:color="auto"/>
          </w:divBdr>
        </w:div>
        <w:div w:id="932081733">
          <w:marLeft w:val="640"/>
          <w:marRight w:val="0"/>
          <w:marTop w:val="0"/>
          <w:marBottom w:val="0"/>
          <w:divBdr>
            <w:top w:val="none" w:sz="0" w:space="0" w:color="auto"/>
            <w:left w:val="none" w:sz="0" w:space="0" w:color="auto"/>
            <w:bottom w:val="none" w:sz="0" w:space="0" w:color="auto"/>
            <w:right w:val="none" w:sz="0" w:space="0" w:color="auto"/>
          </w:divBdr>
        </w:div>
        <w:div w:id="385645476">
          <w:marLeft w:val="640"/>
          <w:marRight w:val="0"/>
          <w:marTop w:val="0"/>
          <w:marBottom w:val="0"/>
          <w:divBdr>
            <w:top w:val="none" w:sz="0" w:space="0" w:color="auto"/>
            <w:left w:val="none" w:sz="0" w:space="0" w:color="auto"/>
            <w:bottom w:val="none" w:sz="0" w:space="0" w:color="auto"/>
            <w:right w:val="none" w:sz="0" w:space="0" w:color="auto"/>
          </w:divBdr>
        </w:div>
        <w:div w:id="1167398943">
          <w:marLeft w:val="640"/>
          <w:marRight w:val="0"/>
          <w:marTop w:val="0"/>
          <w:marBottom w:val="0"/>
          <w:divBdr>
            <w:top w:val="none" w:sz="0" w:space="0" w:color="auto"/>
            <w:left w:val="none" w:sz="0" w:space="0" w:color="auto"/>
            <w:bottom w:val="none" w:sz="0" w:space="0" w:color="auto"/>
            <w:right w:val="none" w:sz="0" w:space="0" w:color="auto"/>
          </w:divBdr>
        </w:div>
        <w:div w:id="1151171395">
          <w:marLeft w:val="640"/>
          <w:marRight w:val="0"/>
          <w:marTop w:val="0"/>
          <w:marBottom w:val="0"/>
          <w:divBdr>
            <w:top w:val="none" w:sz="0" w:space="0" w:color="auto"/>
            <w:left w:val="none" w:sz="0" w:space="0" w:color="auto"/>
            <w:bottom w:val="none" w:sz="0" w:space="0" w:color="auto"/>
            <w:right w:val="none" w:sz="0" w:space="0" w:color="auto"/>
          </w:divBdr>
        </w:div>
        <w:div w:id="594097417">
          <w:marLeft w:val="640"/>
          <w:marRight w:val="0"/>
          <w:marTop w:val="0"/>
          <w:marBottom w:val="0"/>
          <w:divBdr>
            <w:top w:val="none" w:sz="0" w:space="0" w:color="auto"/>
            <w:left w:val="none" w:sz="0" w:space="0" w:color="auto"/>
            <w:bottom w:val="none" w:sz="0" w:space="0" w:color="auto"/>
            <w:right w:val="none" w:sz="0" w:space="0" w:color="auto"/>
          </w:divBdr>
        </w:div>
        <w:div w:id="469328153">
          <w:marLeft w:val="640"/>
          <w:marRight w:val="0"/>
          <w:marTop w:val="0"/>
          <w:marBottom w:val="0"/>
          <w:divBdr>
            <w:top w:val="none" w:sz="0" w:space="0" w:color="auto"/>
            <w:left w:val="none" w:sz="0" w:space="0" w:color="auto"/>
            <w:bottom w:val="none" w:sz="0" w:space="0" w:color="auto"/>
            <w:right w:val="none" w:sz="0" w:space="0" w:color="auto"/>
          </w:divBdr>
        </w:div>
        <w:div w:id="2070687925">
          <w:marLeft w:val="640"/>
          <w:marRight w:val="0"/>
          <w:marTop w:val="0"/>
          <w:marBottom w:val="0"/>
          <w:divBdr>
            <w:top w:val="none" w:sz="0" w:space="0" w:color="auto"/>
            <w:left w:val="none" w:sz="0" w:space="0" w:color="auto"/>
            <w:bottom w:val="none" w:sz="0" w:space="0" w:color="auto"/>
            <w:right w:val="none" w:sz="0" w:space="0" w:color="auto"/>
          </w:divBdr>
        </w:div>
        <w:div w:id="970668916">
          <w:marLeft w:val="640"/>
          <w:marRight w:val="0"/>
          <w:marTop w:val="0"/>
          <w:marBottom w:val="0"/>
          <w:divBdr>
            <w:top w:val="none" w:sz="0" w:space="0" w:color="auto"/>
            <w:left w:val="none" w:sz="0" w:space="0" w:color="auto"/>
            <w:bottom w:val="none" w:sz="0" w:space="0" w:color="auto"/>
            <w:right w:val="none" w:sz="0" w:space="0" w:color="auto"/>
          </w:divBdr>
        </w:div>
        <w:div w:id="1109546931">
          <w:marLeft w:val="640"/>
          <w:marRight w:val="0"/>
          <w:marTop w:val="0"/>
          <w:marBottom w:val="0"/>
          <w:divBdr>
            <w:top w:val="none" w:sz="0" w:space="0" w:color="auto"/>
            <w:left w:val="none" w:sz="0" w:space="0" w:color="auto"/>
            <w:bottom w:val="none" w:sz="0" w:space="0" w:color="auto"/>
            <w:right w:val="none" w:sz="0" w:space="0" w:color="auto"/>
          </w:divBdr>
        </w:div>
        <w:div w:id="914701975">
          <w:marLeft w:val="640"/>
          <w:marRight w:val="0"/>
          <w:marTop w:val="0"/>
          <w:marBottom w:val="0"/>
          <w:divBdr>
            <w:top w:val="none" w:sz="0" w:space="0" w:color="auto"/>
            <w:left w:val="none" w:sz="0" w:space="0" w:color="auto"/>
            <w:bottom w:val="none" w:sz="0" w:space="0" w:color="auto"/>
            <w:right w:val="none" w:sz="0" w:space="0" w:color="auto"/>
          </w:divBdr>
        </w:div>
        <w:div w:id="224147640">
          <w:marLeft w:val="640"/>
          <w:marRight w:val="0"/>
          <w:marTop w:val="0"/>
          <w:marBottom w:val="0"/>
          <w:divBdr>
            <w:top w:val="none" w:sz="0" w:space="0" w:color="auto"/>
            <w:left w:val="none" w:sz="0" w:space="0" w:color="auto"/>
            <w:bottom w:val="none" w:sz="0" w:space="0" w:color="auto"/>
            <w:right w:val="none" w:sz="0" w:space="0" w:color="auto"/>
          </w:divBdr>
        </w:div>
        <w:div w:id="1678462080">
          <w:marLeft w:val="640"/>
          <w:marRight w:val="0"/>
          <w:marTop w:val="0"/>
          <w:marBottom w:val="0"/>
          <w:divBdr>
            <w:top w:val="none" w:sz="0" w:space="0" w:color="auto"/>
            <w:left w:val="none" w:sz="0" w:space="0" w:color="auto"/>
            <w:bottom w:val="none" w:sz="0" w:space="0" w:color="auto"/>
            <w:right w:val="none" w:sz="0" w:space="0" w:color="auto"/>
          </w:divBdr>
        </w:div>
        <w:div w:id="350911722">
          <w:marLeft w:val="640"/>
          <w:marRight w:val="0"/>
          <w:marTop w:val="0"/>
          <w:marBottom w:val="0"/>
          <w:divBdr>
            <w:top w:val="none" w:sz="0" w:space="0" w:color="auto"/>
            <w:left w:val="none" w:sz="0" w:space="0" w:color="auto"/>
            <w:bottom w:val="none" w:sz="0" w:space="0" w:color="auto"/>
            <w:right w:val="none" w:sz="0" w:space="0" w:color="auto"/>
          </w:divBdr>
        </w:div>
        <w:div w:id="1839268616">
          <w:marLeft w:val="640"/>
          <w:marRight w:val="0"/>
          <w:marTop w:val="0"/>
          <w:marBottom w:val="0"/>
          <w:divBdr>
            <w:top w:val="none" w:sz="0" w:space="0" w:color="auto"/>
            <w:left w:val="none" w:sz="0" w:space="0" w:color="auto"/>
            <w:bottom w:val="none" w:sz="0" w:space="0" w:color="auto"/>
            <w:right w:val="none" w:sz="0" w:space="0" w:color="auto"/>
          </w:divBdr>
        </w:div>
        <w:div w:id="494731690">
          <w:marLeft w:val="640"/>
          <w:marRight w:val="0"/>
          <w:marTop w:val="0"/>
          <w:marBottom w:val="0"/>
          <w:divBdr>
            <w:top w:val="none" w:sz="0" w:space="0" w:color="auto"/>
            <w:left w:val="none" w:sz="0" w:space="0" w:color="auto"/>
            <w:bottom w:val="none" w:sz="0" w:space="0" w:color="auto"/>
            <w:right w:val="none" w:sz="0" w:space="0" w:color="auto"/>
          </w:divBdr>
        </w:div>
        <w:div w:id="1635528275">
          <w:marLeft w:val="640"/>
          <w:marRight w:val="0"/>
          <w:marTop w:val="0"/>
          <w:marBottom w:val="0"/>
          <w:divBdr>
            <w:top w:val="none" w:sz="0" w:space="0" w:color="auto"/>
            <w:left w:val="none" w:sz="0" w:space="0" w:color="auto"/>
            <w:bottom w:val="none" w:sz="0" w:space="0" w:color="auto"/>
            <w:right w:val="none" w:sz="0" w:space="0" w:color="auto"/>
          </w:divBdr>
        </w:div>
        <w:div w:id="766660125">
          <w:marLeft w:val="640"/>
          <w:marRight w:val="0"/>
          <w:marTop w:val="0"/>
          <w:marBottom w:val="0"/>
          <w:divBdr>
            <w:top w:val="none" w:sz="0" w:space="0" w:color="auto"/>
            <w:left w:val="none" w:sz="0" w:space="0" w:color="auto"/>
            <w:bottom w:val="none" w:sz="0" w:space="0" w:color="auto"/>
            <w:right w:val="none" w:sz="0" w:space="0" w:color="auto"/>
          </w:divBdr>
        </w:div>
        <w:div w:id="1704403995">
          <w:marLeft w:val="640"/>
          <w:marRight w:val="0"/>
          <w:marTop w:val="0"/>
          <w:marBottom w:val="0"/>
          <w:divBdr>
            <w:top w:val="none" w:sz="0" w:space="0" w:color="auto"/>
            <w:left w:val="none" w:sz="0" w:space="0" w:color="auto"/>
            <w:bottom w:val="none" w:sz="0" w:space="0" w:color="auto"/>
            <w:right w:val="none" w:sz="0" w:space="0" w:color="auto"/>
          </w:divBdr>
        </w:div>
        <w:div w:id="686755863">
          <w:marLeft w:val="640"/>
          <w:marRight w:val="0"/>
          <w:marTop w:val="0"/>
          <w:marBottom w:val="0"/>
          <w:divBdr>
            <w:top w:val="none" w:sz="0" w:space="0" w:color="auto"/>
            <w:left w:val="none" w:sz="0" w:space="0" w:color="auto"/>
            <w:bottom w:val="none" w:sz="0" w:space="0" w:color="auto"/>
            <w:right w:val="none" w:sz="0" w:space="0" w:color="auto"/>
          </w:divBdr>
        </w:div>
        <w:div w:id="531305234">
          <w:marLeft w:val="640"/>
          <w:marRight w:val="0"/>
          <w:marTop w:val="0"/>
          <w:marBottom w:val="0"/>
          <w:divBdr>
            <w:top w:val="none" w:sz="0" w:space="0" w:color="auto"/>
            <w:left w:val="none" w:sz="0" w:space="0" w:color="auto"/>
            <w:bottom w:val="none" w:sz="0" w:space="0" w:color="auto"/>
            <w:right w:val="none" w:sz="0" w:space="0" w:color="auto"/>
          </w:divBdr>
        </w:div>
        <w:div w:id="1672247507">
          <w:marLeft w:val="640"/>
          <w:marRight w:val="0"/>
          <w:marTop w:val="0"/>
          <w:marBottom w:val="0"/>
          <w:divBdr>
            <w:top w:val="none" w:sz="0" w:space="0" w:color="auto"/>
            <w:left w:val="none" w:sz="0" w:space="0" w:color="auto"/>
            <w:bottom w:val="none" w:sz="0" w:space="0" w:color="auto"/>
            <w:right w:val="none" w:sz="0" w:space="0" w:color="auto"/>
          </w:divBdr>
        </w:div>
        <w:div w:id="1660963789">
          <w:marLeft w:val="640"/>
          <w:marRight w:val="0"/>
          <w:marTop w:val="0"/>
          <w:marBottom w:val="0"/>
          <w:divBdr>
            <w:top w:val="none" w:sz="0" w:space="0" w:color="auto"/>
            <w:left w:val="none" w:sz="0" w:space="0" w:color="auto"/>
            <w:bottom w:val="none" w:sz="0" w:space="0" w:color="auto"/>
            <w:right w:val="none" w:sz="0" w:space="0" w:color="auto"/>
          </w:divBdr>
        </w:div>
        <w:div w:id="1419444703">
          <w:marLeft w:val="640"/>
          <w:marRight w:val="0"/>
          <w:marTop w:val="0"/>
          <w:marBottom w:val="0"/>
          <w:divBdr>
            <w:top w:val="none" w:sz="0" w:space="0" w:color="auto"/>
            <w:left w:val="none" w:sz="0" w:space="0" w:color="auto"/>
            <w:bottom w:val="none" w:sz="0" w:space="0" w:color="auto"/>
            <w:right w:val="none" w:sz="0" w:space="0" w:color="auto"/>
          </w:divBdr>
        </w:div>
        <w:div w:id="523791131">
          <w:marLeft w:val="640"/>
          <w:marRight w:val="0"/>
          <w:marTop w:val="0"/>
          <w:marBottom w:val="0"/>
          <w:divBdr>
            <w:top w:val="none" w:sz="0" w:space="0" w:color="auto"/>
            <w:left w:val="none" w:sz="0" w:space="0" w:color="auto"/>
            <w:bottom w:val="none" w:sz="0" w:space="0" w:color="auto"/>
            <w:right w:val="none" w:sz="0" w:space="0" w:color="auto"/>
          </w:divBdr>
        </w:div>
        <w:div w:id="1441485913">
          <w:marLeft w:val="640"/>
          <w:marRight w:val="0"/>
          <w:marTop w:val="0"/>
          <w:marBottom w:val="0"/>
          <w:divBdr>
            <w:top w:val="none" w:sz="0" w:space="0" w:color="auto"/>
            <w:left w:val="none" w:sz="0" w:space="0" w:color="auto"/>
            <w:bottom w:val="none" w:sz="0" w:space="0" w:color="auto"/>
            <w:right w:val="none" w:sz="0" w:space="0" w:color="auto"/>
          </w:divBdr>
        </w:div>
        <w:div w:id="994341502">
          <w:marLeft w:val="640"/>
          <w:marRight w:val="0"/>
          <w:marTop w:val="0"/>
          <w:marBottom w:val="0"/>
          <w:divBdr>
            <w:top w:val="none" w:sz="0" w:space="0" w:color="auto"/>
            <w:left w:val="none" w:sz="0" w:space="0" w:color="auto"/>
            <w:bottom w:val="none" w:sz="0" w:space="0" w:color="auto"/>
            <w:right w:val="none" w:sz="0" w:space="0" w:color="auto"/>
          </w:divBdr>
        </w:div>
        <w:div w:id="1062102843">
          <w:marLeft w:val="640"/>
          <w:marRight w:val="0"/>
          <w:marTop w:val="0"/>
          <w:marBottom w:val="0"/>
          <w:divBdr>
            <w:top w:val="none" w:sz="0" w:space="0" w:color="auto"/>
            <w:left w:val="none" w:sz="0" w:space="0" w:color="auto"/>
            <w:bottom w:val="none" w:sz="0" w:space="0" w:color="auto"/>
            <w:right w:val="none" w:sz="0" w:space="0" w:color="auto"/>
          </w:divBdr>
        </w:div>
        <w:div w:id="1385176272">
          <w:marLeft w:val="640"/>
          <w:marRight w:val="0"/>
          <w:marTop w:val="0"/>
          <w:marBottom w:val="0"/>
          <w:divBdr>
            <w:top w:val="none" w:sz="0" w:space="0" w:color="auto"/>
            <w:left w:val="none" w:sz="0" w:space="0" w:color="auto"/>
            <w:bottom w:val="none" w:sz="0" w:space="0" w:color="auto"/>
            <w:right w:val="none" w:sz="0" w:space="0" w:color="auto"/>
          </w:divBdr>
        </w:div>
        <w:div w:id="706217760">
          <w:marLeft w:val="640"/>
          <w:marRight w:val="0"/>
          <w:marTop w:val="0"/>
          <w:marBottom w:val="0"/>
          <w:divBdr>
            <w:top w:val="none" w:sz="0" w:space="0" w:color="auto"/>
            <w:left w:val="none" w:sz="0" w:space="0" w:color="auto"/>
            <w:bottom w:val="none" w:sz="0" w:space="0" w:color="auto"/>
            <w:right w:val="none" w:sz="0" w:space="0" w:color="auto"/>
          </w:divBdr>
        </w:div>
        <w:div w:id="2116750111">
          <w:marLeft w:val="640"/>
          <w:marRight w:val="0"/>
          <w:marTop w:val="0"/>
          <w:marBottom w:val="0"/>
          <w:divBdr>
            <w:top w:val="none" w:sz="0" w:space="0" w:color="auto"/>
            <w:left w:val="none" w:sz="0" w:space="0" w:color="auto"/>
            <w:bottom w:val="none" w:sz="0" w:space="0" w:color="auto"/>
            <w:right w:val="none" w:sz="0" w:space="0" w:color="auto"/>
          </w:divBdr>
        </w:div>
        <w:div w:id="886642257">
          <w:marLeft w:val="640"/>
          <w:marRight w:val="0"/>
          <w:marTop w:val="0"/>
          <w:marBottom w:val="0"/>
          <w:divBdr>
            <w:top w:val="none" w:sz="0" w:space="0" w:color="auto"/>
            <w:left w:val="none" w:sz="0" w:space="0" w:color="auto"/>
            <w:bottom w:val="none" w:sz="0" w:space="0" w:color="auto"/>
            <w:right w:val="none" w:sz="0" w:space="0" w:color="auto"/>
          </w:divBdr>
        </w:div>
        <w:div w:id="904531773">
          <w:marLeft w:val="640"/>
          <w:marRight w:val="0"/>
          <w:marTop w:val="0"/>
          <w:marBottom w:val="0"/>
          <w:divBdr>
            <w:top w:val="none" w:sz="0" w:space="0" w:color="auto"/>
            <w:left w:val="none" w:sz="0" w:space="0" w:color="auto"/>
            <w:bottom w:val="none" w:sz="0" w:space="0" w:color="auto"/>
            <w:right w:val="none" w:sz="0" w:space="0" w:color="auto"/>
          </w:divBdr>
        </w:div>
        <w:div w:id="622272463">
          <w:marLeft w:val="640"/>
          <w:marRight w:val="0"/>
          <w:marTop w:val="0"/>
          <w:marBottom w:val="0"/>
          <w:divBdr>
            <w:top w:val="none" w:sz="0" w:space="0" w:color="auto"/>
            <w:left w:val="none" w:sz="0" w:space="0" w:color="auto"/>
            <w:bottom w:val="none" w:sz="0" w:space="0" w:color="auto"/>
            <w:right w:val="none" w:sz="0" w:space="0" w:color="auto"/>
          </w:divBdr>
        </w:div>
        <w:div w:id="741948036">
          <w:marLeft w:val="640"/>
          <w:marRight w:val="0"/>
          <w:marTop w:val="0"/>
          <w:marBottom w:val="0"/>
          <w:divBdr>
            <w:top w:val="none" w:sz="0" w:space="0" w:color="auto"/>
            <w:left w:val="none" w:sz="0" w:space="0" w:color="auto"/>
            <w:bottom w:val="none" w:sz="0" w:space="0" w:color="auto"/>
            <w:right w:val="none" w:sz="0" w:space="0" w:color="auto"/>
          </w:divBdr>
        </w:div>
        <w:div w:id="1149974922">
          <w:marLeft w:val="640"/>
          <w:marRight w:val="0"/>
          <w:marTop w:val="0"/>
          <w:marBottom w:val="0"/>
          <w:divBdr>
            <w:top w:val="none" w:sz="0" w:space="0" w:color="auto"/>
            <w:left w:val="none" w:sz="0" w:space="0" w:color="auto"/>
            <w:bottom w:val="none" w:sz="0" w:space="0" w:color="auto"/>
            <w:right w:val="none" w:sz="0" w:space="0" w:color="auto"/>
          </w:divBdr>
        </w:div>
        <w:div w:id="1985893914">
          <w:marLeft w:val="640"/>
          <w:marRight w:val="0"/>
          <w:marTop w:val="0"/>
          <w:marBottom w:val="0"/>
          <w:divBdr>
            <w:top w:val="none" w:sz="0" w:space="0" w:color="auto"/>
            <w:left w:val="none" w:sz="0" w:space="0" w:color="auto"/>
            <w:bottom w:val="none" w:sz="0" w:space="0" w:color="auto"/>
            <w:right w:val="none" w:sz="0" w:space="0" w:color="auto"/>
          </w:divBdr>
        </w:div>
        <w:div w:id="1980960090">
          <w:marLeft w:val="640"/>
          <w:marRight w:val="0"/>
          <w:marTop w:val="0"/>
          <w:marBottom w:val="0"/>
          <w:divBdr>
            <w:top w:val="none" w:sz="0" w:space="0" w:color="auto"/>
            <w:left w:val="none" w:sz="0" w:space="0" w:color="auto"/>
            <w:bottom w:val="none" w:sz="0" w:space="0" w:color="auto"/>
            <w:right w:val="none" w:sz="0" w:space="0" w:color="auto"/>
          </w:divBdr>
        </w:div>
        <w:div w:id="1260138468">
          <w:marLeft w:val="640"/>
          <w:marRight w:val="0"/>
          <w:marTop w:val="0"/>
          <w:marBottom w:val="0"/>
          <w:divBdr>
            <w:top w:val="none" w:sz="0" w:space="0" w:color="auto"/>
            <w:left w:val="none" w:sz="0" w:space="0" w:color="auto"/>
            <w:bottom w:val="none" w:sz="0" w:space="0" w:color="auto"/>
            <w:right w:val="none" w:sz="0" w:space="0" w:color="auto"/>
          </w:divBdr>
        </w:div>
        <w:div w:id="1880630167">
          <w:marLeft w:val="640"/>
          <w:marRight w:val="0"/>
          <w:marTop w:val="0"/>
          <w:marBottom w:val="0"/>
          <w:divBdr>
            <w:top w:val="none" w:sz="0" w:space="0" w:color="auto"/>
            <w:left w:val="none" w:sz="0" w:space="0" w:color="auto"/>
            <w:bottom w:val="none" w:sz="0" w:space="0" w:color="auto"/>
            <w:right w:val="none" w:sz="0" w:space="0" w:color="auto"/>
          </w:divBdr>
        </w:div>
        <w:div w:id="483935683">
          <w:marLeft w:val="640"/>
          <w:marRight w:val="0"/>
          <w:marTop w:val="0"/>
          <w:marBottom w:val="0"/>
          <w:divBdr>
            <w:top w:val="none" w:sz="0" w:space="0" w:color="auto"/>
            <w:left w:val="none" w:sz="0" w:space="0" w:color="auto"/>
            <w:bottom w:val="none" w:sz="0" w:space="0" w:color="auto"/>
            <w:right w:val="none" w:sz="0" w:space="0" w:color="auto"/>
          </w:divBdr>
        </w:div>
        <w:div w:id="1044021141">
          <w:marLeft w:val="640"/>
          <w:marRight w:val="0"/>
          <w:marTop w:val="0"/>
          <w:marBottom w:val="0"/>
          <w:divBdr>
            <w:top w:val="none" w:sz="0" w:space="0" w:color="auto"/>
            <w:left w:val="none" w:sz="0" w:space="0" w:color="auto"/>
            <w:bottom w:val="none" w:sz="0" w:space="0" w:color="auto"/>
            <w:right w:val="none" w:sz="0" w:space="0" w:color="auto"/>
          </w:divBdr>
        </w:div>
        <w:div w:id="1666275263">
          <w:marLeft w:val="640"/>
          <w:marRight w:val="0"/>
          <w:marTop w:val="0"/>
          <w:marBottom w:val="0"/>
          <w:divBdr>
            <w:top w:val="none" w:sz="0" w:space="0" w:color="auto"/>
            <w:left w:val="none" w:sz="0" w:space="0" w:color="auto"/>
            <w:bottom w:val="none" w:sz="0" w:space="0" w:color="auto"/>
            <w:right w:val="none" w:sz="0" w:space="0" w:color="auto"/>
          </w:divBdr>
        </w:div>
        <w:div w:id="2102557383">
          <w:marLeft w:val="640"/>
          <w:marRight w:val="0"/>
          <w:marTop w:val="0"/>
          <w:marBottom w:val="0"/>
          <w:divBdr>
            <w:top w:val="none" w:sz="0" w:space="0" w:color="auto"/>
            <w:left w:val="none" w:sz="0" w:space="0" w:color="auto"/>
            <w:bottom w:val="none" w:sz="0" w:space="0" w:color="auto"/>
            <w:right w:val="none" w:sz="0" w:space="0" w:color="auto"/>
          </w:divBdr>
        </w:div>
        <w:div w:id="1897009272">
          <w:marLeft w:val="640"/>
          <w:marRight w:val="0"/>
          <w:marTop w:val="0"/>
          <w:marBottom w:val="0"/>
          <w:divBdr>
            <w:top w:val="none" w:sz="0" w:space="0" w:color="auto"/>
            <w:left w:val="none" w:sz="0" w:space="0" w:color="auto"/>
            <w:bottom w:val="none" w:sz="0" w:space="0" w:color="auto"/>
            <w:right w:val="none" w:sz="0" w:space="0" w:color="auto"/>
          </w:divBdr>
        </w:div>
        <w:div w:id="2092384656">
          <w:marLeft w:val="640"/>
          <w:marRight w:val="0"/>
          <w:marTop w:val="0"/>
          <w:marBottom w:val="0"/>
          <w:divBdr>
            <w:top w:val="none" w:sz="0" w:space="0" w:color="auto"/>
            <w:left w:val="none" w:sz="0" w:space="0" w:color="auto"/>
            <w:bottom w:val="none" w:sz="0" w:space="0" w:color="auto"/>
            <w:right w:val="none" w:sz="0" w:space="0" w:color="auto"/>
          </w:divBdr>
        </w:div>
        <w:div w:id="999892792">
          <w:marLeft w:val="640"/>
          <w:marRight w:val="0"/>
          <w:marTop w:val="0"/>
          <w:marBottom w:val="0"/>
          <w:divBdr>
            <w:top w:val="none" w:sz="0" w:space="0" w:color="auto"/>
            <w:left w:val="none" w:sz="0" w:space="0" w:color="auto"/>
            <w:bottom w:val="none" w:sz="0" w:space="0" w:color="auto"/>
            <w:right w:val="none" w:sz="0" w:space="0" w:color="auto"/>
          </w:divBdr>
        </w:div>
        <w:div w:id="1471315425">
          <w:marLeft w:val="640"/>
          <w:marRight w:val="0"/>
          <w:marTop w:val="0"/>
          <w:marBottom w:val="0"/>
          <w:divBdr>
            <w:top w:val="none" w:sz="0" w:space="0" w:color="auto"/>
            <w:left w:val="none" w:sz="0" w:space="0" w:color="auto"/>
            <w:bottom w:val="none" w:sz="0" w:space="0" w:color="auto"/>
            <w:right w:val="none" w:sz="0" w:space="0" w:color="auto"/>
          </w:divBdr>
        </w:div>
        <w:div w:id="961955592">
          <w:marLeft w:val="640"/>
          <w:marRight w:val="0"/>
          <w:marTop w:val="0"/>
          <w:marBottom w:val="0"/>
          <w:divBdr>
            <w:top w:val="none" w:sz="0" w:space="0" w:color="auto"/>
            <w:left w:val="none" w:sz="0" w:space="0" w:color="auto"/>
            <w:bottom w:val="none" w:sz="0" w:space="0" w:color="auto"/>
            <w:right w:val="none" w:sz="0" w:space="0" w:color="auto"/>
          </w:divBdr>
        </w:div>
        <w:div w:id="1356614770">
          <w:marLeft w:val="640"/>
          <w:marRight w:val="0"/>
          <w:marTop w:val="0"/>
          <w:marBottom w:val="0"/>
          <w:divBdr>
            <w:top w:val="none" w:sz="0" w:space="0" w:color="auto"/>
            <w:left w:val="none" w:sz="0" w:space="0" w:color="auto"/>
            <w:bottom w:val="none" w:sz="0" w:space="0" w:color="auto"/>
            <w:right w:val="none" w:sz="0" w:space="0" w:color="auto"/>
          </w:divBdr>
        </w:div>
        <w:div w:id="478377022">
          <w:marLeft w:val="640"/>
          <w:marRight w:val="0"/>
          <w:marTop w:val="0"/>
          <w:marBottom w:val="0"/>
          <w:divBdr>
            <w:top w:val="none" w:sz="0" w:space="0" w:color="auto"/>
            <w:left w:val="none" w:sz="0" w:space="0" w:color="auto"/>
            <w:bottom w:val="none" w:sz="0" w:space="0" w:color="auto"/>
            <w:right w:val="none" w:sz="0" w:space="0" w:color="auto"/>
          </w:divBdr>
        </w:div>
        <w:div w:id="1969781371">
          <w:marLeft w:val="640"/>
          <w:marRight w:val="0"/>
          <w:marTop w:val="0"/>
          <w:marBottom w:val="0"/>
          <w:divBdr>
            <w:top w:val="none" w:sz="0" w:space="0" w:color="auto"/>
            <w:left w:val="none" w:sz="0" w:space="0" w:color="auto"/>
            <w:bottom w:val="none" w:sz="0" w:space="0" w:color="auto"/>
            <w:right w:val="none" w:sz="0" w:space="0" w:color="auto"/>
          </w:divBdr>
        </w:div>
        <w:div w:id="1434978521">
          <w:marLeft w:val="640"/>
          <w:marRight w:val="0"/>
          <w:marTop w:val="0"/>
          <w:marBottom w:val="0"/>
          <w:divBdr>
            <w:top w:val="none" w:sz="0" w:space="0" w:color="auto"/>
            <w:left w:val="none" w:sz="0" w:space="0" w:color="auto"/>
            <w:bottom w:val="none" w:sz="0" w:space="0" w:color="auto"/>
            <w:right w:val="none" w:sz="0" w:space="0" w:color="auto"/>
          </w:divBdr>
        </w:div>
        <w:div w:id="2080905556">
          <w:marLeft w:val="640"/>
          <w:marRight w:val="0"/>
          <w:marTop w:val="0"/>
          <w:marBottom w:val="0"/>
          <w:divBdr>
            <w:top w:val="none" w:sz="0" w:space="0" w:color="auto"/>
            <w:left w:val="none" w:sz="0" w:space="0" w:color="auto"/>
            <w:bottom w:val="none" w:sz="0" w:space="0" w:color="auto"/>
            <w:right w:val="none" w:sz="0" w:space="0" w:color="auto"/>
          </w:divBdr>
        </w:div>
        <w:div w:id="1288512982">
          <w:marLeft w:val="640"/>
          <w:marRight w:val="0"/>
          <w:marTop w:val="0"/>
          <w:marBottom w:val="0"/>
          <w:divBdr>
            <w:top w:val="none" w:sz="0" w:space="0" w:color="auto"/>
            <w:left w:val="none" w:sz="0" w:space="0" w:color="auto"/>
            <w:bottom w:val="none" w:sz="0" w:space="0" w:color="auto"/>
            <w:right w:val="none" w:sz="0" w:space="0" w:color="auto"/>
          </w:divBdr>
        </w:div>
        <w:div w:id="1396930354">
          <w:marLeft w:val="640"/>
          <w:marRight w:val="0"/>
          <w:marTop w:val="0"/>
          <w:marBottom w:val="0"/>
          <w:divBdr>
            <w:top w:val="none" w:sz="0" w:space="0" w:color="auto"/>
            <w:left w:val="none" w:sz="0" w:space="0" w:color="auto"/>
            <w:bottom w:val="none" w:sz="0" w:space="0" w:color="auto"/>
            <w:right w:val="none" w:sz="0" w:space="0" w:color="auto"/>
          </w:divBdr>
        </w:div>
        <w:div w:id="1366102064">
          <w:marLeft w:val="640"/>
          <w:marRight w:val="0"/>
          <w:marTop w:val="0"/>
          <w:marBottom w:val="0"/>
          <w:divBdr>
            <w:top w:val="none" w:sz="0" w:space="0" w:color="auto"/>
            <w:left w:val="none" w:sz="0" w:space="0" w:color="auto"/>
            <w:bottom w:val="none" w:sz="0" w:space="0" w:color="auto"/>
            <w:right w:val="none" w:sz="0" w:space="0" w:color="auto"/>
          </w:divBdr>
        </w:div>
        <w:div w:id="56981329">
          <w:marLeft w:val="640"/>
          <w:marRight w:val="0"/>
          <w:marTop w:val="0"/>
          <w:marBottom w:val="0"/>
          <w:divBdr>
            <w:top w:val="none" w:sz="0" w:space="0" w:color="auto"/>
            <w:left w:val="none" w:sz="0" w:space="0" w:color="auto"/>
            <w:bottom w:val="none" w:sz="0" w:space="0" w:color="auto"/>
            <w:right w:val="none" w:sz="0" w:space="0" w:color="auto"/>
          </w:divBdr>
        </w:div>
        <w:div w:id="1390687232">
          <w:marLeft w:val="640"/>
          <w:marRight w:val="0"/>
          <w:marTop w:val="0"/>
          <w:marBottom w:val="0"/>
          <w:divBdr>
            <w:top w:val="none" w:sz="0" w:space="0" w:color="auto"/>
            <w:left w:val="none" w:sz="0" w:space="0" w:color="auto"/>
            <w:bottom w:val="none" w:sz="0" w:space="0" w:color="auto"/>
            <w:right w:val="none" w:sz="0" w:space="0" w:color="auto"/>
          </w:divBdr>
        </w:div>
        <w:div w:id="1861045990">
          <w:marLeft w:val="640"/>
          <w:marRight w:val="0"/>
          <w:marTop w:val="0"/>
          <w:marBottom w:val="0"/>
          <w:divBdr>
            <w:top w:val="none" w:sz="0" w:space="0" w:color="auto"/>
            <w:left w:val="none" w:sz="0" w:space="0" w:color="auto"/>
            <w:bottom w:val="none" w:sz="0" w:space="0" w:color="auto"/>
            <w:right w:val="none" w:sz="0" w:space="0" w:color="auto"/>
          </w:divBdr>
        </w:div>
        <w:div w:id="1387023365">
          <w:marLeft w:val="640"/>
          <w:marRight w:val="0"/>
          <w:marTop w:val="0"/>
          <w:marBottom w:val="0"/>
          <w:divBdr>
            <w:top w:val="none" w:sz="0" w:space="0" w:color="auto"/>
            <w:left w:val="none" w:sz="0" w:space="0" w:color="auto"/>
            <w:bottom w:val="none" w:sz="0" w:space="0" w:color="auto"/>
            <w:right w:val="none" w:sz="0" w:space="0" w:color="auto"/>
          </w:divBdr>
        </w:div>
        <w:div w:id="697314924">
          <w:marLeft w:val="640"/>
          <w:marRight w:val="0"/>
          <w:marTop w:val="0"/>
          <w:marBottom w:val="0"/>
          <w:divBdr>
            <w:top w:val="none" w:sz="0" w:space="0" w:color="auto"/>
            <w:left w:val="none" w:sz="0" w:space="0" w:color="auto"/>
            <w:bottom w:val="none" w:sz="0" w:space="0" w:color="auto"/>
            <w:right w:val="none" w:sz="0" w:space="0" w:color="auto"/>
          </w:divBdr>
        </w:div>
        <w:div w:id="235677391">
          <w:marLeft w:val="640"/>
          <w:marRight w:val="0"/>
          <w:marTop w:val="0"/>
          <w:marBottom w:val="0"/>
          <w:divBdr>
            <w:top w:val="none" w:sz="0" w:space="0" w:color="auto"/>
            <w:left w:val="none" w:sz="0" w:space="0" w:color="auto"/>
            <w:bottom w:val="none" w:sz="0" w:space="0" w:color="auto"/>
            <w:right w:val="none" w:sz="0" w:space="0" w:color="auto"/>
          </w:divBdr>
        </w:div>
        <w:div w:id="965620448">
          <w:marLeft w:val="640"/>
          <w:marRight w:val="0"/>
          <w:marTop w:val="0"/>
          <w:marBottom w:val="0"/>
          <w:divBdr>
            <w:top w:val="none" w:sz="0" w:space="0" w:color="auto"/>
            <w:left w:val="none" w:sz="0" w:space="0" w:color="auto"/>
            <w:bottom w:val="none" w:sz="0" w:space="0" w:color="auto"/>
            <w:right w:val="none" w:sz="0" w:space="0" w:color="auto"/>
          </w:divBdr>
        </w:div>
        <w:div w:id="84152305">
          <w:marLeft w:val="640"/>
          <w:marRight w:val="0"/>
          <w:marTop w:val="0"/>
          <w:marBottom w:val="0"/>
          <w:divBdr>
            <w:top w:val="none" w:sz="0" w:space="0" w:color="auto"/>
            <w:left w:val="none" w:sz="0" w:space="0" w:color="auto"/>
            <w:bottom w:val="none" w:sz="0" w:space="0" w:color="auto"/>
            <w:right w:val="none" w:sz="0" w:space="0" w:color="auto"/>
          </w:divBdr>
        </w:div>
        <w:div w:id="1004092480">
          <w:marLeft w:val="640"/>
          <w:marRight w:val="0"/>
          <w:marTop w:val="0"/>
          <w:marBottom w:val="0"/>
          <w:divBdr>
            <w:top w:val="none" w:sz="0" w:space="0" w:color="auto"/>
            <w:left w:val="none" w:sz="0" w:space="0" w:color="auto"/>
            <w:bottom w:val="none" w:sz="0" w:space="0" w:color="auto"/>
            <w:right w:val="none" w:sz="0" w:space="0" w:color="auto"/>
          </w:divBdr>
        </w:div>
        <w:div w:id="1065765771">
          <w:marLeft w:val="640"/>
          <w:marRight w:val="0"/>
          <w:marTop w:val="0"/>
          <w:marBottom w:val="0"/>
          <w:divBdr>
            <w:top w:val="none" w:sz="0" w:space="0" w:color="auto"/>
            <w:left w:val="none" w:sz="0" w:space="0" w:color="auto"/>
            <w:bottom w:val="none" w:sz="0" w:space="0" w:color="auto"/>
            <w:right w:val="none" w:sz="0" w:space="0" w:color="auto"/>
          </w:divBdr>
        </w:div>
        <w:div w:id="427775427">
          <w:marLeft w:val="640"/>
          <w:marRight w:val="0"/>
          <w:marTop w:val="0"/>
          <w:marBottom w:val="0"/>
          <w:divBdr>
            <w:top w:val="none" w:sz="0" w:space="0" w:color="auto"/>
            <w:left w:val="none" w:sz="0" w:space="0" w:color="auto"/>
            <w:bottom w:val="none" w:sz="0" w:space="0" w:color="auto"/>
            <w:right w:val="none" w:sz="0" w:space="0" w:color="auto"/>
          </w:divBdr>
        </w:div>
        <w:div w:id="353003405">
          <w:marLeft w:val="640"/>
          <w:marRight w:val="0"/>
          <w:marTop w:val="0"/>
          <w:marBottom w:val="0"/>
          <w:divBdr>
            <w:top w:val="none" w:sz="0" w:space="0" w:color="auto"/>
            <w:left w:val="none" w:sz="0" w:space="0" w:color="auto"/>
            <w:bottom w:val="none" w:sz="0" w:space="0" w:color="auto"/>
            <w:right w:val="none" w:sz="0" w:space="0" w:color="auto"/>
          </w:divBdr>
        </w:div>
        <w:div w:id="1753701947">
          <w:marLeft w:val="640"/>
          <w:marRight w:val="0"/>
          <w:marTop w:val="0"/>
          <w:marBottom w:val="0"/>
          <w:divBdr>
            <w:top w:val="none" w:sz="0" w:space="0" w:color="auto"/>
            <w:left w:val="none" w:sz="0" w:space="0" w:color="auto"/>
            <w:bottom w:val="none" w:sz="0" w:space="0" w:color="auto"/>
            <w:right w:val="none" w:sz="0" w:space="0" w:color="auto"/>
          </w:divBdr>
        </w:div>
        <w:div w:id="963003239">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06272458">
      <w:bodyDiv w:val="1"/>
      <w:marLeft w:val="0"/>
      <w:marRight w:val="0"/>
      <w:marTop w:val="0"/>
      <w:marBottom w:val="0"/>
      <w:divBdr>
        <w:top w:val="none" w:sz="0" w:space="0" w:color="auto"/>
        <w:left w:val="none" w:sz="0" w:space="0" w:color="auto"/>
        <w:bottom w:val="none" w:sz="0" w:space="0" w:color="auto"/>
        <w:right w:val="none" w:sz="0" w:space="0" w:color="auto"/>
      </w:divBdr>
      <w:divsChild>
        <w:div w:id="1951157918">
          <w:marLeft w:val="640"/>
          <w:marRight w:val="0"/>
          <w:marTop w:val="0"/>
          <w:marBottom w:val="0"/>
          <w:divBdr>
            <w:top w:val="none" w:sz="0" w:space="0" w:color="auto"/>
            <w:left w:val="none" w:sz="0" w:space="0" w:color="auto"/>
            <w:bottom w:val="none" w:sz="0" w:space="0" w:color="auto"/>
            <w:right w:val="none" w:sz="0" w:space="0" w:color="auto"/>
          </w:divBdr>
        </w:div>
        <w:div w:id="446046369">
          <w:marLeft w:val="640"/>
          <w:marRight w:val="0"/>
          <w:marTop w:val="0"/>
          <w:marBottom w:val="0"/>
          <w:divBdr>
            <w:top w:val="none" w:sz="0" w:space="0" w:color="auto"/>
            <w:left w:val="none" w:sz="0" w:space="0" w:color="auto"/>
            <w:bottom w:val="none" w:sz="0" w:space="0" w:color="auto"/>
            <w:right w:val="none" w:sz="0" w:space="0" w:color="auto"/>
          </w:divBdr>
        </w:div>
        <w:div w:id="1769740994">
          <w:marLeft w:val="640"/>
          <w:marRight w:val="0"/>
          <w:marTop w:val="0"/>
          <w:marBottom w:val="0"/>
          <w:divBdr>
            <w:top w:val="none" w:sz="0" w:space="0" w:color="auto"/>
            <w:left w:val="none" w:sz="0" w:space="0" w:color="auto"/>
            <w:bottom w:val="none" w:sz="0" w:space="0" w:color="auto"/>
            <w:right w:val="none" w:sz="0" w:space="0" w:color="auto"/>
          </w:divBdr>
        </w:div>
        <w:div w:id="328021397">
          <w:marLeft w:val="640"/>
          <w:marRight w:val="0"/>
          <w:marTop w:val="0"/>
          <w:marBottom w:val="0"/>
          <w:divBdr>
            <w:top w:val="none" w:sz="0" w:space="0" w:color="auto"/>
            <w:left w:val="none" w:sz="0" w:space="0" w:color="auto"/>
            <w:bottom w:val="none" w:sz="0" w:space="0" w:color="auto"/>
            <w:right w:val="none" w:sz="0" w:space="0" w:color="auto"/>
          </w:divBdr>
        </w:div>
        <w:div w:id="654996545">
          <w:marLeft w:val="640"/>
          <w:marRight w:val="0"/>
          <w:marTop w:val="0"/>
          <w:marBottom w:val="0"/>
          <w:divBdr>
            <w:top w:val="none" w:sz="0" w:space="0" w:color="auto"/>
            <w:left w:val="none" w:sz="0" w:space="0" w:color="auto"/>
            <w:bottom w:val="none" w:sz="0" w:space="0" w:color="auto"/>
            <w:right w:val="none" w:sz="0" w:space="0" w:color="auto"/>
          </w:divBdr>
        </w:div>
        <w:div w:id="505635123">
          <w:marLeft w:val="640"/>
          <w:marRight w:val="0"/>
          <w:marTop w:val="0"/>
          <w:marBottom w:val="0"/>
          <w:divBdr>
            <w:top w:val="none" w:sz="0" w:space="0" w:color="auto"/>
            <w:left w:val="none" w:sz="0" w:space="0" w:color="auto"/>
            <w:bottom w:val="none" w:sz="0" w:space="0" w:color="auto"/>
            <w:right w:val="none" w:sz="0" w:space="0" w:color="auto"/>
          </w:divBdr>
        </w:div>
        <w:div w:id="1334844142">
          <w:marLeft w:val="640"/>
          <w:marRight w:val="0"/>
          <w:marTop w:val="0"/>
          <w:marBottom w:val="0"/>
          <w:divBdr>
            <w:top w:val="none" w:sz="0" w:space="0" w:color="auto"/>
            <w:left w:val="none" w:sz="0" w:space="0" w:color="auto"/>
            <w:bottom w:val="none" w:sz="0" w:space="0" w:color="auto"/>
            <w:right w:val="none" w:sz="0" w:space="0" w:color="auto"/>
          </w:divBdr>
        </w:div>
        <w:div w:id="657151262">
          <w:marLeft w:val="640"/>
          <w:marRight w:val="0"/>
          <w:marTop w:val="0"/>
          <w:marBottom w:val="0"/>
          <w:divBdr>
            <w:top w:val="none" w:sz="0" w:space="0" w:color="auto"/>
            <w:left w:val="none" w:sz="0" w:space="0" w:color="auto"/>
            <w:bottom w:val="none" w:sz="0" w:space="0" w:color="auto"/>
            <w:right w:val="none" w:sz="0" w:space="0" w:color="auto"/>
          </w:divBdr>
        </w:div>
        <w:div w:id="1018308818">
          <w:marLeft w:val="640"/>
          <w:marRight w:val="0"/>
          <w:marTop w:val="0"/>
          <w:marBottom w:val="0"/>
          <w:divBdr>
            <w:top w:val="none" w:sz="0" w:space="0" w:color="auto"/>
            <w:left w:val="none" w:sz="0" w:space="0" w:color="auto"/>
            <w:bottom w:val="none" w:sz="0" w:space="0" w:color="auto"/>
            <w:right w:val="none" w:sz="0" w:space="0" w:color="auto"/>
          </w:divBdr>
        </w:div>
        <w:div w:id="200484158">
          <w:marLeft w:val="640"/>
          <w:marRight w:val="0"/>
          <w:marTop w:val="0"/>
          <w:marBottom w:val="0"/>
          <w:divBdr>
            <w:top w:val="none" w:sz="0" w:space="0" w:color="auto"/>
            <w:left w:val="none" w:sz="0" w:space="0" w:color="auto"/>
            <w:bottom w:val="none" w:sz="0" w:space="0" w:color="auto"/>
            <w:right w:val="none" w:sz="0" w:space="0" w:color="auto"/>
          </w:divBdr>
        </w:div>
        <w:div w:id="339939088">
          <w:marLeft w:val="640"/>
          <w:marRight w:val="0"/>
          <w:marTop w:val="0"/>
          <w:marBottom w:val="0"/>
          <w:divBdr>
            <w:top w:val="none" w:sz="0" w:space="0" w:color="auto"/>
            <w:left w:val="none" w:sz="0" w:space="0" w:color="auto"/>
            <w:bottom w:val="none" w:sz="0" w:space="0" w:color="auto"/>
            <w:right w:val="none" w:sz="0" w:space="0" w:color="auto"/>
          </w:divBdr>
        </w:div>
        <w:div w:id="1810434526">
          <w:marLeft w:val="640"/>
          <w:marRight w:val="0"/>
          <w:marTop w:val="0"/>
          <w:marBottom w:val="0"/>
          <w:divBdr>
            <w:top w:val="none" w:sz="0" w:space="0" w:color="auto"/>
            <w:left w:val="none" w:sz="0" w:space="0" w:color="auto"/>
            <w:bottom w:val="none" w:sz="0" w:space="0" w:color="auto"/>
            <w:right w:val="none" w:sz="0" w:space="0" w:color="auto"/>
          </w:divBdr>
        </w:div>
        <w:div w:id="234822891">
          <w:marLeft w:val="640"/>
          <w:marRight w:val="0"/>
          <w:marTop w:val="0"/>
          <w:marBottom w:val="0"/>
          <w:divBdr>
            <w:top w:val="none" w:sz="0" w:space="0" w:color="auto"/>
            <w:left w:val="none" w:sz="0" w:space="0" w:color="auto"/>
            <w:bottom w:val="none" w:sz="0" w:space="0" w:color="auto"/>
            <w:right w:val="none" w:sz="0" w:space="0" w:color="auto"/>
          </w:divBdr>
        </w:div>
        <w:div w:id="586691494">
          <w:marLeft w:val="640"/>
          <w:marRight w:val="0"/>
          <w:marTop w:val="0"/>
          <w:marBottom w:val="0"/>
          <w:divBdr>
            <w:top w:val="none" w:sz="0" w:space="0" w:color="auto"/>
            <w:left w:val="none" w:sz="0" w:space="0" w:color="auto"/>
            <w:bottom w:val="none" w:sz="0" w:space="0" w:color="auto"/>
            <w:right w:val="none" w:sz="0" w:space="0" w:color="auto"/>
          </w:divBdr>
        </w:div>
        <w:div w:id="1871839357">
          <w:marLeft w:val="640"/>
          <w:marRight w:val="0"/>
          <w:marTop w:val="0"/>
          <w:marBottom w:val="0"/>
          <w:divBdr>
            <w:top w:val="none" w:sz="0" w:space="0" w:color="auto"/>
            <w:left w:val="none" w:sz="0" w:space="0" w:color="auto"/>
            <w:bottom w:val="none" w:sz="0" w:space="0" w:color="auto"/>
            <w:right w:val="none" w:sz="0" w:space="0" w:color="auto"/>
          </w:divBdr>
        </w:div>
        <w:div w:id="742029745">
          <w:marLeft w:val="640"/>
          <w:marRight w:val="0"/>
          <w:marTop w:val="0"/>
          <w:marBottom w:val="0"/>
          <w:divBdr>
            <w:top w:val="none" w:sz="0" w:space="0" w:color="auto"/>
            <w:left w:val="none" w:sz="0" w:space="0" w:color="auto"/>
            <w:bottom w:val="none" w:sz="0" w:space="0" w:color="auto"/>
            <w:right w:val="none" w:sz="0" w:space="0" w:color="auto"/>
          </w:divBdr>
        </w:div>
        <w:div w:id="661012432">
          <w:marLeft w:val="640"/>
          <w:marRight w:val="0"/>
          <w:marTop w:val="0"/>
          <w:marBottom w:val="0"/>
          <w:divBdr>
            <w:top w:val="none" w:sz="0" w:space="0" w:color="auto"/>
            <w:left w:val="none" w:sz="0" w:space="0" w:color="auto"/>
            <w:bottom w:val="none" w:sz="0" w:space="0" w:color="auto"/>
            <w:right w:val="none" w:sz="0" w:space="0" w:color="auto"/>
          </w:divBdr>
        </w:div>
        <w:div w:id="112987578">
          <w:marLeft w:val="640"/>
          <w:marRight w:val="0"/>
          <w:marTop w:val="0"/>
          <w:marBottom w:val="0"/>
          <w:divBdr>
            <w:top w:val="none" w:sz="0" w:space="0" w:color="auto"/>
            <w:left w:val="none" w:sz="0" w:space="0" w:color="auto"/>
            <w:bottom w:val="none" w:sz="0" w:space="0" w:color="auto"/>
            <w:right w:val="none" w:sz="0" w:space="0" w:color="auto"/>
          </w:divBdr>
        </w:div>
        <w:div w:id="1252393370">
          <w:marLeft w:val="640"/>
          <w:marRight w:val="0"/>
          <w:marTop w:val="0"/>
          <w:marBottom w:val="0"/>
          <w:divBdr>
            <w:top w:val="none" w:sz="0" w:space="0" w:color="auto"/>
            <w:left w:val="none" w:sz="0" w:space="0" w:color="auto"/>
            <w:bottom w:val="none" w:sz="0" w:space="0" w:color="auto"/>
            <w:right w:val="none" w:sz="0" w:space="0" w:color="auto"/>
          </w:divBdr>
        </w:div>
        <w:div w:id="1970745774">
          <w:marLeft w:val="640"/>
          <w:marRight w:val="0"/>
          <w:marTop w:val="0"/>
          <w:marBottom w:val="0"/>
          <w:divBdr>
            <w:top w:val="none" w:sz="0" w:space="0" w:color="auto"/>
            <w:left w:val="none" w:sz="0" w:space="0" w:color="auto"/>
            <w:bottom w:val="none" w:sz="0" w:space="0" w:color="auto"/>
            <w:right w:val="none" w:sz="0" w:space="0" w:color="auto"/>
          </w:divBdr>
        </w:div>
        <w:div w:id="122234575">
          <w:marLeft w:val="640"/>
          <w:marRight w:val="0"/>
          <w:marTop w:val="0"/>
          <w:marBottom w:val="0"/>
          <w:divBdr>
            <w:top w:val="none" w:sz="0" w:space="0" w:color="auto"/>
            <w:left w:val="none" w:sz="0" w:space="0" w:color="auto"/>
            <w:bottom w:val="none" w:sz="0" w:space="0" w:color="auto"/>
            <w:right w:val="none" w:sz="0" w:space="0" w:color="auto"/>
          </w:divBdr>
        </w:div>
        <w:div w:id="1589730400">
          <w:marLeft w:val="640"/>
          <w:marRight w:val="0"/>
          <w:marTop w:val="0"/>
          <w:marBottom w:val="0"/>
          <w:divBdr>
            <w:top w:val="none" w:sz="0" w:space="0" w:color="auto"/>
            <w:left w:val="none" w:sz="0" w:space="0" w:color="auto"/>
            <w:bottom w:val="none" w:sz="0" w:space="0" w:color="auto"/>
            <w:right w:val="none" w:sz="0" w:space="0" w:color="auto"/>
          </w:divBdr>
        </w:div>
        <w:div w:id="1893299652">
          <w:marLeft w:val="640"/>
          <w:marRight w:val="0"/>
          <w:marTop w:val="0"/>
          <w:marBottom w:val="0"/>
          <w:divBdr>
            <w:top w:val="none" w:sz="0" w:space="0" w:color="auto"/>
            <w:left w:val="none" w:sz="0" w:space="0" w:color="auto"/>
            <w:bottom w:val="none" w:sz="0" w:space="0" w:color="auto"/>
            <w:right w:val="none" w:sz="0" w:space="0" w:color="auto"/>
          </w:divBdr>
        </w:div>
        <w:div w:id="1246377099">
          <w:marLeft w:val="640"/>
          <w:marRight w:val="0"/>
          <w:marTop w:val="0"/>
          <w:marBottom w:val="0"/>
          <w:divBdr>
            <w:top w:val="none" w:sz="0" w:space="0" w:color="auto"/>
            <w:left w:val="none" w:sz="0" w:space="0" w:color="auto"/>
            <w:bottom w:val="none" w:sz="0" w:space="0" w:color="auto"/>
            <w:right w:val="none" w:sz="0" w:space="0" w:color="auto"/>
          </w:divBdr>
        </w:div>
        <w:div w:id="550456349">
          <w:marLeft w:val="640"/>
          <w:marRight w:val="0"/>
          <w:marTop w:val="0"/>
          <w:marBottom w:val="0"/>
          <w:divBdr>
            <w:top w:val="none" w:sz="0" w:space="0" w:color="auto"/>
            <w:left w:val="none" w:sz="0" w:space="0" w:color="auto"/>
            <w:bottom w:val="none" w:sz="0" w:space="0" w:color="auto"/>
            <w:right w:val="none" w:sz="0" w:space="0" w:color="auto"/>
          </w:divBdr>
        </w:div>
        <w:div w:id="1534994243">
          <w:marLeft w:val="640"/>
          <w:marRight w:val="0"/>
          <w:marTop w:val="0"/>
          <w:marBottom w:val="0"/>
          <w:divBdr>
            <w:top w:val="none" w:sz="0" w:space="0" w:color="auto"/>
            <w:left w:val="none" w:sz="0" w:space="0" w:color="auto"/>
            <w:bottom w:val="none" w:sz="0" w:space="0" w:color="auto"/>
            <w:right w:val="none" w:sz="0" w:space="0" w:color="auto"/>
          </w:divBdr>
        </w:div>
        <w:div w:id="629409142">
          <w:marLeft w:val="640"/>
          <w:marRight w:val="0"/>
          <w:marTop w:val="0"/>
          <w:marBottom w:val="0"/>
          <w:divBdr>
            <w:top w:val="none" w:sz="0" w:space="0" w:color="auto"/>
            <w:left w:val="none" w:sz="0" w:space="0" w:color="auto"/>
            <w:bottom w:val="none" w:sz="0" w:space="0" w:color="auto"/>
            <w:right w:val="none" w:sz="0" w:space="0" w:color="auto"/>
          </w:divBdr>
        </w:div>
        <w:div w:id="594443593">
          <w:marLeft w:val="640"/>
          <w:marRight w:val="0"/>
          <w:marTop w:val="0"/>
          <w:marBottom w:val="0"/>
          <w:divBdr>
            <w:top w:val="none" w:sz="0" w:space="0" w:color="auto"/>
            <w:left w:val="none" w:sz="0" w:space="0" w:color="auto"/>
            <w:bottom w:val="none" w:sz="0" w:space="0" w:color="auto"/>
            <w:right w:val="none" w:sz="0" w:space="0" w:color="auto"/>
          </w:divBdr>
        </w:div>
        <w:div w:id="1511143124">
          <w:marLeft w:val="640"/>
          <w:marRight w:val="0"/>
          <w:marTop w:val="0"/>
          <w:marBottom w:val="0"/>
          <w:divBdr>
            <w:top w:val="none" w:sz="0" w:space="0" w:color="auto"/>
            <w:left w:val="none" w:sz="0" w:space="0" w:color="auto"/>
            <w:bottom w:val="none" w:sz="0" w:space="0" w:color="auto"/>
            <w:right w:val="none" w:sz="0" w:space="0" w:color="auto"/>
          </w:divBdr>
        </w:div>
        <w:div w:id="1207572080">
          <w:marLeft w:val="640"/>
          <w:marRight w:val="0"/>
          <w:marTop w:val="0"/>
          <w:marBottom w:val="0"/>
          <w:divBdr>
            <w:top w:val="none" w:sz="0" w:space="0" w:color="auto"/>
            <w:left w:val="none" w:sz="0" w:space="0" w:color="auto"/>
            <w:bottom w:val="none" w:sz="0" w:space="0" w:color="auto"/>
            <w:right w:val="none" w:sz="0" w:space="0" w:color="auto"/>
          </w:divBdr>
        </w:div>
        <w:div w:id="1624262189">
          <w:marLeft w:val="640"/>
          <w:marRight w:val="0"/>
          <w:marTop w:val="0"/>
          <w:marBottom w:val="0"/>
          <w:divBdr>
            <w:top w:val="none" w:sz="0" w:space="0" w:color="auto"/>
            <w:left w:val="none" w:sz="0" w:space="0" w:color="auto"/>
            <w:bottom w:val="none" w:sz="0" w:space="0" w:color="auto"/>
            <w:right w:val="none" w:sz="0" w:space="0" w:color="auto"/>
          </w:divBdr>
        </w:div>
        <w:div w:id="1995065666">
          <w:marLeft w:val="640"/>
          <w:marRight w:val="0"/>
          <w:marTop w:val="0"/>
          <w:marBottom w:val="0"/>
          <w:divBdr>
            <w:top w:val="none" w:sz="0" w:space="0" w:color="auto"/>
            <w:left w:val="none" w:sz="0" w:space="0" w:color="auto"/>
            <w:bottom w:val="none" w:sz="0" w:space="0" w:color="auto"/>
            <w:right w:val="none" w:sz="0" w:space="0" w:color="auto"/>
          </w:divBdr>
        </w:div>
        <w:div w:id="924068930">
          <w:marLeft w:val="640"/>
          <w:marRight w:val="0"/>
          <w:marTop w:val="0"/>
          <w:marBottom w:val="0"/>
          <w:divBdr>
            <w:top w:val="none" w:sz="0" w:space="0" w:color="auto"/>
            <w:left w:val="none" w:sz="0" w:space="0" w:color="auto"/>
            <w:bottom w:val="none" w:sz="0" w:space="0" w:color="auto"/>
            <w:right w:val="none" w:sz="0" w:space="0" w:color="auto"/>
          </w:divBdr>
        </w:div>
        <w:div w:id="725883499">
          <w:marLeft w:val="640"/>
          <w:marRight w:val="0"/>
          <w:marTop w:val="0"/>
          <w:marBottom w:val="0"/>
          <w:divBdr>
            <w:top w:val="none" w:sz="0" w:space="0" w:color="auto"/>
            <w:left w:val="none" w:sz="0" w:space="0" w:color="auto"/>
            <w:bottom w:val="none" w:sz="0" w:space="0" w:color="auto"/>
            <w:right w:val="none" w:sz="0" w:space="0" w:color="auto"/>
          </w:divBdr>
        </w:div>
        <w:div w:id="1177768559">
          <w:marLeft w:val="640"/>
          <w:marRight w:val="0"/>
          <w:marTop w:val="0"/>
          <w:marBottom w:val="0"/>
          <w:divBdr>
            <w:top w:val="none" w:sz="0" w:space="0" w:color="auto"/>
            <w:left w:val="none" w:sz="0" w:space="0" w:color="auto"/>
            <w:bottom w:val="none" w:sz="0" w:space="0" w:color="auto"/>
            <w:right w:val="none" w:sz="0" w:space="0" w:color="auto"/>
          </w:divBdr>
        </w:div>
        <w:div w:id="1816335436">
          <w:marLeft w:val="640"/>
          <w:marRight w:val="0"/>
          <w:marTop w:val="0"/>
          <w:marBottom w:val="0"/>
          <w:divBdr>
            <w:top w:val="none" w:sz="0" w:space="0" w:color="auto"/>
            <w:left w:val="none" w:sz="0" w:space="0" w:color="auto"/>
            <w:bottom w:val="none" w:sz="0" w:space="0" w:color="auto"/>
            <w:right w:val="none" w:sz="0" w:space="0" w:color="auto"/>
          </w:divBdr>
        </w:div>
        <w:div w:id="129632588">
          <w:marLeft w:val="640"/>
          <w:marRight w:val="0"/>
          <w:marTop w:val="0"/>
          <w:marBottom w:val="0"/>
          <w:divBdr>
            <w:top w:val="none" w:sz="0" w:space="0" w:color="auto"/>
            <w:left w:val="none" w:sz="0" w:space="0" w:color="auto"/>
            <w:bottom w:val="none" w:sz="0" w:space="0" w:color="auto"/>
            <w:right w:val="none" w:sz="0" w:space="0" w:color="auto"/>
          </w:divBdr>
        </w:div>
        <w:div w:id="1070232915">
          <w:marLeft w:val="640"/>
          <w:marRight w:val="0"/>
          <w:marTop w:val="0"/>
          <w:marBottom w:val="0"/>
          <w:divBdr>
            <w:top w:val="none" w:sz="0" w:space="0" w:color="auto"/>
            <w:left w:val="none" w:sz="0" w:space="0" w:color="auto"/>
            <w:bottom w:val="none" w:sz="0" w:space="0" w:color="auto"/>
            <w:right w:val="none" w:sz="0" w:space="0" w:color="auto"/>
          </w:divBdr>
        </w:div>
        <w:div w:id="108205234">
          <w:marLeft w:val="640"/>
          <w:marRight w:val="0"/>
          <w:marTop w:val="0"/>
          <w:marBottom w:val="0"/>
          <w:divBdr>
            <w:top w:val="none" w:sz="0" w:space="0" w:color="auto"/>
            <w:left w:val="none" w:sz="0" w:space="0" w:color="auto"/>
            <w:bottom w:val="none" w:sz="0" w:space="0" w:color="auto"/>
            <w:right w:val="none" w:sz="0" w:space="0" w:color="auto"/>
          </w:divBdr>
        </w:div>
        <w:div w:id="306596849">
          <w:marLeft w:val="640"/>
          <w:marRight w:val="0"/>
          <w:marTop w:val="0"/>
          <w:marBottom w:val="0"/>
          <w:divBdr>
            <w:top w:val="none" w:sz="0" w:space="0" w:color="auto"/>
            <w:left w:val="none" w:sz="0" w:space="0" w:color="auto"/>
            <w:bottom w:val="none" w:sz="0" w:space="0" w:color="auto"/>
            <w:right w:val="none" w:sz="0" w:space="0" w:color="auto"/>
          </w:divBdr>
        </w:div>
        <w:div w:id="203954872">
          <w:marLeft w:val="640"/>
          <w:marRight w:val="0"/>
          <w:marTop w:val="0"/>
          <w:marBottom w:val="0"/>
          <w:divBdr>
            <w:top w:val="none" w:sz="0" w:space="0" w:color="auto"/>
            <w:left w:val="none" w:sz="0" w:space="0" w:color="auto"/>
            <w:bottom w:val="none" w:sz="0" w:space="0" w:color="auto"/>
            <w:right w:val="none" w:sz="0" w:space="0" w:color="auto"/>
          </w:divBdr>
        </w:div>
        <w:div w:id="1826314369">
          <w:marLeft w:val="640"/>
          <w:marRight w:val="0"/>
          <w:marTop w:val="0"/>
          <w:marBottom w:val="0"/>
          <w:divBdr>
            <w:top w:val="none" w:sz="0" w:space="0" w:color="auto"/>
            <w:left w:val="none" w:sz="0" w:space="0" w:color="auto"/>
            <w:bottom w:val="none" w:sz="0" w:space="0" w:color="auto"/>
            <w:right w:val="none" w:sz="0" w:space="0" w:color="auto"/>
          </w:divBdr>
        </w:div>
        <w:div w:id="1976525077">
          <w:marLeft w:val="640"/>
          <w:marRight w:val="0"/>
          <w:marTop w:val="0"/>
          <w:marBottom w:val="0"/>
          <w:divBdr>
            <w:top w:val="none" w:sz="0" w:space="0" w:color="auto"/>
            <w:left w:val="none" w:sz="0" w:space="0" w:color="auto"/>
            <w:bottom w:val="none" w:sz="0" w:space="0" w:color="auto"/>
            <w:right w:val="none" w:sz="0" w:space="0" w:color="auto"/>
          </w:divBdr>
        </w:div>
        <w:div w:id="2051763394">
          <w:marLeft w:val="640"/>
          <w:marRight w:val="0"/>
          <w:marTop w:val="0"/>
          <w:marBottom w:val="0"/>
          <w:divBdr>
            <w:top w:val="none" w:sz="0" w:space="0" w:color="auto"/>
            <w:left w:val="none" w:sz="0" w:space="0" w:color="auto"/>
            <w:bottom w:val="none" w:sz="0" w:space="0" w:color="auto"/>
            <w:right w:val="none" w:sz="0" w:space="0" w:color="auto"/>
          </w:divBdr>
        </w:div>
        <w:div w:id="773481003">
          <w:marLeft w:val="640"/>
          <w:marRight w:val="0"/>
          <w:marTop w:val="0"/>
          <w:marBottom w:val="0"/>
          <w:divBdr>
            <w:top w:val="none" w:sz="0" w:space="0" w:color="auto"/>
            <w:left w:val="none" w:sz="0" w:space="0" w:color="auto"/>
            <w:bottom w:val="none" w:sz="0" w:space="0" w:color="auto"/>
            <w:right w:val="none" w:sz="0" w:space="0" w:color="auto"/>
          </w:divBdr>
        </w:div>
        <w:div w:id="2106723195">
          <w:marLeft w:val="640"/>
          <w:marRight w:val="0"/>
          <w:marTop w:val="0"/>
          <w:marBottom w:val="0"/>
          <w:divBdr>
            <w:top w:val="none" w:sz="0" w:space="0" w:color="auto"/>
            <w:left w:val="none" w:sz="0" w:space="0" w:color="auto"/>
            <w:bottom w:val="none" w:sz="0" w:space="0" w:color="auto"/>
            <w:right w:val="none" w:sz="0" w:space="0" w:color="auto"/>
          </w:divBdr>
        </w:div>
        <w:div w:id="1967353333">
          <w:marLeft w:val="640"/>
          <w:marRight w:val="0"/>
          <w:marTop w:val="0"/>
          <w:marBottom w:val="0"/>
          <w:divBdr>
            <w:top w:val="none" w:sz="0" w:space="0" w:color="auto"/>
            <w:left w:val="none" w:sz="0" w:space="0" w:color="auto"/>
            <w:bottom w:val="none" w:sz="0" w:space="0" w:color="auto"/>
            <w:right w:val="none" w:sz="0" w:space="0" w:color="auto"/>
          </w:divBdr>
        </w:div>
        <w:div w:id="1924295657">
          <w:marLeft w:val="640"/>
          <w:marRight w:val="0"/>
          <w:marTop w:val="0"/>
          <w:marBottom w:val="0"/>
          <w:divBdr>
            <w:top w:val="none" w:sz="0" w:space="0" w:color="auto"/>
            <w:left w:val="none" w:sz="0" w:space="0" w:color="auto"/>
            <w:bottom w:val="none" w:sz="0" w:space="0" w:color="auto"/>
            <w:right w:val="none" w:sz="0" w:space="0" w:color="auto"/>
          </w:divBdr>
        </w:div>
        <w:div w:id="416171291">
          <w:marLeft w:val="640"/>
          <w:marRight w:val="0"/>
          <w:marTop w:val="0"/>
          <w:marBottom w:val="0"/>
          <w:divBdr>
            <w:top w:val="none" w:sz="0" w:space="0" w:color="auto"/>
            <w:left w:val="none" w:sz="0" w:space="0" w:color="auto"/>
            <w:bottom w:val="none" w:sz="0" w:space="0" w:color="auto"/>
            <w:right w:val="none" w:sz="0" w:space="0" w:color="auto"/>
          </w:divBdr>
        </w:div>
        <w:div w:id="78142700">
          <w:marLeft w:val="640"/>
          <w:marRight w:val="0"/>
          <w:marTop w:val="0"/>
          <w:marBottom w:val="0"/>
          <w:divBdr>
            <w:top w:val="none" w:sz="0" w:space="0" w:color="auto"/>
            <w:left w:val="none" w:sz="0" w:space="0" w:color="auto"/>
            <w:bottom w:val="none" w:sz="0" w:space="0" w:color="auto"/>
            <w:right w:val="none" w:sz="0" w:space="0" w:color="auto"/>
          </w:divBdr>
        </w:div>
        <w:div w:id="1983078157">
          <w:marLeft w:val="640"/>
          <w:marRight w:val="0"/>
          <w:marTop w:val="0"/>
          <w:marBottom w:val="0"/>
          <w:divBdr>
            <w:top w:val="none" w:sz="0" w:space="0" w:color="auto"/>
            <w:left w:val="none" w:sz="0" w:space="0" w:color="auto"/>
            <w:bottom w:val="none" w:sz="0" w:space="0" w:color="auto"/>
            <w:right w:val="none" w:sz="0" w:space="0" w:color="auto"/>
          </w:divBdr>
        </w:div>
        <w:div w:id="114296574">
          <w:marLeft w:val="640"/>
          <w:marRight w:val="0"/>
          <w:marTop w:val="0"/>
          <w:marBottom w:val="0"/>
          <w:divBdr>
            <w:top w:val="none" w:sz="0" w:space="0" w:color="auto"/>
            <w:left w:val="none" w:sz="0" w:space="0" w:color="auto"/>
            <w:bottom w:val="none" w:sz="0" w:space="0" w:color="auto"/>
            <w:right w:val="none" w:sz="0" w:space="0" w:color="auto"/>
          </w:divBdr>
        </w:div>
        <w:div w:id="578439425">
          <w:marLeft w:val="640"/>
          <w:marRight w:val="0"/>
          <w:marTop w:val="0"/>
          <w:marBottom w:val="0"/>
          <w:divBdr>
            <w:top w:val="none" w:sz="0" w:space="0" w:color="auto"/>
            <w:left w:val="none" w:sz="0" w:space="0" w:color="auto"/>
            <w:bottom w:val="none" w:sz="0" w:space="0" w:color="auto"/>
            <w:right w:val="none" w:sz="0" w:space="0" w:color="auto"/>
          </w:divBdr>
        </w:div>
        <w:div w:id="2144154596">
          <w:marLeft w:val="640"/>
          <w:marRight w:val="0"/>
          <w:marTop w:val="0"/>
          <w:marBottom w:val="0"/>
          <w:divBdr>
            <w:top w:val="none" w:sz="0" w:space="0" w:color="auto"/>
            <w:left w:val="none" w:sz="0" w:space="0" w:color="auto"/>
            <w:bottom w:val="none" w:sz="0" w:space="0" w:color="auto"/>
            <w:right w:val="none" w:sz="0" w:space="0" w:color="auto"/>
          </w:divBdr>
        </w:div>
        <w:div w:id="1648514457">
          <w:marLeft w:val="640"/>
          <w:marRight w:val="0"/>
          <w:marTop w:val="0"/>
          <w:marBottom w:val="0"/>
          <w:divBdr>
            <w:top w:val="none" w:sz="0" w:space="0" w:color="auto"/>
            <w:left w:val="none" w:sz="0" w:space="0" w:color="auto"/>
            <w:bottom w:val="none" w:sz="0" w:space="0" w:color="auto"/>
            <w:right w:val="none" w:sz="0" w:space="0" w:color="auto"/>
          </w:divBdr>
        </w:div>
        <w:div w:id="1422532186">
          <w:marLeft w:val="640"/>
          <w:marRight w:val="0"/>
          <w:marTop w:val="0"/>
          <w:marBottom w:val="0"/>
          <w:divBdr>
            <w:top w:val="none" w:sz="0" w:space="0" w:color="auto"/>
            <w:left w:val="none" w:sz="0" w:space="0" w:color="auto"/>
            <w:bottom w:val="none" w:sz="0" w:space="0" w:color="auto"/>
            <w:right w:val="none" w:sz="0" w:space="0" w:color="auto"/>
          </w:divBdr>
        </w:div>
        <w:div w:id="799690468">
          <w:marLeft w:val="640"/>
          <w:marRight w:val="0"/>
          <w:marTop w:val="0"/>
          <w:marBottom w:val="0"/>
          <w:divBdr>
            <w:top w:val="none" w:sz="0" w:space="0" w:color="auto"/>
            <w:left w:val="none" w:sz="0" w:space="0" w:color="auto"/>
            <w:bottom w:val="none" w:sz="0" w:space="0" w:color="auto"/>
            <w:right w:val="none" w:sz="0" w:space="0" w:color="auto"/>
          </w:divBdr>
        </w:div>
        <w:div w:id="1334340417">
          <w:marLeft w:val="640"/>
          <w:marRight w:val="0"/>
          <w:marTop w:val="0"/>
          <w:marBottom w:val="0"/>
          <w:divBdr>
            <w:top w:val="none" w:sz="0" w:space="0" w:color="auto"/>
            <w:left w:val="none" w:sz="0" w:space="0" w:color="auto"/>
            <w:bottom w:val="none" w:sz="0" w:space="0" w:color="auto"/>
            <w:right w:val="none" w:sz="0" w:space="0" w:color="auto"/>
          </w:divBdr>
        </w:div>
        <w:div w:id="1315915825">
          <w:marLeft w:val="640"/>
          <w:marRight w:val="0"/>
          <w:marTop w:val="0"/>
          <w:marBottom w:val="0"/>
          <w:divBdr>
            <w:top w:val="none" w:sz="0" w:space="0" w:color="auto"/>
            <w:left w:val="none" w:sz="0" w:space="0" w:color="auto"/>
            <w:bottom w:val="none" w:sz="0" w:space="0" w:color="auto"/>
            <w:right w:val="none" w:sz="0" w:space="0" w:color="auto"/>
          </w:divBdr>
        </w:div>
        <w:div w:id="501747872">
          <w:marLeft w:val="640"/>
          <w:marRight w:val="0"/>
          <w:marTop w:val="0"/>
          <w:marBottom w:val="0"/>
          <w:divBdr>
            <w:top w:val="none" w:sz="0" w:space="0" w:color="auto"/>
            <w:left w:val="none" w:sz="0" w:space="0" w:color="auto"/>
            <w:bottom w:val="none" w:sz="0" w:space="0" w:color="auto"/>
            <w:right w:val="none" w:sz="0" w:space="0" w:color="auto"/>
          </w:divBdr>
        </w:div>
        <w:div w:id="24256042">
          <w:marLeft w:val="640"/>
          <w:marRight w:val="0"/>
          <w:marTop w:val="0"/>
          <w:marBottom w:val="0"/>
          <w:divBdr>
            <w:top w:val="none" w:sz="0" w:space="0" w:color="auto"/>
            <w:left w:val="none" w:sz="0" w:space="0" w:color="auto"/>
            <w:bottom w:val="none" w:sz="0" w:space="0" w:color="auto"/>
            <w:right w:val="none" w:sz="0" w:space="0" w:color="auto"/>
          </w:divBdr>
        </w:div>
        <w:div w:id="1151680667">
          <w:marLeft w:val="640"/>
          <w:marRight w:val="0"/>
          <w:marTop w:val="0"/>
          <w:marBottom w:val="0"/>
          <w:divBdr>
            <w:top w:val="none" w:sz="0" w:space="0" w:color="auto"/>
            <w:left w:val="none" w:sz="0" w:space="0" w:color="auto"/>
            <w:bottom w:val="none" w:sz="0" w:space="0" w:color="auto"/>
            <w:right w:val="none" w:sz="0" w:space="0" w:color="auto"/>
          </w:divBdr>
        </w:div>
        <w:div w:id="224029113">
          <w:marLeft w:val="640"/>
          <w:marRight w:val="0"/>
          <w:marTop w:val="0"/>
          <w:marBottom w:val="0"/>
          <w:divBdr>
            <w:top w:val="none" w:sz="0" w:space="0" w:color="auto"/>
            <w:left w:val="none" w:sz="0" w:space="0" w:color="auto"/>
            <w:bottom w:val="none" w:sz="0" w:space="0" w:color="auto"/>
            <w:right w:val="none" w:sz="0" w:space="0" w:color="auto"/>
          </w:divBdr>
        </w:div>
        <w:div w:id="1889147801">
          <w:marLeft w:val="640"/>
          <w:marRight w:val="0"/>
          <w:marTop w:val="0"/>
          <w:marBottom w:val="0"/>
          <w:divBdr>
            <w:top w:val="none" w:sz="0" w:space="0" w:color="auto"/>
            <w:left w:val="none" w:sz="0" w:space="0" w:color="auto"/>
            <w:bottom w:val="none" w:sz="0" w:space="0" w:color="auto"/>
            <w:right w:val="none" w:sz="0" w:space="0" w:color="auto"/>
          </w:divBdr>
        </w:div>
        <w:div w:id="1321695153">
          <w:marLeft w:val="640"/>
          <w:marRight w:val="0"/>
          <w:marTop w:val="0"/>
          <w:marBottom w:val="0"/>
          <w:divBdr>
            <w:top w:val="none" w:sz="0" w:space="0" w:color="auto"/>
            <w:left w:val="none" w:sz="0" w:space="0" w:color="auto"/>
            <w:bottom w:val="none" w:sz="0" w:space="0" w:color="auto"/>
            <w:right w:val="none" w:sz="0" w:space="0" w:color="auto"/>
          </w:divBdr>
        </w:div>
        <w:div w:id="1308170058">
          <w:marLeft w:val="640"/>
          <w:marRight w:val="0"/>
          <w:marTop w:val="0"/>
          <w:marBottom w:val="0"/>
          <w:divBdr>
            <w:top w:val="none" w:sz="0" w:space="0" w:color="auto"/>
            <w:left w:val="none" w:sz="0" w:space="0" w:color="auto"/>
            <w:bottom w:val="none" w:sz="0" w:space="0" w:color="auto"/>
            <w:right w:val="none" w:sz="0" w:space="0" w:color="auto"/>
          </w:divBdr>
        </w:div>
        <w:div w:id="467209347">
          <w:marLeft w:val="640"/>
          <w:marRight w:val="0"/>
          <w:marTop w:val="0"/>
          <w:marBottom w:val="0"/>
          <w:divBdr>
            <w:top w:val="none" w:sz="0" w:space="0" w:color="auto"/>
            <w:left w:val="none" w:sz="0" w:space="0" w:color="auto"/>
            <w:bottom w:val="none" w:sz="0" w:space="0" w:color="auto"/>
            <w:right w:val="none" w:sz="0" w:space="0" w:color="auto"/>
          </w:divBdr>
        </w:div>
        <w:div w:id="43844168">
          <w:marLeft w:val="640"/>
          <w:marRight w:val="0"/>
          <w:marTop w:val="0"/>
          <w:marBottom w:val="0"/>
          <w:divBdr>
            <w:top w:val="none" w:sz="0" w:space="0" w:color="auto"/>
            <w:left w:val="none" w:sz="0" w:space="0" w:color="auto"/>
            <w:bottom w:val="none" w:sz="0" w:space="0" w:color="auto"/>
            <w:right w:val="none" w:sz="0" w:space="0" w:color="auto"/>
          </w:divBdr>
        </w:div>
        <w:div w:id="125316519">
          <w:marLeft w:val="640"/>
          <w:marRight w:val="0"/>
          <w:marTop w:val="0"/>
          <w:marBottom w:val="0"/>
          <w:divBdr>
            <w:top w:val="none" w:sz="0" w:space="0" w:color="auto"/>
            <w:left w:val="none" w:sz="0" w:space="0" w:color="auto"/>
            <w:bottom w:val="none" w:sz="0" w:space="0" w:color="auto"/>
            <w:right w:val="none" w:sz="0" w:space="0" w:color="auto"/>
          </w:divBdr>
        </w:div>
        <w:div w:id="1117871120">
          <w:marLeft w:val="640"/>
          <w:marRight w:val="0"/>
          <w:marTop w:val="0"/>
          <w:marBottom w:val="0"/>
          <w:divBdr>
            <w:top w:val="none" w:sz="0" w:space="0" w:color="auto"/>
            <w:left w:val="none" w:sz="0" w:space="0" w:color="auto"/>
            <w:bottom w:val="none" w:sz="0" w:space="0" w:color="auto"/>
            <w:right w:val="none" w:sz="0" w:space="0" w:color="auto"/>
          </w:divBdr>
        </w:div>
        <w:div w:id="1085807662">
          <w:marLeft w:val="640"/>
          <w:marRight w:val="0"/>
          <w:marTop w:val="0"/>
          <w:marBottom w:val="0"/>
          <w:divBdr>
            <w:top w:val="none" w:sz="0" w:space="0" w:color="auto"/>
            <w:left w:val="none" w:sz="0" w:space="0" w:color="auto"/>
            <w:bottom w:val="none" w:sz="0" w:space="0" w:color="auto"/>
            <w:right w:val="none" w:sz="0" w:space="0" w:color="auto"/>
          </w:divBdr>
        </w:div>
        <w:div w:id="1978605864">
          <w:marLeft w:val="640"/>
          <w:marRight w:val="0"/>
          <w:marTop w:val="0"/>
          <w:marBottom w:val="0"/>
          <w:divBdr>
            <w:top w:val="none" w:sz="0" w:space="0" w:color="auto"/>
            <w:left w:val="none" w:sz="0" w:space="0" w:color="auto"/>
            <w:bottom w:val="none" w:sz="0" w:space="0" w:color="auto"/>
            <w:right w:val="none" w:sz="0" w:space="0" w:color="auto"/>
          </w:divBdr>
        </w:div>
        <w:div w:id="1793865206">
          <w:marLeft w:val="640"/>
          <w:marRight w:val="0"/>
          <w:marTop w:val="0"/>
          <w:marBottom w:val="0"/>
          <w:divBdr>
            <w:top w:val="none" w:sz="0" w:space="0" w:color="auto"/>
            <w:left w:val="none" w:sz="0" w:space="0" w:color="auto"/>
            <w:bottom w:val="none" w:sz="0" w:space="0" w:color="auto"/>
            <w:right w:val="none" w:sz="0" w:space="0" w:color="auto"/>
          </w:divBdr>
        </w:div>
        <w:div w:id="412094050">
          <w:marLeft w:val="640"/>
          <w:marRight w:val="0"/>
          <w:marTop w:val="0"/>
          <w:marBottom w:val="0"/>
          <w:divBdr>
            <w:top w:val="none" w:sz="0" w:space="0" w:color="auto"/>
            <w:left w:val="none" w:sz="0" w:space="0" w:color="auto"/>
            <w:bottom w:val="none" w:sz="0" w:space="0" w:color="auto"/>
            <w:right w:val="none" w:sz="0" w:space="0" w:color="auto"/>
          </w:divBdr>
        </w:div>
      </w:divsChild>
    </w:div>
    <w:div w:id="1112941169">
      <w:bodyDiv w:val="1"/>
      <w:marLeft w:val="0"/>
      <w:marRight w:val="0"/>
      <w:marTop w:val="0"/>
      <w:marBottom w:val="0"/>
      <w:divBdr>
        <w:top w:val="none" w:sz="0" w:space="0" w:color="auto"/>
        <w:left w:val="none" w:sz="0" w:space="0" w:color="auto"/>
        <w:bottom w:val="none" w:sz="0" w:space="0" w:color="auto"/>
        <w:right w:val="none" w:sz="0" w:space="0" w:color="auto"/>
      </w:divBdr>
      <w:divsChild>
        <w:div w:id="1020158331">
          <w:marLeft w:val="640"/>
          <w:marRight w:val="0"/>
          <w:marTop w:val="0"/>
          <w:marBottom w:val="0"/>
          <w:divBdr>
            <w:top w:val="none" w:sz="0" w:space="0" w:color="auto"/>
            <w:left w:val="none" w:sz="0" w:space="0" w:color="auto"/>
            <w:bottom w:val="none" w:sz="0" w:space="0" w:color="auto"/>
            <w:right w:val="none" w:sz="0" w:space="0" w:color="auto"/>
          </w:divBdr>
        </w:div>
        <w:div w:id="100494514">
          <w:marLeft w:val="640"/>
          <w:marRight w:val="0"/>
          <w:marTop w:val="0"/>
          <w:marBottom w:val="0"/>
          <w:divBdr>
            <w:top w:val="none" w:sz="0" w:space="0" w:color="auto"/>
            <w:left w:val="none" w:sz="0" w:space="0" w:color="auto"/>
            <w:bottom w:val="none" w:sz="0" w:space="0" w:color="auto"/>
            <w:right w:val="none" w:sz="0" w:space="0" w:color="auto"/>
          </w:divBdr>
        </w:div>
        <w:div w:id="1507134680">
          <w:marLeft w:val="640"/>
          <w:marRight w:val="0"/>
          <w:marTop w:val="0"/>
          <w:marBottom w:val="0"/>
          <w:divBdr>
            <w:top w:val="none" w:sz="0" w:space="0" w:color="auto"/>
            <w:left w:val="none" w:sz="0" w:space="0" w:color="auto"/>
            <w:bottom w:val="none" w:sz="0" w:space="0" w:color="auto"/>
            <w:right w:val="none" w:sz="0" w:space="0" w:color="auto"/>
          </w:divBdr>
        </w:div>
        <w:div w:id="1760249067">
          <w:marLeft w:val="640"/>
          <w:marRight w:val="0"/>
          <w:marTop w:val="0"/>
          <w:marBottom w:val="0"/>
          <w:divBdr>
            <w:top w:val="none" w:sz="0" w:space="0" w:color="auto"/>
            <w:left w:val="none" w:sz="0" w:space="0" w:color="auto"/>
            <w:bottom w:val="none" w:sz="0" w:space="0" w:color="auto"/>
            <w:right w:val="none" w:sz="0" w:space="0" w:color="auto"/>
          </w:divBdr>
        </w:div>
        <w:div w:id="534583465">
          <w:marLeft w:val="640"/>
          <w:marRight w:val="0"/>
          <w:marTop w:val="0"/>
          <w:marBottom w:val="0"/>
          <w:divBdr>
            <w:top w:val="none" w:sz="0" w:space="0" w:color="auto"/>
            <w:left w:val="none" w:sz="0" w:space="0" w:color="auto"/>
            <w:bottom w:val="none" w:sz="0" w:space="0" w:color="auto"/>
            <w:right w:val="none" w:sz="0" w:space="0" w:color="auto"/>
          </w:divBdr>
        </w:div>
        <w:div w:id="1730760470">
          <w:marLeft w:val="640"/>
          <w:marRight w:val="0"/>
          <w:marTop w:val="0"/>
          <w:marBottom w:val="0"/>
          <w:divBdr>
            <w:top w:val="none" w:sz="0" w:space="0" w:color="auto"/>
            <w:left w:val="none" w:sz="0" w:space="0" w:color="auto"/>
            <w:bottom w:val="none" w:sz="0" w:space="0" w:color="auto"/>
            <w:right w:val="none" w:sz="0" w:space="0" w:color="auto"/>
          </w:divBdr>
        </w:div>
        <w:div w:id="2077628041">
          <w:marLeft w:val="640"/>
          <w:marRight w:val="0"/>
          <w:marTop w:val="0"/>
          <w:marBottom w:val="0"/>
          <w:divBdr>
            <w:top w:val="none" w:sz="0" w:space="0" w:color="auto"/>
            <w:left w:val="none" w:sz="0" w:space="0" w:color="auto"/>
            <w:bottom w:val="none" w:sz="0" w:space="0" w:color="auto"/>
            <w:right w:val="none" w:sz="0" w:space="0" w:color="auto"/>
          </w:divBdr>
        </w:div>
        <w:div w:id="627008422">
          <w:marLeft w:val="640"/>
          <w:marRight w:val="0"/>
          <w:marTop w:val="0"/>
          <w:marBottom w:val="0"/>
          <w:divBdr>
            <w:top w:val="none" w:sz="0" w:space="0" w:color="auto"/>
            <w:left w:val="none" w:sz="0" w:space="0" w:color="auto"/>
            <w:bottom w:val="none" w:sz="0" w:space="0" w:color="auto"/>
            <w:right w:val="none" w:sz="0" w:space="0" w:color="auto"/>
          </w:divBdr>
        </w:div>
        <w:div w:id="1068958299">
          <w:marLeft w:val="640"/>
          <w:marRight w:val="0"/>
          <w:marTop w:val="0"/>
          <w:marBottom w:val="0"/>
          <w:divBdr>
            <w:top w:val="none" w:sz="0" w:space="0" w:color="auto"/>
            <w:left w:val="none" w:sz="0" w:space="0" w:color="auto"/>
            <w:bottom w:val="none" w:sz="0" w:space="0" w:color="auto"/>
            <w:right w:val="none" w:sz="0" w:space="0" w:color="auto"/>
          </w:divBdr>
        </w:div>
        <w:div w:id="1681734486">
          <w:marLeft w:val="640"/>
          <w:marRight w:val="0"/>
          <w:marTop w:val="0"/>
          <w:marBottom w:val="0"/>
          <w:divBdr>
            <w:top w:val="none" w:sz="0" w:space="0" w:color="auto"/>
            <w:left w:val="none" w:sz="0" w:space="0" w:color="auto"/>
            <w:bottom w:val="none" w:sz="0" w:space="0" w:color="auto"/>
            <w:right w:val="none" w:sz="0" w:space="0" w:color="auto"/>
          </w:divBdr>
        </w:div>
        <w:div w:id="677512311">
          <w:marLeft w:val="640"/>
          <w:marRight w:val="0"/>
          <w:marTop w:val="0"/>
          <w:marBottom w:val="0"/>
          <w:divBdr>
            <w:top w:val="none" w:sz="0" w:space="0" w:color="auto"/>
            <w:left w:val="none" w:sz="0" w:space="0" w:color="auto"/>
            <w:bottom w:val="none" w:sz="0" w:space="0" w:color="auto"/>
            <w:right w:val="none" w:sz="0" w:space="0" w:color="auto"/>
          </w:divBdr>
        </w:div>
        <w:div w:id="200170060">
          <w:marLeft w:val="640"/>
          <w:marRight w:val="0"/>
          <w:marTop w:val="0"/>
          <w:marBottom w:val="0"/>
          <w:divBdr>
            <w:top w:val="none" w:sz="0" w:space="0" w:color="auto"/>
            <w:left w:val="none" w:sz="0" w:space="0" w:color="auto"/>
            <w:bottom w:val="none" w:sz="0" w:space="0" w:color="auto"/>
            <w:right w:val="none" w:sz="0" w:space="0" w:color="auto"/>
          </w:divBdr>
        </w:div>
        <w:div w:id="1439057786">
          <w:marLeft w:val="640"/>
          <w:marRight w:val="0"/>
          <w:marTop w:val="0"/>
          <w:marBottom w:val="0"/>
          <w:divBdr>
            <w:top w:val="none" w:sz="0" w:space="0" w:color="auto"/>
            <w:left w:val="none" w:sz="0" w:space="0" w:color="auto"/>
            <w:bottom w:val="none" w:sz="0" w:space="0" w:color="auto"/>
            <w:right w:val="none" w:sz="0" w:space="0" w:color="auto"/>
          </w:divBdr>
        </w:div>
        <w:div w:id="1289166544">
          <w:marLeft w:val="640"/>
          <w:marRight w:val="0"/>
          <w:marTop w:val="0"/>
          <w:marBottom w:val="0"/>
          <w:divBdr>
            <w:top w:val="none" w:sz="0" w:space="0" w:color="auto"/>
            <w:left w:val="none" w:sz="0" w:space="0" w:color="auto"/>
            <w:bottom w:val="none" w:sz="0" w:space="0" w:color="auto"/>
            <w:right w:val="none" w:sz="0" w:space="0" w:color="auto"/>
          </w:divBdr>
        </w:div>
        <w:div w:id="1315791625">
          <w:marLeft w:val="640"/>
          <w:marRight w:val="0"/>
          <w:marTop w:val="0"/>
          <w:marBottom w:val="0"/>
          <w:divBdr>
            <w:top w:val="none" w:sz="0" w:space="0" w:color="auto"/>
            <w:left w:val="none" w:sz="0" w:space="0" w:color="auto"/>
            <w:bottom w:val="none" w:sz="0" w:space="0" w:color="auto"/>
            <w:right w:val="none" w:sz="0" w:space="0" w:color="auto"/>
          </w:divBdr>
        </w:div>
        <w:div w:id="1012101877">
          <w:marLeft w:val="640"/>
          <w:marRight w:val="0"/>
          <w:marTop w:val="0"/>
          <w:marBottom w:val="0"/>
          <w:divBdr>
            <w:top w:val="none" w:sz="0" w:space="0" w:color="auto"/>
            <w:left w:val="none" w:sz="0" w:space="0" w:color="auto"/>
            <w:bottom w:val="none" w:sz="0" w:space="0" w:color="auto"/>
            <w:right w:val="none" w:sz="0" w:space="0" w:color="auto"/>
          </w:divBdr>
        </w:div>
        <w:div w:id="1109857380">
          <w:marLeft w:val="640"/>
          <w:marRight w:val="0"/>
          <w:marTop w:val="0"/>
          <w:marBottom w:val="0"/>
          <w:divBdr>
            <w:top w:val="none" w:sz="0" w:space="0" w:color="auto"/>
            <w:left w:val="none" w:sz="0" w:space="0" w:color="auto"/>
            <w:bottom w:val="none" w:sz="0" w:space="0" w:color="auto"/>
            <w:right w:val="none" w:sz="0" w:space="0" w:color="auto"/>
          </w:divBdr>
        </w:div>
        <w:div w:id="1607691928">
          <w:marLeft w:val="640"/>
          <w:marRight w:val="0"/>
          <w:marTop w:val="0"/>
          <w:marBottom w:val="0"/>
          <w:divBdr>
            <w:top w:val="none" w:sz="0" w:space="0" w:color="auto"/>
            <w:left w:val="none" w:sz="0" w:space="0" w:color="auto"/>
            <w:bottom w:val="none" w:sz="0" w:space="0" w:color="auto"/>
            <w:right w:val="none" w:sz="0" w:space="0" w:color="auto"/>
          </w:divBdr>
        </w:div>
        <w:div w:id="1573196677">
          <w:marLeft w:val="640"/>
          <w:marRight w:val="0"/>
          <w:marTop w:val="0"/>
          <w:marBottom w:val="0"/>
          <w:divBdr>
            <w:top w:val="none" w:sz="0" w:space="0" w:color="auto"/>
            <w:left w:val="none" w:sz="0" w:space="0" w:color="auto"/>
            <w:bottom w:val="none" w:sz="0" w:space="0" w:color="auto"/>
            <w:right w:val="none" w:sz="0" w:space="0" w:color="auto"/>
          </w:divBdr>
        </w:div>
        <w:div w:id="367266642">
          <w:marLeft w:val="640"/>
          <w:marRight w:val="0"/>
          <w:marTop w:val="0"/>
          <w:marBottom w:val="0"/>
          <w:divBdr>
            <w:top w:val="none" w:sz="0" w:space="0" w:color="auto"/>
            <w:left w:val="none" w:sz="0" w:space="0" w:color="auto"/>
            <w:bottom w:val="none" w:sz="0" w:space="0" w:color="auto"/>
            <w:right w:val="none" w:sz="0" w:space="0" w:color="auto"/>
          </w:divBdr>
        </w:div>
        <w:div w:id="213322783">
          <w:marLeft w:val="640"/>
          <w:marRight w:val="0"/>
          <w:marTop w:val="0"/>
          <w:marBottom w:val="0"/>
          <w:divBdr>
            <w:top w:val="none" w:sz="0" w:space="0" w:color="auto"/>
            <w:left w:val="none" w:sz="0" w:space="0" w:color="auto"/>
            <w:bottom w:val="none" w:sz="0" w:space="0" w:color="auto"/>
            <w:right w:val="none" w:sz="0" w:space="0" w:color="auto"/>
          </w:divBdr>
        </w:div>
        <w:div w:id="1591352522">
          <w:marLeft w:val="640"/>
          <w:marRight w:val="0"/>
          <w:marTop w:val="0"/>
          <w:marBottom w:val="0"/>
          <w:divBdr>
            <w:top w:val="none" w:sz="0" w:space="0" w:color="auto"/>
            <w:left w:val="none" w:sz="0" w:space="0" w:color="auto"/>
            <w:bottom w:val="none" w:sz="0" w:space="0" w:color="auto"/>
            <w:right w:val="none" w:sz="0" w:space="0" w:color="auto"/>
          </w:divBdr>
        </w:div>
        <w:div w:id="1857763996">
          <w:marLeft w:val="640"/>
          <w:marRight w:val="0"/>
          <w:marTop w:val="0"/>
          <w:marBottom w:val="0"/>
          <w:divBdr>
            <w:top w:val="none" w:sz="0" w:space="0" w:color="auto"/>
            <w:left w:val="none" w:sz="0" w:space="0" w:color="auto"/>
            <w:bottom w:val="none" w:sz="0" w:space="0" w:color="auto"/>
            <w:right w:val="none" w:sz="0" w:space="0" w:color="auto"/>
          </w:divBdr>
        </w:div>
        <w:div w:id="966466607">
          <w:marLeft w:val="640"/>
          <w:marRight w:val="0"/>
          <w:marTop w:val="0"/>
          <w:marBottom w:val="0"/>
          <w:divBdr>
            <w:top w:val="none" w:sz="0" w:space="0" w:color="auto"/>
            <w:left w:val="none" w:sz="0" w:space="0" w:color="auto"/>
            <w:bottom w:val="none" w:sz="0" w:space="0" w:color="auto"/>
            <w:right w:val="none" w:sz="0" w:space="0" w:color="auto"/>
          </w:divBdr>
        </w:div>
        <w:div w:id="1486161769">
          <w:marLeft w:val="640"/>
          <w:marRight w:val="0"/>
          <w:marTop w:val="0"/>
          <w:marBottom w:val="0"/>
          <w:divBdr>
            <w:top w:val="none" w:sz="0" w:space="0" w:color="auto"/>
            <w:left w:val="none" w:sz="0" w:space="0" w:color="auto"/>
            <w:bottom w:val="none" w:sz="0" w:space="0" w:color="auto"/>
            <w:right w:val="none" w:sz="0" w:space="0" w:color="auto"/>
          </w:divBdr>
        </w:div>
        <w:div w:id="90131641">
          <w:marLeft w:val="640"/>
          <w:marRight w:val="0"/>
          <w:marTop w:val="0"/>
          <w:marBottom w:val="0"/>
          <w:divBdr>
            <w:top w:val="none" w:sz="0" w:space="0" w:color="auto"/>
            <w:left w:val="none" w:sz="0" w:space="0" w:color="auto"/>
            <w:bottom w:val="none" w:sz="0" w:space="0" w:color="auto"/>
            <w:right w:val="none" w:sz="0" w:space="0" w:color="auto"/>
          </w:divBdr>
        </w:div>
        <w:div w:id="1782065271">
          <w:marLeft w:val="640"/>
          <w:marRight w:val="0"/>
          <w:marTop w:val="0"/>
          <w:marBottom w:val="0"/>
          <w:divBdr>
            <w:top w:val="none" w:sz="0" w:space="0" w:color="auto"/>
            <w:left w:val="none" w:sz="0" w:space="0" w:color="auto"/>
            <w:bottom w:val="none" w:sz="0" w:space="0" w:color="auto"/>
            <w:right w:val="none" w:sz="0" w:space="0" w:color="auto"/>
          </w:divBdr>
        </w:div>
        <w:div w:id="7297047">
          <w:marLeft w:val="640"/>
          <w:marRight w:val="0"/>
          <w:marTop w:val="0"/>
          <w:marBottom w:val="0"/>
          <w:divBdr>
            <w:top w:val="none" w:sz="0" w:space="0" w:color="auto"/>
            <w:left w:val="none" w:sz="0" w:space="0" w:color="auto"/>
            <w:bottom w:val="none" w:sz="0" w:space="0" w:color="auto"/>
            <w:right w:val="none" w:sz="0" w:space="0" w:color="auto"/>
          </w:divBdr>
        </w:div>
        <w:div w:id="671421194">
          <w:marLeft w:val="640"/>
          <w:marRight w:val="0"/>
          <w:marTop w:val="0"/>
          <w:marBottom w:val="0"/>
          <w:divBdr>
            <w:top w:val="none" w:sz="0" w:space="0" w:color="auto"/>
            <w:left w:val="none" w:sz="0" w:space="0" w:color="auto"/>
            <w:bottom w:val="none" w:sz="0" w:space="0" w:color="auto"/>
            <w:right w:val="none" w:sz="0" w:space="0" w:color="auto"/>
          </w:divBdr>
        </w:div>
        <w:div w:id="571159480">
          <w:marLeft w:val="640"/>
          <w:marRight w:val="0"/>
          <w:marTop w:val="0"/>
          <w:marBottom w:val="0"/>
          <w:divBdr>
            <w:top w:val="none" w:sz="0" w:space="0" w:color="auto"/>
            <w:left w:val="none" w:sz="0" w:space="0" w:color="auto"/>
            <w:bottom w:val="none" w:sz="0" w:space="0" w:color="auto"/>
            <w:right w:val="none" w:sz="0" w:space="0" w:color="auto"/>
          </w:divBdr>
        </w:div>
        <w:div w:id="1546142478">
          <w:marLeft w:val="640"/>
          <w:marRight w:val="0"/>
          <w:marTop w:val="0"/>
          <w:marBottom w:val="0"/>
          <w:divBdr>
            <w:top w:val="none" w:sz="0" w:space="0" w:color="auto"/>
            <w:left w:val="none" w:sz="0" w:space="0" w:color="auto"/>
            <w:bottom w:val="none" w:sz="0" w:space="0" w:color="auto"/>
            <w:right w:val="none" w:sz="0" w:space="0" w:color="auto"/>
          </w:divBdr>
        </w:div>
        <w:div w:id="584995759">
          <w:marLeft w:val="640"/>
          <w:marRight w:val="0"/>
          <w:marTop w:val="0"/>
          <w:marBottom w:val="0"/>
          <w:divBdr>
            <w:top w:val="none" w:sz="0" w:space="0" w:color="auto"/>
            <w:left w:val="none" w:sz="0" w:space="0" w:color="auto"/>
            <w:bottom w:val="none" w:sz="0" w:space="0" w:color="auto"/>
            <w:right w:val="none" w:sz="0" w:space="0" w:color="auto"/>
          </w:divBdr>
        </w:div>
        <w:div w:id="1684820141">
          <w:marLeft w:val="640"/>
          <w:marRight w:val="0"/>
          <w:marTop w:val="0"/>
          <w:marBottom w:val="0"/>
          <w:divBdr>
            <w:top w:val="none" w:sz="0" w:space="0" w:color="auto"/>
            <w:left w:val="none" w:sz="0" w:space="0" w:color="auto"/>
            <w:bottom w:val="none" w:sz="0" w:space="0" w:color="auto"/>
            <w:right w:val="none" w:sz="0" w:space="0" w:color="auto"/>
          </w:divBdr>
        </w:div>
        <w:div w:id="1251042922">
          <w:marLeft w:val="640"/>
          <w:marRight w:val="0"/>
          <w:marTop w:val="0"/>
          <w:marBottom w:val="0"/>
          <w:divBdr>
            <w:top w:val="none" w:sz="0" w:space="0" w:color="auto"/>
            <w:left w:val="none" w:sz="0" w:space="0" w:color="auto"/>
            <w:bottom w:val="none" w:sz="0" w:space="0" w:color="auto"/>
            <w:right w:val="none" w:sz="0" w:space="0" w:color="auto"/>
          </w:divBdr>
        </w:div>
        <w:div w:id="838813042">
          <w:marLeft w:val="640"/>
          <w:marRight w:val="0"/>
          <w:marTop w:val="0"/>
          <w:marBottom w:val="0"/>
          <w:divBdr>
            <w:top w:val="none" w:sz="0" w:space="0" w:color="auto"/>
            <w:left w:val="none" w:sz="0" w:space="0" w:color="auto"/>
            <w:bottom w:val="none" w:sz="0" w:space="0" w:color="auto"/>
            <w:right w:val="none" w:sz="0" w:space="0" w:color="auto"/>
          </w:divBdr>
        </w:div>
        <w:div w:id="1194996630">
          <w:marLeft w:val="640"/>
          <w:marRight w:val="0"/>
          <w:marTop w:val="0"/>
          <w:marBottom w:val="0"/>
          <w:divBdr>
            <w:top w:val="none" w:sz="0" w:space="0" w:color="auto"/>
            <w:left w:val="none" w:sz="0" w:space="0" w:color="auto"/>
            <w:bottom w:val="none" w:sz="0" w:space="0" w:color="auto"/>
            <w:right w:val="none" w:sz="0" w:space="0" w:color="auto"/>
          </w:divBdr>
        </w:div>
        <w:div w:id="1268544711">
          <w:marLeft w:val="640"/>
          <w:marRight w:val="0"/>
          <w:marTop w:val="0"/>
          <w:marBottom w:val="0"/>
          <w:divBdr>
            <w:top w:val="none" w:sz="0" w:space="0" w:color="auto"/>
            <w:left w:val="none" w:sz="0" w:space="0" w:color="auto"/>
            <w:bottom w:val="none" w:sz="0" w:space="0" w:color="auto"/>
            <w:right w:val="none" w:sz="0" w:space="0" w:color="auto"/>
          </w:divBdr>
        </w:div>
        <w:div w:id="329452832">
          <w:marLeft w:val="640"/>
          <w:marRight w:val="0"/>
          <w:marTop w:val="0"/>
          <w:marBottom w:val="0"/>
          <w:divBdr>
            <w:top w:val="none" w:sz="0" w:space="0" w:color="auto"/>
            <w:left w:val="none" w:sz="0" w:space="0" w:color="auto"/>
            <w:bottom w:val="none" w:sz="0" w:space="0" w:color="auto"/>
            <w:right w:val="none" w:sz="0" w:space="0" w:color="auto"/>
          </w:divBdr>
        </w:div>
        <w:div w:id="1031995758">
          <w:marLeft w:val="640"/>
          <w:marRight w:val="0"/>
          <w:marTop w:val="0"/>
          <w:marBottom w:val="0"/>
          <w:divBdr>
            <w:top w:val="none" w:sz="0" w:space="0" w:color="auto"/>
            <w:left w:val="none" w:sz="0" w:space="0" w:color="auto"/>
            <w:bottom w:val="none" w:sz="0" w:space="0" w:color="auto"/>
            <w:right w:val="none" w:sz="0" w:space="0" w:color="auto"/>
          </w:divBdr>
        </w:div>
        <w:div w:id="1438481922">
          <w:marLeft w:val="640"/>
          <w:marRight w:val="0"/>
          <w:marTop w:val="0"/>
          <w:marBottom w:val="0"/>
          <w:divBdr>
            <w:top w:val="none" w:sz="0" w:space="0" w:color="auto"/>
            <w:left w:val="none" w:sz="0" w:space="0" w:color="auto"/>
            <w:bottom w:val="none" w:sz="0" w:space="0" w:color="auto"/>
            <w:right w:val="none" w:sz="0" w:space="0" w:color="auto"/>
          </w:divBdr>
        </w:div>
        <w:div w:id="324015335">
          <w:marLeft w:val="640"/>
          <w:marRight w:val="0"/>
          <w:marTop w:val="0"/>
          <w:marBottom w:val="0"/>
          <w:divBdr>
            <w:top w:val="none" w:sz="0" w:space="0" w:color="auto"/>
            <w:left w:val="none" w:sz="0" w:space="0" w:color="auto"/>
            <w:bottom w:val="none" w:sz="0" w:space="0" w:color="auto"/>
            <w:right w:val="none" w:sz="0" w:space="0" w:color="auto"/>
          </w:divBdr>
        </w:div>
        <w:div w:id="671640420">
          <w:marLeft w:val="640"/>
          <w:marRight w:val="0"/>
          <w:marTop w:val="0"/>
          <w:marBottom w:val="0"/>
          <w:divBdr>
            <w:top w:val="none" w:sz="0" w:space="0" w:color="auto"/>
            <w:left w:val="none" w:sz="0" w:space="0" w:color="auto"/>
            <w:bottom w:val="none" w:sz="0" w:space="0" w:color="auto"/>
            <w:right w:val="none" w:sz="0" w:space="0" w:color="auto"/>
          </w:divBdr>
        </w:div>
        <w:div w:id="2057854911">
          <w:marLeft w:val="640"/>
          <w:marRight w:val="0"/>
          <w:marTop w:val="0"/>
          <w:marBottom w:val="0"/>
          <w:divBdr>
            <w:top w:val="none" w:sz="0" w:space="0" w:color="auto"/>
            <w:left w:val="none" w:sz="0" w:space="0" w:color="auto"/>
            <w:bottom w:val="none" w:sz="0" w:space="0" w:color="auto"/>
            <w:right w:val="none" w:sz="0" w:space="0" w:color="auto"/>
          </w:divBdr>
        </w:div>
        <w:div w:id="2128818629">
          <w:marLeft w:val="640"/>
          <w:marRight w:val="0"/>
          <w:marTop w:val="0"/>
          <w:marBottom w:val="0"/>
          <w:divBdr>
            <w:top w:val="none" w:sz="0" w:space="0" w:color="auto"/>
            <w:left w:val="none" w:sz="0" w:space="0" w:color="auto"/>
            <w:bottom w:val="none" w:sz="0" w:space="0" w:color="auto"/>
            <w:right w:val="none" w:sz="0" w:space="0" w:color="auto"/>
          </w:divBdr>
        </w:div>
        <w:div w:id="1518152318">
          <w:marLeft w:val="640"/>
          <w:marRight w:val="0"/>
          <w:marTop w:val="0"/>
          <w:marBottom w:val="0"/>
          <w:divBdr>
            <w:top w:val="none" w:sz="0" w:space="0" w:color="auto"/>
            <w:left w:val="none" w:sz="0" w:space="0" w:color="auto"/>
            <w:bottom w:val="none" w:sz="0" w:space="0" w:color="auto"/>
            <w:right w:val="none" w:sz="0" w:space="0" w:color="auto"/>
          </w:divBdr>
        </w:div>
        <w:div w:id="740064170">
          <w:marLeft w:val="640"/>
          <w:marRight w:val="0"/>
          <w:marTop w:val="0"/>
          <w:marBottom w:val="0"/>
          <w:divBdr>
            <w:top w:val="none" w:sz="0" w:space="0" w:color="auto"/>
            <w:left w:val="none" w:sz="0" w:space="0" w:color="auto"/>
            <w:bottom w:val="none" w:sz="0" w:space="0" w:color="auto"/>
            <w:right w:val="none" w:sz="0" w:space="0" w:color="auto"/>
          </w:divBdr>
        </w:div>
        <w:div w:id="394935136">
          <w:marLeft w:val="640"/>
          <w:marRight w:val="0"/>
          <w:marTop w:val="0"/>
          <w:marBottom w:val="0"/>
          <w:divBdr>
            <w:top w:val="none" w:sz="0" w:space="0" w:color="auto"/>
            <w:left w:val="none" w:sz="0" w:space="0" w:color="auto"/>
            <w:bottom w:val="none" w:sz="0" w:space="0" w:color="auto"/>
            <w:right w:val="none" w:sz="0" w:space="0" w:color="auto"/>
          </w:divBdr>
        </w:div>
        <w:div w:id="1033462207">
          <w:marLeft w:val="640"/>
          <w:marRight w:val="0"/>
          <w:marTop w:val="0"/>
          <w:marBottom w:val="0"/>
          <w:divBdr>
            <w:top w:val="none" w:sz="0" w:space="0" w:color="auto"/>
            <w:left w:val="none" w:sz="0" w:space="0" w:color="auto"/>
            <w:bottom w:val="none" w:sz="0" w:space="0" w:color="auto"/>
            <w:right w:val="none" w:sz="0" w:space="0" w:color="auto"/>
          </w:divBdr>
        </w:div>
        <w:div w:id="559826044">
          <w:marLeft w:val="640"/>
          <w:marRight w:val="0"/>
          <w:marTop w:val="0"/>
          <w:marBottom w:val="0"/>
          <w:divBdr>
            <w:top w:val="none" w:sz="0" w:space="0" w:color="auto"/>
            <w:left w:val="none" w:sz="0" w:space="0" w:color="auto"/>
            <w:bottom w:val="none" w:sz="0" w:space="0" w:color="auto"/>
            <w:right w:val="none" w:sz="0" w:space="0" w:color="auto"/>
          </w:divBdr>
        </w:div>
        <w:div w:id="1474254786">
          <w:marLeft w:val="640"/>
          <w:marRight w:val="0"/>
          <w:marTop w:val="0"/>
          <w:marBottom w:val="0"/>
          <w:divBdr>
            <w:top w:val="none" w:sz="0" w:space="0" w:color="auto"/>
            <w:left w:val="none" w:sz="0" w:space="0" w:color="auto"/>
            <w:bottom w:val="none" w:sz="0" w:space="0" w:color="auto"/>
            <w:right w:val="none" w:sz="0" w:space="0" w:color="auto"/>
          </w:divBdr>
        </w:div>
        <w:div w:id="906574937">
          <w:marLeft w:val="640"/>
          <w:marRight w:val="0"/>
          <w:marTop w:val="0"/>
          <w:marBottom w:val="0"/>
          <w:divBdr>
            <w:top w:val="none" w:sz="0" w:space="0" w:color="auto"/>
            <w:left w:val="none" w:sz="0" w:space="0" w:color="auto"/>
            <w:bottom w:val="none" w:sz="0" w:space="0" w:color="auto"/>
            <w:right w:val="none" w:sz="0" w:space="0" w:color="auto"/>
          </w:divBdr>
        </w:div>
        <w:div w:id="73356947">
          <w:marLeft w:val="640"/>
          <w:marRight w:val="0"/>
          <w:marTop w:val="0"/>
          <w:marBottom w:val="0"/>
          <w:divBdr>
            <w:top w:val="none" w:sz="0" w:space="0" w:color="auto"/>
            <w:left w:val="none" w:sz="0" w:space="0" w:color="auto"/>
            <w:bottom w:val="none" w:sz="0" w:space="0" w:color="auto"/>
            <w:right w:val="none" w:sz="0" w:space="0" w:color="auto"/>
          </w:divBdr>
        </w:div>
        <w:div w:id="288970804">
          <w:marLeft w:val="640"/>
          <w:marRight w:val="0"/>
          <w:marTop w:val="0"/>
          <w:marBottom w:val="0"/>
          <w:divBdr>
            <w:top w:val="none" w:sz="0" w:space="0" w:color="auto"/>
            <w:left w:val="none" w:sz="0" w:space="0" w:color="auto"/>
            <w:bottom w:val="none" w:sz="0" w:space="0" w:color="auto"/>
            <w:right w:val="none" w:sz="0" w:space="0" w:color="auto"/>
          </w:divBdr>
        </w:div>
        <w:div w:id="1512067357">
          <w:marLeft w:val="640"/>
          <w:marRight w:val="0"/>
          <w:marTop w:val="0"/>
          <w:marBottom w:val="0"/>
          <w:divBdr>
            <w:top w:val="none" w:sz="0" w:space="0" w:color="auto"/>
            <w:left w:val="none" w:sz="0" w:space="0" w:color="auto"/>
            <w:bottom w:val="none" w:sz="0" w:space="0" w:color="auto"/>
            <w:right w:val="none" w:sz="0" w:space="0" w:color="auto"/>
          </w:divBdr>
        </w:div>
        <w:div w:id="271591678">
          <w:marLeft w:val="640"/>
          <w:marRight w:val="0"/>
          <w:marTop w:val="0"/>
          <w:marBottom w:val="0"/>
          <w:divBdr>
            <w:top w:val="none" w:sz="0" w:space="0" w:color="auto"/>
            <w:left w:val="none" w:sz="0" w:space="0" w:color="auto"/>
            <w:bottom w:val="none" w:sz="0" w:space="0" w:color="auto"/>
            <w:right w:val="none" w:sz="0" w:space="0" w:color="auto"/>
          </w:divBdr>
        </w:div>
        <w:div w:id="1624188405">
          <w:marLeft w:val="640"/>
          <w:marRight w:val="0"/>
          <w:marTop w:val="0"/>
          <w:marBottom w:val="0"/>
          <w:divBdr>
            <w:top w:val="none" w:sz="0" w:space="0" w:color="auto"/>
            <w:left w:val="none" w:sz="0" w:space="0" w:color="auto"/>
            <w:bottom w:val="none" w:sz="0" w:space="0" w:color="auto"/>
            <w:right w:val="none" w:sz="0" w:space="0" w:color="auto"/>
          </w:divBdr>
        </w:div>
        <w:div w:id="562326895">
          <w:marLeft w:val="640"/>
          <w:marRight w:val="0"/>
          <w:marTop w:val="0"/>
          <w:marBottom w:val="0"/>
          <w:divBdr>
            <w:top w:val="none" w:sz="0" w:space="0" w:color="auto"/>
            <w:left w:val="none" w:sz="0" w:space="0" w:color="auto"/>
            <w:bottom w:val="none" w:sz="0" w:space="0" w:color="auto"/>
            <w:right w:val="none" w:sz="0" w:space="0" w:color="auto"/>
          </w:divBdr>
        </w:div>
        <w:div w:id="1729986357">
          <w:marLeft w:val="640"/>
          <w:marRight w:val="0"/>
          <w:marTop w:val="0"/>
          <w:marBottom w:val="0"/>
          <w:divBdr>
            <w:top w:val="none" w:sz="0" w:space="0" w:color="auto"/>
            <w:left w:val="none" w:sz="0" w:space="0" w:color="auto"/>
            <w:bottom w:val="none" w:sz="0" w:space="0" w:color="auto"/>
            <w:right w:val="none" w:sz="0" w:space="0" w:color="auto"/>
          </w:divBdr>
        </w:div>
        <w:div w:id="60567763">
          <w:marLeft w:val="640"/>
          <w:marRight w:val="0"/>
          <w:marTop w:val="0"/>
          <w:marBottom w:val="0"/>
          <w:divBdr>
            <w:top w:val="none" w:sz="0" w:space="0" w:color="auto"/>
            <w:left w:val="none" w:sz="0" w:space="0" w:color="auto"/>
            <w:bottom w:val="none" w:sz="0" w:space="0" w:color="auto"/>
            <w:right w:val="none" w:sz="0" w:space="0" w:color="auto"/>
          </w:divBdr>
        </w:div>
        <w:div w:id="578445654">
          <w:marLeft w:val="640"/>
          <w:marRight w:val="0"/>
          <w:marTop w:val="0"/>
          <w:marBottom w:val="0"/>
          <w:divBdr>
            <w:top w:val="none" w:sz="0" w:space="0" w:color="auto"/>
            <w:left w:val="none" w:sz="0" w:space="0" w:color="auto"/>
            <w:bottom w:val="none" w:sz="0" w:space="0" w:color="auto"/>
            <w:right w:val="none" w:sz="0" w:space="0" w:color="auto"/>
          </w:divBdr>
        </w:div>
        <w:div w:id="659621770">
          <w:marLeft w:val="640"/>
          <w:marRight w:val="0"/>
          <w:marTop w:val="0"/>
          <w:marBottom w:val="0"/>
          <w:divBdr>
            <w:top w:val="none" w:sz="0" w:space="0" w:color="auto"/>
            <w:left w:val="none" w:sz="0" w:space="0" w:color="auto"/>
            <w:bottom w:val="none" w:sz="0" w:space="0" w:color="auto"/>
            <w:right w:val="none" w:sz="0" w:space="0" w:color="auto"/>
          </w:divBdr>
        </w:div>
        <w:div w:id="2002465682">
          <w:marLeft w:val="640"/>
          <w:marRight w:val="0"/>
          <w:marTop w:val="0"/>
          <w:marBottom w:val="0"/>
          <w:divBdr>
            <w:top w:val="none" w:sz="0" w:space="0" w:color="auto"/>
            <w:left w:val="none" w:sz="0" w:space="0" w:color="auto"/>
            <w:bottom w:val="none" w:sz="0" w:space="0" w:color="auto"/>
            <w:right w:val="none" w:sz="0" w:space="0" w:color="auto"/>
          </w:divBdr>
        </w:div>
        <w:div w:id="1148283983">
          <w:marLeft w:val="640"/>
          <w:marRight w:val="0"/>
          <w:marTop w:val="0"/>
          <w:marBottom w:val="0"/>
          <w:divBdr>
            <w:top w:val="none" w:sz="0" w:space="0" w:color="auto"/>
            <w:left w:val="none" w:sz="0" w:space="0" w:color="auto"/>
            <w:bottom w:val="none" w:sz="0" w:space="0" w:color="auto"/>
            <w:right w:val="none" w:sz="0" w:space="0" w:color="auto"/>
          </w:divBdr>
        </w:div>
        <w:div w:id="935820762">
          <w:marLeft w:val="640"/>
          <w:marRight w:val="0"/>
          <w:marTop w:val="0"/>
          <w:marBottom w:val="0"/>
          <w:divBdr>
            <w:top w:val="none" w:sz="0" w:space="0" w:color="auto"/>
            <w:left w:val="none" w:sz="0" w:space="0" w:color="auto"/>
            <w:bottom w:val="none" w:sz="0" w:space="0" w:color="auto"/>
            <w:right w:val="none" w:sz="0" w:space="0" w:color="auto"/>
          </w:divBdr>
        </w:div>
        <w:div w:id="1357803102">
          <w:marLeft w:val="640"/>
          <w:marRight w:val="0"/>
          <w:marTop w:val="0"/>
          <w:marBottom w:val="0"/>
          <w:divBdr>
            <w:top w:val="none" w:sz="0" w:space="0" w:color="auto"/>
            <w:left w:val="none" w:sz="0" w:space="0" w:color="auto"/>
            <w:bottom w:val="none" w:sz="0" w:space="0" w:color="auto"/>
            <w:right w:val="none" w:sz="0" w:space="0" w:color="auto"/>
          </w:divBdr>
        </w:div>
        <w:div w:id="1864509492">
          <w:marLeft w:val="640"/>
          <w:marRight w:val="0"/>
          <w:marTop w:val="0"/>
          <w:marBottom w:val="0"/>
          <w:divBdr>
            <w:top w:val="none" w:sz="0" w:space="0" w:color="auto"/>
            <w:left w:val="none" w:sz="0" w:space="0" w:color="auto"/>
            <w:bottom w:val="none" w:sz="0" w:space="0" w:color="auto"/>
            <w:right w:val="none" w:sz="0" w:space="0" w:color="auto"/>
          </w:divBdr>
        </w:div>
        <w:div w:id="1143084328">
          <w:marLeft w:val="640"/>
          <w:marRight w:val="0"/>
          <w:marTop w:val="0"/>
          <w:marBottom w:val="0"/>
          <w:divBdr>
            <w:top w:val="none" w:sz="0" w:space="0" w:color="auto"/>
            <w:left w:val="none" w:sz="0" w:space="0" w:color="auto"/>
            <w:bottom w:val="none" w:sz="0" w:space="0" w:color="auto"/>
            <w:right w:val="none" w:sz="0" w:space="0" w:color="auto"/>
          </w:divBdr>
        </w:div>
        <w:div w:id="1323003019">
          <w:marLeft w:val="640"/>
          <w:marRight w:val="0"/>
          <w:marTop w:val="0"/>
          <w:marBottom w:val="0"/>
          <w:divBdr>
            <w:top w:val="none" w:sz="0" w:space="0" w:color="auto"/>
            <w:left w:val="none" w:sz="0" w:space="0" w:color="auto"/>
            <w:bottom w:val="none" w:sz="0" w:space="0" w:color="auto"/>
            <w:right w:val="none" w:sz="0" w:space="0" w:color="auto"/>
          </w:divBdr>
        </w:div>
        <w:div w:id="867254237">
          <w:marLeft w:val="640"/>
          <w:marRight w:val="0"/>
          <w:marTop w:val="0"/>
          <w:marBottom w:val="0"/>
          <w:divBdr>
            <w:top w:val="none" w:sz="0" w:space="0" w:color="auto"/>
            <w:left w:val="none" w:sz="0" w:space="0" w:color="auto"/>
            <w:bottom w:val="none" w:sz="0" w:space="0" w:color="auto"/>
            <w:right w:val="none" w:sz="0" w:space="0" w:color="auto"/>
          </w:divBdr>
        </w:div>
        <w:div w:id="1800798656">
          <w:marLeft w:val="640"/>
          <w:marRight w:val="0"/>
          <w:marTop w:val="0"/>
          <w:marBottom w:val="0"/>
          <w:divBdr>
            <w:top w:val="none" w:sz="0" w:space="0" w:color="auto"/>
            <w:left w:val="none" w:sz="0" w:space="0" w:color="auto"/>
            <w:bottom w:val="none" w:sz="0" w:space="0" w:color="auto"/>
            <w:right w:val="none" w:sz="0" w:space="0" w:color="auto"/>
          </w:divBdr>
        </w:div>
        <w:div w:id="117990600">
          <w:marLeft w:val="640"/>
          <w:marRight w:val="0"/>
          <w:marTop w:val="0"/>
          <w:marBottom w:val="0"/>
          <w:divBdr>
            <w:top w:val="none" w:sz="0" w:space="0" w:color="auto"/>
            <w:left w:val="none" w:sz="0" w:space="0" w:color="auto"/>
            <w:bottom w:val="none" w:sz="0" w:space="0" w:color="auto"/>
            <w:right w:val="none" w:sz="0" w:space="0" w:color="auto"/>
          </w:divBdr>
        </w:div>
        <w:div w:id="868417704">
          <w:marLeft w:val="640"/>
          <w:marRight w:val="0"/>
          <w:marTop w:val="0"/>
          <w:marBottom w:val="0"/>
          <w:divBdr>
            <w:top w:val="none" w:sz="0" w:space="0" w:color="auto"/>
            <w:left w:val="none" w:sz="0" w:space="0" w:color="auto"/>
            <w:bottom w:val="none" w:sz="0" w:space="0" w:color="auto"/>
            <w:right w:val="none" w:sz="0" w:space="0" w:color="auto"/>
          </w:divBdr>
        </w:div>
        <w:div w:id="743063065">
          <w:marLeft w:val="640"/>
          <w:marRight w:val="0"/>
          <w:marTop w:val="0"/>
          <w:marBottom w:val="0"/>
          <w:divBdr>
            <w:top w:val="none" w:sz="0" w:space="0" w:color="auto"/>
            <w:left w:val="none" w:sz="0" w:space="0" w:color="auto"/>
            <w:bottom w:val="none" w:sz="0" w:space="0" w:color="auto"/>
            <w:right w:val="none" w:sz="0" w:space="0" w:color="auto"/>
          </w:divBdr>
        </w:div>
        <w:div w:id="521167847">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26311085">
      <w:bodyDiv w:val="1"/>
      <w:marLeft w:val="0"/>
      <w:marRight w:val="0"/>
      <w:marTop w:val="0"/>
      <w:marBottom w:val="0"/>
      <w:divBdr>
        <w:top w:val="none" w:sz="0" w:space="0" w:color="auto"/>
        <w:left w:val="none" w:sz="0" w:space="0" w:color="auto"/>
        <w:bottom w:val="none" w:sz="0" w:space="0" w:color="auto"/>
        <w:right w:val="none" w:sz="0" w:space="0" w:color="auto"/>
      </w:divBdr>
    </w:div>
    <w:div w:id="1132020233">
      <w:bodyDiv w:val="1"/>
      <w:marLeft w:val="0"/>
      <w:marRight w:val="0"/>
      <w:marTop w:val="0"/>
      <w:marBottom w:val="0"/>
      <w:divBdr>
        <w:top w:val="none" w:sz="0" w:space="0" w:color="auto"/>
        <w:left w:val="none" w:sz="0" w:space="0" w:color="auto"/>
        <w:bottom w:val="none" w:sz="0" w:space="0" w:color="auto"/>
        <w:right w:val="none" w:sz="0" w:space="0" w:color="auto"/>
      </w:divBdr>
      <w:divsChild>
        <w:div w:id="546721509">
          <w:marLeft w:val="640"/>
          <w:marRight w:val="0"/>
          <w:marTop w:val="0"/>
          <w:marBottom w:val="0"/>
          <w:divBdr>
            <w:top w:val="none" w:sz="0" w:space="0" w:color="auto"/>
            <w:left w:val="none" w:sz="0" w:space="0" w:color="auto"/>
            <w:bottom w:val="none" w:sz="0" w:space="0" w:color="auto"/>
            <w:right w:val="none" w:sz="0" w:space="0" w:color="auto"/>
          </w:divBdr>
        </w:div>
        <w:div w:id="1904220130">
          <w:marLeft w:val="640"/>
          <w:marRight w:val="0"/>
          <w:marTop w:val="0"/>
          <w:marBottom w:val="0"/>
          <w:divBdr>
            <w:top w:val="none" w:sz="0" w:space="0" w:color="auto"/>
            <w:left w:val="none" w:sz="0" w:space="0" w:color="auto"/>
            <w:bottom w:val="none" w:sz="0" w:space="0" w:color="auto"/>
            <w:right w:val="none" w:sz="0" w:space="0" w:color="auto"/>
          </w:divBdr>
        </w:div>
        <w:div w:id="753892649">
          <w:marLeft w:val="640"/>
          <w:marRight w:val="0"/>
          <w:marTop w:val="0"/>
          <w:marBottom w:val="0"/>
          <w:divBdr>
            <w:top w:val="none" w:sz="0" w:space="0" w:color="auto"/>
            <w:left w:val="none" w:sz="0" w:space="0" w:color="auto"/>
            <w:bottom w:val="none" w:sz="0" w:space="0" w:color="auto"/>
            <w:right w:val="none" w:sz="0" w:space="0" w:color="auto"/>
          </w:divBdr>
        </w:div>
        <w:div w:id="1276249726">
          <w:marLeft w:val="640"/>
          <w:marRight w:val="0"/>
          <w:marTop w:val="0"/>
          <w:marBottom w:val="0"/>
          <w:divBdr>
            <w:top w:val="none" w:sz="0" w:space="0" w:color="auto"/>
            <w:left w:val="none" w:sz="0" w:space="0" w:color="auto"/>
            <w:bottom w:val="none" w:sz="0" w:space="0" w:color="auto"/>
            <w:right w:val="none" w:sz="0" w:space="0" w:color="auto"/>
          </w:divBdr>
        </w:div>
        <w:div w:id="21247398">
          <w:marLeft w:val="640"/>
          <w:marRight w:val="0"/>
          <w:marTop w:val="0"/>
          <w:marBottom w:val="0"/>
          <w:divBdr>
            <w:top w:val="none" w:sz="0" w:space="0" w:color="auto"/>
            <w:left w:val="none" w:sz="0" w:space="0" w:color="auto"/>
            <w:bottom w:val="none" w:sz="0" w:space="0" w:color="auto"/>
            <w:right w:val="none" w:sz="0" w:space="0" w:color="auto"/>
          </w:divBdr>
        </w:div>
        <w:div w:id="2000234658">
          <w:marLeft w:val="640"/>
          <w:marRight w:val="0"/>
          <w:marTop w:val="0"/>
          <w:marBottom w:val="0"/>
          <w:divBdr>
            <w:top w:val="none" w:sz="0" w:space="0" w:color="auto"/>
            <w:left w:val="none" w:sz="0" w:space="0" w:color="auto"/>
            <w:bottom w:val="none" w:sz="0" w:space="0" w:color="auto"/>
            <w:right w:val="none" w:sz="0" w:space="0" w:color="auto"/>
          </w:divBdr>
        </w:div>
        <w:div w:id="1807895993">
          <w:marLeft w:val="640"/>
          <w:marRight w:val="0"/>
          <w:marTop w:val="0"/>
          <w:marBottom w:val="0"/>
          <w:divBdr>
            <w:top w:val="none" w:sz="0" w:space="0" w:color="auto"/>
            <w:left w:val="none" w:sz="0" w:space="0" w:color="auto"/>
            <w:bottom w:val="none" w:sz="0" w:space="0" w:color="auto"/>
            <w:right w:val="none" w:sz="0" w:space="0" w:color="auto"/>
          </w:divBdr>
        </w:div>
        <w:div w:id="576478104">
          <w:marLeft w:val="640"/>
          <w:marRight w:val="0"/>
          <w:marTop w:val="0"/>
          <w:marBottom w:val="0"/>
          <w:divBdr>
            <w:top w:val="none" w:sz="0" w:space="0" w:color="auto"/>
            <w:left w:val="none" w:sz="0" w:space="0" w:color="auto"/>
            <w:bottom w:val="none" w:sz="0" w:space="0" w:color="auto"/>
            <w:right w:val="none" w:sz="0" w:space="0" w:color="auto"/>
          </w:divBdr>
        </w:div>
        <w:div w:id="463429181">
          <w:marLeft w:val="640"/>
          <w:marRight w:val="0"/>
          <w:marTop w:val="0"/>
          <w:marBottom w:val="0"/>
          <w:divBdr>
            <w:top w:val="none" w:sz="0" w:space="0" w:color="auto"/>
            <w:left w:val="none" w:sz="0" w:space="0" w:color="auto"/>
            <w:bottom w:val="none" w:sz="0" w:space="0" w:color="auto"/>
            <w:right w:val="none" w:sz="0" w:space="0" w:color="auto"/>
          </w:divBdr>
        </w:div>
        <w:div w:id="2144344453">
          <w:marLeft w:val="640"/>
          <w:marRight w:val="0"/>
          <w:marTop w:val="0"/>
          <w:marBottom w:val="0"/>
          <w:divBdr>
            <w:top w:val="none" w:sz="0" w:space="0" w:color="auto"/>
            <w:left w:val="none" w:sz="0" w:space="0" w:color="auto"/>
            <w:bottom w:val="none" w:sz="0" w:space="0" w:color="auto"/>
            <w:right w:val="none" w:sz="0" w:space="0" w:color="auto"/>
          </w:divBdr>
        </w:div>
        <w:div w:id="362097627">
          <w:marLeft w:val="640"/>
          <w:marRight w:val="0"/>
          <w:marTop w:val="0"/>
          <w:marBottom w:val="0"/>
          <w:divBdr>
            <w:top w:val="none" w:sz="0" w:space="0" w:color="auto"/>
            <w:left w:val="none" w:sz="0" w:space="0" w:color="auto"/>
            <w:bottom w:val="none" w:sz="0" w:space="0" w:color="auto"/>
            <w:right w:val="none" w:sz="0" w:space="0" w:color="auto"/>
          </w:divBdr>
        </w:div>
        <w:div w:id="1589734678">
          <w:marLeft w:val="640"/>
          <w:marRight w:val="0"/>
          <w:marTop w:val="0"/>
          <w:marBottom w:val="0"/>
          <w:divBdr>
            <w:top w:val="none" w:sz="0" w:space="0" w:color="auto"/>
            <w:left w:val="none" w:sz="0" w:space="0" w:color="auto"/>
            <w:bottom w:val="none" w:sz="0" w:space="0" w:color="auto"/>
            <w:right w:val="none" w:sz="0" w:space="0" w:color="auto"/>
          </w:divBdr>
        </w:div>
        <w:div w:id="1015576825">
          <w:marLeft w:val="640"/>
          <w:marRight w:val="0"/>
          <w:marTop w:val="0"/>
          <w:marBottom w:val="0"/>
          <w:divBdr>
            <w:top w:val="none" w:sz="0" w:space="0" w:color="auto"/>
            <w:left w:val="none" w:sz="0" w:space="0" w:color="auto"/>
            <w:bottom w:val="none" w:sz="0" w:space="0" w:color="auto"/>
            <w:right w:val="none" w:sz="0" w:space="0" w:color="auto"/>
          </w:divBdr>
        </w:div>
        <w:div w:id="946356071">
          <w:marLeft w:val="640"/>
          <w:marRight w:val="0"/>
          <w:marTop w:val="0"/>
          <w:marBottom w:val="0"/>
          <w:divBdr>
            <w:top w:val="none" w:sz="0" w:space="0" w:color="auto"/>
            <w:left w:val="none" w:sz="0" w:space="0" w:color="auto"/>
            <w:bottom w:val="none" w:sz="0" w:space="0" w:color="auto"/>
            <w:right w:val="none" w:sz="0" w:space="0" w:color="auto"/>
          </w:divBdr>
        </w:div>
        <w:div w:id="445009245">
          <w:marLeft w:val="640"/>
          <w:marRight w:val="0"/>
          <w:marTop w:val="0"/>
          <w:marBottom w:val="0"/>
          <w:divBdr>
            <w:top w:val="none" w:sz="0" w:space="0" w:color="auto"/>
            <w:left w:val="none" w:sz="0" w:space="0" w:color="auto"/>
            <w:bottom w:val="none" w:sz="0" w:space="0" w:color="auto"/>
            <w:right w:val="none" w:sz="0" w:space="0" w:color="auto"/>
          </w:divBdr>
        </w:div>
        <w:div w:id="1880390732">
          <w:marLeft w:val="640"/>
          <w:marRight w:val="0"/>
          <w:marTop w:val="0"/>
          <w:marBottom w:val="0"/>
          <w:divBdr>
            <w:top w:val="none" w:sz="0" w:space="0" w:color="auto"/>
            <w:left w:val="none" w:sz="0" w:space="0" w:color="auto"/>
            <w:bottom w:val="none" w:sz="0" w:space="0" w:color="auto"/>
            <w:right w:val="none" w:sz="0" w:space="0" w:color="auto"/>
          </w:divBdr>
        </w:div>
        <w:div w:id="1494101442">
          <w:marLeft w:val="640"/>
          <w:marRight w:val="0"/>
          <w:marTop w:val="0"/>
          <w:marBottom w:val="0"/>
          <w:divBdr>
            <w:top w:val="none" w:sz="0" w:space="0" w:color="auto"/>
            <w:left w:val="none" w:sz="0" w:space="0" w:color="auto"/>
            <w:bottom w:val="none" w:sz="0" w:space="0" w:color="auto"/>
            <w:right w:val="none" w:sz="0" w:space="0" w:color="auto"/>
          </w:divBdr>
        </w:div>
        <w:div w:id="1000351210">
          <w:marLeft w:val="640"/>
          <w:marRight w:val="0"/>
          <w:marTop w:val="0"/>
          <w:marBottom w:val="0"/>
          <w:divBdr>
            <w:top w:val="none" w:sz="0" w:space="0" w:color="auto"/>
            <w:left w:val="none" w:sz="0" w:space="0" w:color="auto"/>
            <w:bottom w:val="none" w:sz="0" w:space="0" w:color="auto"/>
            <w:right w:val="none" w:sz="0" w:space="0" w:color="auto"/>
          </w:divBdr>
        </w:div>
        <w:div w:id="12609516">
          <w:marLeft w:val="640"/>
          <w:marRight w:val="0"/>
          <w:marTop w:val="0"/>
          <w:marBottom w:val="0"/>
          <w:divBdr>
            <w:top w:val="none" w:sz="0" w:space="0" w:color="auto"/>
            <w:left w:val="none" w:sz="0" w:space="0" w:color="auto"/>
            <w:bottom w:val="none" w:sz="0" w:space="0" w:color="auto"/>
            <w:right w:val="none" w:sz="0" w:space="0" w:color="auto"/>
          </w:divBdr>
        </w:div>
        <w:div w:id="1050301940">
          <w:marLeft w:val="640"/>
          <w:marRight w:val="0"/>
          <w:marTop w:val="0"/>
          <w:marBottom w:val="0"/>
          <w:divBdr>
            <w:top w:val="none" w:sz="0" w:space="0" w:color="auto"/>
            <w:left w:val="none" w:sz="0" w:space="0" w:color="auto"/>
            <w:bottom w:val="none" w:sz="0" w:space="0" w:color="auto"/>
            <w:right w:val="none" w:sz="0" w:space="0" w:color="auto"/>
          </w:divBdr>
        </w:div>
        <w:div w:id="1996251247">
          <w:marLeft w:val="640"/>
          <w:marRight w:val="0"/>
          <w:marTop w:val="0"/>
          <w:marBottom w:val="0"/>
          <w:divBdr>
            <w:top w:val="none" w:sz="0" w:space="0" w:color="auto"/>
            <w:left w:val="none" w:sz="0" w:space="0" w:color="auto"/>
            <w:bottom w:val="none" w:sz="0" w:space="0" w:color="auto"/>
            <w:right w:val="none" w:sz="0" w:space="0" w:color="auto"/>
          </w:divBdr>
        </w:div>
        <w:div w:id="1646817086">
          <w:marLeft w:val="640"/>
          <w:marRight w:val="0"/>
          <w:marTop w:val="0"/>
          <w:marBottom w:val="0"/>
          <w:divBdr>
            <w:top w:val="none" w:sz="0" w:space="0" w:color="auto"/>
            <w:left w:val="none" w:sz="0" w:space="0" w:color="auto"/>
            <w:bottom w:val="none" w:sz="0" w:space="0" w:color="auto"/>
            <w:right w:val="none" w:sz="0" w:space="0" w:color="auto"/>
          </w:divBdr>
        </w:div>
        <w:div w:id="930357256">
          <w:marLeft w:val="640"/>
          <w:marRight w:val="0"/>
          <w:marTop w:val="0"/>
          <w:marBottom w:val="0"/>
          <w:divBdr>
            <w:top w:val="none" w:sz="0" w:space="0" w:color="auto"/>
            <w:left w:val="none" w:sz="0" w:space="0" w:color="auto"/>
            <w:bottom w:val="none" w:sz="0" w:space="0" w:color="auto"/>
            <w:right w:val="none" w:sz="0" w:space="0" w:color="auto"/>
          </w:divBdr>
        </w:div>
        <w:div w:id="2120291941">
          <w:marLeft w:val="640"/>
          <w:marRight w:val="0"/>
          <w:marTop w:val="0"/>
          <w:marBottom w:val="0"/>
          <w:divBdr>
            <w:top w:val="none" w:sz="0" w:space="0" w:color="auto"/>
            <w:left w:val="none" w:sz="0" w:space="0" w:color="auto"/>
            <w:bottom w:val="none" w:sz="0" w:space="0" w:color="auto"/>
            <w:right w:val="none" w:sz="0" w:space="0" w:color="auto"/>
          </w:divBdr>
        </w:div>
        <w:div w:id="118307023">
          <w:marLeft w:val="640"/>
          <w:marRight w:val="0"/>
          <w:marTop w:val="0"/>
          <w:marBottom w:val="0"/>
          <w:divBdr>
            <w:top w:val="none" w:sz="0" w:space="0" w:color="auto"/>
            <w:left w:val="none" w:sz="0" w:space="0" w:color="auto"/>
            <w:bottom w:val="none" w:sz="0" w:space="0" w:color="auto"/>
            <w:right w:val="none" w:sz="0" w:space="0" w:color="auto"/>
          </w:divBdr>
        </w:div>
        <w:div w:id="1415783570">
          <w:marLeft w:val="640"/>
          <w:marRight w:val="0"/>
          <w:marTop w:val="0"/>
          <w:marBottom w:val="0"/>
          <w:divBdr>
            <w:top w:val="none" w:sz="0" w:space="0" w:color="auto"/>
            <w:left w:val="none" w:sz="0" w:space="0" w:color="auto"/>
            <w:bottom w:val="none" w:sz="0" w:space="0" w:color="auto"/>
            <w:right w:val="none" w:sz="0" w:space="0" w:color="auto"/>
          </w:divBdr>
        </w:div>
        <w:div w:id="1178152364">
          <w:marLeft w:val="640"/>
          <w:marRight w:val="0"/>
          <w:marTop w:val="0"/>
          <w:marBottom w:val="0"/>
          <w:divBdr>
            <w:top w:val="none" w:sz="0" w:space="0" w:color="auto"/>
            <w:left w:val="none" w:sz="0" w:space="0" w:color="auto"/>
            <w:bottom w:val="none" w:sz="0" w:space="0" w:color="auto"/>
            <w:right w:val="none" w:sz="0" w:space="0" w:color="auto"/>
          </w:divBdr>
        </w:div>
        <w:div w:id="1252397771">
          <w:marLeft w:val="640"/>
          <w:marRight w:val="0"/>
          <w:marTop w:val="0"/>
          <w:marBottom w:val="0"/>
          <w:divBdr>
            <w:top w:val="none" w:sz="0" w:space="0" w:color="auto"/>
            <w:left w:val="none" w:sz="0" w:space="0" w:color="auto"/>
            <w:bottom w:val="none" w:sz="0" w:space="0" w:color="auto"/>
            <w:right w:val="none" w:sz="0" w:space="0" w:color="auto"/>
          </w:divBdr>
        </w:div>
        <w:div w:id="1284193474">
          <w:marLeft w:val="640"/>
          <w:marRight w:val="0"/>
          <w:marTop w:val="0"/>
          <w:marBottom w:val="0"/>
          <w:divBdr>
            <w:top w:val="none" w:sz="0" w:space="0" w:color="auto"/>
            <w:left w:val="none" w:sz="0" w:space="0" w:color="auto"/>
            <w:bottom w:val="none" w:sz="0" w:space="0" w:color="auto"/>
            <w:right w:val="none" w:sz="0" w:space="0" w:color="auto"/>
          </w:divBdr>
        </w:div>
        <w:div w:id="1252424265">
          <w:marLeft w:val="640"/>
          <w:marRight w:val="0"/>
          <w:marTop w:val="0"/>
          <w:marBottom w:val="0"/>
          <w:divBdr>
            <w:top w:val="none" w:sz="0" w:space="0" w:color="auto"/>
            <w:left w:val="none" w:sz="0" w:space="0" w:color="auto"/>
            <w:bottom w:val="none" w:sz="0" w:space="0" w:color="auto"/>
            <w:right w:val="none" w:sz="0" w:space="0" w:color="auto"/>
          </w:divBdr>
        </w:div>
        <w:div w:id="1295677198">
          <w:marLeft w:val="640"/>
          <w:marRight w:val="0"/>
          <w:marTop w:val="0"/>
          <w:marBottom w:val="0"/>
          <w:divBdr>
            <w:top w:val="none" w:sz="0" w:space="0" w:color="auto"/>
            <w:left w:val="none" w:sz="0" w:space="0" w:color="auto"/>
            <w:bottom w:val="none" w:sz="0" w:space="0" w:color="auto"/>
            <w:right w:val="none" w:sz="0" w:space="0" w:color="auto"/>
          </w:divBdr>
        </w:div>
        <w:div w:id="260534195">
          <w:marLeft w:val="640"/>
          <w:marRight w:val="0"/>
          <w:marTop w:val="0"/>
          <w:marBottom w:val="0"/>
          <w:divBdr>
            <w:top w:val="none" w:sz="0" w:space="0" w:color="auto"/>
            <w:left w:val="none" w:sz="0" w:space="0" w:color="auto"/>
            <w:bottom w:val="none" w:sz="0" w:space="0" w:color="auto"/>
            <w:right w:val="none" w:sz="0" w:space="0" w:color="auto"/>
          </w:divBdr>
        </w:div>
        <w:div w:id="1439176561">
          <w:marLeft w:val="640"/>
          <w:marRight w:val="0"/>
          <w:marTop w:val="0"/>
          <w:marBottom w:val="0"/>
          <w:divBdr>
            <w:top w:val="none" w:sz="0" w:space="0" w:color="auto"/>
            <w:left w:val="none" w:sz="0" w:space="0" w:color="auto"/>
            <w:bottom w:val="none" w:sz="0" w:space="0" w:color="auto"/>
            <w:right w:val="none" w:sz="0" w:space="0" w:color="auto"/>
          </w:divBdr>
        </w:div>
        <w:div w:id="849173664">
          <w:marLeft w:val="640"/>
          <w:marRight w:val="0"/>
          <w:marTop w:val="0"/>
          <w:marBottom w:val="0"/>
          <w:divBdr>
            <w:top w:val="none" w:sz="0" w:space="0" w:color="auto"/>
            <w:left w:val="none" w:sz="0" w:space="0" w:color="auto"/>
            <w:bottom w:val="none" w:sz="0" w:space="0" w:color="auto"/>
            <w:right w:val="none" w:sz="0" w:space="0" w:color="auto"/>
          </w:divBdr>
        </w:div>
        <w:div w:id="525676435">
          <w:marLeft w:val="640"/>
          <w:marRight w:val="0"/>
          <w:marTop w:val="0"/>
          <w:marBottom w:val="0"/>
          <w:divBdr>
            <w:top w:val="none" w:sz="0" w:space="0" w:color="auto"/>
            <w:left w:val="none" w:sz="0" w:space="0" w:color="auto"/>
            <w:bottom w:val="none" w:sz="0" w:space="0" w:color="auto"/>
            <w:right w:val="none" w:sz="0" w:space="0" w:color="auto"/>
          </w:divBdr>
        </w:div>
        <w:div w:id="41491769">
          <w:marLeft w:val="640"/>
          <w:marRight w:val="0"/>
          <w:marTop w:val="0"/>
          <w:marBottom w:val="0"/>
          <w:divBdr>
            <w:top w:val="none" w:sz="0" w:space="0" w:color="auto"/>
            <w:left w:val="none" w:sz="0" w:space="0" w:color="auto"/>
            <w:bottom w:val="none" w:sz="0" w:space="0" w:color="auto"/>
            <w:right w:val="none" w:sz="0" w:space="0" w:color="auto"/>
          </w:divBdr>
        </w:div>
        <w:div w:id="806632213">
          <w:marLeft w:val="640"/>
          <w:marRight w:val="0"/>
          <w:marTop w:val="0"/>
          <w:marBottom w:val="0"/>
          <w:divBdr>
            <w:top w:val="none" w:sz="0" w:space="0" w:color="auto"/>
            <w:left w:val="none" w:sz="0" w:space="0" w:color="auto"/>
            <w:bottom w:val="none" w:sz="0" w:space="0" w:color="auto"/>
            <w:right w:val="none" w:sz="0" w:space="0" w:color="auto"/>
          </w:divBdr>
        </w:div>
        <w:div w:id="141241693">
          <w:marLeft w:val="640"/>
          <w:marRight w:val="0"/>
          <w:marTop w:val="0"/>
          <w:marBottom w:val="0"/>
          <w:divBdr>
            <w:top w:val="none" w:sz="0" w:space="0" w:color="auto"/>
            <w:left w:val="none" w:sz="0" w:space="0" w:color="auto"/>
            <w:bottom w:val="none" w:sz="0" w:space="0" w:color="auto"/>
            <w:right w:val="none" w:sz="0" w:space="0" w:color="auto"/>
          </w:divBdr>
        </w:div>
        <w:div w:id="1432704701">
          <w:marLeft w:val="640"/>
          <w:marRight w:val="0"/>
          <w:marTop w:val="0"/>
          <w:marBottom w:val="0"/>
          <w:divBdr>
            <w:top w:val="none" w:sz="0" w:space="0" w:color="auto"/>
            <w:left w:val="none" w:sz="0" w:space="0" w:color="auto"/>
            <w:bottom w:val="none" w:sz="0" w:space="0" w:color="auto"/>
            <w:right w:val="none" w:sz="0" w:space="0" w:color="auto"/>
          </w:divBdr>
        </w:div>
        <w:div w:id="906300583">
          <w:marLeft w:val="640"/>
          <w:marRight w:val="0"/>
          <w:marTop w:val="0"/>
          <w:marBottom w:val="0"/>
          <w:divBdr>
            <w:top w:val="none" w:sz="0" w:space="0" w:color="auto"/>
            <w:left w:val="none" w:sz="0" w:space="0" w:color="auto"/>
            <w:bottom w:val="none" w:sz="0" w:space="0" w:color="auto"/>
            <w:right w:val="none" w:sz="0" w:space="0" w:color="auto"/>
          </w:divBdr>
        </w:div>
        <w:div w:id="2013140676">
          <w:marLeft w:val="640"/>
          <w:marRight w:val="0"/>
          <w:marTop w:val="0"/>
          <w:marBottom w:val="0"/>
          <w:divBdr>
            <w:top w:val="none" w:sz="0" w:space="0" w:color="auto"/>
            <w:left w:val="none" w:sz="0" w:space="0" w:color="auto"/>
            <w:bottom w:val="none" w:sz="0" w:space="0" w:color="auto"/>
            <w:right w:val="none" w:sz="0" w:space="0" w:color="auto"/>
          </w:divBdr>
        </w:div>
        <w:div w:id="5599400">
          <w:marLeft w:val="640"/>
          <w:marRight w:val="0"/>
          <w:marTop w:val="0"/>
          <w:marBottom w:val="0"/>
          <w:divBdr>
            <w:top w:val="none" w:sz="0" w:space="0" w:color="auto"/>
            <w:left w:val="none" w:sz="0" w:space="0" w:color="auto"/>
            <w:bottom w:val="none" w:sz="0" w:space="0" w:color="auto"/>
            <w:right w:val="none" w:sz="0" w:space="0" w:color="auto"/>
          </w:divBdr>
        </w:div>
        <w:div w:id="86777298">
          <w:marLeft w:val="640"/>
          <w:marRight w:val="0"/>
          <w:marTop w:val="0"/>
          <w:marBottom w:val="0"/>
          <w:divBdr>
            <w:top w:val="none" w:sz="0" w:space="0" w:color="auto"/>
            <w:left w:val="none" w:sz="0" w:space="0" w:color="auto"/>
            <w:bottom w:val="none" w:sz="0" w:space="0" w:color="auto"/>
            <w:right w:val="none" w:sz="0" w:space="0" w:color="auto"/>
          </w:divBdr>
        </w:div>
        <w:div w:id="2089764120">
          <w:marLeft w:val="640"/>
          <w:marRight w:val="0"/>
          <w:marTop w:val="0"/>
          <w:marBottom w:val="0"/>
          <w:divBdr>
            <w:top w:val="none" w:sz="0" w:space="0" w:color="auto"/>
            <w:left w:val="none" w:sz="0" w:space="0" w:color="auto"/>
            <w:bottom w:val="none" w:sz="0" w:space="0" w:color="auto"/>
            <w:right w:val="none" w:sz="0" w:space="0" w:color="auto"/>
          </w:divBdr>
        </w:div>
        <w:div w:id="2048214294">
          <w:marLeft w:val="640"/>
          <w:marRight w:val="0"/>
          <w:marTop w:val="0"/>
          <w:marBottom w:val="0"/>
          <w:divBdr>
            <w:top w:val="none" w:sz="0" w:space="0" w:color="auto"/>
            <w:left w:val="none" w:sz="0" w:space="0" w:color="auto"/>
            <w:bottom w:val="none" w:sz="0" w:space="0" w:color="auto"/>
            <w:right w:val="none" w:sz="0" w:space="0" w:color="auto"/>
          </w:divBdr>
        </w:div>
        <w:div w:id="1785150624">
          <w:marLeft w:val="640"/>
          <w:marRight w:val="0"/>
          <w:marTop w:val="0"/>
          <w:marBottom w:val="0"/>
          <w:divBdr>
            <w:top w:val="none" w:sz="0" w:space="0" w:color="auto"/>
            <w:left w:val="none" w:sz="0" w:space="0" w:color="auto"/>
            <w:bottom w:val="none" w:sz="0" w:space="0" w:color="auto"/>
            <w:right w:val="none" w:sz="0" w:space="0" w:color="auto"/>
          </w:divBdr>
        </w:div>
        <w:div w:id="744765234">
          <w:marLeft w:val="640"/>
          <w:marRight w:val="0"/>
          <w:marTop w:val="0"/>
          <w:marBottom w:val="0"/>
          <w:divBdr>
            <w:top w:val="none" w:sz="0" w:space="0" w:color="auto"/>
            <w:left w:val="none" w:sz="0" w:space="0" w:color="auto"/>
            <w:bottom w:val="none" w:sz="0" w:space="0" w:color="auto"/>
            <w:right w:val="none" w:sz="0" w:space="0" w:color="auto"/>
          </w:divBdr>
        </w:div>
        <w:div w:id="1329598454">
          <w:marLeft w:val="640"/>
          <w:marRight w:val="0"/>
          <w:marTop w:val="0"/>
          <w:marBottom w:val="0"/>
          <w:divBdr>
            <w:top w:val="none" w:sz="0" w:space="0" w:color="auto"/>
            <w:left w:val="none" w:sz="0" w:space="0" w:color="auto"/>
            <w:bottom w:val="none" w:sz="0" w:space="0" w:color="auto"/>
            <w:right w:val="none" w:sz="0" w:space="0" w:color="auto"/>
          </w:divBdr>
        </w:div>
        <w:div w:id="1852602032">
          <w:marLeft w:val="640"/>
          <w:marRight w:val="0"/>
          <w:marTop w:val="0"/>
          <w:marBottom w:val="0"/>
          <w:divBdr>
            <w:top w:val="none" w:sz="0" w:space="0" w:color="auto"/>
            <w:left w:val="none" w:sz="0" w:space="0" w:color="auto"/>
            <w:bottom w:val="none" w:sz="0" w:space="0" w:color="auto"/>
            <w:right w:val="none" w:sz="0" w:space="0" w:color="auto"/>
          </w:divBdr>
        </w:div>
        <w:div w:id="378166566">
          <w:marLeft w:val="640"/>
          <w:marRight w:val="0"/>
          <w:marTop w:val="0"/>
          <w:marBottom w:val="0"/>
          <w:divBdr>
            <w:top w:val="none" w:sz="0" w:space="0" w:color="auto"/>
            <w:left w:val="none" w:sz="0" w:space="0" w:color="auto"/>
            <w:bottom w:val="none" w:sz="0" w:space="0" w:color="auto"/>
            <w:right w:val="none" w:sz="0" w:space="0" w:color="auto"/>
          </w:divBdr>
        </w:div>
        <w:div w:id="1949072606">
          <w:marLeft w:val="640"/>
          <w:marRight w:val="0"/>
          <w:marTop w:val="0"/>
          <w:marBottom w:val="0"/>
          <w:divBdr>
            <w:top w:val="none" w:sz="0" w:space="0" w:color="auto"/>
            <w:left w:val="none" w:sz="0" w:space="0" w:color="auto"/>
            <w:bottom w:val="none" w:sz="0" w:space="0" w:color="auto"/>
            <w:right w:val="none" w:sz="0" w:space="0" w:color="auto"/>
          </w:divBdr>
        </w:div>
        <w:div w:id="1369914306">
          <w:marLeft w:val="640"/>
          <w:marRight w:val="0"/>
          <w:marTop w:val="0"/>
          <w:marBottom w:val="0"/>
          <w:divBdr>
            <w:top w:val="none" w:sz="0" w:space="0" w:color="auto"/>
            <w:left w:val="none" w:sz="0" w:space="0" w:color="auto"/>
            <w:bottom w:val="none" w:sz="0" w:space="0" w:color="auto"/>
            <w:right w:val="none" w:sz="0" w:space="0" w:color="auto"/>
          </w:divBdr>
        </w:div>
        <w:div w:id="1527716988">
          <w:marLeft w:val="640"/>
          <w:marRight w:val="0"/>
          <w:marTop w:val="0"/>
          <w:marBottom w:val="0"/>
          <w:divBdr>
            <w:top w:val="none" w:sz="0" w:space="0" w:color="auto"/>
            <w:left w:val="none" w:sz="0" w:space="0" w:color="auto"/>
            <w:bottom w:val="none" w:sz="0" w:space="0" w:color="auto"/>
            <w:right w:val="none" w:sz="0" w:space="0" w:color="auto"/>
          </w:divBdr>
        </w:div>
        <w:div w:id="228083124">
          <w:marLeft w:val="640"/>
          <w:marRight w:val="0"/>
          <w:marTop w:val="0"/>
          <w:marBottom w:val="0"/>
          <w:divBdr>
            <w:top w:val="none" w:sz="0" w:space="0" w:color="auto"/>
            <w:left w:val="none" w:sz="0" w:space="0" w:color="auto"/>
            <w:bottom w:val="none" w:sz="0" w:space="0" w:color="auto"/>
            <w:right w:val="none" w:sz="0" w:space="0" w:color="auto"/>
          </w:divBdr>
        </w:div>
        <w:div w:id="296765941">
          <w:marLeft w:val="640"/>
          <w:marRight w:val="0"/>
          <w:marTop w:val="0"/>
          <w:marBottom w:val="0"/>
          <w:divBdr>
            <w:top w:val="none" w:sz="0" w:space="0" w:color="auto"/>
            <w:left w:val="none" w:sz="0" w:space="0" w:color="auto"/>
            <w:bottom w:val="none" w:sz="0" w:space="0" w:color="auto"/>
            <w:right w:val="none" w:sz="0" w:space="0" w:color="auto"/>
          </w:divBdr>
        </w:div>
        <w:div w:id="1402829937">
          <w:marLeft w:val="640"/>
          <w:marRight w:val="0"/>
          <w:marTop w:val="0"/>
          <w:marBottom w:val="0"/>
          <w:divBdr>
            <w:top w:val="none" w:sz="0" w:space="0" w:color="auto"/>
            <w:left w:val="none" w:sz="0" w:space="0" w:color="auto"/>
            <w:bottom w:val="none" w:sz="0" w:space="0" w:color="auto"/>
            <w:right w:val="none" w:sz="0" w:space="0" w:color="auto"/>
          </w:divBdr>
        </w:div>
        <w:div w:id="1709259401">
          <w:marLeft w:val="640"/>
          <w:marRight w:val="0"/>
          <w:marTop w:val="0"/>
          <w:marBottom w:val="0"/>
          <w:divBdr>
            <w:top w:val="none" w:sz="0" w:space="0" w:color="auto"/>
            <w:left w:val="none" w:sz="0" w:space="0" w:color="auto"/>
            <w:bottom w:val="none" w:sz="0" w:space="0" w:color="auto"/>
            <w:right w:val="none" w:sz="0" w:space="0" w:color="auto"/>
          </w:divBdr>
        </w:div>
        <w:div w:id="159274467">
          <w:marLeft w:val="640"/>
          <w:marRight w:val="0"/>
          <w:marTop w:val="0"/>
          <w:marBottom w:val="0"/>
          <w:divBdr>
            <w:top w:val="none" w:sz="0" w:space="0" w:color="auto"/>
            <w:left w:val="none" w:sz="0" w:space="0" w:color="auto"/>
            <w:bottom w:val="none" w:sz="0" w:space="0" w:color="auto"/>
            <w:right w:val="none" w:sz="0" w:space="0" w:color="auto"/>
          </w:divBdr>
        </w:div>
        <w:div w:id="13501809">
          <w:marLeft w:val="640"/>
          <w:marRight w:val="0"/>
          <w:marTop w:val="0"/>
          <w:marBottom w:val="0"/>
          <w:divBdr>
            <w:top w:val="none" w:sz="0" w:space="0" w:color="auto"/>
            <w:left w:val="none" w:sz="0" w:space="0" w:color="auto"/>
            <w:bottom w:val="none" w:sz="0" w:space="0" w:color="auto"/>
            <w:right w:val="none" w:sz="0" w:space="0" w:color="auto"/>
          </w:divBdr>
        </w:div>
        <w:div w:id="1727950656">
          <w:marLeft w:val="640"/>
          <w:marRight w:val="0"/>
          <w:marTop w:val="0"/>
          <w:marBottom w:val="0"/>
          <w:divBdr>
            <w:top w:val="none" w:sz="0" w:space="0" w:color="auto"/>
            <w:left w:val="none" w:sz="0" w:space="0" w:color="auto"/>
            <w:bottom w:val="none" w:sz="0" w:space="0" w:color="auto"/>
            <w:right w:val="none" w:sz="0" w:space="0" w:color="auto"/>
          </w:divBdr>
        </w:div>
        <w:div w:id="1503592774">
          <w:marLeft w:val="640"/>
          <w:marRight w:val="0"/>
          <w:marTop w:val="0"/>
          <w:marBottom w:val="0"/>
          <w:divBdr>
            <w:top w:val="none" w:sz="0" w:space="0" w:color="auto"/>
            <w:left w:val="none" w:sz="0" w:space="0" w:color="auto"/>
            <w:bottom w:val="none" w:sz="0" w:space="0" w:color="auto"/>
            <w:right w:val="none" w:sz="0" w:space="0" w:color="auto"/>
          </w:divBdr>
        </w:div>
        <w:div w:id="1930918952">
          <w:marLeft w:val="640"/>
          <w:marRight w:val="0"/>
          <w:marTop w:val="0"/>
          <w:marBottom w:val="0"/>
          <w:divBdr>
            <w:top w:val="none" w:sz="0" w:space="0" w:color="auto"/>
            <w:left w:val="none" w:sz="0" w:space="0" w:color="auto"/>
            <w:bottom w:val="none" w:sz="0" w:space="0" w:color="auto"/>
            <w:right w:val="none" w:sz="0" w:space="0" w:color="auto"/>
          </w:divBdr>
        </w:div>
        <w:div w:id="136460487">
          <w:marLeft w:val="640"/>
          <w:marRight w:val="0"/>
          <w:marTop w:val="0"/>
          <w:marBottom w:val="0"/>
          <w:divBdr>
            <w:top w:val="none" w:sz="0" w:space="0" w:color="auto"/>
            <w:left w:val="none" w:sz="0" w:space="0" w:color="auto"/>
            <w:bottom w:val="none" w:sz="0" w:space="0" w:color="auto"/>
            <w:right w:val="none" w:sz="0" w:space="0" w:color="auto"/>
          </w:divBdr>
        </w:div>
        <w:div w:id="1017459969">
          <w:marLeft w:val="640"/>
          <w:marRight w:val="0"/>
          <w:marTop w:val="0"/>
          <w:marBottom w:val="0"/>
          <w:divBdr>
            <w:top w:val="none" w:sz="0" w:space="0" w:color="auto"/>
            <w:left w:val="none" w:sz="0" w:space="0" w:color="auto"/>
            <w:bottom w:val="none" w:sz="0" w:space="0" w:color="auto"/>
            <w:right w:val="none" w:sz="0" w:space="0" w:color="auto"/>
          </w:divBdr>
        </w:div>
        <w:div w:id="1320234173">
          <w:marLeft w:val="640"/>
          <w:marRight w:val="0"/>
          <w:marTop w:val="0"/>
          <w:marBottom w:val="0"/>
          <w:divBdr>
            <w:top w:val="none" w:sz="0" w:space="0" w:color="auto"/>
            <w:left w:val="none" w:sz="0" w:space="0" w:color="auto"/>
            <w:bottom w:val="none" w:sz="0" w:space="0" w:color="auto"/>
            <w:right w:val="none" w:sz="0" w:space="0" w:color="auto"/>
          </w:divBdr>
        </w:div>
        <w:div w:id="705562271">
          <w:marLeft w:val="640"/>
          <w:marRight w:val="0"/>
          <w:marTop w:val="0"/>
          <w:marBottom w:val="0"/>
          <w:divBdr>
            <w:top w:val="none" w:sz="0" w:space="0" w:color="auto"/>
            <w:left w:val="none" w:sz="0" w:space="0" w:color="auto"/>
            <w:bottom w:val="none" w:sz="0" w:space="0" w:color="auto"/>
            <w:right w:val="none" w:sz="0" w:space="0" w:color="auto"/>
          </w:divBdr>
        </w:div>
        <w:div w:id="522672980">
          <w:marLeft w:val="640"/>
          <w:marRight w:val="0"/>
          <w:marTop w:val="0"/>
          <w:marBottom w:val="0"/>
          <w:divBdr>
            <w:top w:val="none" w:sz="0" w:space="0" w:color="auto"/>
            <w:left w:val="none" w:sz="0" w:space="0" w:color="auto"/>
            <w:bottom w:val="none" w:sz="0" w:space="0" w:color="auto"/>
            <w:right w:val="none" w:sz="0" w:space="0" w:color="auto"/>
          </w:divBdr>
        </w:div>
        <w:div w:id="1547376508">
          <w:marLeft w:val="640"/>
          <w:marRight w:val="0"/>
          <w:marTop w:val="0"/>
          <w:marBottom w:val="0"/>
          <w:divBdr>
            <w:top w:val="none" w:sz="0" w:space="0" w:color="auto"/>
            <w:left w:val="none" w:sz="0" w:space="0" w:color="auto"/>
            <w:bottom w:val="none" w:sz="0" w:space="0" w:color="auto"/>
            <w:right w:val="none" w:sz="0" w:space="0" w:color="auto"/>
          </w:divBdr>
        </w:div>
        <w:div w:id="1636259173">
          <w:marLeft w:val="640"/>
          <w:marRight w:val="0"/>
          <w:marTop w:val="0"/>
          <w:marBottom w:val="0"/>
          <w:divBdr>
            <w:top w:val="none" w:sz="0" w:space="0" w:color="auto"/>
            <w:left w:val="none" w:sz="0" w:space="0" w:color="auto"/>
            <w:bottom w:val="none" w:sz="0" w:space="0" w:color="auto"/>
            <w:right w:val="none" w:sz="0" w:space="0" w:color="auto"/>
          </w:divBdr>
        </w:div>
        <w:div w:id="550578760">
          <w:marLeft w:val="640"/>
          <w:marRight w:val="0"/>
          <w:marTop w:val="0"/>
          <w:marBottom w:val="0"/>
          <w:divBdr>
            <w:top w:val="none" w:sz="0" w:space="0" w:color="auto"/>
            <w:left w:val="none" w:sz="0" w:space="0" w:color="auto"/>
            <w:bottom w:val="none" w:sz="0" w:space="0" w:color="auto"/>
            <w:right w:val="none" w:sz="0" w:space="0" w:color="auto"/>
          </w:divBdr>
        </w:div>
        <w:div w:id="299774101">
          <w:marLeft w:val="640"/>
          <w:marRight w:val="0"/>
          <w:marTop w:val="0"/>
          <w:marBottom w:val="0"/>
          <w:divBdr>
            <w:top w:val="none" w:sz="0" w:space="0" w:color="auto"/>
            <w:left w:val="none" w:sz="0" w:space="0" w:color="auto"/>
            <w:bottom w:val="none" w:sz="0" w:space="0" w:color="auto"/>
            <w:right w:val="none" w:sz="0" w:space="0" w:color="auto"/>
          </w:divBdr>
        </w:div>
      </w:divsChild>
    </w:div>
    <w:div w:id="1137795333">
      <w:bodyDiv w:val="1"/>
      <w:marLeft w:val="0"/>
      <w:marRight w:val="0"/>
      <w:marTop w:val="0"/>
      <w:marBottom w:val="0"/>
      <w:divBdr>
        <w:top w:val="none" w:sz="0" w:space="0" w:color="auto"/>
        <w:left w:val="none" w:sz="0" w:space="0" w:color="auto"/>
        <w:bottom w:val="none" w:sz="0" w:space="0" w:color="auto"/>
        <w:right w:val="none" w:sz="0" w:space="0" w:color="auto"/>
      </w:divBdr>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4106537">
      <w:bodyDiv w:val="1"/>
      <w:marLeft w:val="0"/>
      <w:marRight w:val="0"/>
      <w:marTop w:val="0"/>
      <w:marBottom w:val="0"/>
      <w:divBdr>
        <w:top w:val="none" w:sz="0" w:space="0" w:color="auto"/>
        <w:left w:val="none" w:sz="0" w:space="0" w:color="auto"/>
        <w:bottom w:val="none" w:sz="0" w:space="0" w:color="auto"/>
        <w:right w:val="none" w:sz="0" w:space="0" w:color="auto"/>
      </w:divBdr>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719884">
      <w:bodyDiv w:val="1"/>
      <w:marLeft w:val="0"/>
      <w:marRight w:val="0"/>
      <w:marTop w:val="0"/>
      <w:marBottom w:val="0"/>
      <w:divBdr>
        <w:top w:val="none" w:sz="0" w:space="0" w:color="auto"/>
        <w:left w:val="none" w:sz="0" w:space="0" w:color="auto"/>
        <w:bottom w:val="none" w:sz="0" w:space="0" w:color="auto"/>
        <w:right w:val="none" w:sz="0" w:space="0" w:color="auto"/>
      </w:divBdr>
      <w:divsChild>
        <w:div w:id="827206500">
          <w:marLeft w:val="640"/>
          <w:marRight w:val="0"/>
          <w:marTop w:val="0"/>
          <w:marBottom w:val="0"/>
          <w:divBdr>
            <w:top w:val="none" w:sz="0" w:space="0" w:color="auto"/>
            <w:left w:val="none" w:sz="0" w:space="0" w:color="auto"/>
            <w:bottom w:val="none" w:sz="0" w:space="0" w:color="auto"/>
            <w:right w:val="none" w:sz="0" w:space="0" w:color="auto"/>
          </w:divBdr>
        </w:div>
        <w:div w:id="789318135">
          <w:marLeft w:val="640"/>
          <w:marRight w:val="0"/>
          <w:marTop w:val="0"/>
          <w:marBottom w:val="0"/>
          <w:divBdr>
            <w:top w:val="none" w:sz="0" w:space="0" w:color="auto"/>
            <w:left w:val="none" w:sz="0" w:space="0" w:color="auto"/>
            <w:bottom w:val="none" w:sz="0" w:space="0" w:color="auto"/>
            <w:right w:val="none" w:sz="0" w:space="0" w:color="auto"/>
          </w:divBdr>
        </w:div>
        <w:div w:id="712119049">
          <w:marLeft w:val="640"/>
          <w:marRight w:val="0"/>
          <w:marTop w:val="0"/>
          <w:marBottom w:val="0"/>
          <w:divBdr>
            <w:top w:val="none" w:sz="0" w:space="0" w:color="auto"/>
            <w:left w:val="none" w:sz="0" w:space="0" w:color="auto"/>
            <w:bottom w:val="none" w:sz="0" w:space="0" w:color="auto"/>
            <w:right w:val="none" w:sz="0" w:space="0" w:color="auto"/>
          </w:divBdr>
        </w:div>
        <w:div w:id="1889682782">
          <w:marLeft w:val="640"/>
          <w:marRight w:val="0"/>
          <w:marTop w:val="0"/>
          <w:marBottom w:val="0"/>
          <w:divBdr>
            <w:top w:val="none" w:sz="0" w:space="0" w:color="auto"/>
            <w:left w:val="none" w:sz="0" w:space="0" w:color="auto"/>
            <w:bottom w:val="none" w:sz="0" w:space="0" w:color="auto"/>
            <w:right w:val="none" w:sz="0" w:space="0" w:color="auto"/>
          </w:divBdr>
        </w:div>
        <w:div w:id="1602302765">
          <w:marLeft w:val="640"/>
          <w:marRight w:val="0"/>
          <w:marTop w:val="0"/>
          <w:marBottom w:val="0"/>
          <w:divBdr>
            <w:top w:val="none" w:sz="0" w:space="0" w:color="auto"/>
            <w:left w:val="none" w:sz="0" w:space="0" w:color="auto"/>
            <w:bottom w:val="none" w:sz="0" w:space="0" w:color="auto"/>
            <w:right w:val="none" w:sz="0" w:space="0" w:color="auto"/>
          </w:divBdr>
        </w:div>
        <w:div w:id="1764767324">
          <w:marLeft w:val="640"/>
          <w:marRight w:val="0"/>
          <w:marTop w:val="0"/>
          <w:marBottom w:val="0"/>
          <w:divBdr>
            <w:top w:val="none" w:sz="0" w:space="0" w:color="auto"/>
            <w:left w:val="none" w:sz="0" w:space="0" w:color="auto"/>
            <w:bottom w:val="none" w:sz="0" w:space="0" w:color="auto"/>
            <w:right w:val="none" w:sz="0" w:space="0" w:color="auto"/>
          </w:divBdr>
        </w:div>
        <w:div w:id="192348272">
          <w:marLeft w:val="640"/>
          <w:marRight w:val="0"/>
          <w:marTop w:val="0"/>
          <w:marBottom w:val="0"/>
          <w:divBdr>
            <w:top w:val="none" w:sz="0" w:space="0" w:color="auto"/>
            <w:left w:val="none" w:sz="0" w:space="0" w:color="auto"/>
            <w:bottom w:val="none" w:sz="0" w:space="0" w:color="auto"/>
            <w:right w:val="none" w:sz="0" w:space="0" w:color="auto"/>
          </w:divBdr>
        </w:div>
        <w:div w:id="20790653">
          <w:marLeft w:val="640"/>
          <w:marRight w:val="0"/>
          <w:marTop w:val="0"/>
          <w:marBottom w:val="0"/>
          <w:divBdr>
            <w:top w:val="none" w:sz="0" w:space="0" w:color="auto"/>
            <w:left w:val="none" w:sz="0" w:space="0" w:color="auto"/>
            <w:bottom w:val="none" w:sz="0" w:space="0" w:color="auto"/>
            <w:right w:val="none" w:sz="0" w:space="0" w:color="auto"/>
          </w:divBdr>
        </w:div>
        <w:div w:id="648248765">
          <w:marLeft w:val="640"/>
          <w:marRight w:val="0"/>
          <w:marTop w:val="0"/>
          <w:marBottom w:val="0"/>
          <w:divBdr>
            <w:top w:val="none" w:sz="0" w:space="0" w:color="auto"/>
            <w:left w:val="none" w:sz="0" w:space="0" w:color="auto"/>
            <w:bottom w:val="none" w:sz="0" w:space="0" w:color="auto"/>
            <w:right w:val="none" w:sz="0" w:space="0" w:color="auto"/>
          </w:divBdr>
        </w:div>
        <w:div w:id="409042429">
          <w:marLeft w:val="640"/>
          <w:marRight w:val="0"/>
          <w:marTop w:val="0"/>
          <w:marBottom w:val="0"/>
          <w:divBdr>
            <w:top w:val="none" w:sz="0" w:space="0" w:color="auto"/>
            <w:left w:val="none" w:sz="0" w:space="0" w:color="auto"/>
            <w:bottom w:val="none" w:sz="0" w:space="0" w:color="auto"/>
            <w:right w:val="none" w:sz="0" w:space="0" w:color="auto"/>
          </w:divBdr>
        </w:div>
        <w:div w:id="1984653964">
          <w:marLeft w:val="640"/>
          <w:marRight w:val="0"/>
          <w:marTop w:val="0"/>
          <w:marBottom w:val="0"/>
          <w:divBdr>
            <w:top w:val="none" w:sz="0" w:space="0" w:color="auto"/>
            <w:left w:val="none" w:sz="0" w:space="0" w:color="auto"/>
            <w:bottom w:val="none" w:sz="0" w:space="0" w:color="auto"/>
            <w:right w:val="none" w:sz="0" w:space="0" w:color="auto"/>
          </w:divBdr>
        </w:div>
        <w:div w:id="847985199">
          <w:marLeft w:val="640"/>
          <w:marRight w:val="0"/>
          <w:marTop w:val="0"/>
          <w:marBottom w:val="0"/>
          <w:divBdr>
            <w:top w:val="none" w:sz="0" w:space="0" w:color="auto"/>
            <w:left w:val="none" w:sz="0" w:space="0" w:color="auto"/>
            <w:bottom w:val="none" w:sz="0" w:space="0" w:color="auto"/>
            <w:right w:val="none" w:sz="0" w:space="0" w:color="auto"/>
          </w:divBdr>
        </w:div>
        <w:div w:id="55663132">
          <w:marLeft w:val="640"/>
          <w:marRight w:val="0"/>
          <w:marTop w:val="0"/>
          <w:marBottom w:val="0"/>
          <w:divBdr>
            <w:top w:val="none" w:sz="0" w:space="0" w:color="auto"/>
            <w:left w:val="none" w:sz="0" w:space="0" w:color="auto"/>
            <w:bottom w:val="none" w:sz="0" w:space="0" w:color="auto"/>
            <w:right w:val="none" w:sz="0" w:space="0" w:color="auto"/>
          </w:divBdr>
        </w:div>
        <w:div w:id="687097245">
          <w:marLeft w:val="640"/>
          <w:marRight w:val="0"/>
          <w:marTop w:val="0"/>
          <w:marBottom w:val="0"/>
          <w:divBdr>
            <w:top w:val="none" w:sz="0" w:space="0" w:color="auto"/>
            <w:left w:val="none" w:sz="0" w:space="0" w:color="auto"/>
            <w:bottom w:val="none" w:sz="0" w:space="0" w:color="auto"/>
            <w:right w:val="none" w:sz="0" w:space="0" w:color="auto"/>
          </w:divBdr>
        </w:div>
        <w:div w:id="744838157">
          <w:marLeft w:val="640"/>
          <w:marRight w:val="0"/>
          <w:marTop w:val="0"/>
          <w:marBottom w:val="0"/>
          <w:divBdr>
            <w:top w:val="none" w:sz="0" w:space="0" w:color="auto"/>
            <w:left w:val="none" w:sz="0" w:space="0" w:color="auto"/>
            <w:bottom w:val="none" w:sz="0" w:space="0" w:color="auto"/>
            <w:right w:val="none" w:sz="0" w:space="0" w:color="auto"/>
          </w:divBdr>
        </w:div>
        <w:div w:id="4211014">
          <w:marLeft w:val="640"/>
          <w:marRight w:val="0"/>
          <w:marTop w:val="0"/>
          <w:marBottom w:val="0"/>
          <w:divBdr>
            <w:top w:val="none" w:sz="0" w:space="0" w:color="auto"/>
            <w:left w:val="none" w:sz="0" w:space="0" w:color="auto"/>
            <w:bottom w:val="none" w:sz="0" w:space="0" w:color="auto"/>
            <w:right w:val="none" w:sz="0" w:space="0" w:color="auto"/>
          </w:divBdr>
        </w:div>
        <w:div w:id="1047611185">
          <w:marLeft w:val="640"/>
          <w:marRight w:val="0"/>
          <w:marTop w:val="0"/>
          <w:marBottom w:val="0"/>
          <w:divBdr>
            <w:top w:val="none" w:sz="0" w:space="0" w:color="auto"/>
            <w:left w:val="none" w:sz="0" w:space="0" w:color="auto"/>
            <w:bottom w:val="none" w:sz="0" w:space="0" w:color="auto"/>
            <w:right w:val="none" w:sz="0" w:space="0" w:color="auto"/>
          </w:divBdr>
        </w:div>
        <w:div w:id="1916472166">
          <w:marLeft w:val="640"/>
          <w:marRight w:val="0"/>
          <w:marTop w:val="0"/>
          <w:marBottom w:val="0"/>
          <w:divBdr>
            <w:top w:val="none" w:sz="0" w:space="0" w:color="auto"/>
            <w:left w:val="none" w:sz="0" w:space="0" w:color="auto"/>
            <w:bottom w:val="none" w:sz="0" w:space="0" w:color="auto"/>
            <w:right w:val="none" w:sz="0" w:space="0" w:color="auto"/>
          </w:divBdr>
        </w:div>
        <w:div w:id="550071747">
          <w:marLeft w:val="640"/>
          <w:marRight w:val="0"/>
          <w:marTop w:val="0"/>
          <w:marBottom w:val="0"/>
          <w:divBdr>
            <w:top w:val="none" w:sz="0" w:space="0" w:color="auto"/>
            <w:left w:val="none" w:sz="0" w:space="0" w:color="auto"/>
            <w:bottom w:val="none" w:sz="0" w:space="0" w:color="auto"/>
            <w:right w:val="none" w:sz="0" w:space="0" w:color="auto"/>
          </w:divBdr>
        </w:div>
        <w:div w:id="1039277985">
          <w:marLeft w:val="640"/>
          <w:marRight w:val="0"/>
          <w:marTop w:val="0"/>
          <w:marBottom w:val="0"/>
          <w:divBdr>
            <w:top w:val="none" w:sz="0" w:space="0" w:color="auto"/>
            <w:left w:val="none" w:sz="0" w:space="0" w:color="auto"/>
            <w:bottom w:val="none" w:sz="0" w:space="0" w:color="auto"/>
            <w:right w:val="none" w:sz="0" w:space="0" w:color="auto"/>
          </w:divBdr>
        </w:div>
        <w:div w:id="1944528310">
          <w:marLeft w:val="640"/>
          <w:marRight w:val="0"/>
          <w:marTop w:val="0"/>
          <w:marBottom w:val="0"/>
          <w:divBdr>
            <w:top w:val="none" w:sz="0" w:space="0" w:color="auto"/>
            <w:left w:val="none" w:sz="0" w:space="0" w:color="auto"/>
            <w:bottom w:val="none" w:sz="0" w:space="0" w:color="auto"/>
            <w:right w:val="none" w:sz="0" w:space="0" w:color="auto"/>
          </w:divBdr>
        </w:div>
        <w:div w:id="37704899">
          <w:marLeft w:val="640"/>
          <w:marRight w:val="0"/>
          <w:marTop w:val="0"/>
          <w:marBottom w:val="0"/>
          <w:divBdr>
            <w:top w:val="none" w:sz="0" w:space="0" w:color="auto"/>
            <w:left w:val="none" w:sz="0" w:space="0" w:color="auto"/>
            <w:bottom w:val="none" w:sz="0" w:space="0" w:color="auto"/>
            <w:right w:val="none" w:sz="0" w:space="0" w:color="auto"/>
          </w:divBdr>
        </w:div>
        <w:div w:id="1613440277">
          <w:marLeft w:val="640"/>
          <w:marRight w:val="0"/>
          <w:marTop w:val="0"/>
          <w:marBottom w:val="0"/>
          <w:divBdr>
            <w:top w:val="none" w:sz="0" w:space="0" w:color="auto"/>
            <w:left w:val="none" w:sz="0" w:space="0" w:color="auto"/>
            <w:bottom w:val="none" w:sz="0" w:space="0" w:color="auto"/>
            <w:right w:val="none" w:sz="0" w:space="0" w:color="auto"/>
          </w:divBdr>
        </w:div>
        <w:div w:id="220606346">
          <w:marLeft w:val="640"/>
          <w:marRight w:val="0"/>
          <w:marTop w:val="0"/>
          <w:marBottom w:val="0"/>
          <w:divBdr>
            <w:top w:val="none" w:sz="0" w:space="0" w:color="auto"/>
            <w:left w:val="none" w:sz="0" w:space="0" w:color="auto"/>
            <w:bottom w:val="none" w:sz="0" w:space="0" w:color="auto"/>
            <w:right w:val="none" w:sz="0" w:space="0" w:color="auto"/>
          </w:divBdr>
        </w:div>
        <w:div w:id="1955167942">
          <w:marLeft w:val="640"/>
          <w:marRight w:val="0"/>
          <w:marTop w:val="0"/>
          <w:marBottom w:val="0"/>
          <w:divBdr>
            <w:top w:val="none" w:sz="0" w:space="0" w:color="auto"/>
            <w:left w:val="none" w:sz="0" w:space="0" w:color="auto"/>
            <w:bottom w:val="none" w:sz="0" w:space="0" w:color="auto"/>
            <w:right w:val="none" w:sz="0" w:space="0" w:color="auto"/>
          </w:divBdr>
        </w:div>
        <w:div w:id="909195499">
          <w:marLeft w:val="640"/>
          <w:marRight w:val="0"/>
          <w:marTop w:val="0"/>
          <w:marBottom w:val="0"/>
          <w:divBdr>
            <w:top w:val="none" w:sz="0" w:space="0" w:color="auto"/>
            <w:left w:val="none" w:sz="0" w:space="0" w:color="auto"/>
            <w:bottom w:val="none" w:sz="0" w:space="0" w:color="auto"/>
            <w:right w:val="none" w:sz="0" w:space="0" w:color="auto"/>
          </w:divBdr>
        </w:div>
        <w:div w:id="112947389">
          <w:marLeft w:val="640"/>
          <w:marRight w:val="0"/>
          <w:marTop w:val="0"/>
          <w:marBottom w:val="0"/>
          <w:divBdr>
            <w:top w:val="none" w:sz="0" w:space="0" w:color="auto"/>
            <w:left w:val="none" w:sz="0" w:space="0" w:color="auto"/>
            <w:bottom w:val="none" w:sz="0" w:space="0" w:color="auto"/>
            <w:right w:val="none" w:sz="0" w:space="0" w:color="auto"/>
          </w:divBdr>
        </w:div>
        <w:div w:id="1646399059">
          <w:marLeft w:val="640"/>
          <w:marRight w:val="0"/>
          <w:marTop w:val="0"/>
          <w:marBottom w:val="0"/>
          <w:divBdr>
            <w:top w:val="none" w:sz="0" w:space="0" w:color="auto"/>
            <w:left w:val="none" w:sz="0" w:space="0" w:color="auto"/>
            <w:bottom w:val="none" w:sz="0" w:space="0" w:color="auto"/>
            <w:right w:val="none" w:sz="0" w:space="0" w:color="auto"/>
          </w:divBdr>
        </w:div>
        <w:div w:id="1907496918">
          <w:marLeft w:val="640"/>
          <w:marRight w:val="0"/>
          <w:marTop w:val="0"/>
          <w:marBottom w:val="0"/>
          <w:divBdr>
            <w:top w:val="none" w:sz="0" w:space="0" w:color="auto"/>
            <w:left w:val="none" w:sz="0" w:space="0" w:color="auto"/>
            <w:bottom w:val="none" w:sz="0" w:space="0" w:color="auto"/>
            <w:right w:val="none" w:sz="0" w:space="0" w:color="auto"/>
          </w:divBdr>
        </w:div>
        <w:div w:id="1966883382">
          <w:marLeft w:val="640"/>
          <w:marRight w:val="0"/>
          <w:marTop w:val="0"/>
          <w:marBottom w:val="0"/>
          <w:divBdr>
            <w:top w:val="none" w:sz="0" w:space="0" w:color="auto"/>
            <w:left w:val="none" w:sz="0" w:space="0" w:color="auto"/>
            <w:bottom w:val="none" w:sz="0" w:space="0" w:color="auto"/>
            <w:right w:val="none" w:sz="0" w:space="0" w:color="auto"/>
          </w:divBdr>
        </w:div>
        <w:div w:id="867639081">
          <w:marLeft w:val="640"/>
          <w:marRight w:val="0"/>
          <w:marTop w:val="0"/>
          <w:marBottom w:val="0"/>
          <w:divBdr>
            <w:top w:val="none" w:sz="0" w:space="0" w:color="auto"/>
            <w:left w:val="none" w:sz="0" w:space="0" w:color="auto"/>
            <w:bottom w:val="none" w:sz="0" w:space="0" w:color="auto"/>
            <w:right w:val="none" w:sz="0" w:space="0" w:color="auto"/>
          </w:divBdr>
        </w:div>
        <w:div w:id="1939947172">
          <w:marLeft w:val="640"/>
          <w:marRight w:val="0"/>
          <w:marTop w:val="0"/>
          <w:marBottom w:val="0"/>
          <w:divBdr>
            <w:top w:val="none" w:sz="0" w:space="0" w:color="auto"/>
            <w:left w:val="none" w:sz="0" w:space="0" w:color="auto"/>
            <w:bottom w:val="none" w:sz="0" w:space="0" w:color="auto"/>
            <w:right w:val="none" w:sz="0" w:space="0" w:color="auto"/>
          </w:divBdr>
        </w:div>
        <w:div w:id="616327077">
          <w:marLeft w:val="640"/>
          <w:marRight w:val="0"/>
          <w:marTop w:val="0"/>
          <w:marBottom w:val="0"/>
          <w:divBdr>
            <w:top w:val="none" w:sz="0" w:space="0" w:color="auto"/>
            <w:left w:val="none" w:sz="0" w:space="0" w:color="auto"/>
            <w:bottom w:val="none" w:sz="0" w:space="0" w:color="auto"/>
            <w:right w:val="none" w:sz="0" w:space="0" w:color="auto"/>
          </w:divBdr>
        </w:div>
        <w:div w:id="2098666677">
          <w:marLeft w:val="640"/>
          <w:marRight w:val="0"/>
          <w:marTop w:val="0"/>
          <w:marBottom w:val="0"/>
          <w:divBdr>
            <w:top w:val="none" w:sz="0" w:space="0" w:color="auto"/>
            <w:left w:val="none" w:sz="0" w:space="0" w:color="auto"/>
            <w:bottom w:val="none" w:sz="0" w:space="0" w:color="auto"/>
            <w:right w:val="none" w:sz="0" w:space="0" w:color="auto"/>
          </w:divBdr>
        </w:div>
        <w:div w:id="1363172073">
          <w:marLeft w:val="640"/>
          <w:marRight w:val="0"/>
          <w:marTop w:val="0"/>
          <w:marBottom w:val="0"/>
          <w:divBdr>
            <w:top w:val="none" w:sz="0" w:space="0" w:color="auto"/>
            <w:left w:val="none" w:sz="0" w:space="0" w:color="auto"/>
            <w:bottom w:val="none" w:sz="0" w:space="0" w:color="auto"/>
            <w:right w:val="none" w:sz="0" w:space="0" w:color="auto"/>
          </w:divBdr>
        </w:div>
        <w:div w:id="1121992319">
          <w:marLeft w:val="640"/>
          <w:marRight w:val="0"/>
          <w:marTop w:val="0"/>
          <w:marBottom w:val="0"/>
          <w:divBdr>
            <w:top w:val="none" w:sz="0" w:space="0" w:color="auto"/>
            <w:left w:val="none" w:sz="0" w:space="0" w:color="auto"/>
            <w:bottom w:val="none" w:sz="0" w:space="0" w:color="auto"/>
            <w:right w:val="none" w:sz="0" w:space="0" w:color="auto"/>
          </w:divBdr>
        </w:div>
        <w:div w:id="326371986">
          <w:marLeft w:val="640"/>
          <w:marRight w:val="0"/>
          <w:marTop w:val="0"/>
          <w:marBottom w:val="0"/>
          <w:divBdr>
            <w:top w:val="none" w:sz="0" w:space="0" w:color="auto"/>
            <w:left w:val="none" w:sz="0" w:space="0" w:color="auto"/>
            <w:bottom w:val="none" w:sz="0" w:space="0" w:color="auto"/>
            <w:right w:val="none" w:sz="0" w:space="0" w:color="auto"/>
          </w:divBdr>
        </w:div>
        <w:div w:id="2002854056">
          <w:marLeft w:val="640"/>
          <w:marRight w:val="0"/>
          <w:marTop w:val="0"/>
          <w:marBottom w:val="0"/>
          <w:divBdr>
            <w:top w:val="none" w:sz="0" w:space="0" w:color="auto"/>
            <w:left w:val="none" w:sz="0" w:space="0" w:color="auto"/>
            <w:bottom w:val="none" w:sz="0" w:space="0" w:color="auto"/>
            <w:right w:val="none" w:sz="0" w:space="0" w:color="auto"/>
          </w:divBdr>
        </w:div>
        <w:div w:id="458914659">
          <w:marLeft w:val="640"/>
          <w:marRight w:val="0"/>
          <w:marTop w:val="0"/>
          <w:marBottom w:val="0"/>
          <w:divBdr>
            <w:top w:val="none" w:sz="0" w:space="0" w:color="auto"/>
            <w:left w:val="none" w:sz="0" w:space="0" w:color="auto"/>
            <w:bottom w:val="none" w:sz="0" w:space="0" w:color="auto"/>
            <w:right w:val="none" w:sz="0" w:space="0" w:color="auto"/>
          </w:divBdr>
        </w:div>
        <w:div w:id="555433485">
          <w:marLeft w:val="640"/>
          <w:marRight w:val="0"/>
          <w:marTop w:val="0"/>
          <w:marBottom w:val="0"/>
          <w:divBdr>
            <w:top w:val="none" w:sz="0" w:space="0" w:color="auto"/>
            <w:left w:val="none" w:sz="0" w:space="0" w:color="auto"/>
            <w:bottom w:val="none" w:sz="0" w:space="0" w:color="auto"/>
            <w:right w:val="none" w:sz="0" w:space="0" w:color="auto"/>
          </w:divBdr>
        </w:div>
        <w:div w:id="1281952574">
          <w:marLeft w:val="640"/>
          <w:marRight w:val="0"/>
          <w:marTop w:val="0"/>
          <w:marBottom w:val="0"/>
          <w:divBdr>
            <w:top w:val="none" w:sz="0" w:space="0" w:color="auto"/>
            <w:left w:val="none" w:sz="0" w:space="0" w:color="auto"/>
            <w:bottom w:val="none" w:sz="0" w:space="0" w:color="auto"/>
            <w:right w:val="none" w:sz="0" w:space="0" w:color="auto"/>
          </w:divBdr>
        </w:div>
        <w:div w:id="939604012">
          <w:marLeft w:val="640"/>
          <w:marRight w:val="0"/>
          <w:marTop w:val="0"/>
          <w:marBottom w:val="0"/>
          <w:divBdr>
            <w:top w:val="none" w:sz="0" w:space="0" w:color="auto"/>
            <w:left w:val="none" w:sz="0" w:space="0" w:color="auto"/>
            <w:bottom w:val="none" w:sz="0" w:space="0" w:color="auto"/>
            <w:right w:val="none" w:sz="0" w:space="0" w:color="auto"/>
          </w:divBdr>
        </w:div>
        <w:div w:id="997727805">
          <w:marLeft w:val="640"/>
          <w:marRight w:val="0"/>
          <w:marTop w:val="0"/>
          <w:marBottom w:val="0"/>
          <w:divBdr>
            <w:top w:val="none" w:sz="0" w:space="0" w:color="auto"/>
            <w:left w:val="none" w:sz="0" w:space="0" w:color="auto"/>
            <w:bottom w:val="none" w:sz="0" w:space="0" w:color="auto"/>
            <w:right w:val="none" w:sz="0" w:space="0" w:color="auto"/>
          </w:divBdr>
        </w:div>
        <w:div w:id="1621956318">
          <w:marLeft w:val="640"/>
          <w:marRight w:val="0"/>
          <w:marTop w:val="0"/>
          <w:marBottom w:val="0"/>
          <w:divBdr>
            <w:top w:val="none" w:sz="0" w:space="0" w:color="auto"/>
            <w:left w:val="none" w:sz="0" w:space="0" w:color="auto"/>
            <w:bottom w:val="none" w:sz="0" w:space="0" w:color="auto"/>
            <w:right w:val="none" w:sz="0" w:space="0" w:color="auto"/>
          </w:divBdr>
        </w:div>
        <w:div w:id="646059240">
          <w:marLeft w:val="640"/>
          <w:marRight w:val="0"/>
          <w:marTop w:val="0"/>
          <w:marBottom w:val="0"/>
          <w:divBdr>
            <w:top w:val="none" w:sz="0" w:space="0" w:color="auto"/>
            <w:left w:val="none" w:sz="0" w:space="0" w:color="auto"/>
            <w:bottom w:val="none" w:sz="0" w:space="0" w:color="auto"/>
            <w:right w:val="none" w:sz="0" w:space="0" w:color="auto"/>
          </w:divBdr>
        </w:div>
        <w:div w:id="222957349">
          <w:marLeft w:val="640"/>
          <w:marRight w:val="0"/>
          <w:marTop w:val="0"/>
          <w:marBottom w:val="0"/>
          <w:divBdr>
            <w:top w:val="none" w:sz="0" w:space="0" w:color="auto"/>
            <w:left w:val="none" w:sz="0" w:space="0" w:color="auto"/>
            <w:bottom w:val="none" w:sz="0" w:space="0" w:color="auto"/>
            <w:right w:val="none" w:sz="0" w:space="0" w:color="auto"/>
          </w:divBdr>
        </w:div>
        <w:div w:id="1251541427">
          <w:marLeft w:val="640"/>
          <w:marRight w:val="0"/>
          <w:marTop w:val="0"/>
          <w:marBottom w:val="0"/>
          <w:divBdr>
            <w:top w:val="none" w:sz="0" w:space="0" w:color="auto"/>
            <w:left w:val="none" w:sz="0" w:space="0" w:color="auto"/>
            <w:bottom w:val="none" w:sz="0" w:space="0" w:color="auto"/>
            <w:right w:val="none" w:sz="0" w:space="0" w:color="auto"/>
          </w:divBdr>
        </w:div>
        <w:div w:id="952900878">
          <w:marLeft w:val="640"/>
          <w:marRight w:val="0"/>
          <w:marTop w:val="0"/>
          <w:marBottom w:val="0"/>
          <w:divBdr>
            <w:top w:val="none" w:sz="0" w:space="0" w:color="auto"/>
            <w:left w:val="none" w:sz="0" w:space="0" w:color="auto"/>
            <w:bottom w:val="none" w:sz="0" w:space="0" w:color="auto"/>
            <w:right w:val="none" w:sz="0" w:space="0" w:color="auto"/>
          </w:divBdr>
        </w:div>
        <w:div w:id="1395816538">
          <w:marLeft w:val="640"/>
          <w:marRight w:val="0"/>
          <w:marTop w:val="0"/>
          <w:marBottom w:val="0"/>
          <w:divBdr>
            <w:top w:val="none" w:sz="0" w:space="0" w:color="auto"/>
            <w:left w:val="none" w:sz="0" w:space="0" w:color="auto"/>
            <w:bottom w:val="none" w:sz="0" w:space="0" w:color="auto"/>
            <w:right w:val="none" w:sz="0" w:space="0" w:color="auto"/>
          </w:divBdr>
        </w:div>
        <w:div w:id="976029924">
          <w:marLeft w:val="640"/>
          <w:marRight w:val="0"/>
          <w:marTop w:val="0"/>
          <w:marBottom w:val="0"/>
          <w:divBdr>
            <w:top w:val="none" w:sz="0" w:space="0" w:color="auto"/>
            <w:left w:val="none" w:sz="0" w:space="0" w:color="auto"/>
            <w:bottom w:val="none" w:sz="0" w:space="0" w:color="auto"/>
            <w:right w:val="none" w:sz="0" w:space="0" w:color="auto"/>
          </w:divBdr>
        </w:div>
        <w:div w:id="883252433">
          <w:marLeft w:val="640"/>
          <w:marRight w:val="0"/>
          <w:marTop w:val="0"/>
          <w:marBottom w:val="0"/>
          <w:divBdr>
            <w:top w:val="none" w:sz="0" w:space="0" w:color="auto"/>
            <w:left w:val="none" w:sz="0" w:space="0" w:color="auto"/>
            <w:bottom w:val="none" w:sz="0" w:space="0" w:color="auto"/>
            <w:right w:val="none" w:sz="0" w:space="0" w:color="auto"/>
          </w:divBdr>
        </w:div>
        <w:div w:id="1300573724">
          <w:marLeft w:val="640"/>
          <w:marRight w:val="0"/>
          <w:marTop w:val="0"/>
          <w:marBottom w:val="0"/>
          <w:divBdr>
            <w:top w:val="none" w:sz="0" w:space="0" w:color="auto"/>
            <w:left w:val="none" w:sz="0" w:space="0" w:color="auto"/>
            <w:bottom w:val="none" w:sz="0" w:space="0" w:color="auto"/>
            <w:right w:val="none" w:sz="0" w:space="0" w:color="auto"/>
          </w:divBdr>
        </w:div>
        <w:div w:id="1456023415">
          <w:marLeft w:val="640"/>
          <w:marRight w:val="0"/>
          <w:marTop w:val="0"/>
          <w:marBottom w:val="0"/>
          <w:divBdr>
            <w:top w:val="none" w:sz="0" w:space="0" w:color="auto"/>
            <w:left w:val="none" w:sz="0" w:space="0" w:color="auto"/>
            <w:bottom w:val="none" w:sz="0" w:space="0" w:color="auto"/>
            <w:right w:val="none" w:sz="0" w:space="0" w:color="auto"/>
          </w:divBdr>
        </w:div>
        <w:div w:id="1273972986">
          <w:marLeft w:val="640"/>
          <w:marRight w:val="0"/>
          <w:marTop w:val="0"/>
          <w:marBottom w:val="0"/>
          <w:divBdr>
            <w:top w:val="none" w:sz="0" w:space="0" w:color="auto"/>
            <w:left w:val="none" w:sz="0" w:space="0" w:color="auto"/>
            <w:bottom w:val="none" w:sz="0" w:space="0" w:color="auto"/>
            <w:right w:val="none" w:sz="0" w:space="0" w:color="auto"/>
          </w:divBdr>
        </w:div>
        <w:div w:id="394594480">
          <w:marLeft w:val="640"/>
          <w:marRight w:val="0"/>
          <w:marTop w:val="0"/>
          <w:marBottom w:val="0"/>
          <w:divBdr>
            <w:top w:val="none" w:sz="0" w:space="0" w:color="auto"/>
            <w:left w:val="none" w:sz="0" w:space="0" w:color="auto"/>
            <w:bottom w:val="none" w:sz="0" w:space="0" w:color="auto"/>
            <w:right w:val="none" w:sz="0" w:space="0" w:color="auto"/>
          </w:divBdr>
        </w:div>
        <w:div w:id="918366093">
          <w:marLeft w:val="640"/>
          <w:marRight w:val="0"/>
          <w:marTop w:val="0"/>
          <w:marBottom w:val="0"/>
          <w:divBdr>
            <w:top w:val="none" w:sz="0" w:space="0" w:color="auto"/>
            <w:left w:val="none" w:sz="0" w:space="0" w:color="auto"/>
            <w:bottom w:val="none" w:sz="0" w:space="0" w:color="auto"/>
            <w:right w:val="none" w:sz="0" w:space="0" w:color="auto"/>
          </w:divBdr>
        </w:div>
        <w:div w:id="304045405">
          <w:marLeft w:val="640"/>
          <w:marRight w:val="0"/>
          <w:marTop w:val="0"/>
          <w:marBottom w:val="0"/>
          <w:divBdr>
            <w:top w:val="none" w:sz="0" w:space="0" w:color="auto"/>
            <w:left w:val="none" w:sz="0" w:space="0" w:color="auto"/>
            <w:bottom w:val="none" w:sz="0" w:space="0" w:color="auto"/>
            <w:right w:val="none" w:sz="0" w:space="0" w:color="auto"/>
          </w:divBdr>
        </w:div>
        <w:div w:id="899025954">
          <w:marLeft w:val="640"/>
          <w:marRight w:val="0"/>
          <w:marTop w:val="0"/>
          <w:marBottom w:val="0"/>
          <w:divBdr>
            <w:top w:val="none" w:sz="0" w:space="0" w:color="auto"/>
            <w:left w:val="none" w:sz="0" w:space="0" w:color="auto"/>
            <w:bottom w:val="none" w:sz="0" w:space="0" w:color="auto"/>
            <w:right w:val="none" w:sz="0" w:space="0" w:color="auto"/>
          </w:divBdr>
        </w:div>
        <w:div w:id="1081174492">
          <w:marLeft w:val="640"/>
          <w:marRight w:val="0"/>
          <w:marTop w:val="0"/>
          <w:marBottom w:val="0"/>
          <w:divBdr>
            <w:top w:val="none" w:sz="0" w:space="0" w:color="auto"/>
            <w:left w:val="none" w:sz="0" w:space="0" w:color="auto"/>
            <w:bottom w:val="none" w:sz="0" w:space="0" w:color="auto"/>
            <w:right w:val="none" w:sz="0" w:space="0" w:color="auto"/>
          </w:divBdr>
        </w:div>
        <w:div w:id="224685220">
          <w:marLeft w:val="640"/>
          <w:marRight w:val="0"/>
          <w:marTop w:val="0"/>
          <w:marBottom w:val="0"/>
          <w:divBdr>
            <w:top w:val="none" w:sz="0" w:space="0" w:color="auto"/>
            <w:left w:val="none" w:sz="0" w:space="0" w:color="auto"/>
            <w:bottom w:val="none" w:sz="0" w:space="0" w:color="auto"/>
            <w:right w:val="none" w:sz="0" w:space="0" w:color="auto"/>
          </w:divBdr>
        </w:div>
        <w:div w:id="574433869">
          <w:marLeft w:val="640"/>
          <w:marRight w:val="0"/>
          <w:marTop w:val="0"/>
          <w:marBottom w:val="0"/>
          <w:divBdr>
            <w:top w:val="none" w:sz="0" w:space="0" w:color="auto"/>
            <w:left w:val="none" w:sz="0" w:space="0" w:color="auto"/>
            <w:bottom w:val="none" w:sz="0" w:space="0" w:color="auto"/>
            <w:right w:val="none" w:sz="0" w:space="0" w:color="auto"/>
          </w:divBdr>
        </w:div>
        <w:div w:id="316500066">
          <w:marLeft w:val="640"/>
          <w:marRight w:val="0"/>
          <w:marTop w:val="0"/>
          <w:marBottom w:val="0"/>
          <w:divBdr>
            <w:top w:val="none" w:sz="0" w:space="0" w:color="auto"/>
            <w:left w:val="none" w:sz="0" w:space="0" w:color="auto"/>
            <w:bottom w:val="none" w:sz="0" w:space="0" w:color="auto"/>
            <w:right w:val="none" w:sz="0" w:space="0" w:color="auto"/>
          </w:divBdr>
        </w:div>
        <w:div w:id="477383942">
          <w:marLeft w:val="640"/>
          <w:marRight w:val="0"/>
          <w:marTop w:val="0"/>
          <w:marBottom w:val="0"/>
          <w:divBdr>
            <w:top w:val="none" w:sz="0" w:space="0" w:color="auto"/>
            <w:left w:val="none" w:sz="0" w:space="0" w:color="auto"/>
            <w:bottom w:val="none" w:sz="0" w:space="0" w:color="auto"/>
            <w:right w:val="none" w:sz="0" w:space="0" w:color="auto"/>
          </w:divBdr>
        </w:div>
        <w:div w:id="1164469735">
          <w:marLeft w:val="640"/>
          <w:marRight w:val="0"/>
          <w:marTop w:val="0"/>
          <w:marBottom w:val="0"/>
          <w:divBdr>
            <w:top w:val="none" w:sz="0" w:space="0" w:color="auto"/>
            <w:left w:val="none" w:sz="0" w:space="0" w:color="auto"/>
            <w:bottom w:val="none" w:sz="0" w:space="0" w:color="auto"/>
            <w:right w:val="none" w:sz="0" w:space="0" w:color="auto"/>
          </w:divBdr>
        </w:div>
        <w:div w:id="1518882655">
          <w:marLeft w:val="640"/>
          <w:marRight w:val="0"/>
          <w:marTop w:val="0"/>
          <w:marBottom w:val="0"/>
          <w:divBdr>
            <w:top w:val="none" w:sz="0" w:space="0" w:color="auto"/>
            <w:left w:val="none" w:sz="0" w:space="0" w:color="auto"/>
            <w:bottom w:val="none" w:sz="0" w:space="0" w:color="auto"/>
            <w:right w:val="none" w:sz="0" w:space="0" w:color="auto"/>
          </w:divBdr>
        </w:div>
        <w:div w:id="1491095171">
          <w:marLeft w:val="640"/>
          <w:marRight w:val="0"/>
          <w:marTop w:val="0"/>
          <w:marBottom w:val="0"/>
          <w:divBdr>
            <w:top w:val="none" w:sz="0" w:space="0" w:color="auto"/>
            <w:left w:val="none" w:sz="0" w:space="0" w:color="auto"/>
            <w:bottom w:val="none" w:sz="0" w:space="0" w:color="auto"/>
            <w:right w:val="none" w:sz="0" w:space="0" w:color="auto"/>
          </w:divBdr>
        </w:div>
        <w:div w:id="1020474940">
          <w:marLeft w:val="640"/>
          <w:marRight w:val="0"/>
          <w:marTop w:val="0"/>
          <w:marBottom w:val="0"/>
          <w:divBdr>
            <w:top w:val="none" w:sz="0" w:space="0" w:color="auto"/>
            <w:left w:val="none" w:sz="0" w:space="0" w:color="auto"/>
            <w:bottom w:val="none" w:sz="0" w:space="0" w:color="auto"/>
            <w:right w:val="none" w:sz="0" w:space="0" w:color="auto"/>
          </w:divBdr>
        </w:div>
        <w:div w:id="1678072379">
          <w:marLeft w:val="640"/>
          <w:marRight w:val="0"/>
          <w:marTop w:val="0"/>
          <w:marBottom w:val="0"/>
          <w:divBdr>
            <w:top w:val="none" w:sz="0" w:space="0" w:color="auto"/>
            <w:left w:val="none" w:sz="0" w:space="0" w:color="auto"/>
            <w:bottom w:val="none" w:sz="0" w:space="0" w:color="auto"/>
            <w:right w:val="none" w:sz="0" w:space="0" w:color="auto"/>
          </w:divBdr>
        </w:div>
        <w:div w:id="1723283425">
          <w:marLeft w:val="640"/>
          <w:marRight w:val="0"/>
          <w:marTop w:val="0"/>
          <w:marBottom w:val="0"/>
          <w:divBdr>
            <w:top w:val="none" w:sz="0" w:space="0" w:color="auto"/>
            <w:left w:val="none" w:sz="0" w:space="0" w:color="auto"/>
            <w:bottom w:val="none" w:sz="0" w:space="0" w:color="auto"/>
            <w:right w:val="none" w:sz="0" w:space="0" w:color="auto"/>
          </w:divBdr>
        </w:div>
        <w:div w:id="1429546185">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2156028">
      <w:bodyDiv w:val="1"/>
      <w:marLeft w:val="0"/>
      <w:marRight w:val="0"/>
      <w:marTop w:val="0"/>
      <w:marBottom w:val="0"/>
      <w:divBdr>
        <w:top w:val="none" w:sz="0" w:space="0" w:color="auto"/>
        <w:left w:val="none" w:sz="0" w:space="0" w:color="auto"/>
        <w:bottom w:val="none" w:sz="0" w:space="0" w:color="auto"/>
        <w:right w:val="none" w:sz="0" w:space="0" w:color="auto"/>
      </w:divBdr>
      <w:divsChild>
        <w:div w:id="792288887">
          <w:marLeft w:val="640"/>
          <w:marRight w:val="0"/>
          <w:marTop w:val="0"/>
          <w:marBottom w:val="0"/>
          <w:divBdr>
            <w:top w:val="none" w:sz="0" w:space="0" w:color="auto"/>
            <w:left w:val="none" w:sz="0" w:space="0" w:color="auto"/>
            <w:bottom w:val="none" w:sz="0" w:space="0" w:color="auto"/>
            <w:right w:val="none" w:sz="0" w:space="0" w:color="auto"/>
          </w:divBdr>
        </w:div>
        <w:div w:id="976422005">
          <w:marLeft w:val="640"/>
          <w:marRight w:val="0"/>
          <w:marTop w:val="0"/>
          <w:marBottom w:val="0"/>
          <w:divBdr>
            <w:top w:val="none" w:sz="0" w:space="0" w:color="auto"/>
            <w:left w:val="none" w:sz="0" w:space="0" w:color="auto"/>
            <w:bottom w:val="none" w:sz="0" w:space="0" w:color="auto"/>
            <w:right w:val="none" w:sz="0" w:space="0" w:color="auto"/>
          </w:divBdr>
        </w:div>
        <w:div w:id="2120643583">
          <w:marLeft w:val="640"/>
          <w:marRight w:val="0"/>
          <w:marTop w:val="0"/>
          <w:marBottom w:val="0"/>
          <w:divBdr>
            <w:top w:val="none" w:sz="0" w:space="0" w:color="auto"/>
            <w:left w:val="none" w:sz="0" w:space="0" w:color="auto"/>
            <w:bottom w:val="none" w:sz="0" w:space="0" w:color="auto"/>
            <w:right w:val="none" w:sz="0" w:space="0" w:color="auto"/>
          </w:divBdr>
        </w:div>
        <w:div w:id="1390690237">
          <w:marLeft w:val="640"/>
          <w:marRight w:val="0"/>
          <w:marTop w:val="0"/>
          <w:marBottom w:val="0"/>
          <w:divBdr>
            <w:top w:val="none" w:sz="0" w:space="0" w:color="auto"/>
            <w:left w:val="none" w:sz="0" w:space="0" w:color="auto"/>
            <w:bottom w:val="none" w:sz="0" w:space="0" w:color="auto"/>
            <w:right w:val="none" w:sz="0" w:space="0" w:color="auto"/>
          </w:divBdr>
        </w:div>
        <w:div w:id="1011374114">
          <w:marLeft w:val="640"/>
          <w:marRight w:val="0"/>
          <w:marTop w:val="0"/>
          <w:marBottom w:val="0"/>
          <w:divBdr>
            <w:top w:val="none" w:sz="0" w:space="0" w:color="auto"/>
            <w:left w:val="none" w:sz="0" w:space="0" w:color="auto"/>
            <w:bottom w:val="none" w:sz="0" w:space="0" w:color="auto"/>
            <w:right w:val="none" w:sz="0" w:space="0" w:color="auto"/>
          </w:divBdr>
        </w:div>
        <w:div w:id="1526596076">
          <w:marLeft w:val="640"/>
          <w:marRight w:val="0"/>
          <w:marTop w:val="0"/>
          <w:marBottom w:val="0"/>
          <w:divBdr>
            <w:top w:val="none" w:sz="0" w:space="0" w:color="auto"/>
            <w:left w:val="none" w:sz="0" w:space="0" w:color="auto"/>
            <w:bottom w:val="none" w:sz="0" w:space="0" w:color="auto"/>
            <w:right w:val="none" w:sz="0" w:space="0" w:color="auto"/>
          </w:divBdr>
        </w:div>
        <w:div w:id="344326414">
          <w:marLeft w:val="640"/>
          <w:marRight w:val="0"/>
          <w:marTop w:val="0"/>
          <w:marBottom w:val="0"/>
          <w:divBdr>
            <w:top w:val="none" w:sz="0" w:space="0" w:color="auto"/>
            <w:left w:val="none" w:sz="0" w:space="0" w:color="auto"/>
            <w:bottom w:val="none" w:sz="0" w:space="0" w:color="auto"/>
            <w:right w:val="none" w:sz="0" w:space="0" w:color="auto"/>
          </w:divBdr>
        </w:div>
        <w:div w:id="485632052">
          <w:marLeft w:val="640"/>
          <w:marRight w:val="0"/>
          <w:marTop w:val="0"/>
          <w:marBottom w:val="0"/>
          <w:divBdr>
            <w:top w:val="none" w:sz="0" w:space="0" w:color="auto"/>
            <w:left w:val="none" w:sz="0" w:space="0" w:color="auto"/>
            <w:bottom w:val="none" w:sz="0" w:space="0" w:color="auto"/>
            <w:right w:val="none" w:sz="0" w:space="0" w:color="auto"/>
          </w:divBdr>
        </w:div>
        <w:div w:id="1478183328">
          <w:marLeft w:val="640"/>
          <w:marRight w:val="0"/>
          <w:marTop w:val="0"/>
          <w:marBottom w:val="0"/>
          <w:divBdr>
            <w:top w:val="none" w:sz="0" w:space="0" w:color="auto"/>
            <w:left w:val="none" w:sz="0" w:space="0" w:color="auto"/>
            <w:bottom w:val="none" w:sz="0" w:space="0" w:color="auto"/>
            <w:right w:val="none" w:sz="0" w:space="0" w:color="auto"/>
          </w:divBdr>
        </w:div>
        <w:div w:id="1520462175">
          <w:marLeft w:val="640"/>
          <w:marRight w:val="0"/>
          <w:marTop w:val="0"/>
          <w:marBottom w:val="0"/>
          <w:divBdr>
            <w:top w:val="none" w:sz="0" w:space="0" w:color="auto"/>
            <w:left w:val="none" w:sz="0" w:space="0" w:color="auto"/>
            <w:bottom w:val="none" w:sz="0" w:space="0" w:color="auto"/>
            <w:right w:val="none" w:sz="0" w:space="0" w:color="auto"/>
          </w:divBdr>
        </w:div>
        <w:div w:id="774060857">
          <w:marLeft w:val="640"/>
          <w:marRight w:val="0"/>
          <w:marTop w:val="0"/>
          <w:marBottom w:val="0"/>
          <w:divBdr>
            <w:top w:val="none" w:sz="0" w:space="0" w:color="auto"/>
            <w:left w:val="none" w:sz="0" w:space="0" w:color="auto"/>
            <w:bottom w:val="none" w:sz="0" w:space="0" w:color="auto"/>
            <w:right w:val="none" w:sz="0" w:space="0" w:color="auto"/>
          </w:divBdr>
        </w:div>
        <w:div w:id="1697005624">
          <w:marLeft w:val="640"/>
          <w:marRight w:val="0"/>
          <w:marTop w:val="0"/>
          <w:marBottom w:val="0"/>
          <w:divBdr>
            <w:top w:val="none" w:sz="0" w:space="0" w:color="auto"/>
            <w:left w:val="none" w:sz="0" w:space="0" w:color="auto"/>
            <w:bottom w:val="none" w:sz="0" w:space="0" w:color="auto"/>
            <w:right w:val="none" w:sz="0" w:space="0" w:color="auto"/>
          </w:divBdr>
        </w:div>
        <w:div w:id="1894152786">
          <w:marLeft w:val="640"/>
          <w:marRight w:val="0"/>
          <w:marTop w:val="0"/>
          <w:marBottom w:val="0"/>
          <w:divBdr>
            <w:top w:val="none" w:sz="0" w:space="0" w:color="auto"/>
            <w:left w:val="none" w:sz="0" w:space="0" w:color="auto"/>
            <w:bottom w:val="none" w:sz="0" w:space="0" w:color="auto"/>
            <w:right w:val="none" w:sz="0" w:space="0" w:color="auto"/>
          </w:divBdr>
        </w:div>
        <w:div w:id="1321932023">
          <w:marLeft w:val="640"/>
          <w:marRight w:val="0"/>
          <w:marTop w:val="0"/>
          <w:marBottom w:val="0"/>
          <w:divBdr>
            <w:top w:val="none" w:sz="0" w:space="0" w:color="auto"/>
            <w:left w:val="none" w:sz="0" w:space="0" w:color="auto"/>
            <w:bottom w:val="none" w:sz="0" w:space="0" w:color="auto"/>
            <w:right w:val="none" w:sz="0" w:space="0" w:color="auto"/>
          </w:divBdr>
        </w:div>
        <w:div w:id="88015664">
          <w:marLeft w:val="640"/>
          <w:marRight w:val="0"/>
          <w:marTop w:val="0"/>
          <w:marBottom w:val="0"/>
          <w:divBdr>
            <w:top w:val="none" w:sz="0" w:space="0" w:color="auto"/>
            <w:left w:val="none" w:sz="0" w:space="0" w:color="auto"/>
            <w:bottom w:val="none" w:sz="0" w:space="0" w:color="auto"/>
            <w:right w:val="none" w:sz="0" w:space="0" w:color="auto"/>
          </w:divBdr>
        </w:div>
        <w:div w:id="552666018">
          <w:marLeft w:val="640"/>
          <w:marRight w:val="0"/>
          <w:marTop w:val="0"/>
          <w:marBottom w:val="0"/>
          <w:divBdr>
            <w:top w:val="none" w:sz="0" w:space="0" w:color="auto"/>
            <w:left w:val="none" w:sz="0" w:space="0" w:color="auto"/>
            <w:bottom w:val="none" w:sz="0" w:space="0" w:color="auto"/>
            <w:right w:val="none" w:sz="0" w:space="0" w:color="auto"/>
          </w:divBdr>
        </w:div>
        <w:div w:id="1833913793">
          <w:marLeft w:val="640"/>
          <w:marRight w:val="0"/>
          <w:marTop w:val="0"/>
          <w:marBottom w:val="0"/>
          <w:divBdr>
            <w:top w:val="none" w:sz="0" w:space="0" w:color="auto"/>
            <w:left w:val="none" w:sz="0" w:space="0" w:color="auto"/>
            <w:bottom w:val="none" w:sz="0" w:space="0" w:color="auto"/>
            <w:right w:val="none" w:sz="0" w:space="0" w:color="auto"/>
          </w:divBdr>
        </w:div>
        <w:div w:id="394091954">
          <w:marLeft w:val="640"/>
          <w:marRight w:val="0"/>
          <w:marTop w:val="0"/>
          <w:marBottom w:val="0"/>
          <w:divBdr>
            <w:top w:val="none" w:sz="0" w:space="0" w:color="auto"/>
            <w:left w:val="none" w:sz="0" w:space="0" w:color="auto"/>
            <w:bottom w:val="none" w:sz="0" w:space="0" w:color="auto"/>
            <w:right w:val="none" w:sz="0" w:space="0" w:color="auto"/>
          </w:divBdr>
        </w:div>
        <w:div w:id="1577281214">
          <w:marLeft w:val="640"/>
          <w:marRight w:val="0"/>
          <w:marTop w:val="0"/>
          <w:marBottom w:val="0"/>
          <w:divBdr>
            <w:top w:val="none" w:sz="0" w:space="0" w:color="auto"/>
            <w:left w:val="none" w:sz="0" w:space="0" w:color="auto"/>
            <w:bottom w:val="none" w:sz="0" w:space="0" w:color="auto"/>
            <w:right w:val="none" w:sz="0" w:space="0" w:color="auto"/>
          </w:divBdr>
        </w:div>
        <w:div w:id="1821265170">
          <w:marLeft w:val="640"/>
          <w:marRight w:val="0"/>
          <w:marTop w:val="0"/>
          <w:marBottom w:val="0"/>
          <w:divBdr>
            <w:top w:val="none" w:sz="0" w:space="0" w:color="auto"/>
            <w:left w:val="none" w:sz="0" w:space="0" w:color="auto"/>
            <w:bottom w:val="none" w:sz="0" w:space="0" w:color="auto"/>
            <w:right w:val="none" w:sz="0" w:space="0" w:color="auto"/>
          </w:divBdr>
        </w:div>
        <w:div w:id="240481078">
          <w:marLeft w:val="640"/>
          <w:marRight w:val="0"/>
          <w:marTop w:val="0"/>
          <w:marBottom w:val="0"/>
          <w:divBdr>
            <w:top w:val="none" w:sz="0" w:space="0" w:color="auto"/>
            <w:left w:val="none" w:sz="0" w:space="0" w:color="auto"/>
            <w:bottom w:val="none" w:sz="0" w:space="0" w:color="auto"/>
            <w:right w:val="none" w:sz="0" w:space="0" w:color="auto"/>
          </w:divBdr>
        </w:div>
        <w:div w:id="141821336">
          <w:marLeft w:val="640"/>
          <w:marRight w:val="0"/>
          <w:marTop w:val="0"/>
          <w:marBottom w:val="0"/>
          <w:divBdr>
            <w:top w:val="none" w:sz="0" w:space="0" w:color="auto"/>
            <w:left w:val="none" w:sz="0" w:space="0" w:color="auto"/>
            <w:bottom w:val="none" w:sz="0" w:space="0" w:color="auto"/>
            <w:right w:val="none" w:sz="0" w:space="0" w:color="auto"/>
          </w:divBdr>
        </w:div>
        <w:div w:id="59132128">
          <w:marLeft w:val="640"/>
          <w:marRight w:val="0"/>
          <w:marTop w:val="0"/>
          <w:marBottom w:val="0"/>
          <w:divBdr>
            <w:top w:val="none" w:sz="0" w:space="0" w:color="auto"/>
            <w:left w:val="none" w:sz="0" w:space="0" w:color="auto"/>
            <w:bottom w:val="none" w:sz="0" w:space="0" w:color="auto"/>
            <w:right w:val="none" w:sz="0" w:space="0" w:color="auto"/>
          </w:divBdr>
        </w:div>
        <w:div w:id="1089934685">
          <w:marLeft w:val="640"/>
          <w:marRight w:val="0"/>
          <w:marTop w:val="0"/>
          <w:marBottom w:val="0"/>
          <w:divBdr>
            <w:top w:val="none" w:sz="0" w:space="0" w:color="auto"/>
            <w:left w:val="none" w:sz="0" w:space="0" w:color="auto"/>
            <w:bottom w:val="none" w:sz="0" w:space="0" w:color="auto"/>
            <w:right w:val="none" w:sz="0" w:space="0" w:color="auto"/>
          </w:divBdr>
        </w:div>
        <w:div w:id="1034383685">
          <w:marLeft w:val="640"/>
          <w:marRight w:val="0"/>
          <w:marTop w:val="0"/>
          <w:marBottom w:val="0"/>
          <w:divBdr>
            <w:top w:val="none" w:sz="0" w:space="0" w:color="auto"/>
            <w:left w:val="none" w:sz="0" w:space="0" w:color="auto"/>
            <w:bottom w:val="none" w:sz="0" w:space="0" w:color="auto"/>
            <w:right w:val="none" w:sz="0" w:space="0" w:color="auto"/>
          </w:divBdr>
        </w:div>
        <w:div w:id="715466138">
          <w:marLeft w:val="640"/>
          <w:marRight w:val="0"/>
          <w:marTop w:val="0"/>
          <w:marBottom w:val="0"/>
          <w:divBdr>
            <w:top w:val="none" w:sz="0" w:space="0" w:color="auto"/>
            <w:left w:val="none" w:sz="0" w:space="0" w:color="auto"/>
            <w:bottom w:val="none" w:sz="0" w:space="0" w:color="auto"/>
            <w:right w:val="none" w:sz="0" w:space="0" w:color="auto"/>
          </w:divBdr>
        </w:div>
        <w:div w:id="26610597">
          <w:marLeft w:val="640"/>
          <w:marRight w:val="0"/>
          <w:marTop w:val="0"/>
          <w:marBottom w:val="0"/>
          <w:divBdr>
            <w:top w:val="none" w:sz="0" w:space="0" w:color="auto"/>
            <w:left w:val="none" w:sz="0" w:space="0" w:color="auto"/>
            <w:bottom w:val="none" w:sz="0" w:space="0" w:color="auto"/>
            <w:right w:val="none" w:sz="0" w:space="0" w:color="auto"/>
          </w:divBdr>
        </w:div>
        <w:div w:id="1090738104">
          <w:marLeft w:val="640"/>
          <w:marRight w:val="0"/>
          <w:marTop w:val="0"/>
          <w:marBottom w:val="0"/>
          <w:divBdr>
            <w:top w:val="none" w:sz="0" w:space="0" w:color="auto"/>
            <w:left w:val="none" w:sz="0" w:space="0" w:color="auto"/>
            <w:bottom w:val="none" w:sz="0" w:space="0" w:color="auto"/>
            <w:right w:val="none" w:sz="0" w:space="0" w:color="auto"/>
          </w:divBdr>
        </w:div>
        <w:div w:id="1654524132">
          <w:marLeft w:val="640"/>
          <w:marRight w:val="0"/>
          <w:marTop w:val="0"/>
          <w:marBottom w:val="0"/>
          <w:divBdr>
            <w:top w:val="none" w:sz="0" w:space="0" w:color="auto"/>
            <w:left w:val="none" w:sz="0" w:space="0" w:color="auto"/>
            <w:bottom w:val="none" w:sz="0" w:space="0" w:color="auto"/>
            <w:right w:val="none" w:sz="0" w:space="0" w:color="auto"/>
          </w:divBdr>
        </w:div>
        <w:div w:id="1084228192">
          <w:marLeft w:val="640"/>
          <w:marRight w:val="0"/>
          <w:marTop w:val="0"/>
          <w:marBottom w:val="0"/>
          <w:divBdr>
            <w:top w:val="none" w:sz="0" w:space="0" w:color="auto"/>
            <w:left w:val="none" w:sz="0" w:space="0" w:color="auto"/>
            <w:bottom w:val="none" w:sz="0" w:space="0" w:color="auto"/>
            <w:right w:val="none" w:sz="0" w:space="0" w:color="auto"/>
          </w:divBdr>
        </w:div>
        <w:div w:id="2074039357">
          <w:marLeft w:val="640"/>
          <w:marRight w:val="0"/>
          <w:marTop w:val="0"/>
          <w:marBottom w:val="0"/>
          <w:divBdr>
            <w:top w:val="none" w:sz="0" w:space="0" w:color="auto"/>
            <w:left w:val="none" w:sz="0" w:space="0" w:color="auto"/>
            <w:bottom w:val="none" w:sz="0" w:space="0" w:color="auto"/>
            <w:right w:val="none" w:sz="0" w:space="0" w:color="auto"/>
          </w:divBdr>
        </w:div>
        <w:div w:id="1267687683">
          <w:marLeft w:val="640"/>
          <w:marRight w:val="0"/>
          <w:marTop w:val="0"/>
          <w:marBottom w:val="0"/>
          <w:divBdr>
            <w:top w:val="none" w:sz="0" w:space="0" w:color="auto"/>
            <w:left w:val="none" w:sz="0" w:space="0" w:color="auto"/>
            <w:bottom w:val="none" w:sz="0" w:space="0" w:color="auto"/>
            <w:right w:val="none" w:sz="0" w:space="0" w:color="auto"/>
          </w:divBdr>
        </w:div>
        <w:div w:id="1747415694">
          <w:marLeft w:val="640"/>
          <w:marRight w:val="0"/>
          <w:marTop w:val="0"/>
          <w:marBottom w:val="0"/>
          <w:divBdr>
            <w:top w:val="none" w:sz="0" w:space="0" w:color="auto"/>
            <w:left w:val="none" w:sz="0" w:space="0" w:color="auto"/>
            <w:bottom w:val="none" w:sz="0" w:space="0" w:color="auto"/>
            <w:right w:val="none" w:sz="0" w:space="0" w:color="auto"/>
          </w:divBdr>
        </w:div>
        <w:div w:id="1721132130">
          <w:marLeft w:val="640"/>
          <w:marRight w:val="0"/>
          <w:marTop w:val="0"/>
          <w:marBottom w:val="0"/>
          <w:divBdr>
            <w:top w:val="none" w:sz="0" w:space="0" w:color="auto"/>
            <w:left w:val="none" w:sz="0" w:space="0" w:color="auto"/>
            <w:bottom w:val="none" w:sz="0" w:space="0" w:color="auto"/>
            <w:right w:val="none" w:sz="0" w:space="0" w:color="auto"/>
          </w:divBdr>
        </w:div>
        <w:div w:id="683823296">
          <w:marLeft w:val="640"/>
          <w:marRight w:val="0"/>
          <w:marTop w:val="0"/>
          <w:marBottom w:val="0"/>
          <w:divBdr>
            <w:top w:val="none" w:sz="0" w:space="0" w:color="auto"/>
            <w:left w:val="none" w:sz="0" w:space="0" w:color="auto"/>
            <w:bottom w:val="none" w:sz="0" w:space="0" w:color="auto"/>
            <w:right w:val="none" w:sz="0" w:space="0" w:color="auto"/>
          </w:divBdr>
        </w:div>
        <w:div w:id="10570904">
          <w:marLeft w:val="640"/>
          <w:marRight w:val="0"/>
          <w:marTop w:val="0"/>
          <w:marBottom w:val="0"/>
          <w:divBdr>
            <w:top w:val="none" w:sz="0" w:space="0" w:color="auto"/>
            <w:left w:val="none" w:sz="0" w:space="0" w:color="auto"/>
            <w:bottom w:val="none" w:sz="0" w:space="0" w:color="auto"/>
            <w:right w:val="none" w:sz="0" w:space="0" w:color="auto"/>
          </w:divBdr>
        </w:div>
        <w:div w:id="861478564">
          <w:marLeft w:val="640"/>
          <w:marRight w:val="0"/>
          <w:marTop w:val="0"/>
          <w:marBottom w:val="0"/>
          <w:divBdr>
            <w:top w:val="none" w:sz="0" w:space="0" w:color="auto"/>
            <w:left w:val="none" w:sz="0" w:space="0" w:color="auto"/>
            <w:bottom w:val="none" w:sz="0" w:space="0" w:color="auto"/>
            <w:right w:val="none" w:sz="0" w:space="0" w:color="auto"/>
          </w:divBdr>
        </w:div>
        <w:div w:id="517160946">
          <w:marLeft w:val="640"/>
          <w:marRight w:val="0"/>
          <w:marTop w:val="0"/>
          <w:marBottom w:val="0"/>
          <w:divBdr>
            <w:top w:val="none" w:sz="0" w:space="0" w:color="auto"/>
            <w:left w:val="none" w:sz="0" w:space="0" w:color="auto"/>
            <w:bottom w:val="none" w:sz="0" w:space="0" w:color="auto"/>
            <w:right w:val="none" w:sz="0" w:space="0" w:color="auto"/>
          </w:divBdr>
        </w:div>
        <w:div w:id="1801262215">
          <w:marLeft w:val="640"/>
          <w:marRight w:val="0"/>
          <w:marTop w:val="0"/>
          <w:marBottom w:val="0"/>
          <w:divBdr>
            <w:top w:val="none" w:sz="0" w:space="0" w:color="auto"/>
            <w:left w:val="none" w:sz="0" w:space="0" w:color="auto"/>
            <w:bottom w:val="none" w:sz="0" w:space="0" w:color="auto"/>
            <w:right w:val="none" w:sz="0" w:space="0" w:color="auto"/>
          </w:divBdr>
        </w:div>
        <w:div w:id="1067385740">
          <w:marLeft w:val="640"/>
          <w:marRight w:val="0"/>
          <w:marTop w:val="0"/>
          <w:marBottom w:val="0"/>
          <w:divBdr>
            <w:top w:val="none" w:sz="0" w:space="0" w:color="auto"/>
            <w:left w:val="none" w:sz="0" w:space="0" w:color="auto"/>
            <w:bottom w:val="none" w:sz="0" w:space="0" w:color="auto"/>
            <w:right w:val="none" w:sz="0" w:space="0" w:color="auto"/>
          </w:divBdr>
        </w:div>
        <w:div w:id="1091508077">
          <w:marLeft w:val="640"/>
          <w:marRight w:val="0"/>
          <w:marTop w:val="0"/>
          <w:marBottom w:val="0"/>
          <w:divBdr>
            <w:top w:val="none" w:sz="0" w:space="0" w:color="auto"/>
            <w:left w:val="none" w:sz="0" w:space="0" w:color="auto"/>
            <w:bottom w:val="none" w:sz="0" w:space="0" w:color="auto"/>
            <w:right w:val="none" w:sz="0" w:space="0" w:color="auto"/>
          </w:divBdr>
        </w:div>
        <w:div w:id="68967736">
          <w:marLeft w:val="640"/>
          <w:marRight w:val="0"/>
          <w:marTop w:val="0"/>
          <w:marBottom w:val="0"/>
          <w:divBdr>
            <w:top w:val="none" w:sz="0" w:space="0" w:color="auto"/>
            <w:left w:val="none" w:sz="0" w:space="0" w:color="auto"/>
            <w:bottom w:val="none" w:sz="0" w:space="0" w:color="auto"/>
            <w:right w:val="none" w:sz="0" w:space="0" w:color="auto"/>
          </w:divBdr>
        </w:div>
        <w:div w:id="1903175142">
          <w:marLeft w:val="640"/>
          <w:marRight w:val="0"/>
          <w:marTop w:val="0"/>
          <w:marBottom w:val="0"/>
          <w:divBdr>
            <w:top w:val="none" w:sz="0" w:space="0" w:color="auto"/>
            <w:left w:val="none" w:sz="0" w:space="0" w:color="auto"/>
            <w:bottom w:val="none" w:sz="0" w:space="0" w:color="auto"/>
            <w:right w:val="none" w:sz="0" w:space="0" w:color="auto"/>
          </w:divBdr>
        </w:div>
        <w:div w:id="466553071">
          <w:marLeft w:val="640"/>
          <w:marRight w:val="0"/>
          <w:marTop w:val="0"/>
          <w:marBottom w:val="0"/>
          <w:divBdr>
            <w:top w:val="none" w:sz="0" w:space="0" w:color="auto"/>
            <w:left w:val="none" w:sz="0" w:space="0" w:color="auto"/>
            <w:bottom w:val="none" w:sz="0" w:space="0" w:color="auto"/>
            <w:right w:val="none" w:sz="0" w:space="0" w:color="auto"/>
          </w:divBdr>
        </w:div>
        <w:div w:id="1726876081">
          <w:marLeft w:val="640"/>
          <w:marRight w:val="0"/>
          <w:marTop w:val="0"/>
          <w:marBottom w:val="0"/>
          <w:divBdr>
            <w:top w:val="none" w:sz="0" w:space="0" w:color="auto"/>
            <w:left w:val="none" w:sz="0" w:space="0" w:color="auto"/>
            <w:bottom w:val="none" w:sz="0" w:space="0" w:color="auto"/>
            <w:right w:val="none" w:sz="0" w:space="0" w:color="auto"/>
          </w:divBdr>
        </w:div>
        <w:div w:id="254166203">
          <w:marLeft w:val="640"/>
          <w:marRight w:val="0"/>
          <w:marTop w:val="0"/>
          <w:marBottom w:val="0"/>
          <w:divBdr>
            <w:top w:val="none" w:sz="0" w:space="0" w:color="auto"/>
            <w:left w:val="none" w:sz="0" w:space="0" w:color="auto"/>
            <w:bottom w:val="none" w:sz="0" w:space="0" w:color="auto"/>
            <w:right w:val="none" w:sz="0" w:space="0" w:color="auto"/>
          </w:divBdr>
        </w:div>
        <w:div w:id="1156919258">
          <w:marLeft w:val="640"/>
          <w:marRight w:val="0"/>
          <w:marTop w:val="0"/>
          <w:marBottom w:val="0"/>
          <w:divBdr>
            <w:top w:val="none" w:sz="0" w:space="0" w:color="auto"/>
            <w:left w:val="none" w:sz="0" w:space="0" w:color="auto"/>
            <w:bottom w:val="none" w:sz="0" w:space="0" w:color="auto"/>
            <w:right w:val="none" w:sz="0" w:space="0" w:color="auto"/>
          </w:divBdr>
        </w:div>
        <w:div w:id="1719937695">
          <w:marLeft w:val="640"/>
          <w:marRight w:val="0"/>
          <w:marTop w:val="0"/>
          <w:marBottom w:val="0"/>
          <w:divBdr>
            <w:top w:val="none" w:sz="0" w:space="0" w:color="auto"/>
            <w:left w:val="none" w:sz="0" w:space="0" w:color="auto"/>
            <w:bottom w:val="none" w:sz="0" w:space="0" w:color="auto"/>
            <w:right w:val="none" w:sz="0" w:space="0" w:color="auto"/>
          </w:divBdr>
        </w:div>
        <w:div w:id="388453722">
          <w:marLeft w:val="640"/>
          <w:marRight w:val="0"/>
          <w:marTop w:val="0"/>
          <w:marBottom w:val="0"/>
          <w:divBdr>
            <w:top w:val="none" w:sz="0" w:space="0" w:color="auto"/>
            <w:left w:val="none" w:sz="0" w:space="0" w:color="auto"/>
            <w:bottom w:val="none" w:sz="0" w:space="0" w:color="auto"/>
            <w:right w:val="none" w:sz="0" w:space="0" w:color="auto"/>
          </w:divBdr>
        </w:div>
        <w:div w:id="845023476">
          <w:marLeft w:val="640"/>
          <w:marRight w:val="0"/>
          <w:marTop w:val="0"/>
          <w:marBottom w:val="0"/>
          <w:divBdr>
            <w:top w:val="none" w:sz="0" w:space="0" w:color="auto"/>
            <w:left w:val="none" w:sz="0" w:space="0" w:color="auto"/>
            <w:bottom w:val="none" w:sz="0" w:space="0" w:color="auto"/>
            <w:right w:val="none" w:sz="0" w:space="0" w:color="auto"/>
          </w:divBdr>
        </w:div>
        <w:div w:id="771822383">
          <w:marLeft w:val="640"/>
          <w:marRight w:val="0"/>
          <w:marTop w:val="0"/>
          <w:marBottom w:val="0"/>
          <w:divBdr>
            <w:top w:val="none" w:sz="0" w:space="0" w:color="auto"/>
            <w:left w:val="none" w:sz="0" w:space="0" w:color="auto"/>
            <w:bottom w:val="none" w:sz="0" w:space="0" w:color="auto"/>
            <w:right w:val="none" w:sz="0" w:space="0" w:color="auto"/>
          </w:divBdr>
        </w:div>
        <w:div w:id="212271554">
          <w:marLeft w:val="640"/>
          <w:marRight w:val="0"/>
          <w:marTop w:val="0"/>
          <w:marBottom w:val="0"/>
          <w:divBdr>
            <w:top w:val="none" w:sz="0" w:space="0" w:color="auto"/>
            <w:left w:val="none" w:sz="0" w:space="0" w:color="auto"/>
            <w:bottom w:val="none" w:sz="0" w:space="0" w:color="auto"/>
            <w:right w:val="none" w:sz="0" w:space="0" w:color="auto"/>
          </w:divBdr>
        </w:div>
        <w:div w:id="201594452">
          <w:marLeft w:val="640"/>
          <w:marRight w:val="0"/>
          <w:marTop w:val="0"/>
          <w:marBottom w:val="0"/>
          <w:divBdr>
            <w:top w:val="none" w:sz="0" w:space="0" w:color="auto"/>
            <w:left w:val="none" w:sz="0" w:space="0" w:color="auto"/>
            <w:bottom w:val="none" w:sz="0" w:space="0" w:color="auto"/>
            <w:right w:val="none" w:sz="0" w:space="0" w:color="auto"/>
          </w:divBdr>
        </w:div>
        <w:div w:id="914120620">
          <w:marLeft w:val="640"/>
          <w:marRight w:val="0"/>
          <w:marTop w:val="0"/>
          <w:marBottom w:val="0"/>
          <w:divBdr>
            <w:top w:val="none" w:sz="0" w:space="0" w:color="auto"/>
            <w:left w:val="none" w:sz="0" w:space="0" w:color="auto"/>
            <w:bottom w:val="none" w:sz="0" w:space="0" w:color="auto"/>
            <w:right w:val="none" w:sz="0" w:space="0" w:color="auto"/>
          </w:divBdr>
        </w:div>
        <w:div w:id="2025089890">
          <w:marLeft w:val="640"/>
          <w:marRight w:val="0"/>
          <w:marTop w:val="0"/>
          <w:marBottom w:val="0"/>
          <w:divBdr>
            <w:top w:val="none" w:sz="0" w:space="0" w:color="auto"/>
            <w:left w:val="none" w:sz="0" w:space="0" w:color="auto"/>
            <w:bottom w:val="none" w:sz="0" w:space="0" w:color="auto"/>
            <w:right w:val="none" w:sz="0" w:space="0" w:color="auto"/>
          </w:divBdr>
        </w:div>
        <w:div w:id="1958296936">
          <w:marLeft w:val="640"/>
          <w:marRight w:val="0"/>
          <w:marTop w:val="0"/>
          <w:marBottom w:val="0"/>
          <w:divBdr>
            <w:top w:val="none" w:sz="0" w:space="0" w:color="auto"/>
            <w:left w:val="none" w:sz="0" w:space="0" w:color="auto"/>
            <w:bottom w:val="none" w:sz="0" w:space="0" w:color="auto"/>
            <w:right w:val="none" w:sz="0" w:space="0" w:color="auto"/>
          </w:divBdr>
        </w:div>
        <w:div w:id="1338459153">
          <w:marLeft w:val="640"/>
          <w:marRight w:val="0"/>
          <w:marTop w:val="0"/>
          <w:marBottom w:val="0"/>
          <w:divBdr>
            <w:top w:val="none" w:sz="0" w:space="0" w:color="auto"/>
            <w:left w:val="none" w:sz="0" w:space="0" w:color="auto"/>
            <w:bottom w:val="none" w:sz="0" w:space="0" w:color="auto"/>
            <w:right w:val="none" w:sz="0" w:space="0" w:color="auto"/>
          </w:divBdr>
        </w:div>
        <w:div w:id="766846081">
          <w:marLeft w:val="640"/>
          <w:marRight w:val="0"/>
          <w:marTop w:val="0"/>
          <w:marBottom w:val="0"/>
          <w:divBdr>
            <w:top w:val="none" w:sz="0" w:space="0" w:color="auto"/>
            <w:left w:val="none" w:sz="0" w:space="0" w:color="auto"/>
            <w:bottom w:val="none" w:sz="0" w:space="0" w:color="auto"/>
            <w:right w:val="none" w:sz="0" w:space="0" w:color="auto"/>
          </w:divBdr>
        </w:div>
        <w:div w:id="483592743">
          <w:marLeft w:val="640"/>
          <w:marRight w:val="0"/>
          <w:marTop w:val="0"/>
          <w:marBottom w:val="0"/>
          <w:divBdr>
            <w:top w:val="none" w:sz="0" w:space="0" w:color="auto"/>
            <w:left w:val="none" w:sz="0" w:space="0" w:color="auto"/>
            <w:bottom w:val="none" w:sz="0" w:space="0" w:color="auto"/>
            <w:right w:val="none" w:sz="0" w:space="0" w:color="auto"/>
          </w:divBdr>
        </w:div>
        <w:div w:id="919872202">
          <w:marLeft w:val="640"/>
          <w:marRight w:val="0"/>
          <w:marTop w:val="0"/>
          <w:marBottom w:val="0"/>
          <w:divBdr>
            <w:top w:val="none" w:sz="0" w:space="0" w:color="auto"/>
            <w:left w:val="none" w:sz="0" w:space="0" w:color="auto"/>
            <w:bottom w:val="none" w:sz="0" w:space="0" w:color="auto"/>
            <w:right w:val="none" w:sz="0" w:space="0" w:color="auto"/>
          </w:divBdr>
        </w:div>
        <w:div w:id="1642467081">
          <w:marLeft w:val="640"/>
          <w:marRight w:val="0"/>
          <w:marTop w:val="0"/>
          <w:marBottom w:val="0"/>
          <w:divBdr>
            <w:top w:val="none" w:sz="0" w:space="0" w:color="auto"/>
            <w:left w:val="none" w:sz="0" w:space="0" w:color="auto"/>
            <w:bottom w:val="none" w:sz="0" w:space="0" w:color="auto"/>
            <w:right w:val="none" w:sz="0" w:space="0" w:color="auto"/>
          </w:divBdr>
        </w:div>
        <w:div w:id="1651059433">
          <w:marLeft w:val="640"/>
          <w:marRight w:val="0"/>
          <w:marTop w:val="0"/>
          <w:marBottom w:val="0"/>
          <w:divBdr>
            <w:top w:val="none" w:sz="0" w:space="0" w:color="auto"/>
            <w:left w:val="none" w:sz="0" w:space="0" w:color="auto"/>
            <w:bottom w:val="none" w:sz="0" w:space="0" w:color="auto"/>
            <w:right w:val="none" w:sz="0" w:space="0" w:color="auto"/>
          </w:divBdr>
        </w:div>
        <w:div w:id="1946838850">
          <w:marLeft w:val="640"/>
          <w:marRight w:val="0"/>
          <w:marTop w:val="0"/>
          <w:marBottom w:val="0"/>
          <w:divBdr>
            <w:top w:val="none" w:sz="0" w:space="0" w:color="auto"/>
            <w:left w:val="none" w:sz="0" w:space="0" w:color="auto"/>
            <w:bottom w:val="none" w:sz="0" w:space="0" w:color="auto"/>
            <w:right w:val="none" w:sz="0" w:space="0" w:color="auto"/>
          </w:divBdr>
        </w:div>
        <w:div w:id="706637211">
          <w:marLeft w:val="640"/>
          <w:marRight w:val="0"/>
          <w:marTop w:val="0"/>
          <w:marBottom w:val="0"/>
          <w:divBdr>
            <w:top w:val="none" w:sz="0" w:space="0" w:color="auto"/>
            <w:left w:val="none" w:sz="0" w:space="0" w:color="auto"/>
            <w:bottom w:val="none" w:sz="0" w:space="0" w:color="auto"/>
            <w:right w:val="none" w:sz="0" w:space="0" w:color="auto"/>
          </w:divBdr>
        </w:div>
        <w:div w:id="1574126259">
          <w:marLeft w:val="640"/>
          <w:marRight w:val="0"/>
          <w:marTop w:val="0"/>
          <w:marBottom w:val="0"/>
          <w:divBdr>
            <w:top w:val="none" w:sz="0" w:space="0" w:color="auto"/>
            <w:left w:val="none" w:sz="0" w:space="0" w:color="auto"/>
            <w:bottom w:val="none" w:sz="0" w:space="0" w:color="auto"/>
            <w:right w:val="none" w:sz="0" w:space="0" w:color="auto"/>
          </w:divBdr>
        </w:div>
        <w:div w:id="891623704">
          <w:marLeft w:val="640"/>
          <w:marRight w:val="0"/>
          <w:marTop w:val="0"/>
          <w:marBottom w:val="0"/>
          <w:divBdr>
            <w:top w:val="none" w:sz="0" w:space="0" w:color="auto"/>
            <w:left w:val="none" w:sz="0" w:space="0" w:color="auto"/>
            <w:bottom w:val="none" w:sz="0" w:space="0" w:color="auto"/>
            <w:right w:val="none" w:sz="0" w:space="0" w:color="auto"/>
          </w:divBdr>
        </w:div>
        <w:div w:id="1605989544">
          <w:marLeft w:val="640"/>
          <w:marRight w:val="0"/>
          <w:marTop w:val="0"/>
          <w:marBottom w:val="0"/>
          <w:divBdr>
            <w:top w:val="none" w:sz="0" w:space="0" w:color="auto"/>
            <w:left w:val="none" w:sz="0" w:space="0" w:color="auto"/>
            <w:bottom w:val="none" w:sz="0" w:space="0" w:color="auto"/>
            <w:right w:val="none" w:sz="0" w:space="0" w:color="auto"/>
          </w:divBdr>
        </w:div>
        <w:div w:id="54278817">
          <w:marLeft w:val="640"/>
          <w:marRight w:val="0"/>
          <w:marTop w:val="0"/>
          <w:marBottom w:val="0"/>
          <w:divBdr>
            <w:top w:val="none" w:sz="0" w:space="0" w:color="auto"/>
            <w:left w:val="none" w:sz="0" w:space="0" w:color="auto"/>
            <w:bottom w:val="none" w:sz="0" w:space="0" w:color="auto"/>
            <w:right w:val="none" w:sz="0" w:space="0" w:color="auto"/>
          </w:divBdr>
        </w:div>
        <w:div w:id="170268524">
          <w:marLeft w:val="640"/>
          <w:marRight w:val="0"/>
          <w:marTop w:val="0"/>
          <w:marBottom w:val="0"/>
          <w:divBdr>
            <w:top w:val="none" w:sz="0" w:space="0" w:color="auto"/>
            <w:left w:val="none" w:sz="0" w:space="0" w:color="auto"/>
            <w:bottom w:val="none" w:sz="0" w:space="0" w:color="auto"/>
            <w:right w:val="none" w:sz="0" w:space="0" w:color="auto"/>
          </w:divBdr>
        </w:div>
        <w:div w:id="1718582655">
          <w:marLeft w:val="640"/>
          <w:marRight w:val="0"/>
          <w:marTop w:val="0"/>
          <w:marBottom w:val="0"/>
          <w:divBdr>
            <w:top w:val="none" w:sz="0" w:space="0" w:color="auto"/>
            <w:left w:val="none" w:sz="0" w:space="0" w:color="auto"/>
            <w:bottom w:val="none" w:sz="0" w:space="0" w:color="auto"/>
            <w:right w:val="none" w:sz="0" w:space="0" w:color="auto"/>
          </w:divBdr>
        </w:div>
        <w:div w:id="936251268">
          <w:marLeft w:val="640"/>
          <w:marRight w:val="0"/>
          <w:marTop w:val="0"/>
          <w:marBottom w:val="0"/>
          <w:divBdr>
            <w:top w:val="none" w:sz="0" w:space="0" w:color="auto"/>
            <w:left w:val="none" w:sz="0" w:space="0" w:color="auto"/>
            <w:bottom w:val="none" w:sz="0" w:space="0" w:color="auto"/>
            <w:right w:val="none" w:sz="0" w:space="0" w:color="auto"/>
          </w:divBdr>
        </w:div>
        <w:div w:id="469136585">
          <w:marLeft w:val="640"/>
          <w:marRight w:val="0"/>
          <w:marTop w:val="0"/>
          <w:marBottom w:val="0"/>
          <w:divBdr>
            <w:top w:val="none" w:sz="0" w:space="0" w:color="auto"/>
            <w:left w:val="none" w:sz="0" w:space="0" w:color="auto"/>
            <w:bottom w:val="none" w:sz="0" w:space="0" w:color="auto"/>
            <w:right w:val="none" w:sz="0" w:space="0" w:color="auto"/>
          </w:divBdr>
        </w:div>
        <w:div w:id="42146668">
          <w:marLeft w:val="640"/>
          <w:marRight w:val="0"/>
          <w:marTop w:val="0"/>
          <w:marBottom w:val="0"/>
          <w:divBdr>
            <w:top w:val="none" w:sz="0" w:space="0" w:color="auto"/>
            <w:left w:val="none" w:sz="0" w:space="0" w:color="auto"/>
            <w:bottom w:val="none" w:sz="0" w:space="0" w:color="auto"/>
            <w:right w:val="none" w:sz="0" w:space="0" w:color="auto"/>
          </w:divBdr>
        </w:div>
        <w:div w:id="125861054">
          <w:marLeft w:val="640"/>
          <w:marRight w:val="0"/>
          <w:marTop w:val="0"/>
          <w:marBottom w:val="0"/>
          <w:divBdr>
            <w:top w:val="none" w:sz="0" w:space="0" w:color="auto"/>
            <w:left w:val="none" w:sz="0" w:space="0" w:color="auto"/>
            <w:bottom w:val="none" w:sz="0" w:space="0" w:color="auto"/>
            <w:right w:val="none" w:sz="0" w:space="0" w:color="auto"/>
          </w:divBdr>
        </w:div>
        <w:div w:id="96560254">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36743616">
      <w:bodyDiv w:val="1"/>
      <w:marLeft w:val="0"/>
      <w:marRight w:val="0"/>
      <w:marTop w:val="0"/>
      <w:marBottom w:val="0"/>
      <w:divBdr>
        <w:top w:val="none" w:sz="0" w:space="0" w:color="auto"/>
        <w:left w:val="none" w:sz="0" w:space="0" w:color="auto"/>
        <w:bottom w:val="none" w:sz="0" w:space="0" w:color="auto"/>
        <w:right w:val="none" w:sz="0" w:space="0" w:color="auto"/>
      </w:divBdr>
      <w:divsChild>
        <w:div w:id="220677976">
          <w:marLeft w:val="640"/>
          <w:marRight w:val="0"/>
          <w:marTop w:val="0"/>
          <w:marBottom w:val="0"/>
          <w:divBdr>
            <w:top w:val="none" w:sz="0" w:space="0" w:color="auto"/>
            <w:left w:val="none" w:sz="0" w:space="0" w:color="auto"/>
            <w:bottom w:val="none" w:sz="0" w:space="0" w:color="auto"/>
            <w:right w:val="none" w:sz="0" w:space="0" w:color="auto"/>
          </w:divBdr>
        </w:div>
        <w:div w:id="1013457196">
          <w:marLeft w:val="640"/>
          <w:marRight w:val="0"/>
          <w:marTop w:val="0"/>
          <w:marBottom w:val="0"/>
          <w:divBdr>
            <w:top w:val="none" w:sz="0" w:space="0" w:color="auto"/>
            <w:left w:val="none" w:sz="0" w:space="0" w:color="auto"/>
            <w:bottom w:val="none" w:sz="0" w:space="0" w:color="auto"/>
            <w:right w:val="none" w:sz="0" w:space="0" w:color="auto"/>
          </w:divBdr>
        </w:div>
        <w:div w:id="859775627">
          <w:marLeft w:val="640"/>
          <w:marRight w:val="0"/>
          <w:marTop w:val="0"/>
          <w:marBottom w:val="0"/>
          <w:divBdr>
            <w:top w:val="none" w:sz="0" w:space="0" w:color="auto"/>
            <w:left w:val="none" w:sz="0" w:space="0" w:color="auto"/>
            <w:bottom w:val="none" w:sz="0" w:space="0" w:color="auto"/>
            <w:right w:val="none" w:sz="0" w:space="0" w:color="auto"/>
          </w:divBdr>
        </w:div>
        <w:div w:id="663044166">
          <w:marLeft w:val="640"/>
          <w:marRight w:val="0"/>
          <w:marTop w:val="0"/>
          <w:marBottom w:val="0"/>
          <w:divBdr>
            <w:top w:val="none" w:sz="0" w:space="0" w:color="auto"/>
            <w:left w:val="none" w:sz="0" w:space="0" w:color="auto"/>
            <w:bottom w:val="none" w:sz="0" w:space="0" w:color="auto"/>
            <w:right w:val="none" w:sz="0" w:space="0" w:color="auto"/>
          </w:divBdr>
        </w:div>
        <w:div w:id="1738745319">
          <w:marLeft w:val="640"/>
          <w:marRight w:val="0"/>
          <w:marTop w:val="0"/>
          <w:marBottom w:val="0"/>
          <w:divBdr>
            <w:top w:val="none" w:sz="0" w:space="0" w:color="auto"/>
            <w:left w:val="none" w:sz="0" w:space="0" w:color="auto"/>
            <w:bottom w:val="none" w:sz="0" w:space="0" w:color="auto"/>
            <w:right w:val="none" w:sz="0" w:space="0" w:color="auto"/>
          </w:divBdr>
        </w:div>
        <w:div w:id="852500359">
          <w:marLeft w:val="640"/>
          <w:marRight w:val="0"/>
          <w:marTop w:val="0"/>
          <w:marBottom w:val="0"/>
          <w:divBdr>
            <w:top w:val="none" w:sz="0" w:space="0" w:color="auto"/>
            <w:left w:val="none" w:sz="0" w:space="0" w:color="auto"/>
            <w:bottom w:val="none" w:sz="0" w:space="0" w:color="auto"/>
            <w:right w:val="none" w:sz="0" w:space="0" w:color="auto"/>
          </w:divBdr>
        </w:div>
        <w:div w:id="681470382">
          <w:marLeft w:val="640"/>
          <w:marRight w:val="0"/>
          <w:marTop w:val="0"/>
          <w:marBottom w:val="0"/>
          <w:divBdr>
            <w:top w:val="none" w:sz="0" w:space="0" w:color="auto"/>
            <w:left w:val="none" w:sz="0" w:space="0" w:color="auto"/>
            <w:bottom w:val="none" w:sz="0" w:space="0" w:color="auto"/>
            <w:right w:val="none" w:sz="0" w:space="0" w:color="auto"/>
          </w:divBdr>
        </w:div>
        <w:div w:id="684139017">
          <w:marLeft w:val="640"/>
          <w:marRight w:val="0"/>
          <w:marTop w:val="0"/>
          <w:marBottom w:val="0"/>
          <w:divBdr>
            <w:top w:val="none" w:sz="0" w:space="0" w:color="auto"/>
            <w:left w:val="none" w:sz="0" w:space="0" w:color="auto"/>
            <w:bottom w:val="none" w:sz="0" w:space="0" w:color="auto"/>
            <w:right w:val="none" w:sz="0" w:space="0" w:color="auto"/>
          </w:divBdr>
        </w:div>
        <w:div w:id="1596472495">
          <w:marLeft w:val="640"/>
          <w:marRight w:val="0"/>
          <w:marTop w:val="0"/>
          <w:marBottom w:val="0"/>
          <w:divBdr>
            <w:top w:val="none" w:sz="0" w:space="0" w:color="auto"/>
            <w:left w:val="none" w:sz="0" w:space="0" w:color="auto"/>
            <w:bottom w:val="none" w:sz="0" w:space="0" w:color="auto"/>
            <w:right w:val="none" w:sz="0" w:space="0" w:color="auto"/>
          </w:divBdr>
        </w:div>
        <w:div w:id="1732651375">
          <w:marLeft w:val="640"/>
          <w:marRight w:val="0"/>
          <w:marTop w:val="0"/>
          <w:marBottom w:val="0"/>
          <w:divBdr>
            <w:top w:val="none" w:sz="0" w:space="0" w:color="auto"/>
            <w:left w:val="none" w:sz="0" w:space="0" w:color="auto"/>
            <w:bottom w:val="none" w:sz="0" w:space="0" w:color="auto"/>
            <w:right w:val="none" w:sz="0" w:space="0" w:color="auto"/>
          </w:divBdr>
        </w:div>
        <w:div w:id="2089762876">
          <w:marLeft w:val="640"/>
          <w:marRight w:val="0"/>
          <w:marTop w:val="0"/>
          <w:marBottom w:val="0"/>
          <w:divBdr>
            <w:top w:val="none" w:sz="0" w:space="0" w:color="auto"/>
            <w:left w:val="none" w:sz="0" w:space="0" w:color="auto"/>
            <w:bottom w:val="none" w:sz="0" w:space="0" w:color="auto"/>
            <w:right w:val="none" w:sz="0" w:space="0" w:color="auto"/>
          </w:divBdr>
        </w:div>
        <w:div w:id="395859532">
          <w:marLeft w:val="640"/>
          <w:marRight w:val="0"/>
          <w:marTop w:val="0"/>
          <w:marBottom w:val="0"/>
          <w:divBdr>
            <w:top w:val="none" w:sz="0" w:space="0" w:color="auto"/>
            <w:left w:val="none" w:sz="0" w:space="0" w:color="auto"/>
            <w:bottom w:val="none" w:sz="0" w:space="0" w:color="auto"/>
            <w:right w:val="none" w:sz="0" w:space="0" w:color="auto"/>
          </w:divBdr>
        </w:div>
        <w:div w:id="943001978">
          <w:marLeft w:val="640"/>
          <w:marRight w:val="0"/>
          <w:marTop w:val="0"/>
          <w:marBottom w:val="0"/>
          <w:divBdr>
            <w:top w:val="none" w:sz="0" w:space="0" w:color="auto"/>
            <w:left w:val="none" w:sz="0" w:space="0" w:color="auto"/>
            <w:bottom w:val="none" w:sz="0" w:space="0" w:color="auto"/>
            <w:right w:val="none" w:sz="0" w:space="0" w:color="auto"/>
          </w:divBdr>
        </w:div>
        <w:div w:id="583337968">
          <w:marLeft w:val="640"/>
          <w:marRight w:val="0"/>
          <w:marTop w:val="0"/>
          <w:marBottom w:val="0"/>
          <w:divBdr>
            <w:top w:val="none" w:sz="0" w:space="0" w:color="auto"/>
            <w:left w:val="none" w:sz="0" w:space="0" w:color="auto"/>
            <w:bottom w:val="none" w:sz="0" w:space="0" w:color="auto"/>
            <w:right w:val="none" w:sz="0" w:space="0" w:color="auto"/>
          </w:divBdr>
        </w:div>
        <w:div w:id="1248998367">
          <w:marLeft w:val="640"/>
          <w:marRight w:val="0"/>
          <w:marTop w:val="0"/>
          <w:marBottom w:val="0"/>
          <w:divBdr>
            <w:top w:val="none" w:sz="0" w:space="0" w:color="auto"/>
            <w:left w:val="none" w:sz="0" w:space="0" w:color="auto"/>
            <w:bottom w:val="none" w:sz="0" w:space="0" w:color="auto"/>
            <w:right w:val="none" w:sz="0" w:space="0" w:color="auto"/>
          </w:divBdr>
        </w:div>
        <w:div w:id="1999772412">
          <w:marLeft w:val="640"/>
          <w:marRight w:val="0"/>
          <w:marTop w:val="0"/>
          <w:marBottom w:val="0"/>
          <w:divBdr>
            <w:top w:val="none" w:sz="0" w:space="0" w:color="auto"/>
            <w:left w:val="none" w:sz="0" w:space="0" w:color="auto"/>
            <w:bottom w:val="none" w:sz="0" w:space="0" w:color="auto"/>
            <w:right w:val="none" w:sz="0" w:space="0" w:color="auto"/>
          </w:divBdr>
        </w:div>
        <w:div w:id="1670450321">
          <w:marLeft w:val="640"/>
          <w:marRight w:val="0"/>
          <w:marTop w:val="0"/>
          <w:marBottom w:val="0"/>
          <w:divBdr>
            <w:top w:val="none" w:sz="0" w:space="0" w:color="auto"/>
            <w:left w:val="none" w:sz="0" w:space="0" w:color="auto"/>
            <w:bottom w:val="none" w:sz="0" w:space="0" w:color="auto"/>
            <w:right w:val="none" w:sz="0" w:space="0" w:color="auto"/>
          </w:divBdr>
        </w:div>
        <w:div w:id="1799294905">
          <w:marLeft w:val="640"/>
          <w:marRight w:val="0"/>
          <w:marTop w:val="0"/>
          <w:marBottom w:val="0"/>
          <w:divBdr>
            <w:top w:val="none" w:sz="0" w:space="0" w:color="auto"/>
            <w:left w:val="none" w:sz="0" w:space="0" w:color="auto"/>
            <w:bottom w:val="none" w:sz="0" w:space="0" w:color="auto"/>
            <w:right w:val="none" w:sz="0" w:space="0" w:color="auto"/>
          </w:divBdr>
        </w:div>
        <w:div w:id="1194995953">
          <w:marLeft w:val="640"/>
          <w:marRight w:val="0"/>
          <w:marTop w:val="0"/>
          <w:marBottom w:val="0"/>
          <w:divBdr>
            <w:top w:val="none" w:sz="0" w:space="0" w:color="auto"/>
            <w:left w:val="none" w:sz="0" w:space="0" w:color="auto"/>
            <w:bottom w:val="none" w:sz="0" w:space="0" w:color="auto"/>
            <w:right w:val="none" w:sz="0" w:space="0" w:color="auto"/>
          </w:divBdr>
        </w:div>
        <w:div w:id="797913506">
          <w:marLeft w:val="640"/>
          <w:marRight w:val="0"/>
          <w:marTop w:val="0"/>
          <w:marBottom w:val="0"/>
          <w:divBdr>
            <w:top w:val="none" w:sz="0" w:space="0" w:color="auto"/>
            <w:left w:val="none" w:sz="0" w:space="0" w:color="auto"/>
            <w:bottom w:val="none" w:sz="0" w:space="0" w:color="auto"/>
            <w:right w:val="none" w:sz="0" w:space="0" w:color="auto"/>
          </w:divBdr>
        </w:div>
        <w:div w:id="242110026">
          <w:marLeft w:val="640"/>
          <w:marRight w:val="0"/>
          <w:marTop w:val="0"/>
          <w:marBottom w:val="0"/>
          <w:divBdr>
            <w:top w:val="none" w:sz="0" w:space="0" w:color="auto"/>
            <w:left w:val="none" w:sz="0" w:space="0" w:color="auto"/>
            <w:bottom w:val="none" w:sz="0" w:space="0" w:color="auto"/>
            <w:right w:val="none" w:sz="0" w:space="0" w:color="auto"/>
          </w:divBdr>
        </w:div>
        <w:div w:id="882904915">
          <w:marLeft w:val="640"/>
          <w:marRight w:val="0"/>
          <w:marTop w:val="0"/>
          <w:marBottom w:val="0"/>
          <w:divBdr>
            <w:top w:val="none" w:sz="0" w:space="0" w:color="auto"/>
            <w:left w:val="none" w:sz="0" w:space="0" w:color="auto"/>
            <w:bottom w:val="none" w:sz="0" w:space="0" w:color="auto"/>
            <w:right w:val="none" w:sz="0" w:space="0" w:color="auto"/>
          </w:divBdr>
        </w:div>
        <w:div w:id="95827828">
          <w:marLeft w:val="640"/>
          <w:marRight w:val="0"/>
          <w:marTop w:val="0"/>
          <w:marBottom w:val="0"/>
          <w:divBdr>
            <w:top w:val="none" w:sz="0" w:space="0" w:color="auto"/>
            <w:left w:val="none" w:sz="0" w:space="0" w:color="auto"/>
            <w:bottom w:val="none" w:sz="0" w:space="0" w:color="auto"/>
            <w:right w:val="none" w:sz="0" w:space="0" w:color="auto"/>
          </w:divBdr>
        </w:div>
        <w:div w:id="1010138871">
          <w:marLeft w:val="640"/>
          <w:marRight w:val="0"/>
          <w:marTop w:val="0"/>
          <w:marBottom w:val="0"/>
          <w:divBdr>
            <w:top w:val="none" w:sz="0" w:space="0" w:color="auto"/>
            <w:left w:val="none" w:sz="0" w:space="0" w:color="auto"/>
            <w:bottom w:val="none" w:sz="0" w:space="0" w:color="auto"/>
            <w:right w:val="none" w:sz="0" w:space="0" w:color="auto"/>
          </w:divBdr>
        </w:div>
        <w:div w:id="1258907174">
          <w:marLeft w:val="640"/>
          <w:marRight w:val="0"/>
          <w:marTop w:val="0"/>
          <w:marBottom w:val="0"/>
          <w:divBdr>
            <w:top w:val="none" w:sz="0" w:space="0" w:color="auto"/>
            <w:left w:val="none" w:sz="0" w:space="0" w:color="auto"/>
            <w:bottom w:val="none" w:sz="0" w:space="0" w:color="auto"/>
            <w:right w:val="none" w:sz="0" w:space="0" w:color="auto"/>
          </w:divBdr>
        </w:div>
        <w:div w:id="525601187">
          <w:marLeft w:val="640"/>
          <w:marRight w:val="0"/>
          <w:marTop w:val="0"/>
          <w:marBottom w:val="0"/>
          <w:divBdr>
            <w:top w:val="none" w:sz="0" w:space="0" w:color="auto"/>
            <w:left w:val="none" w:sz="0" w:space="0" w:color="auto"/>
            <w:bottom w:val="none" w:sz="0" w:space="0" w:color="auto"/>
            <w:right w:val="none" w:sz="0" w:space="0" w:color="auto"/>
          </w:divBdr>
        </w:div>
        <w:div w:id="680471357">
          <w:marLeft w:val="640"/>
          <w:marRight w:val="0"/>
          <w:marTop w:val="0"/>
          <w:marBottom w:val="0"/>
          <w:divBdr>
            <w:top w:val="none" w:sz="0" w:space="0" w:color="auto"/>
            <w:left w:val="none" w:sz="0" w:space="0" w:color="auto"/>
            <w:bottom w:val="none" w:sz="0" w:space="0" w:color="auto"/>
            <w:right w:val="none" w:sz="0" w:space="0" w:color="auto"/>
          </w:divBdr>
        </w:div>
        <w:div w:id="673193908">
          <w:marLeft w:val="640"/>
          <w:marRight w:val="0"/>
          <w:marTop w:val="0"/>
          <w:marBottom w:val="0"/>
          <w:divBdr>
            <w:top w:val="none" w:sz="0" w:space="0" w:color="auto"/>
            <w:left w:val="none" w:sz="0" w:space="0" w:color="auto"/>
            <w:bottom w:val="none" w:sz="0" w:space="0" w:color="auto"/>
            <w:right w:val="none" w:sz="0" w:space="0" w:color="auto"/>
          </w:divBdr>
        </w:div>
        <w:div w:id="1798183724">
          <w:marLeft w:val="640"/>
          <w:marRight w:val="0"/>
          <w:marTop w:val="0"/>
          <w:marBottom w:val="0"/>
          <w:divBdr>
            <w:top w:val="none" w:sz="0" w:space="0" w:color="auto"/>
            <w:left w:val="none" w:sz="0" w:space="0" w:color="auto"/>
            <w:bottom w:val="none" w:sz="0" w:space="0" w:color="auto"/>
            <w:right w:val="none" w:sz="0" w:space="0" w:color="auto"/>
          </w:divBdr>
        </w:div>
        <w:div w:id="716975936">
          <w:marLeft w:val="640"/>
          <w:marRight w:val="0"/>
          <w:marTop w:val="0"/>
          <w:marBottom w:val="0"/>
          <w:divBdr>
            <w:top w:val="none" w:sz="0" w:space="0" w:color="auto"/>
            <w:left w:val="none" w:sz="0" w:space="0" w:color="auto"/>
            <w:bottom w:val="none" w:sz="0" w:space="0" w:color="auto"/>
            <w:right w:val="none" w:sz="0" w:space="0" w:color="auto"/>
          </w:divBdr>
        </w:div>
        <w:div w:id="757679851">
          <w:marLeft w:val="640"/>
          <w:marRight w:val="0"/>
          <w:marTop w:val="0"/>
          <w:marBottom w:val="0"/>
          <w:divBdr>
            <w:top w:val="none" w:sz="0" w:space="0" w:color="auto"/>
            <w:left w:val="none" w:sz="0" w:space="0" w:color="auto"/>
            <w:bottom w:val="none" w:sz="0" w:space="0" w:color="auto"/>
            <w:right w:val="none" w:sz="0" w:space="0" w:color="auto"/>
          </w:divBdr>
        </w:div>
        <w:div w:id="366609208">
          <w:marLeft w:val="640"/>
          <w:marRight w:val="0"/>
          <w:marTop w:val="0"/>
          <w:marBottom w:val="0"/>
          <w:divBdr>
            <w:top w:val="none" w:sz="0" w:space="0" w:color="auto"/>
            <w:left w:val="none" w:sz="0" w:space="0" w:color="auto"/>
            <w:bottom w:val="none" w:sz="0" w:space="0" w:color="auto"/>
            <w:right w:val="none" w:sz="0" w:space="0" w:color="auto"/>
          </w:divBdr>
        </w:div>
        <w:div w:id="646666682">
          <w:marLeft w:val="640"/>
          <w:marRight w:val="0"/>
          <w:marTop w:val="0"/>
          <w:marBottom w:val="0"/>
          <w:divBdr>
            <w:top w:val="none" w:sz="0" w:space="0" w:color="auto"/>
            <w:left w:val="none" w:sz="0" w:space="0" w:color="auto"/>
            <w:bottom w:val="none" w:sz="0" w:space="0" w:color="auto"/>
            <w:right w:val="none" w:sz="0" w:space="0" w:color="auto"/>
          </w:divBdr>
        </w:div>
        <w:div w:id="1837962137">
          <w:marLeft w:val="640"/>
          <w:marRight w:val="0"/>
          <w:marTop w:val="0"/>
          <w:marBottom w:val="0"/>
          <w:divBdr>
            <w:top w:val="none" w:sz="0" w:space="0" w:color="auto"/>
            <w:left w:val="none" w:sz="0" w:space="0" w:color="auto"/>
            <w:bottom w:val="none" w:sz="0" w:space="0" w:color="auto"/>
            <w:right w:val="none" w:sz="0" w:space="0" w:color="auto"/>
          </w:divBdr>
        </w:div>
        <w:div w:id="518739721">
          <w:marLeft w:val="640"/>
          <w:marRight w:val="0"/>
          <w:marTop w:val="0"/>
          <w:marBottom w:val="0"/>
          <w:divBdr>
            <w:top w:val="none" w:sz="0" w:space="0" w:color="auto"/>
            <w:left w:val="none" w:sz="0" w:space="0" w:color="auto"/>
            <w:bottom w:val="none" w:sz="0" w:space="0" w:color="auto"/>
            <w:right w:val="none" w:sz="0" w:space="0" w:color="auto"/>
          </w:divBdr>
        </w:div>
        <w:div w:id="2018917069">
          <w:marLeft w:val="640"/>
          <w:marRight w:val="0"/>
          <w:marTop w:val="0"/>
          <w:marBottom w:val="0"/>
          <w:divBdr>
            <w:top w:val="none" w:sz="0" w:space="0" w:color="auto"/>
            <w:left w:val="none" w:sz="0" w:space="0" w:color="auto"/>
            <w:bottom w:val="none" w:sz="0" w:space="0" w:color="auto"/>
            <w:right w:val="none" w:sz="0" w:space="0" w:color="auto"/>
          </w:divBdr>
        </w:div>
        <w:div w:id="1222863044">
          <w:marLeft w:val="640"/>
          <w:marRight w:val="0"/>
          <w:marTop w:val="0"/>
          <w:marBottom w:val="0"/>
          <w:divBdr>
            <w:top w:val="none" w:sz="0" w:space="0" w:color="auto"/>
            <w:left w:val="none" w:sz="0" w:space="0" w:color="auto"/>
            <w:bottom w:val="none" w:sz="0" w:space="0" w:color="auto"/>
            <w:right w:val="none" w:sz="0" w:space="0" w:color="auto"/>
          </w:divBdr>
        </w:div>
        <w:div w:id="894197946">
          <w:marLeft w:val="640"/>
          <w:marRight w:val="0"/>
          <w:marTop w:val="0"/>
          <w:marBottom w:val="0"/>
          <w:divBdr>
            <w:top w:val="none" w:sz="0" w:space="0" w:color="auto"/>
            <w:left w:val="none" w:sz="0" w:space="0" w:color="auto"/>
            <w:bottom w:val="none" w:sz="0" w:space="0" w:color="auto"/>
            <w:right w:val="none" w:sz="0" w:space="0" w:color="auto"/>
          </w:divBdr>
        </w:div>
        <w:div w:id="1866475757">
          <w:marLeft w:val="640"/>
          <w:marRight w:val="0"/>
          <w:marTop w:val="0"/>
          <w:marBottom w:val="0"/>
          <w:divBdr>
            <w:top w:val="none" w:sz="0" w:space="0" w:color="auto"/>
            <w:left w:val="none" w:sz="0" w:space="0" w:color="auto"/>
            <w:bottom w:val="none" w:sz="0" w:space="0" w:color="auto"/>
            <w:right w:val="none" w:sz="0" w:space="0" w:color="auto"/>
          </w:divBdr>
        </w:div>
        <w:div w:id="1151672410">
          <w:marLeft w:val="640"/>
          <w:marRight w:val="0"/>
          <w:marTop w:val="0"/>
          <w:marBottom w:val="0"/>
          <w:divBdr>
            <w:top w:val="none" w:sz="0" w:space="0" w:color="auto"/>
            <w:left w:val="none" w:sz="0" w:space="0" w:color="auto"/>
            <w:bottom w:val="none" w:sz="0" w:space="0" w:color="auto"/>
            <w:right w:val="none" w:sz="0" w:space="0" w:color="auto"/>
          </w:divBdr>
        </w:div>
        <w:div w:id="1314022435">
          <w:marLeft w:val="640"/>
          <w:marRight w:val="0"/>
          <w:marTop w:val="0"/>
          <w:marBottom w:val="0"/>
          <w:divBdr>
            <w:top w:val="none" w:sz="0" w:space="0" w:color="auto"/>
            <w:left w:val="none" w:sz="0" w:space="0" w:color="auto"/>
            <w:bottom w:val="none" w:sz="0" w:space="0" w:color="auto"/>
            <w:right w:val="none" w:sz="0" w:space="0" w:color="auto"/>
          </w:divBdr>
        </w:div>
        <w:div w:id="190265851">
          <w:marLeft w:val="640"/>
          <w:marRight w:val="0"/>
          <w:marTop w:val="0"/>
          <w:marBottom w:val="0"/>
          <w:divBdr>
            <w:top w:val="none" w:sz="0" w:space="0" w:color="auto"/>
            <w:left w:val="none" w:sz="0" w:space="0" w:color="auto"/>
            <w:bottom w:val="none" w:sz="0" w:space="0" w:color="auto"/>
            <w:right w:val="none" w:sz="0" w:space="0" w:color="auto"/>
          </w:divBdr>
        </w:div>
        <w:div w:id="1009717097">
          <w:marLeft w:val="640"/>
          <w:marRight w:val="0"/>
          <w:marTop w:val="0"/>
          <w:marBottom w:val="0"/>
          <w:divBdr>
            <w:top w:val="none" w:sz="0" w:space="0" w:color="auto"/>
            <w:left w:val="none" w:sz="0" w:space="0" w:color="auto"/>
            <w:bottom w:val="none" w:sz="0" w:space="0" w:color="auto"/>
            <w:right w:val="none" w:sz="0" w:space="0" w:color="auto"/>
          </w:divBdr>
        </w:div>
        <w:div w:id="431055548">
          <w:marLeft w:val="640"/>
          <w:marRight w:val="0"/>
          <w:marTop w:val="0"/>
          <w:marBottom w:val="0"/>
          <w:divBdr>
            <w:top w:val="none" w:sz="0" w:space="0" w:color="auto"/>
            <w:left w:val="none" w:sz="0" w:space="0" w:color="auto"/>
            <w:bottom w:val="none" w:sz="0" w:space="0" w:color="auto"/>
            <w:right w:val="none" w:sz="0" w:space="0" w:color="auto"/>
          </w:divBdr>
        </w:div>
        <w:div w:id="538979298">
          <w:marLeft w:val="640"/>
          <w:marRight w:val="0"/>
          <w:marTop w:val="0"/>
          <w:marBottom w:val="0"/>
          <w:divBdr>
            <w:top w:val="none" w:sz="0" w:space="0" w:color="auto"/>
            <w:left w:val="none" w:sz="0" w:space="0" w:color="auto"/>
            <w:bottom w:val="none" w:sz="0" w:space="0" w:color="auto"/>
            <w:right w:val="none" w:sz="0" w:space="0" w:color="auto"/>
          </w:divBdr>
        </w:div>
        <w:div w:id="2076272665">
          <w:marLeft w:val="640"/>
          <w:marRight w:val="0"/>
          <w:marTop w:val="0"/>
          <w:marBottom w:val="0"/>
          <w:divBdr>
            <w:top w:val="none" w:sz="0" w:space="0" w:color="auto"/>
            <w:left w:val="none" w:sz="0" w:space="0" w:color="auto"/>
            <w:bottom w:val="none" w:sz="0" w:space="0" w:color="auto"/>
            <w:right w:val="none" w:sz="0" w:space="0" w:color="auto"/>
          </w:divBdr>
        </w:div>
        <w:div w:id="227032443">
          <w:marLeft w:val="640"/>
          <w:marRight w:val="0"/>
          <w:marTop w:val="0"/>
          <w:marBottom w:val="0"/>
          <w:divBdr>
            <w:top w:val="none" w:sz="0" w:space="0" w:color="auto"/>
            <w:left w:val="none" w:sz="0" w:space="0" w:color="auto"/>
            <w:bottom w:val="none" w:sz="0" w:space="0" w:color="auto"/>
            <w:right w:val="none" w:sz="0" w:space="0" w:color="auto"/>
          </w:divBdr>
        </w:div>
        <w:div w:id="2067486503">
          <w:marLeft w:val="640"/>
          <w:marRight w:val="0"/>
          <w:marTop w:val="0"/>
          <w:marBottom w:val="0"/>
          <w:divBdr>
            <w:top w:val="none" w:sz="0" w:space="0" w:color="auto"/>
            <w:left w:val="none" w:sz="0" w:space="0" w:color="auto"/>
            <w:bottom w:val="none" w:sz="0" w:space="0" w:color="auto"/>
            <w:right w:val="none" w:sz="0" w:space="0" w:color="auto"/>
          </w:divBdr>
        </w:div>
        <w:div w:id="357781063">
          <w:marLeft w:val="640"/>
          <w:marRight w:val="0"/>
          <w:marTop w:val="0"/>
          <w:marBottom w:val="0"/>
          <w:divBdr>
            <w:top w:val="none" w:sz="0" w:space="0" w:color="auto"/>
            <w:left w:val="none" w:sz="0" w:space="0" w:color="auto"/>
            <w:bottom w:val="none" w:sz="0" w:space="0" w:color="auto"/>
            <w:right w:val="none" w:sz="0" w:space="0" w:color="auto"/>
          </w:divBdr>
        </w:div>
        <w:div w:id="471752672">
          <w:marLeft w:val="640"/>
          <w:marRight w:val="0"/>
          <w:marTop w:val="0"/>
          <w:marBottom w:val="0"/>
          <w:divBdr>
            <w:top w:val="none" w:sz="0" w:space="0" w:color="auto"/>
            <w:left w:val="none" w:sz="0" w:space="0" w:color="auto"/>
            <w:bottom w:val="none" w:sz="0" w:space="0" w:color="auto"/>
            <w:right w:val="none" w:sz="0" w:space="0" w:color="auto"/>
          </w:divBdr>
        </w:div>
        <w:div w:id="978726291">
          <w:marLeft w:val="640"/>
          <w:marRight w:val="0"/>
          <w:marTop w:val="0"/>
          <w:marBottom w:val="0"/>
          <w:divBdr>
            <w:top w:val="none" w:sz="0" w:space="0" w:color="auto"/>
            <w:left w:val="none" w:sz="0" w:space="0" w:color="auto"/>
            <w:bottom w:val="none" w:sz="0" w:space="0" w:color="auto"/>
            <w:right w:val="none" w:sz="0" w:space="0" w:color="auto"/>
          </w:divBdr>
        </w:div>
        <w:div w:id="2021543000">
          <w:marLeft w:val="640"/>
          <w:marRight w:val="0"/>
          <w:marTop w:val="0"/>
          <w:marBottom w:val="0"/>
          <w:divBdr>
            <w:top w:val="none" w:sz="0" w:space="0" w:color="auto"/>
            <w:left w:val="none" w:sz="0" w:space="0" w:color="auto"/>
            <w:bottom w:val="none" w:sz="0" w:space="0" w:color="auto"/>
            <w:right w:val="none" w:sz="0" w:space="0" w:color="auto"/>
          </w:divBdr>
        </w:div>
        <w:div w:id="881137833">
          <w:marLeft w:val="640"/>
          <w:marRight w:val="0"/>
          <w:marTop w:val="0"/>
          <w:marBottom w:val="0"/>
          <w:divBdr>
            <w:top w:val="none" w:sz="0" w:space="0" w:color="auto"/>
            <w:left w:val="none" w:sz="0" w:space="0" w:color="auto"/>
            <w:bottom w:val="none" w:sz="0" w:space="0" w:color="auto"/>
            <w:right w:val="none" w:sz="0" w:space="0" w:color="auto"/>
          </w:divBdr>
        </w:div>
        <w:div w:id="1565793866">
          <w:marLeft w:val="640"/>
          <w:marRight w:val="0"/>
          <w:marTop w:val="0"/>
          <w:marBottom w:val="0"/>
          <w:divBdr>
            <w:top w:val="none" w:sz="0" w:space="0" w:color="auto"/>
            <w:left w:val="none" w:sz="0" w:space="0" w:color="auto"/>
            <w:bottom w:val="none" w:sz="0" w:space="0" w:color="auto"/>
            <w:right w:val="none" w:sz="0" w:space="0" w:color="auto"/>
          </w:divBdr>
        </w:div>
        <w:div w:id="1596671103">
          <w:marLeft w:val="640"/>
          <w:marRight w:val="0"/>
          <w:marTop w:val="0"/>
          <w:marBottom w:val="0"/>
          <w:divBdr>
            <w:top w:val="none" w:sz="0" w:space="0" w:color="auto"/>
            <w:left w:val="none" w:sz="0" w:space="0" w:color="auto"/>
            <w:bottom w:val="none" w:sz="0" w:space="0" w:color="auto"/>
            <w:right w:val="none" w:sz="0" w:space="0" w:color="auto"/>
          </w:divBdr>
        </w:div>
        <w:div w:id="1122042906">
          <w:marLeft w:val="640"/>
          <w:marRight w:val="0"/>
          <w:marTop w:val="0"/>
          <w:marBottom w:val="0"/>
          <w:divBdr>
            <w:top w:val="none" w:sz="0" w:space="0" w:color="auto"/>
            <w:left w:val="none" w:sz="0" w:space="0" w:color="auto"/>
            <w:bottom w:val="none" w:sz="0" w:space="0" w:color="auto"/>
            <w:right w:val="none" w:sz="0" w:space="0" w:color="auto"/>
          </w:divBdr>
        </w:div>
        <w:div w:id="1642611827">
          <w:marLeft w:val="640"/>
          <w:marRight w:val="0"/>
          <w:marTop w:val="0"/>
          <w:marBottom w:val="0"/>
          <w:divBdr>
            <w:top w:val="none" w:sz="0" w:space="0" w:color="auto"/>
            <w:left w:val="none" w:sz="0" w:space="0" w:color="auto"/>
            <w:bottom w:val="none" w:sz="0" w:space="0" w:color="auto"/>
            <w:right w:val="none" w:sz="0" w:space="0" w:color="auto"/>
          </w:divBdr>
        </w:div>
        <w:div w:id="270824644">
          <w:marLeft w:val="640"/>
          <w:marRight w:val="0"/>
          <w:marTop w:val="0"/>
          <w:marBottom w:val="0"/>
          <w:divBdr>
            <w:top w:val="none" w:sz="0" w:space="0" w:color="auto"/>
            <w:left w:val="none" w:sz="0" w:space="0" w:color="auto"/>
            <w:bottom w:val="none" w:sz="0" w:space="0" w:color="auto"/>
            <w:right w:val="none" w:sz="0" w:space="0" w:color="auto"/>
          </w:divBdr>
        </w:div>
        <w:div w:id="558899443">
          <w:marLeft w:val="640"/>
          <w:marRight w:val="0"/>
          <w:marTop w:val="0"/>
          <w:marBottom w:val="0"/>
          <w:divBdr>
            <w:top w:val="none" w:sz="0" w:space="0" w:color="auto"/>
            <w:left w:val="none" w:sz="0" w:space="0" w:color="auto"/>
            <w:bottom w:val="none" w:sz="0" w:space="0" w:color="auto"/>
            <w:right w:val="none" w:sz="0" w:space="0" w:color="auto"/>
          </w:divBdr>
        </w:div>
        <w:div w:id="1925644540">
          <w:marLeft w:val="640"/>
          <w:marRight w:val="0"/>
          <w:marTop w:val="0"/>
          <w:marBottom w:val="0"/>
          <w:divBdr>
            <w:top w:val="none" w:sz="0" w:space="0" w:color="auto"/>
            <w:left w:val="none" w:sz="0" w:space="0" w:color="auto"/>
            <w:bottom w:val="none" w:sz="0" w:space="0" w:color="auto"/>
            <w:right w:val="none" w:sz="0" w:space="0" w:color="auto"/>
          </w:divBdr>
        </w:div>
        <w:div w:id="1149253578">
          <w:marLeft w:val="640"/>
          <w:marRight w:val="0"/>
          <w:marTop w:val="0"/>
          <w:marBottom w:val="0"/>
          <w:divBdr>
            <w:top w:val="none" w:sz="0" w:space="0" w:color="auto"/>
            <w:left w:val="none" w:sz="0" w:space="0" w:color="auto"/>
            <w:bottom w:val="none" w:sz="0" w:space="0" w:color="auto"/>
            <w:right w:val="none" w:sz="0" w:space="0" w:color="auto"/>
          </w:divBdr>
        </w:div>
        <w:div w:id="884027198">
          <w:marLeft w:val="640"/>
          <w:marRight w:val="0"/>
          <w:marTop w:val="0"/>
          <w:marBottom w:val="0"/>
          <w:divBdr>
            <w:top w:val="none" w:sz="0" w:space="0" w:color="auto"/>
            <w:left w:val="none" w:sz="0" w:space="0" w:color="auto"/>
            <w:bottom w:val="none" w:sz="0" w:space="0" w:color="auto"/>
            <w:right w:val="none" w:sz="0" w:space="0" w:color="auto"/>
          </w:divBdr>
        </w:div>
        <w:div w:id="2142382889">
          <w:marLeft w:val="640"/>
          <w:marRight w:val="0"/>
          <w:marTop w:val="0"/>
          <w:marBottom w:val="0"/>
          <w:divBdr>
            <w:top w:val="none" w:sz="0" w:space="0" w:color="auto"/>
            <w:left w:val="none" w:sz="0" w:space="0" w:color="auto"/>
            <w:bottom w:val="none" w:sz="0" w:space="0" w:color="auto"/>
            <w:right w:val="none" w:sz="0" w:space="0" w:color="auto"/>
          </w:divBdr>
        </w:div>
        <w:div w:id="44645186">
          <w:marLeft w:val="640"/>
          <w:marRight w:val="0"/>
          <w:marTop w:val="0"/>
          <w:marBottom w:val="0"/>
          <w:divBdr>
            <w:top w:val="none" w:sz="0" w:space="0" w:color="auto"/>
            <w:left w:val="none" w:sz="0" w:space="0" w:color="auto"/>
            <w:bottom w:val="none" w:sz="0" w:space="0" w:color="auto"/>
            <w:right w:val="none" w:sz="0" w:space="0" w:color="auto"/>
          </w:divBdr>
        </w:div>
        <w:div w:id="1277564173">
          <w:marLeft w:val="640"/>
          <w:marRight w:val="0"/>
          <w:marTop w:val="0"/>
          <w:marBottom w:val="0"/>
          <w:divBdr>
            <w:top w:val="none" w:sz="0" w:space="0" w:color="auto"/>
            <w:left w:val="none" w:sz="0" w:space="0" w:color="auto"/>
            <w:bottom w:val="none" w:sz="0" w:space="0" w:color="auto"/>
            <w:right w:val="none" w:sz="0" w:space="0" w:color="auto"/>
          </w:divBdr>
        </w:div>
        <w:div w:id="985627788">
          <w:marLeft w:val="640"/>
          <w:marRight w:val="0"/>
          <w:marTop w:val="0"/>
          <w:marBottom w:val="0"/>
          <w:divBdr>
            <w:top w:val="none" w:sz="0" w:space="0" w:color="auto"/>
            <w:left w:val="none" w:sz="0" w:space="0" w:color="auto"/>
            <w:bottom w:val="none" w:sz="0" w:space="0" w:color="auto"/>
            <w:right w:val="none" w:sz="0" w:space="0" w:color="auto"/>
          </w:divBdr>
        </w:div>
        <w:div w:id="491720724">
          <w:marLeft w:val="640"/>
          <w:marRight w:val="0"/>
          <w:marTop w:val="0"/>
          <w:marBottom w:val="0"/>
          <w:divBdr>
            <w:top w:val="none" w:sz="0" w:space="0" w:color="auto"/>
            <w:left w:val="none" w:sz="0" w:space="0" w:color="auto"/>
            <w:bottom w:val="none" w:sz="0" w:space="0" w:color="auto"/>
            <w:right w:val="none" w:sz="0" w:space="0" w:color="auto"/>
          </w:divBdr>
        </w:div>
        <w:div w:id="1283465639">
          <w:marLeft w:val="640"/>
          <w:marRight w:val="0"/>
          <w:marTop w:val="0"/>
          <w:marBottom w:val="0"/>
          <w:divBdr>
            <w:top w:val="none" w:sz="0" w:space="0" w:color="auto"/>
            <w:left w:val="none" w:sz="0" w:space="0" w:color="auto"/>
            <w:bottom w:val="none" w:sz="0" w:space="0" w:color="auto"/>
            <w:right w:val="none" w:sz="0" w:space="0" w:color="auto"/>
          </w:divBdr>
        </w:div>
        <w:div w:id="643656020">
          <w:marLeft w:val="640"/>
          <w:marRight w:val="0"/>
          <w:marTop w:val="0"/>
          <w:marBottom w:val="0"/>
          <w:divBdr>
            <w:top w:val="none" w:sz="0" w:space="0" w:color="auto"/>
            <w:left w:val="none" w:sz="0" w:space="0" w:color="auto"/>
            <w:bottom w:val="none" w:sz="0" w:space="0" w:color="auto"/>
            <w:right w:val="none" w:sz="0" w:space="0" w:color="auto"/>
          </w:divBdr>
        </w:div>
        <w:div w:id="748502595">
          <w:marLeft w:val="640"/>
          <w:marRight w:val="0"/>
          <w:marTop w:val="0"/>
          <w:marBottom w:val="0"/>
          <w:divBdr>
            <w:top w:val="none" w:sz="0" w:space="0" w:color="auto"/>
            <w:left w:val="none" w:sz="0" w:space="0" w:color="auto"/>
            <w:bottom w:val="none" w:sz="0" w:space="0" w:color="auto"/>
            <w:right w:val="none" w:sz="0" w:space="0" w:color="auto"/>
          </w:divBdr>
        </w:div>
        <w:div w:id="1052778086">
          <w:marLeft w:val="640"/>
          <w:marRight w:val="0"/>
          <w:marTop w:val="0"/>
          <w:marBottom w:val="0"/>
          <w:divBdr>
            <w:top w:val="none" w:sz="0" w:space="0" w:color="auto"/>
            <w:left w:val="none" w:sz="0" w:space="0" w:color="auto"/>
            <w:bottom w:val="none" w:sz="0" w:space="0" w:color="auto"/>
            <w:right w:val="none" w:sz="0" w:space="0" w:color="auto"/>
          </w:divBdr>
        </w:div>
      </w:divsChild>
    </w:div>
    <w:div w:id="1244141677">
      <w:bodyDiv w:val="1"/>
      <w:marLeft w:val="0"/>
      <w:marRight w:val="0"/>
      <w:marTop w:val="0"/>
      <w:marBottom w:val="0"/>
      <w:divBdr>
        <w:top w:val="none" w:sz="0" w:space="0" w:color="auto"/>
        <w:left w:val="none" w:sz="0" w:space="0" w:color="auto"/>
        <w:bottom w:val="none" w:sz="0" w:space="0" w:color="auto"/>
        <w:right w:val="none" w:sz="0" w:space="0" w:color="auto"/>
      </w:divBdr>
      <w:divsChild>
        <w:div w:id="976644501">
          <w:marLeft w:val="640"/>
          <w:marRight w:val="0"/>
          <w:marTop w:val="0"/>
          <w:marBottom w:val="0"/>
          <w:divBdr>
            <w:top w:val="none" w:sz="0" w:space="0" w:color="auto"/>
            <w:left w:val="none" w:sz="0" w:space="0" w:color="auto"/>
            <w:bottom w:val="none" w:sz="0" w:space="0" w:color="auto"/>
            <w:right w:val="none" w:sz="0" w:space="0" w:color="auto"/>
          </w:divBdr>
        </w:div>
        <w:div w:id="1965843185">
          <w:marLeft w:val="640"/>
          <w:marRight w:val="0"/>
          <w:marTop w:val="0"/>
          <w:marBottom w:val="0"/>
          <w:divBdr>
            <w:top w:val="none" w:sz="0" w:space="0" w:color="auto"/>
            <w:left w:val="none" w:sz="0" w:space="0" w:color="auto"/>
            <w:bottom w:val="none" w:sz="0" w:space="0" w:color="auto"/>
            <w:right w:val="none" w:sz="0" w:space="0" w:color="auto"/>
          </w:divBdr>
        </w:div>
        <w:div w:id="822311451">
          <w:marLeft w:val="640"/>
          <w:marRight w:val="0"/>
          <w:marTop w:val="0"/>
          <w:marBottom w:val="0"/>
          <w:divBdr>
            <w:top w:val="none" w:sz="0" w:space="0" w:color="auto"/>
            <w:left w:val="none" w:sz="0" w:space="0" w:color="auto"/>
            <w:bottom w:val="none" w:sz="0" w:space="0" w:color="auto"/>
            <w:right w:val="none" w:sz="0" w:space="0" w:color="auto"/>
          </w:divBdr>
        </w:div>
        <w:div w:id="2125610754">
          <w:marLeft w:val="640"/>
          <w:marRight w:val="0"/>
          <w:marTop w:val="0"/>
          <w:marBottom w:val="0"/>
          <w:divBdr>
            <w:top w:val="none" w:sz="0" w:space="0" w:color="auto"/>
            <w:left w:val="none" w:sz="0" w:space="0" w:color="auto"/>
            <w:bottom w:val="none" w:sz="0" w:space="0" w:color="auto"/>
            <w:right w:val="none" w:sz="0" w:space="0" w:color="auto"/>
          </w:divBdr>
        </w:div>
        <w:div w:id="1464076885">
          <w:marLeft w:val="640"/>
          <w:marRight w:val="0"/>
          <w:marTop w:val="0"/>
          <w:marBottom w:val="0"/>
          <w:divBdr>
            <w:top w:val="none" w:sz="0" w:space="0" w:color="auto"/>
            <w:left w:val="none" w:sz="0" w:space="0" w:color="auto"/>
            <w:bottom w:val="none" w:sz="0" w:space="0" w:color="auto"/>
            <w:right w:val="none" w:sz="0" w:space="0" w:color="auto"/>
          </w:divBdr>
        </w:div>
        <w:div w:id="2108651417">
          <w:marLeft w:val="640"/>
          <w:marRight w:val="0"/>
          <w:marTop w:val="0"/>
          <w:marBottom w:val="0"/>
          <w:divBdr>
            <w:top w:val="none" w:sz="0" w:space="0" w:color="auto"/>
            <w:left w:val="none" w:sz="0" w:space="0" w:color="auto"/>
            <w:bottom w:val="none" w:sz="0" w:space="0" w:color="auto"/>
            <w:right w:val="none" w:sz="0" w:space="0" w:color="auto"/>
          </w:divBdr>
        </w:div>
        <w:div w:id="1151407447">
          <w:marLeft w:val="640"/>
          <w:marRight w:val="0"/>
          <w:marTop w:val="0"/>
          <w:marBottom w:val="0"/>
          <w:divBdr>
            <w:top w:val="none" w:sz="0" w:space="0" w:color="auto"/>
            <w:left w:val="none" w:sz="0" w:space="0" w:color="auto"/>
            <w:bottom w:val="none" w:sz="0" w:space="0" w:color="auto"/>
            <w:right w:val="none" w:sz="0" w:space="0" w:color="auto"/>
          </w:divBdr>
        </w:div>
        <w:div w:id="1544639767">
          <w:marLeft w:val="640"/>
          <w:marRight w:val="0"/>
          <w:marTop w:val="0"/>
          <w:marBottom w:val="0"/>
          <w:divBdr>
            <w:top w:val="none" w:sz="0" w:space="0" w:color="auto"/>
            <w:left w:val="none" w:sz="0" w:space="0" w:color="auto"/>
            <w:bottom w:val="none" w:sz="0" w:space="0" w:color="auto"/>
            <w:right w:val="none" w:sz="0" w:space="0" w:color="auto"/>
          </w:divBdr>
        </w:div>
        <w:div w:id="1310016716">
          <w:marLeft w:val="640"/>
          <w:marRight w:val="0"/>
          <w:marTop w:val="0"/>
          <w:marBottom w:val="0"/>
          <w:divBdr>
            <w:top w:val="none" w:sz="0" w:space="0" w:color="auto"/>
            <w:left w:val="none" w:sz="0" w:space="0" w:color="auto"/>
            <w:bottom w:val="none" w:sz="0" w:space="0" w:color="auto"/>
            <w:right w:val="none" w:sz="0" w:space="0" w:color="auto"/>
          </w:divBdr>
        </w:div>
        <w:div w:id="2132236804">
          <w:marLeft w:val="640"/>
          <w:marRight w:val="0"/>
          <w:marTop w:val="0"/>
          <w:marBottom w:val="0"/>
          <w:divBdr>
            <w:top w:val="none" w:sz="0" w:space="0" w:color="auto"/>
            <w:left w:val="none" w:sz="0" w:space="0" w:color="auto"/>
            <w:bottom w:val="none" w:sz="0" w:space="0" w:color="auto"/>
            <w:right w:val="none" w:sz="0" w:space="0" w:color="auto"/>
          </w:divBdr>
        </w:div>
        <w:div w:id="889880457">
          <w:marLeft w:val="640"/>
          <w:marRight w:val="0"/>
          <w:marTop w:val="0"/>
          <w:marBottom w:val="0"/>
          <w:divBdr>
            <w:top w:val="none" w:sz="0" w:space="0" w:color="auto"/>
            <w:left w:val="none" w:sz="0" w:space="0" w:color="auto"/>
            <w:bottom w:val="none" w:sz="0" w:space="0" w:color="auto"/>
            <w:right w:val="none" w:sz="0" w:space="0" w:color="auto"/>
          </w:divBdr>
        </w:div>
        <w:div w:id="878778814">
          <w:marLeft w:val="640"/>
          <w:marRight w:val="0"/>
          <w:marTop w:val="0"/>
          <w:marBottom w:val="0"/>
          <w:divBdr>
            <w:top w:val="none" w:sz="0" w:space="0" w:color="auto"/>
            <w:left w:val="none" w:sz="0" w:space="0" w:color="auto"/>
            <w:bottom w:val="none" w:sz="0" w:space="0" w:color="auto"/>
            <w:right w:val="none" w:sz="0" w:space="0" w:color="auto"/>
          </w:divBdr>
        </w:div>
        <w:div w:id="2007633006">
          <w:marLeft w:val="640"/>
          <w:marRight w:val="0"/>
          <w:marTop w:val="0"/>
          <w:marBottom w:val="0"/>
          <w:divBdr>
            <w:top w:val="none" w:sz="0" w:space="0" w:color="auto"/>
            <w:left w:val="none" w:sz="0" w:space="0" w:color="auto"/>
            <w:bottom w:val="none" w:sz="0" w:space="0" w:color="auto"/>
            <w:right w:val="none" w:sz="0" w:space="0" w:color="auto"/>
          </w:divBdr>
        </w:div>
        <w:div w:id="451824102">
          <w:marLeft w:val="640"/>
          <w:marRight w:val="0"/>
          <w:marTop w:val="0"/>
          <w:marBottom w:val="0"/>
          <w:divBdr>
            <w:top w:val="none" w:sz="0" w:space="0" w:color="auto"/>
            <w:left w:val="none" w:sz="0" w:space="0" w:color="auto"/>
            <w:bottom w:val="none" w:sz="0" w:space="0" w:color="auto"/>
            <w:right w:val="none" w:sz="0" w:space="0" w:color="auto"/>
          </w:divBdr>
        </w:div>
        <w:div w:id="2143955585">
          <w:marLeft w:val="640"/>
          <w:marRight w:val="0"/>
          <w:marTop w:val="0"/>
          <w:marBottom w:val="0"/>
          <w:divBdr>
            <w:top w:val="none" w:sz="0" w:space="0" w:color="auto"/>
            <w:left w:val="none" w:sz="0" w:space="0" w:color="auto"/>
            <w:bottom w:val="none" w:sz="0" w:space="0" w:color="auto"/>
            <w:right w:val="none" w:sz="0" w:space="0" w:color="auto"/>
          </w:divBdr>
        </w:div>
        <w:div w:id="595748063">
          <w:marLeft w:val="640"/>
          <w:marRight w:val="0"/>
          <w:marTop w:val="0"/>
          <w:marBottom w:val="0"/>
          <w:divBdr>
            <w:top w:val="none" w:sz="0" w:space="0" w:color="auto"/>
            <w:left w:val="none" w:sz="0" w:space="0" w:color="auto"/>
            <w:bottom w:val="none" w:sz="0" w:space="0" w:color="auto"/>
            <w:right w:val="none" w:sz="0" w:space="0" w:color="auto"/>
          </w:divBdr>
        </w:div>
        <w:div w:id="1742022680">
          <w:marLeft w:val="640"/>
          <w:marRight w:val="0"/>
          <w:marTop w:val="0"/>
          <w:marBottom w:val="0"/>
          <w:divBdr>
            <w:top w:val="none" w:sz="0" w:space="0" w:color="auto"/>
            <w:left w:val="none" w:sz="0" w:space="0" w:color="auto"/>
            <w:bottom w:val="none" w:sz="0" w:space="0" w:color="auto"/>
            <w:right w:val="none" w:sz="0" w:space="0" w:color="auto"/>
          </w:divBdr>
        </w:div>
        <w:div w:id="1773360112">
          <w:marLeft w:val="640"/>
          <w:marRight w:val="0"/>
          <w:marTop w:val="0"/>
          <w:marBottom w:val="0"/>
          <w:divBdr>
            <w:top w:val="none" w:sz="0" w:space="0" w:color="auto"/>
            <w:left w:val="none" w:sz="0" w:space="0" w:color="auto"/>
            <w:bottom w:val="none" w:sz="0" w:space="0" w:color="auto"/>
            <w:right w:val="none" w:sz="0" w:space="0" w:color="auto"/>
          </w:divBdr>
        </w:div>
        <w:div w:id="625085368">
          <w:marLeft w:val="640"/>
          <w:marRight w:val="0"/>
          <w:marTop w:val="0"/>
          <w:marBottom w:val="0"/>
          <w:divBdr>
            <w:top w:val="none" w:sz="0" w:space="0" w:color="auto"/>
            <w:left w:val="none" w:sz="0" w:space="0" w:color="auto"/>
            <w:bottom w:val="none" w:sz="0" w:space="0" w:color="auto"/>
            <w:right w:val="none" w:sz="0" w:space="0" w:color="auto"/>
          </w:divBdr>
        </w:div>
        <w:div w:id="1588885953">
          <w:marLeft w:val="640"/>
          <w:marRight w:val="0"/>
          <w:marTop w:val="0"/>
          <w:marBottom w:val="0"/>
          <w:divBdr>
            <w:top w:val="none" w:sz="0" w:space="0" w:color="auto"/>
            <w:left w:val="none" w:sz="0" w:space="0" w:color="auto"/>
            <w:bottom w:val="none" w:sz="0" w:space="0" w:color="auto"/>
            <w:right w:val="none" w:sz="0" w:space="0" w:color="auto"/>
          </w:divBdr>
        </w:div>
        <w:div w:id="214582584">
          <w:marLeft w:val="640"/>
          <w:marRight w:val="0"/>
          <w:marTop w:val="0"/>
          <w:marBottom w:val="0"/>
          <w:divBdr>
            <w:top w:val="none" w:sz="0" w:space="0" w:color="auto"/>
            <w:left w:val="none" w:sz="0" w:space="0" w:color="auto"/>
            <w:bottom w:val="none" w:sz="0" w:space="0" w:color="auto"/>
            <w:right w:val="none" w:sz="0" w:space="0" w:color="auto"/>
          </w:divBdr>
        </w:div>
        <w:div w:id="1667827333">
          <w:marLeft w:val="640"/>
          <w:marRight w:val="0"/>
          <w:marTop w:val="0"/>
          <w:marBottom w:val="0"/>
          <w:divBdr>
            <w:top w:val="none" w:sz="0" w:space="0" w:color="auto"/>
            <w:left w:val="none" w:sz="0" w:space="0" w:color="auto"/>
            <w:bottom w:val="none" w:sz="0" w:space="0" w:color="auto"/>
            <w:right w:val="none" w:sz="0" w:space="0" w:color="auto"/>
          </w:divBdr>
        </w:div>
        <w:div w:id="1903707576">
          <w:marLeft w:val="640"/>
          <w:marRight w:val="0"/>
          <w:marTop w:val="0"/>
          <w:marBottom w:val="0"/>
          <w:divBdr>
            <w:top w:val="none" w:sz="0" w:space="0" w:color="auto"/>
            <w:left w:val="none" w:sz="0" w:space="0" w:color="auto"/>
            <w:bottom w:val="none" w:sz="0" w:space="0" w:color="auto"/>
            <w:right w:val="none" w:sz="0" w:space="0" w:color="auto"/>
          </w:divBdr>
        </w:div>
        <w:div w:id="2095127425">
          <w:marLeft w:val="640"/>
          <w:marRight w:val="0"/>
          <w:marTop w:val="0"/>
          <w:marBottom w:val="0"/>
          <w:divBdr>
            <w:top w:val="none" w:sz="0" w:space="0" w:color="auto"/>
            <w:left w:val="none" w:sz="0" w:space="0" w:color="auto"/>
            <w:bottom w:val="none" w:sz="0" w:space="0" w:color="auto"/>
            <w:right w:val="none" w:sz="0" w:space="0" w:color="auto"/>
          </w:divBdr>
        </w:div>
        <w:div w:id="1344209182">
          <w:marLeft w:val="640"/>
          <w:marRight w:val="0"/>
          <w:marTop w:val="0"/>
          <w:marBottom w:val="0"/>
          <w:divBdr>
            <w:top w:val="none" w:sz="0" w:space="0" w:color="auto"/>
            <w:left w:val="none" w:sz="0" w:space="0" w:color="auto"/>
            <w:bottom w:val="none" w:sz="0" w:space="0" w:color="auto"/>
            <w:right w:val="none" w:sz="0" w:space="0" w:color="auto"/>
          </w:divBdr>
        </w:div>
        <w:div w:id="427120745">
          <w:marLeft w:val="640"/>
          <w:marRight w:val="0"/>
          <w:marTop w:val="0"/>
          <w:marBottom w:val="0"/>
          <w:divBdr>
            <w:top w:val="none" w:sz="0" w:space="0" w:color="auto"/>
            <w:left w:val="none" w:sz="0" w:space="0" w:color="auto"/>
            <w:bottom w:val="none" w:sz="0" w:space="0" w:color="auto"/>
            <w:right w:val="none" w:sz="0" w:space="0" w:color="auto"/>
          </w:divBdr>
        </w:div>
        <w:div w:id="1901556210">
          <w:marLeft w:val="640"/>
          <w:marRight w:val="0"/>
          <w:marTop w:val="0"/>
          <w:marBottom w:val="0"/>
          <w:divBdr>
            <w:top w:val="none" w:sz="0" w:space="0" w:color="auto"/>
            <w:left w:val="none" w:sz="0" w:space="0" w:color="auto"/>
            <w:bottom w:val="none" w:sz="0" w:space="0" w:color="auto"/>
            <w:right w:val="none" w:sz="0" w:space="0" w:color="auto"/>
          </w:divBdr>
        </w:div>
        <w:div w:id="1431513042">
          <w:marLeft w:val="640"/>
          <w:marRight w:val="0"/>
          <w:marTop w:val="0"/>
          <w:marBottom w:val="0"/>
          <w:divBdr>
            <w:top w:val="none" w:sz="0" w:space="0" w:color="auto"/>
            <w:left w:val="none" w:sz="0" w:space="0" w:color="auto"/>
            <w:bottom w:val="none" w:sz="0" w:space="0" w:color="auto"/>
            <w:right w:val="none" w:sz="0" w:space="0" w:color="auto"/>
          </w:divBdr>
        </w:div>
        <w:div w:id="723870071">
          <w:marLeft w:val="640"/>
          <w:marRight w:val="0"/>
          <w:marTop w:val="0"/>
          <w:marBottom w:val="0"/>
          <w:divBdr>
            <w:top w:val="none" w:sz="0" w:space="0" w:color="auto"/>
            <w:left w:val="none" w:sz="0" w:space="0" w:color="auto"/>
            <w:bottom w:val="none" w:sz="0" w:space="0" w:color="auto"/>
            <w:right w:val="none" w:sz="0" w:space="0" w:color="auto"/>
          </w:divBdr>
        </w:div>
        <w:div w:id="37895141">
          <w:marLeft w:val="640"/>
          <w:marRight w:val="0"/>
          <w:marTop w:val="0"/>
          <w:marBottom w:val="0"/>
          <w:divBdr>
            <w:top w:val="none" w:sz="0" w:space="0" w:color="auto"/>
            <w:left w:val="none" w:sz="0" w:space="0" w:color="auto"/>
            <w:bottom w:val="none" w:sz="0" w:space="0" w:color="auto"/>
            <w:right w:val="none" w:sz="0" w:space="0" w:color="auto"/>
          </w:divBdr>
        </w:div>
        <w:div w:id="259338433">
          <w:marLeft w:val="640"/>
          <w:marRight w:val="0"/>
          <w:marTop w:val="0"/>
          <w:marBottom w:val="0"/>
          <w:divBdr>
            <w:top w:val="none" w:sz="0" w:space="0" w:color="auto"/>
            <w:left w:val="none" w:sz="0" w:space="0" w:color="auto"/>
            <w:bottom w:val="none" w:sz="0" w:space="0" w:color="auto"/>
            <w:right w:val="none" w:sz="0" w:space="0" w:color="auto"/>
          </w:divBdr>
        </w:div>
        <w:div w:id="211039987">
          <w:marLeft w:val="640"/>
          <w:marRight w:val="0"/>
          <w:marTop w:val="0"/>
          <w:marBottom w:val="0"/>
          <w:divBdr>
            <w:top w:val="none" w:sz="0" w:space="0" w:color="auto"/>
            <w:left w:val="none" w:sz="0" w:space="0" w:color="auto"/>
            <w:bottom w:val="none" w:sz="0" w:space="0" w:color="auto"/>
            <w:right w:val="none" w:sz="0" w:space="0" w:color="auto"/>
          </w:divBdr>
        </w:div>
        <w:div w:id="802694206">
          <w:marLeft w:val="640"/>
          <w:marRight w:val="0"/>
          <w:marTop w:val="0"/>
          <w:marBottom w:val="0"/>
          <w:divBdr>
            <w:top w:val="none" w:sz="0" w:space="0" w:color="auto"/>
            <w:left w:val="none" w:sz="0" w:space="0" w:color="auto"/>
            <w:bottom w:val="none" w:sz="0" w:space="0" w:color="auto"/>
            <w:right w:val="none" w:sz="0" w:space="0" w:color="auto"/>
          </w:divBdr>
        </w:div>
        <w:div w:id="1164323684">
          <w:marLeft w:val="640"/>
          <w:marRight w:val="0"/>
          <w:marTop w:val="0"/>
          <w:marBottom w:val="0"/>
          <w:divBdr>
            <w:top w:val="none" w:sz="0" w:space="0" w:color="auto"/>
            <w:left w:val="none" w:sz="0" w:space="0" w:color="auto"/>
            <w:bottom w:val="none" w:sz="0" w:space="0" w:color="auto"/>
            <w:right w:val="none" w:sz="0" w:space="0" w:color="auto"/>
          </w:divBdr>
        </w:div>
        <w:div w:id="24673582">
          <w:marLeft w:val="640"/>
          <w:marRight w:val="0"/>
          <w:marTop w:val="0"/>
          <w:marBottom w:val="0"/>
          <w:divBdr>
            <w:top w:val="none" w:sz="0" w:space="0" w:color="auto"/>
            <w:left w:val="none" w:sz="0" w:space="0" w:color="auto"/>
            <w:bottom w:val="none" w:sz="0" w:space="0" w:color="auto"/>
            <w:right w:val="none" w:sz="0" w:space="0" w:color="auto"/>
          </w:divBdr>
        </w:div>
        <w:div w:id="2024938347">
          <w:marLeft w:val="640"/>
          <w:marRight w:val="0"/>
          <w:marTop w:val="0"/>
          <w:marBottom w:val="0"/>
          <w:divBdr>
            <w:top w:val="none" w:sz="0" w:space="0" w:color="auto"/>
            <w:left w:val="none" w:sz="0" w:space="0" w:color="auto"/>
            <w:bottom w:val="none" w:sz="0" w:space="0" w:color="auto"/>
            <w:right w:val="none" w:sz="0" w:space="0" w:color="auto"/>
          </w:divBdr>
        </w:div>
        <w:div w:id="433793336">
          <w:marLeft w:val="640"/>
          <w:marRight w:val="0"/>
          <w:marTop w:val="0"/>
          <w:marBottom w:val="0"/>
          <w:divBdr>
            <w:top w:val="none" w:sz="0" w:space="0" w:color="auto"/>
            <w:left w:val="none" w:sz="0" w:space="0" w:color="auto"/>
            <w:bottom w:val="none" w:sz="0" w:space="0" w:color="auto"/>
            <w:right w:val="none" w:sz="0" w:space="0" w:color="auto"/>
          </w:divBdr>
        </w:div>
        <w:div w:id="2134784391">
          <w:marLeft w:val="640"/>
          <w:marRight w:val="0"/>
          <w:marTop w:val="0"/>
          <w:marBottom w:val="0"/>
          <w:divBdr>
            <w:top w:val="none" w:sz="0" w:space="0" w:color="auto"/>
            <w:left w:val="none" w:sz="0" w:space="0" w:color="auto"/>
            <w:bottom w:val="none" w:sz="0" w:space="0" w:color="auto"/>
            <w:right w:val="none" w:sz="0" w:space="0" w:color="auto"/>
          </w:divBdr>
        </w:div>
        <w:div w:id="459155580">
          <w:marLeft w:val="640"/>
          <w:marRight w:val="0"/>
          <w:marTop w:val="0"/>
          <w:marBottom w:val="0"/>
          <w:divBdr>
            <w:top w:val="none" w:sz="0" w:space="0" w:color="auto"/>
            <w:left w:val="none" w:sz="0" w:space="0" w:color="auto"/>
            <w:bottom w:val="none" w:sz="0" w:space="0" w:color="auto"/>
            <w:right w:val="none" w:sz="0" w:space="0" w:color="auto"/>
          </w:divBdr>
        </w:div>
        <w:div w:id="1283729236">
          <w:marLeft w:val="640"/>
          <w:marRight w:val="0"/>
          <w:marTop w:val="0"/>
          <w:marBottom w:val="0"/>
          <w:divBdr>
            <w:top w:val="none" w:sz="0" w:space="0" w:color="auto"/>
            <w:left w:val="none" w:sz="0" w:space="0" w:color="auto"/>
            <w:bottom w:val="none" w:sz="0" w:space="0" w:color="auto"/>
            <w:right w:val="none" w:sz="0" w:space="0" w:color="auto"/>
          </w:divBdr>
        </w:div>
        <w:div w:id="697893641">
          <w:marLeft w:val="640"/>
          <w:marRight w:val="0"/>
          <w:marTop w:val="0"/>
          <w:marBottom w:val="0"/>
          <w:divBdr>
            <w:top w:val="none" w:sz="0" w:space="0" w:color="auto"/>
            <w:left w:val="none" w:sz="0" w:space="0" w:color="auto"/>
            <w:bottom w:val="none" w:sz="0" w:space="0" w:color="auto"/>
            <w:right w:val="none" w:sz="0" w:space="0" w:color="auto"/>
          </w:divBdr>
        </w:div>
        <w:div w:id="1383289971">
          <w:marLeft w:val="640"/>
          <w:marRight w:val="0"/>
          <w:marTop w:val="0"/>
          <w:marBottom w:val="0"/>
          <w:divBdr>
            <w:top w:val="none" w:sz="0" w:space="0" w:color="auto"/>
            <w:left w:val="none" w:sz="0" w:space="0" w:color="auto"/>
            <w:bottom w:val="none" w:sz="0" w:space="0" w:color="auto"/>
            <w:right w:val="none" w:sz="0" w:space="0" w:color="auto"/>
          </w:divBdr>
        </w:div>
        <w:div w:id="1199706907">
          <w:marLeft w:val="640"/>
          <w:marRight w:val="0"/>
          <w:marTop w:val="0"/>
          <w:marBottom w:val="0"/>
          <w:divBdr>
            <w:top w:val="none" w:sz="0" w:space="0" w:color="auto"/>
            <w:left w:val="none" w:sz="0" w:space="0" w:color="auto"/>
            <w:bottom w:val="none" w:sz="0" w:space="0" w:color="auto"/>
            <w:right w:val="none" w:sz="0" w:space="0" w:color="auto"/>
          </w:divBdr>
        </w:div>
        <w:div w:id="1831141914">
          <w:marLeft w:val="640"/>
          <w:marRight w:val="0"/>
          <w:marTop w:val="0"/>
          <w:marBottom w:val="0"/>
          <w:divBdr>
            <w:top w:val="none" w:sz="0" w:space="0" w:color="auto"/>
            <w:left w:val="none" w:sz="0" w:space="0" w:color="auto"/>
            <w:bottom w:val="none" w:sz="0" w:space="0" w:color="auto"/>
            <w:right w:val="none" w:sz="0" w:space="0" w:color="auto"/>
          </w:divBdr>
        </w:div>
        <w:div w:id="788354618">
          <w:marLeft w:val="640"/>
          <w:marRight w:val="0"/>
          <w:marTop w:val="0"/>
          <w:marBottom w:val="0"/>
          <w:divBdr>
            <w:top w:val="none" w:sz="0" w:space="0" w:color="auto"/>
            <w:left w:val="none" w:sz="0" w:space="0" w:color="auto"/>
            <w:bottom w:val="none" w:sz="0" w:space="0" w:color="auto"/>
            <w:right w:val="none" w:sz="0" w:space="0" w:color="auto"/>
          </w:divBdr>
        </w:div>
        <w:div w:id="1785490759">
          <w:marLeft w:val="640"/>
          <w:marRight w:val="0"/>
          <w:marTop w:val="0"/>
          <w:marBottom w:val="0"/>
          <w:divBdr>
            <w:top w:val="none" w:sz="0" w:space="0" w:color="auto"/>
            <w:left w:val="none" w:sz="0" w:space="0" w:color="auto"/>
            <w:bottom w:val="none" w:sz="0" w:space="0" w:color="auto"/>
            <w:right w:val="none" w:sz="0" w:space="0" w:color="auto"/>
          </w:divBdr>
        </w:div>
        <w:div w:id="304942533">
          <w:marLeft w:val="640"/>
          <w:marRight w:val="0"/>
          <w:marTop w:val="0"/>
          <w:marBottom w:val="0"/>
          <w:divBdr>
            <w:top w:val="none" w:sz="0" w:space="0" w:color="auto"/>
            <w:left w:val="none" w:sz="0" w:space="0" w:color="auto"/>
            <w:bottom w:val="none" w:sz="0" w:space="0" w:color="auto"/>
            <w:right w:val="none" w:sz="0" w:space="0" w:color="auto"/>
          </w:divBdr>
        </w:div>
        <w:div w:id="1816142298">
          <w:marLeft w:val="640"/>
          <w:marRight w:val="0"/>
          <w:marTop w:val="0"/>
          <w:marBottom w:val="0"/>
          <w:divBdr>
            <w:top w:val="none" w:sz="0" w:space="0" w:color="auto"/>
            <w:left w:val="none" w:sz="0" w:space="0" w:color="auto"/>
            <w:bottom w:val="none" w:sz="0" w:space="0" w:color="auto"/>
            <w:right w:val="none" w:sz="0" w:space="0" w:color="auto"/>
          </w:divBdr>
        </w:div>
        <w:div w:id="1405420275">
          <w:marLeft w:val="640"/>
          <w:marRight w:val="0"/>
          <w:marTop w:val="0"/>
          <w:marBottom w:val="0"/>
          <w:divBdr>
            <w:top w:val="none" w:sz="0" w:space="0" w:color="auto"/>
            <w:left w:val="none" w:sz="0" w:space="0" w:color="auto"/>
            <w:bottom w:val="none" w:sz="0" w:space="0" w:color="auto"/>
            <w:right w:val="none" w:sz="0" w:space="0" w:color="auto"/>
          </w:divBdr>
        </w:div>
        <w:div w:id="1630629820">
          <w:marLeft w:val="640"/>
          <w:marRight w:val="0"/>
          <w:marTop w:val="0"/>
          <w:marBottom w:val="0"/>
          <w:divBdr>
            <w:top w:val="none" w:sz="0" w:space="0" w:color="auto"/>
            <w:left w:val="none" w:sz="0" w:space="0" w:color="auto"/>
            <w:bottom w:val="none" w:sz="0" w:space="0" w:color="auto"/>
            <w:right w:val="none" w:sz="0" w:space="0" w:color="auto"/>
          </w:divBdr>
        </w:div>
        <w:div w:id="316034619">
          <w:marLeft w:val="640"/>
          <w:marRight w:val="0"/>
          <w:marTop w:val="0"/>
          <w:marBottom w:val="0"/>
          <w:divBdr>
            <w:top w:val="none" w:sz="0" w:space="0" w:color="auto"/>
            <w:left w:val="none" w:sz="0" w:space="0" w:color="auto"/>
            <w:bottom w:val="none" w:sz="0" w:space="0" w:color="auto"/>
            <w:right w:val="none" w:sz="0" w:space="0" w:color="auto"/>
          </w:divBdr>
        </w:div>
        <w:div w:id="1605647373">
          <w:marLeft w:val="640"/>
          <w:marRight w:val="0"/>
          <w:marTop w:val="0"/>
          <w:marBottom w:val="0"/>
          <w:divBdr>
            <w:top w:val="none" w:sz="0" w:space="0" w:color="auto"/>
            <w:left w:val="none" w:sz="0" w:space="0" w:color="auto"/>
            <w:bottom w:val="none" w:sz="0" w:space="0" w:color="auto"/>
            <w:right w:val="none" w:sz="0" w:space="0" w:color="auto"/>
          </w:divBdr>
        </w:div>
        <w:div w:id="1493333196">
          <w:marLeft w:val="640"/>
          <w:marRight w:val="0"/>
          <w:marTop w:val="0"/>
          <w:marBottom w:val="0"/>
          <w:divBdr>
            <w:top w:val="none" w:sz="0" w:space="0" w:color="auto"/>
            <w:left w:val="none" w:sz="0" w:space="0" w:color="auto"/>
            <w:bottom w:val="none" w:sz="0" w:space="0" w:color="auto"/>
            <w:right w:val="none" w:sz="0" w:space="0" w:color="auto"/>
          </w:divBdr>
        </w:div>
        <w:div w:id="463617122">
          <w:marLeft w:val="640"/>
          <w:marRight w:val="0"/>
          <w:marTop w:val="0"/>
          <w:marBottom w:val="0"/>
          <w:divBdr>
            <w:top w:val="none" w:sz="0" w:space="0" w:color="auto"/>
            <w:left w:val="none" w:sz="0" w:space="0" w:color="auto"/>
            <w:bottom w:val="none" w:sz="0" w:space="0" w:color="auto"/>
            <w:right w:val="none" w:sz="0" w:space="0" w:color="auto"/>
          </w:divBdr>
        </w:div>
        <w:div w:id="1621298392">
          <w:marLeft w:val="640"/>
          <w:marRight w:val="0"/>
          <w:marTop w:val="0"/>
          <w:marBottom w:val="0"/>
          <w:divBdr>
            <w:top w:val="none" w:sz="0" w:space="0" w:color="auto"/>
            <w:left w:val="none" w:sz="0" w:space="0" w:color="auto"/>
            <w:bottom w:val="none" w:sz="0" w:space="0" w:color="auto"/>
            <w:right w:val="none" w:sz="0" w:space="0" w:color="auto"/>
          </w:divBdr>
        </w:div>
        <w:div w:id="92365444">
          <w:marLeft w:val="640"/>
          <w:marRight w:val="0"/>
          <w:marTop w:val="0"/>
          <w:marBottom w:val="0"/>
          <w:divBdr>
            <w:top w:val="none" w:sz="0" w:space="0" w:color="auto"/>
            <w:left w:val="none" w:sz="0" w:space="0" w:color="auto"/>
            <w:bottom w:val="none" w:sz="0" w:space="0" w:color="auto"/>
            <w:right w:val="none" w:sz="0" w:space="0" w:color="auto"/>
          </w:divBdr>
        </w:div>
        <w:div w:id="1580942098">
          <w:marLeft w:val="640"/>
          <w:marRight w:val="0"/>
          <w:marTop w:val="0"/>
          <w:marBottom w:val="0"/>
          <w:divBdr>
            <w:top w:val="none" w:sz="0" w:space="0" w:color="auto"/>
            <w:left w:val="none" w:sz="0" w:space="0" w:color="auto"/>
            <w:bottom w:val="none" w:sz="0" w:space="0" w:color="auto"/>
            <w:right w:val="none" w:sz="0" w:space="0" w:color="auto"/>
          </w:divBdr>
        </w:div>
        <w:div w:id="1247425984">
          <w:marLeft w:val="640"/>
          <w:marRight w:val="0"/>
          <w:marTop w:val="0"/>
          <w:marBottom w:val="0"/>
          <w:divBdr>
            <w:top w:val="none" w:sz="0" w:space="0" w:color="auto"/>
            <w:left w:val="none" w:sz="0" w:space="0" w:color="auto"/>
            <w:bottom w:val="none" w:sz="0" w:space="0" w:color="auto"/>
            <w:right w:val="none" w:sz="0" w:space="0" w:color="auto"/>
          </w:divBdr>
        </w:div>
        <w:div w:id="1860317287">
          <w:marLeft w:val="640"/>
          <w:marRight w:val="0"/>
          <w:marTop w:val="0"/>
          <w:marBottom w:val="0"/>
          <w:divBdr>
            <w:top w:val="none" w:sz="0" w:space="0" w:color="auto"/>
            <w:left w:val="none" w:sz="0" w:space="0" w:color="auto"/>
            <w:bottom w:val="none" w:sz="0" w:space="0" w:color="auto"/>
            <w:right w:val="none" w:sz="0" w:space="0" w:color="auto"/>
          </w:divBdr>
        </w:div>
        <w:div w:id="1424649539">
          <w:marLeft w:val="640"/>
          <w:marRight w:val="0"/>
          <w:marTop w:val="0"/>
          <w:marBottom w:val="0"/>
          <w:divBdr>
            <w:top w:val="none" w:sz="0" w:space="0" w:color="auto"/>
            <w:left w:val="none" w:sz="0" w:space="0" w:color="auto"/>
            <w:bottom w:val="none" w:sz="0" w:space="0" w:color="auto"/>
            <w:right w:val="none" w:sz="0" w:space="0" w:color="auto"/>
          </w:divBdr>
        </w:div>
        <w:div w:id="88242083">
          <w:marLeft w:val="640"/>
          <w:marRight w:val="0"/>
          <w:marTop w:val="0"/>
          <w:marBottom w:val="0"/>
          <w:divBdr>
            <w:top w:val="none" w:sz="0" w:space="0" w:color="auto"/>
            <w:left w:val="none" w:sz="0" w:space="0" w:color="auto"/>
            <w:bottom w:val="none" w:sz="0" w:space="0" w:color="auto"/>
            <w:right w:val="none" w:sz="0" w:space="0" w:color="auto"/>
          </w:divBdr>
        </w:div>
        <w:div w:id="1052343201">
          <w:marLeft w:val="640"/>
          <w:marRight w:val="0"/>
          <w:marTop w:val="0"/>
          <w:marBottom w:val="0"/>
          <w:divBdr>
            <w:top w:val="none" w:sz="0" w:space="0" w:color="auto"/>
            <w:left w:val="none" w:sz="0" w:space="0" w:color="auto"/>
            <w:bottom w:val="none" w:sz="0" w:space="0" w:color="auto"/>
            <w:right w:val="none" w:sz="0" w:space="0" w:color="auto"/>
          </w:divBdr>
        </w:div>
        <w:div w:id="638222262">
          <w:marLeft w:val="640"/>
          <w:marRight w:val="0"/>
          <w:marTop w:val="0"/>
          <w:marBottom w:val="0"/>
          <w:divBdr>
            <w:top w:val="none" w:sz="0" w:space="0" w:color="auto"/>
            <w:left w:val="none" w:sz="0" w:space="0" w:color="auto"/>
            <w:bottom w:val="none" w:sz="0" w:space="0" w:color="auto"/>
            <w:right w:val="none" w:sz="0" w:space="0" w:color="auto"/>
          </w:divBdr>
        </w:div>
        <w:div w:id="2091002598">
          <w:marLeft w:val="640"/>
          <w:marRight w:val="0"/>
          <w:marTop w:val="0"/>
          <w:marBottom w:val="0"/>
          <w:divBdr>
            <w:top w:val="none" w:sz="0" w:space="0" w:color="auto"/>
            <w:left w:val="none" w:sz="0" w:space="0" w:color="auto"/>
            <w:bottom w:val="none" w:sz="0" w:space="0" w:color="auto"/>
            <w:right w:val="none" w:sz="0" w:space="0" w:color="auto"/>
          </w:divBdr>
        </w:div>
        <w:div w:id="1328745987">
          <w:marLeft w:val="640"/>
          <w:marRight w:val="0"/>
          <w:marTop w:val="0"/>
          <w:marBottom w:val="0"/>
          <w:divBdr>
            <w:top w:val="none" w:sz="0" w:space="0" w:color="auto"/>
            <w:left w:val="none" w:sz="0" w:space="0" w:color="auto"/>
            <w:bottom w:val="none" w:sz="0" w:space="0" w:color="auto"/>
            <w:right w:val="none" w:sz="0" w:space="0" w:color="auto"/>
          </w:divBdr>
        </w:div>
        <w:div w:id="2085911350">
          <w:marLeft w:val="640"/>
          <w:marRight w:val="0"/>
          <w:marTop w:val="0"/>
          <w:marBottom w:val="0"/>
          <w:divBdr>
            <w:top w:val="none" w:sz="0" w:space="0" w:color="auto"/>
            <w:left w:val="none" w:sz="0" w:space="0" w:color="auto"/>
            <w:bottom w:val="none" w:sz="0" w:space="0" w:color="auto"/>
            <w:right w:val="none" w:sz="0" w:space="0" w:color="auto"/>
          </w:divBdr>
        </w:div>
        <w:div w:id="1151218482">
          <w:marLeft w:val="640"/>
          <w:marRight w:val="0"/>
          <w:marTop w:val="0"/>
          <w:marBottom w:val="0"/>
          <w:divBdr>
            <w:top w:val="none" w:sz="0" w:space="0" w:color="auto"/>
            <w:left w:val="none" w:sz="0" w:space="0" w:color="auto"/>
            <w:bottom w:val="none" w:sz="0" w:space="0" w:color="auto"/>
            <w:right w:val="none" w:sz="0" w:space="0" w:color="auto"/>
          </w:divBdr>
        </w:div>
        <w:div w:id="1520462032">
          <w:marLeft w:val="640"/>
          <w:marRight w:val="0"/>
          <w:marTop w:val="0"/>
          <w:marBottom w:val="0"/>
          <w:divBdr>
            <w:top w:val="none" w:sz="0" w:space="0" w:color="auto"/>
            <w:left w:val="none" w:sz="0" w:space="0" w:color="auto"/>
            <w:bottom w:val="none" w:sz="0" w:space="0" w:color="auto"/>
            <w:right w:val="none" w:sz="0" w:space="0" w:color="auto"/>
          </w:divBdr>
        </w:div>
        <w:div w:id="1844929832">
          <w:marLeft w:val="640"/>
          <w:marRight w:val="0"/>
          <w:marTop w:val="0"/>
          <w:marBottom w:val="0"/>
          <w:divBdr>
            <w:top w:val="none" w:sz="0" w:space="0" w:color="auto"/>
            <w:left w:val="none" w:sz="0" w:space="0" w:color="auto"/>
            <w:bottom w:val="none" w:sz="0" w:space="0" w:color="auto"/>
            <w:right w:val="none" w:sz="0" w:space="0" w:color="auto"/>
          </w:divBdr>
        </w:div>
        <w:div w:id="1103648853">
          <w:marLeft w:val="640"/>
          <w:marRight w:val="0"/>
          <w:marTop w:val="0"/>
          <w:marBottom w:val="0"/>
          <w:divBdr>
            <w:top w:val="none" w:sz="0" w:space="0" w:color="auto"/>
            <w:left w:val="none" w:sz="0" w:space="0" w:color="auto"/>
            <w:bottom w:val="none" w:sz="0" w:space="0" w:color="auto"/>
            <w:right w:val="none" w:sz="0" w:space="0" w:color="auto"/>
          </w:divBdr>
        </w:div>
        <w:div w:id="1039820830">
          <w:marLeft w:val="640"/>
          <w:marRight w:val="0"/>
          <w:marTop w:val="0"/>
          <w:marBottom w:val="0"/>
          <w:divBdr>
            <w:top w:val="none" w:sz="0" w:space="0" w:color="auto"/>
            <w:left w:val="none" w:sz="0" w:space="0" w:color="auto"/>
            <w:bottom w:val="none" w:sz="0" w:space="0" w:color="auto"/>
            <w:right w:val="none" w:sz="0" w:space="0" w:color="auto"/>
          </w:divBdr>
        </w:div>
        <w:div w:id="1040009754">
          <w:marLeft w:val="640"/>
          <w:marRight w:val="0"/>
          <w:marTop w:val="0"/>
          <w:marBottom w:val="0"/>
          <w:divBdr>
            <w:top w:val="none" w:sz="0" w:space="0" w:color="auto"/>
            <w:left w:val="none" w:sz="0" w:space="0" w:color="auto"/>
            <w:bottom w:val="none" w:sz="0" w:space="0" w:color="auto"/>
            <w:right w:val="none" w:sz="0" w:space="0" w:color="auto"/>
          </w:divBdr>
        </w:div>
        <w:div w:id="1701970241">
          <w:marLeft w:val="640"/>
          <w:marRight w:val="0"/>
          <w:marTop w:val="0"/>
          <w:marBottom w:val="0"/>
          <w:divBdr>
            <w:top w:val="none" w:sz="0" w:space="0" w:color="auto"/>
            <w:left w:val="none" w:sz="0" w:space="0" w:color="auto"/>
            <w:bottom w:val="none" w:sz="0" w:space="0" w:color="auto"/>
            <w:right w:val="none" w:sz="0" w:space="0" w:color="auto"/>
          </w:divBdr>
        </w:div>
        <w:div w:id="606735968">
          <w:marLeft w:val="640"/>
          <w:marRight w:val="0"/>
          <w:marTop w:val="0"/>
          <w:marBottom w:val="0"/>
          <w:divBdr>
            <w:top w:val="none" w:sz="0" w:space="0" w:color="auto"/>
            <w:left w:val="none" w:sz="0" w:space="0" w:color="auto"/>
            <w:bottom w:val="none" w:sz="0" w:space="0" w:color="auto"/>
            <w:right w:val="none" w:sz="0" w:space="0" w:color="auto"/>
          </w:divBdr>
        </w:div>
        <w:div w:id="1493327159">
          <w:marLeft w:val="640"/>
          <w:marRight w:val="0"/>
          <w:marTop w:val="0"/>
          <w:marBottom w:val="0"/>
          <w:divBdr>
            <w:top w:val="none" w:sz="0" w:space="0" w:color="auto"/>
            <w:left w:val="none" w:sz="0" w:space="0" w:color="auto"/>
            <w:bottom w:val="none" w:sz="0" w:space="0" w:color="auto"/>
            <w:right w:val="none" w:sz="0" w:space="0" w:color="auto"/>
          </w:divBdr>
        </w:div>
        <w:div w:id="78500110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47180646">
      <w:bodyDiv w:val="1"/>
      <w:marLeft w:val="0"/>
      <w:marRight w:val="0"/>
      <w:marTop w:val="0"/>
      <w:marBottom w:val="0"/>
      <w:divBdr>
        <w:top w:val="none" w:sz="0" w:space="0" w:color="auto"/>
        <w:left w:val="none" w:sz="0" w:space="0" w:color="auto"/>
        <w:bottom w:val="none" w:sz="0" w:space="0" w:color="auto"/>
        <w:right w:val="none" w:sz="0" w:space="0" w:color="auto"/>
      </w:divBdr>
      <w:divsChild>
        <w:div w:id="1783963247">
          <w:marLeft w:val="640"/>
          <w:marRight w:val="0"/>
          <w:marTop w:val="0"/>
          <w:marBottom w:val="0"/>
          <w:divBdr>
            <w:top w:val="none" w:sz="0" w:space="0" w:color="auto"/>
            <w:left w:val="none" w:sz="0" w:space="0" w:color="auto"/>
            <w:bottom w:val="none" w:sz="0" w:space="0" w:color="auto"/>
            <w:right w:val="none" w:sz="0" w:space="0" w:color="auto"/>
          </w:divBdr>
        </w:div>
        <w:div w:id="1038898211">
          <w:marLeft w:val="640"/>
          <w:marRight w:val="0"/>
          <w:marTop w:val="0"/>
          <w:marBottom w:val="0"/>
          <w:divBdr>
            <w:top w:val="none" w:sz="0" w:space="0" w:color="auto"/>
            <w:left w:val="none" w:sz="0" w:space="0" w:color="auto"/>
            <w:bottom w:val="none" w:sz="0" w:space="0" w:color="auto"/>
            <w:right w:val="none" w:sz="0" w:space="0" w:color="auto"/>
          </w:divBdr>
        </w:div>
        <w:div w:id="837813776">
          <w:marLeft w:val="640"/>
          <w:marRight w:val="0"/>
          <w:marTop w:val="0"/>
          <w:marBottom w:val="0"/>
          <w:divBdr>
            <w:top w:val="none" w:sz="0" w:space="0" w:color="auto"/>
            <w:left w:val="none" w:sz="0" w:space="0" w:color="auto"/>
            <w:bottom w:val="none" w:sz="0" w:space="0" w:color="auto"/>
            <w:right w:val="none" w:sz="0" w:space="0" w:color="auto"/>
          </w:divBdr>
        </w:div>
        <w:div w:id="333650754">
          <w:marLeft w:val="640"/>
          <w:marRight w:val="0"/>
          <w:marTop w:val="0"/>
          <w:marBottom w:val="0"/>
          <w:divBdr>
            <w:top w:val="none" w:sz="0" w:space="0" w:color="auto"/>
            <w:left w:val="none" w:sz="0" w:space="0" w:color="auto"/>
            <w:bottom w:val="none" w:sz="0" w:space="0" w:color="auto"/>
            <w:right w:val="none" w:sz="0" w:space="0" w:color="auto"/>
          </w:divBdr>
        </w:div>
        <w:div w:id="1963342227">
          <w:marLeft w:val="640"/>
          <w:marRight w:val="0"/>
          <w:marTop w:val="0"/>
          <w:marBottom w:val="0"/>
          <w:divBdr>
            <w:top w:val="none" w:sz="0" w:space="0" w:color="auto"/>
            <w:left w:val="none" w:sz="0" w:space="0" w:color="auto"/>
            <w:bottom w:val="none" w:sz="0" w:space="0" w:color="auto"/>
            <w:right w:val="none" w:sz="0" w:space="0" w:color="auto"/>
          </w:divBdr>
        </w:div>
        <w:div w:id="919871170">
          <w:marLeft w:val="640"/>
          <w:marRight w:val="0"/>
          <w:marTop w:val="0"/>
          <w:marBottom w:val="0"/>
          <w:divBdr>
            <w:top w:val="none" w:sz="0" w:space="0" w:color="auto"/>
            <w:left w:val="none" w:sz="0" w:space="0" w:color="auto"/>
            <w:bottom w:val="none" w:sz="0" w:space="0" w:color="auto"/>
            <w:right w:val="none" w:sz="0" w:space="0" w:color="auto"/>
          </w:divBdr>
        </w:div>
        <w:div w:id="359402408">
          <w:marLeft w:val="640"/>
          <w:marRight w:val="0"/>
          <w:marTop w:val="0"/>
          <w:marBottom w:val="0"/>
          <w:divBdr>
            <w:top w:val="none" w:sz="0" w:space="0" w:color="auto"/>
            <w:left w:val="none" w:sz="0" w:space="0" w:color="auto"/>
            <w:bottom w:val="none" w:sz="0" w:space="0" w:color="auto"/>
            <w:right w:val="none" w:sz="0" w:space="0" w:color="auto"/>
          </w:divBdr>
        </w:div>
        <w:div w:id="1292860658">
          <w:marLeft w:val="640"/>
          <w:marRight w:val="0"/>
          <w:marTop w:val="0"/>
          <w:marBottom w:val="0"/>
          <w:divBdr>
            <w:top w:val="none" w:sz="0" w:space="0" w:color="auto"/>
            <w:left w:val="none" w:sz="0" w:space="0" w:color="auto"/>
            <w:bottom w:val="none" w:sz="0" w:space="0" w:color="auto"/>
            <w:right w:val="none" w:sz="0" w:space="0" w:color="auto"/>
          </w:divBdr>
        </w:div>
        <w:div w:id="256641109">
          <w:marLeft w:val="640"/>
          <w:marRight w:val="0"/>
          <w:marTop w:val="0"/>
          <w:marBottom w:val="0"/>
          <w:divBdr>
            <w:top w:val="none" w:sz="0" w:space="0" w:color="auto"/>
            <w:left w:val="none" w:sz="0" w:space="0" w:color="auto"/>
            <w:bottom w:val="none" w:sz="0" w:space="0" w:color="auto"/>
            <w:right w:val="none" w:sz="0" w:space="0" w:color="auto"/>
          </w:divBdr>
        </w:div>
        <w:div w:id="534276455">
          <w:marLeft w:val="640"/>
          <w:marRight w:val="0"/>
          <w:marTop w:val="0"/>
          <w:marBottom w:val="0"/>
          <w:divBdr>
            <w:top w:val="none" w:sz="0" w:space="0" w:color="auto"/>
            <w:left w:val="none" w:sz="0" w:space="0" w:color="auto"/>
            <w:bottom w:val="none" w:sz="0" w:space="0" w:color="auto"/>
            <w:right w:val="none" w:sz="0" w:space="0" w:color="auto"/>
          </w:divBdr>
        </w:div>
        <w:div w:id="1307004039">
          <w:marLeft w:val="640"/>
          <w:marRight w:val="0"/>
          <w:marTop w:val="0"/>
          <w:marBottom w:val="0"/>
          <w:divBdr>
            <w:top w:val="none" w:sz="0" w:space="0" w:color="auto"/>
            <w:left w:val="none" w:sz="0" w:space="0" w:color="auto"/>
            <w:bottom w:val="none" w:sz="0" w:space="0" w:color="auto"/>
            <w:right w:val="none" w:sz="0" w:space="0" w:color="auto"/>
          </w:divBdr>
        </w:div>
        <w:div w:id="342052042">
          <w:marLeft w:val="640"/>
          <w:marRight w:val="0"/>
          <w:marTop w:val="0"/>
          <w:marBottom w:val="0"/>
          <w:divBdr>
            <w:top w:val="none" w:sz="0" w:space="0" w:color="auto"/>
            <w:left w:val="none" w:sz="0" w:space="0" w:color="auto"/>
            <w:bottom w:val="none" w:sz="0" w:space="0" w:color="auto"/>
            <w:right w:val="none" w:sz="0" w:space="0" w:color="auto"/>
          </w:divBdr>
        </w:div>
        <w:div w:id="1719358248">
          <w:marLeft w:val="640"/>
          <w:marRight w:val="0"/>
          <w:marTop w:val="0"/>
          <w:marBottom w:val="0"/>
          <w:divBdr>
            <w:top w:val="none" w:sz="0" w:space="0" w:color="auto"/>
            <w:left w:val="none" w:sz="0" w:space="0" w:color="auto"/>
            <w:bottom w:val="none" w:sz="0" w:space="0" w:color="auto"/>
            <w:right w:val="none" w:sz="0" w:space="0" w:color="auto"/>
          </w:divBdr>
        </w:div>
        <w:div w:id="1556627818">
          <w:marLeft w:val="640"/>
          <w:marRight w:val="0"/>
          <w:marTop w:val="0"/>
          <w:marBottom w:val="0"/>
          <w:divBdr>
            <w:top w:val="none" w:sz="0" w:space="0" w:color="auto"/>
            <w:left w:val="none" w:sz="0" w:space="0" w:color="auto"/>
            <w:bottom w:val="none" w:sz="0" w:space="0" w:color="auto"/>
            <w:right w:val="none" w:sz="0" w:space="0" w:color="auto"/>
          </w:divBdr>
        </w:div>
        <w:div w:id="825704059">
          <w:marLeft w:val="640"/>
          <w:marRight w:val="0"/>
          <w:marTop w:val="0"/>
          <w:marBottom w:val="0"/>
          <w:divBdr>
            <w:top w:val="none" w:sz="0" w:space="0" w:color="auto"/>
            <w:left w:val="none" w:sz="0" w:space="0" w:color="auto"/>
            <w:bottom w:val="none" w:sz="0" w:space="0" w:color="auto"/>
            <w:right w:val="none" w:sz="0" w:space="0" w:color="auto"/>
          </w:divBdr>
        </w:div>
        <w:div w:id="571237867">
          <w:marLeft w:val="640"/>
          <w:marRight w:val="0"/>
          <w:marTop w:val="0"/>
          <w:marBottom w:val="0"/>
          <w:divBdr>
            <w:top w:val="none" w:sz="0" w:space="0" w:color="auto"/>
            <w:left w:val="none" w:sz="0" w:space="0" w:color="auto"/>
            <w:bottom w:val="none" w:sz="0" w:space="0" w:color="auto"/>
            <w:right w:val="none" w:sz="0" w:space="0" w:color="auto"/>
          </w:divBdr>
        </w:div>
        <w:div w:id="582642776">
          <w:marLeft w:val="640"/>
          <w:marRight w:val="0"/>
          <w:marTop w:val="0"/>
          <w:marBottom w:val="0"/>
          <w:divBdr>
            <w:top w:val="none" w:sz="0" w:space="0" w:color="auto"/>
            <w:left w:val="none" w:sz="0" w:space="0" w:color="auto"/>
            <w:bottom w:val="none" w:sz="0" w:space="0" w:color="auto"/>
            <w:right w:val="none" w:sz="0" w:space="0" w:color="auto"/>
          </w:divBdr>
        </w:div>
        <w:div w:id="302197047">
          <w:marLeft w:val="640"/>
          <w:marRight w:val="0"/>
          <w:marTop w:val="0"/>
          <w:marBottom w:val="0"/>
          <w:divBdr>
            <w:top w:val="none" w:sz="0" w:space="0" w:color="auto"/>
            <w:left w:val="none" w:sz="0" w:space="0" w:color="auto"/>
            <w:bottom w:val="none" w:sz="0" w:space="0" w:color="auto"/>
            <w:right w:val="none" w:sz="0" w:space="0" w:color="auto"/>
          </w:divBdr>
        </w:div>
        <w:div w:id="1214729197">
          <w:marLeft w:val="640"/>
          <w:marRight w:val="0"/>
          <w:marTop w:val="0"/>
          <w:marBottom w:val="0"/>
          <w:divBdr>
            <w:top w:val="none" w:sz="0" w:space="0" w:color="auto"/>
            <w:left w:val="none" w:sz="0" w:space="0" w:color="auto"/>
            <w:bottom w:val="none" w:sz="0" w:space="0" w:color="auto"/>
            <w:right w:val="none" w:sz="0" w:space="0" w:color="auto"/>
          </w:divBdr>
        </w:div>
        <w:div w:id="1377774381">
          <w:marLeft w:val="640"/>
          <w:marRight w:val="0"/>
          <w:marTop w:val="0"/>
          <w:marBottom w:val="0"/>
          <w:divBdr>
            <w:top w:val="none" w:sz="0" w:space="0" w:color="auto"/>
            <w:left w:val="none" w:sz="0" w:space="0" w:color="auto"/>
            <w:bottom w:val="none" w:sz="0" w:space="0" w:color="auto"/>
            <w:right w:val="none" w:sz="0" w:space="0" w:color="auto"/>
          </w:divBdr>
        </w:div>
        <w:div w:id="391512205">
          <w:marLeft w:val="640"/>
          <w:marRight w:val="0"/>
          <w:marTop w:val="0"/>
          <w:marBottom w:val="0"/>
          <w:divBdr>
            <w:top w:val="none" w:sz="0" w:space="0" w:color="auto"/>
            <w:left w:val="none" w:sz="0" w:space="0" w:color="auto"/>
            <w:bottom w:val="none" w:sz="0" w:space="0" w:color="auto"/>
            <w:right w:val="none" w:sz="0" w:space="0" w:color="auto"/>
          </w:divBdr>
        </w:div>
        <w:div w:id="311446194">
          <w:marLeft w:val="640"/>
          <w:marRight w:val="0"/>
          <w:marTop w:val="0"/>
          <w:marBottom w:val="0"/>
          <w:divBdr>
            <w:top w:val="none" w:sz="0" w:space="0" w:color="auto"/>
            <w:left w:val="none" w:sz="0" w:space="0" w:color="auto"/>
            <w:bottom w:val="none" w:sz="0" w:space="0" w:color="auto"/>
            <w:right w:val="none" w:sz="0" w:space="0" w:color="auto"/>
          </w:divBdr>
        </w:div>
        <w:div w:id="358556798">
          <w:marLeft w:val="640"/>
          <w:marRight w:val="0"/>
          <w:marTop w:val="0"/>
          <w:marBottom w:val="0"/>
          <w:divBdr>
            <w:top w:val="none" w:sz="0" w:space="0" w:color="auto"/>
            <w:left w:val="none" w:sz="0" w:space="0" w:color="auto"/>
            <w:bottom w:val="none" w:sz="0" w:space="0" w:color="auto"/>
            <w:right w:val="none" w:sz="0" w:space="0" w:color="auto"/>
          </w:divBdr>
        </w:div>
        <w:div w:id="1021709664">
          <w:marLeft w:val="640"/>
          <w:marRight w:val="0"/>
          <w:marTop w:val="0"/>
          <w:marBottom w:val="0"/>
          <w:divBdr>
            <w:top w:val="none" w:sz="0" w:space="0" w:color="auto"/>
            <w:left w:val="none" w:sz="0" w:space="0" w:color="auto"/>
            <w:bottom w:val="none" w:sz="0" w:space="0" w:color="auto"/>
            <w:right w:val="none" w:sz="0" w:space="0" w:color="auto"/>
          </w:divBdr>
        </w:div>
        <w:div w:id="24213554">
          <w:marLeft w:val="640"/>
          <w:marRight w:val="0"/>
          <w:marTop w:val="0"/>
          <w:marBottom w:val="0"/>
          <w:divBdr>
            <w:top w:val="none" w:sz="0" w:space="0" w:color="auto"/>
            <w:left w:val="none" w:sz="0" w:space="0" w:color="auto"/>
            <w:bottom w:val="none" w:sz="0" w:space="0" w:color="auto"/>
            <w:right w:val="none" w:sz="0" w:space="0" w:color="auto"/>
          </w:divBdr>
        </w:div>
        <w:div w:id="2059742200">
          <w:marLeft w:val="640"/>
          <w:marRight w:val="0"/>
          <w:marTop w:val="0"/>
          <w:marBottom w:val="0"/>
          <w:divBdr>
            <w:top w:val="none" w:sz="0" w:space="0" w:color="auto"/>
            <w:left w:val="none" w:sz="0" w:space="0" w:color="auto"/>
            <w:bottom w:val="none" w:sz="0" w:space="0" w:color="auto"/>
            <w:right w:val="none" w:sz="0" w:space="0" w:color="auto"/>
          </w:divBdr>
        </w:div>
        <w:div w:id="2122794636">
          <w:marLeft w:val="640"/>
          <w:marRight w:val="0"/>
          <w:marTop w:val="0"/>
          <w:marBottom w:val="0"/>
          <w:divBdr>
            <w:top w:val="none" w:sz="0" w:space="0" w:color="auto"/>
            <w:left w:val="none" w:sz="0" w:space="0" w:color="auto"/>
            <w:bottom w:val="none" w:sz="0" w:space="0" w:color="auto"/>
            <w:right w:val="none" w:sz="0" w:space="0" w:color="auto"/>
          </w:divBdr>
        </w:div>
        <w:div w:id="1109474511">
          <w:marLeft w:val="640"/>
          <w:marRight w:val="0"/>
          <w:marTop w:val="0"/>
          <w:marBottom w:val="0"/>
          <w:divBdr>
            <w:top w:val="none" w:sz="0" w:space="0" w:color="auto"/>
            <w:left w:val="none" w:sz="0" w:space="0" w:color="auto"/>
            <w:bottom w:val="none" w:sz="0" w:space="0" w:color="auto"/>
            <w:right w:val="none" w:sz="0" w:space="0" w:color="auto"/>
          </w:divBdr>
        </w:div>
        <w:div w:id="2065441863">
          <w:marLeft w:val="640"/>
          <w:marRight w:val="0"/>
          <w:marTop w:val="0"/>
          <w:marBottom w:val="0"/>
          <w:divBdr>
            <w:top w:val="none" w:sz="0" w:space="0" w:color="auto"/>
            <w:left w:val="none" w:sz="0" w:space="0" w:color="auto"/>
            <w:bottom w:val="none" w:sz="0" w:space="0" w:color="auto"/>
            <w:right w:val="none" w:sz="0" w:space="0" w:color="auto"/>
          </w:divBdr>
        </w:div>
        <w:div w:id="895823620">
          <w:marLeft w:val="640"/>
          <w:marRight w:val="0"/>
          <w:marTop w:val="0"/>
          <w:marBottom w:val="0"/>
          <w:divBdr>
            <w:top w:val="none" w:sz="0" w:space="0" w:color="auto"/>
            <w:left w:val="none" w:sz="0" w:space="0" w:color="auto"/>
            <w:bottom w:val="none" w:sz="0" w:space="0" w:color="auto"/>
            <w:right w:val="none" w:sz="0" w:space="0" w:color="auto"/>
          </w:divBdr>
        </w:div>
        <w:div w:id="1740248877">
          <w:marLeft w:val="640"/>
          <w:marRight w:val="0"/>
          <w:marTop w:val="0"/>
          <w:marBottom w:val="0"/>
          <w:divBdr>
            <w:top w:val="none" w:sz="0" w:space="0" w:color="auto"/>
            <w:left w:val="none" w:sz="0" w:space="0" w:color="auto"/>
            <w:bottom w:val="none" w:sz="0" w:space="0" w:color="auto"/>
            <w:right w:val="none" w:sz="0" w:space="0" w:color="auto"/>
          </w:divBdr>
        </w:div>
        <w:div w:id="1558856211">
          <w:marLeft w:val="640"/>
          <w:marRight w:val="0"/>
          <w:marTop w:val="0"/>
          <w:marBottom w:val="0"/>
          <w:divBdr>
            <w:top w:val="none" w:sz="0" w:space="0" w:color="auto"/>
            <w:left w:val="none" w:sz="0" w:space="0" w:color="auto"/>
            <w:bottom w:val="none" w:sz="0" w:space="0" w:color="auto"/>
            <w:right w:val="none" w:sz="0" w:space="0" w:color="auto"/>
          </w:divBdr>
        </w:div>
        <w:div w:id="1055155247">
          <w:marLeft w:val="640"/>
          <w:marRight w:val="0"/>
          <w:marTop w:val="0"/>
          <w:marBottom w:val="0"/>
          <w:divBdr>
            <w:top w:val="none" w:sz="0" w:space="0" w:color="auto"/>
            <w:left w:val="none" w:sz="0" w:space="0" w:color="auto"/>
            <w:bottom w:val="none" w:sz="0" w:space="0" w:color="auto"/>
            <w:right w:val="none" w:sz="0" w:space="0" w:color="auto"/>
          </w:divBdr>
        </w:div>
        <w:div w:id="2108496902">
          <w:marLeft w:val="640"/>
          <w:marRight w:val="0"/>
          <w:marTop w:val="0"/>
          <w:marBottom w:val="0"/>
          <w:divBdr>
            <w:top w:val="none" w:sz="0" w:space="0" w:color="auto"/>
            <w:left w:val="none" w:sz="0" w:space="0" w:color="auto"/>
            <w:bottom w:val="none" w:sz="0" w:space="0" w:color="auto"/>
            <w:right w:val="none" w:sz="0" w:space="0" w:color="auto"/>
          </w:divBdr>
        </w:div>
        <w:div w:id="688340421">
          <w:marLeft w:val="640"/>
          <w:marRight w:val="0"/>
          <w:marTop w:val="0"/>
          <w:marBottom w:val="0"/>
          <w:divBdr>
            <w:top w:val="none" w:sz="0" w:space="0" w:color="auto"/>
            <w:left w:val="none" w:sz="0" w:space="0" w:color="auto"/>
            <w:bottom w:val="none" w:sz="0" w:space="0" w:color="auto"/>
            <w:right w:val="none" w:sz="0" w:space="0" w:color="auto"/>
          </w:divBdr>
        </w:div>
        <w:div w:id="1364405727">
          <w:marLeft w:val="640"/>
          <w:marRight w:val="0"/>
          <w:marTop w:val="0"/>
          <w:marBottom w:val="0"/>
          <w:divBdr>
            <w:top w:val="none" w:sz="0" w:space="0" w:color="auto"/>
            <w:left w:val="none" w:sz="0" w:space="0" w:color="auto"/>
            <w:bottom w:val="none" w:sz="0" w:space="0" w:color="auto"/>
            <w:right w:val="none" w:sz="0" w:space="0" w:color="auto"/>
          </w:divBdr>
        </w:div>
        <w:div w:id="951286658">
          <w:marLeft w:val="640"/>
          <w:marRight w:val="0"/>
          <w:marTop w:val="0"/>
          <w:marBottom w:val="0"/>
          <w:divBdr>
            <w:top w:val="none" w:sz="0" w:space="0" w:color="auto"/>
            <w:left w:val="none" w:sz="0" w:space="0" w:color="auto"/>
            <w:bottom w:val="none" w:sz="0" w:space="0" w:color="auto"/>
            <w:right w:val="none" w:sz="0" w:space="0" w:color="auto"/>
          </w:divBdr>
        </w:div>
        <w:div w:id="297341105">
          <w:marLeft w:val="640"/>
          <w:marRight w:val="0"/>
          <w:marTop w:val="0"/>
          <w:marBottom w:val="0"/>
          <w:divBdr>
            <w:top w:val="none" w:sz="0" w:space="0" w:color="auto"/>
            <w:left w:val="none" w:sz="0" w:space="0" w:color="auto"/>
            <w:bottom w:val="none" w:sz="0" w:space="0" w:color="auto"/>
            <w:right w:val="none" w:sz="0" w:space="0" w:color="auto"/>
          </w:divBdr>
        </w:div>
        <w:div w:id="201021329">
          <w:marLeft w:val="640"/>
          <w:marRight w:val="0"/>
          <w:marTop w:val="0"/>
          <w:marBottom w:val="0"/>
          <w:divBdr>
            <w:top w:val="none" w:sz="0" w:space="0" w:color="auto"/>
            <w:left w:val="none" w:sz="0" w:space="0" w:color="auto"/>
            <w:bottom w:val="none" w:sz="0" w:space="0" w:color="auto"/>
            <w:right w:val="none" w:sz="0" w:space="0" w:color="auto"/>
          </w:divBdr>
        </w:div>
        <w:div w:id="1943535827">
          <w:marLeft w:val="640"/>
          <w:marRight w:val="0"/>
          <w:marTop w:val="0"/>
          <w:marBottom w:val="0"/>
          <w:divBdr>
            <w:top w:val="none" w:sz="0" w:space="0" w:color="auto"/>
            <w:left w:val="none" w:sz="0" w:space="0" w:color="auto"/>
            <w:bottom w:val="none" w:sz="0" w:space="0" w:color="auto"/>
            <w:right w:val="none" w:sz="0" w:space="0" w:color="auto"/>
          </w:divBdr>
        </w:div>
        <w:div w:id="990216008">
          <w:marLeft w:val="640"/>
          <w:marRight w:val="0"/>
          <w:marTop w:val="0"/>
          <w:marBottom w:val="0"/>
          <w:divBdr>
            <w:top w:val="none" w:sz="0" w:space="0" w:color="auto"/>
            <w:left w:val="none" w:sz="0" w:space="0" w:color="auto"/>
            <w:bottom w:val="none" w:sz="0" w:space="0" w:color="auto"/>
            <w:right w:val="none" w:sz="0" w:space="0" w:color="auto"/>
          </w:divBdr>
        </w:div>
        <w:div w:id="1122461399">
          <w:marLeft w:val="640"/>
          <w:marRight w:val="0"/>
          <w:marTop w:val="0"/>
          <w:marBottom w:val="0"/>
          <w:divBdr>
            <w:top w:val="none" w:sz="0" w:space="0" w:color="auto"/>
            <w:left w:val="none" w:sz="0" w:space="0" w:color="auto"/>
            <w:bottom w:val="none" w:sz="0" w:space="0" w:color="auto"/>
            <w:right w:val="none" w:sz="0" w:space="0" w:color="auto"/>
          </w:divBdr>
        </w:div>
        <w:div w:id="855848144">
          <w:marLeft w:val="640"/>
          <w:marRight w:val="0"/>
          <w:marTop w:val="0"/>
          <w:marBottom w:val="0"/>
          <w:divBdr>
            <w:top w:val="none" w:sz="0" w:space="0" w:color="auto"/>
            <w:left w:val="none" w:sz="0" w:space="0" w:color="auto"/>
            <w:bottom w:val="none" w:sz="0" w:space="0" w:color="auto"/>
            <w:right w:val="none" w:sz="0" w:space="0" w:color="auto"/>
          </w:divBdr>
        </w:div>
        <w:div w:id="1629437147">
          <w:marLeft w:val="640"/>
          <w:marRight w:val="0"/>
          <w:marTop w:val="0"/>
          <w:marBottom w:val="0"/>
          <w:divBdr>
            <w:top w:val="none" w:sz="0" w:space="0" w:color="auto"/>
            <w:left w:val="none" w:sz="0" w:space="0" w:color="auto"/>
            <w:bottom w:val="none" w:sz="0" w:space="0" w:color="auto"/>
            <w:right w:val="none" w:sz="0" w:space="0" w:color="auto"/>
          </w:divBdr>
        </w:div>
        <w:div w:id="2027755279">
          <w:marLeft w:val="640"/>
          <w:marRight w:val="0"/>
          <w:marTop w:val="0"/>
          <w:marBottom w:val="0"/>
          <w:divBdr>
            <w:top w:val="none" w:sz="0" w:space="0" w:color="auto"/>
            <w:left w:val="none" w:sz="0" w:space="0" w:color="auto"/>
            <w:bottom w:val="none" w:sz="0" w:space="0" w:color="auto"/>
            <w:right w:val="none" w:sz="0" w:space="0" w:color="auto"/>
          </w:divBdr>
        </w:div>
        <w:div w:id="1058017553">
          <w:marLeft w:val="640"/>
          <w:marRight w:val="0"/>
          <w:marTop w:val="0"/>
          <w:marBottom w:val="0"/>
          <w:divBdr>
            <w:top w:val="none" w:sz="0" w:space="0" w:color="auto"/>
            <w:left w:val="none" w:sz="0" w:space="0" w:color="auto"/>
            <w:bottom w:val="none" w:sz="0" w:space="0" w:color="auto"/>
            <w:right w:val="none" w:sz="0" w:space="0" w:color="auto"/>
          </w:divBdr>
        </w:div>
        <w:div w:id="168718003">
          <w:marLeft w:val="640"/>
          <w:marRight w:val="0"/>
          <w:marTop w:val="0"/>
          <w:marBottom w:val="0"/>
          <w:divBdr>
            <w:top w:val="none" w:sz="0" w:space="0" w:color="auto"/>
            <w:left w:val="none" w:sz="0" w:space="0" w:color="auto"/>
            <w:bottom w:val="none" w:sz="0" w:space="0" w:color="auto"/>
            <w:right w:val="none" w:sz="0" w:space="0" w:color="auto"/>
          </w:divBdr>
        </w:div>
        <w:div w:id="227617822">
          <w:marLeft w:val="640"/>
          <w:marRight w:val="0"/>
          <w:marTop w:val="0"/>
          <w:marBottom w:val="0"/>
          <w:divBdr>
            <w:top w:val="none" w:sz="0" w:space="0" w:color="auto"/>
            <w:left w:val="none" w:sz="0" w:space="0" w:color="auto"/>
            <w:bottom w:val="none" w:sz="0" w:space="0" w:color="auto"/>
            <w:right w:val="none" w:sz="0" w:space="0" w:color="auto"/>
          </w:divBdr>
        </w:div>
        <w:div w:id="255941557">
          <w:marLeft w:val="640"/>
          <w:marRight w:val="0"/>
          <w:marTop w:val="0"/>
          <w:marBottom w:val="0"/>
          <w:divBdr>
            <w:top w:val="none" w:sz="0" w:space="0" w:color="auto"/>
            <w:left w:val="none" w:sz="0" w:space="0" w:color="auto"/>
            <w:bottom w:val="none" w:sz="0" w:space="0" w:color="auto"/>
            <w:right w:val="none" w:sz="0" w:space="0" w:color="auto"/>
          </w:divBdr>
        </w:div>
        <w:div w:id="1219513284">
          <w:marLeft w:val="640"/>
          <w:marRight w:val="0"/>
          <w:marTop w:val="0"/>
          <w:marBottom w:val="0"/>
          <w:divBdr>
            <w:top w:val="none" w:sz="0" w:space="0" w:color="auto"/>
            <w:left w:val="none" w:sz="0" w:space="0" w:color="auto"/>
            <w:bottom w:val="none" w:sz="0" w:space="0" w:color="auto"/>
            <w:right w:val="none" w:sz="0" w:space="0" w:color="auto"/>
          </w:divBdr>
        </w:div>
        <w:div w:id="2074885463">
          <w:marLeft w:val="640"/>
          <w:marRight w:val="0"/>
          <w:marTop w:val="0"/>
          <w:marBottom w:val="0"/>
          <w:divBdr>
            <w:top w:val="none" w:sz="0" w:space="0" w:color="auto"/>
            <w:left w:val="none" w:sz="0" w:space="0" w:color="auto"/>
            <w:bottom w:val="none" w:sz="0" w:space="0" w:color="auto"/>
            <w:right w:val="none" w:sz="0" w:space="0" w:color="auto"/>
          </w:divBdr>
        </w:div>
        <w:div w:id="2089838717">
          <w:marLeft w:val="640"/>
          <w:marRight w:val="0"/>
          <w:marTop w:val="0"/>
          <w:marBottom w:val="0"/>
          <w:divBdr>
            <w:top w:val="none" w:sz="0" w:space="0" w:color="auto"/>
            <w:left w:val="none" w:sz="0" w:space="0" w:color="auto"/>
            <w:bottom w:val="none" w:sz="0" w:space="0" w:color="auto"/>
            <w:right w:val="none" w:sz="0" w:space="0" w:color="auto"/>
          </w:divBdr>
        </w:div>
        <w:div w:id="979964624">
          <w:marLeft w:val="640"/>
          <w:marRight w:val="0"/>
          <w:marTop w:val="0"/>
          <w:marBottom w:val="0"/>
          <w:divBdr>
            <w:top w:val="none" w:sz="0" w:space="0" w:color="auto"/>
            <w:left w:val="none" w:sz="0" w:space="0" w:color="auto"/>
            <w:bottom w:val="none" w:sz="0" w:space="0" w:color="auto"/>
            <w:right w:val="none" w:sz="0" w:space="0" w:color="auto"/>
          </w:divBdr>
        </w:div>
        <w:div w:id="1233274165">
          <w:marLeft w:val="640"/>
          <w:marRight w:val="0"/>
          <w:marTop w:val="0"/>
          <w:marBottom w:val="0"/>
          <w:divBdr>
            <w:top w:val="none" w:sz="0" w:space="0" w:color="auto"/>
            <w:left w:val="none" w:sz="0" w:space="0" w:color="auto"/>
            <w:bottom w:val="none" w:sz="0" w:space="0" w:color="auto"/>
            <w:right w:val="none" w:sz="0" w:space="0" w:color="auto"/>
          </w:divBdr>
        </w:div>
        <w:div w:id="1517186067">
          <w:marLeft w:val="640"/>
          <w:marRight w:val="0"/>
          <w:marTop w:val="0"/>
          <w:marBottom w:val="0"/>
          <w:divBdr>
            <w:top w:val="none" w:sz="0" w:space="0" w:color="auto"/>
            <w:left w:val="none" w:sz="0" w:space="0" w:color="auto"/>
            <w:bottom w:val="none" w:sz="0" w:space="0" w:color="auto"/>
            <w:right w:val="none" w:sz="0" w:space="0" w:color="auto"/>
          </w:divBdr>
        </w:div>
        <w:div w:id="2029138561">
          <w:marLeft w:val="640"/>
          <w:marRight w:val="0"/>
          <w:marTop w:val="0"/>
          <w:marBottom w:val="0"/>
          <w:divBdr>
            <w:top w:val="none" w:sz="0" w:space="0" w:color="auto"/>
            <w:left w:val="none" w:sz="0" w:space="0" w:color="auto"/>
            <w:bottom w:val="none" w:sz="0" w:space="0" w:color="auto"/>
            <w:right w:val="none" w:sz="0" w:space="0" w:color="auto"/>
          </w:divBdr>
        </w:div>
        <w:div w:id="792600641">
          <w:marLeft w:val="640"/>
          <w:marRight w:val="0"/>
          <w:marTop w:val="0"/>
          <w:marBottom w:val="0"/>
          <w:divBdr>
            <w:top w:val="none" w:sz="0" w:space="0" w:color="auto"/>
            <w:left w:val="none" w:sz="0" w:space="0" w:color="auto"/>
            <w:bottom w:val="none" w:sz="0" w:space="0" w:color="auto"/>
            <w:right w:val="none" w:sz="0" w:space="0" w:color="auto"/>
          </w:divBdr>
        </w:div>
        <w:div w:id="287055405">
          <w:marLeft w:val="640"/>
          <w:marRight w:val="0"/>
          <w:marTop w:val="0"/>
          <w:marBottom w:val="0"/>
          <w:divBdr>
            <w:top w:val="none" w:sz="0" w:space="0" w:color="auto"/>
            <w:left w:val="none" w:sz="0" w:space="0" w:color="auto"/>
            <w:bottom w:val="none" w:sz="0" w:space="0" w:color="auto"/>
            <w:right w:val="none" w:sz="0" w:space="0" w:color="auto"/>
          </w:divBdr>
        </w:div>
        <w:div w:id="257909078">
          <w:marLeft w:val="640"/>
          <w:marRight w:val="0"/>
          <w:marTop w:val="0"/>
          <w:marBottom w:val="0"/>
          <w:divBdr>
            <w:top w:val="none" w:sz="0" w:space="0" w:color="auto"/>
            <w:left w:val="none" w:sz="0" w:space="0" w:color="auto"/>
            <w:bottom w:val="none" w:sz="0" w:space="0" w:color="auto"/>
            <w:right w:val="none" w:sz="0" w:space="0" w:color="auto"/>
          </w:divBdr>
        </w:div>
        <w:div w:id="201982436">
          <w:marLeft w:val="640"/>
          <w:marRight w:val="0"/>
          <w:marTop w:val="0"/>
          <w:marBottom w:val="0"/>
          <w:divBdr>
            <w:top w:val="none" w:sz="0" w:space="0" w:color="auto"/>
            <w:left w:val="none" w:sz="0" w:space="0" w:color="auto"/>
            <w:bottom w:val="none" w:sz="0" w:space="0" w:color="auto"/>
            <w:right w:val="none" w:sz="0" w:space="0" w:color="auto"/>
          </w:divBdr>
        </w:div>
        <w:div w:id="1524897619">
          <w:marLeft w:val="640"/>
          <w:marRight w:val="0"/>
          <w:marTop w:val="0"/>
          <w:marBottom w:val="0"/>
          <w:divBdr>
            <w:top w:val="none" w:sz="0" w:space="0" w:color="auto"/>
            <w:left w:val="none" w:sz="0" w:space="0" w:color="auto"/>
            <w:bottom w:val="none" w:sz="0" w:space="0" w:color="auto"/>
            <w:right w:val="none" w:sz="0" w:space="0" w:color="auto"/>
          </w:divBdr>
        </w:div>
        <w:div w:id="1878928002">
          <w:marLeft w:val="640"/>
          <w:marRight w:val="0"/>
          <w:marTop w:val="0"/>
          <w:marBottom w:val="0"/>
          <w:divBdr>
            <w:top w:val="none" w:sz="0" w:space="0" w:color="auto"/>
            <w:left w:val="none" w:sz="0" w:space="0" w:color="auto"/>
            <w:bottom w:val="none" w:sz="0" w:space="0" w:color="auto"/>
            <w:right w:val="none" w:sz="0" w:space="0" w:color="auto"/>
          </w:divBdr>
        </w:div>
        <w:div w:id="926352477">
          <w:marLeft w:val="640"/>
          <w:marRight w:val="0"/>
          <w:marTop w:val="0"/>
          <w:marBottom w:val="0"/>
          <w:divBdr>
            <w:top w:val="none" w:sz="0" w:space="0" w:color="auto"/>
            <w:left w:val="none" w:sz="0" w:space="0" w:color="auto"/>
            <w:bottom w:val="none" w:sz="0" w:space="0" w:color="auto"/>
            <w:right w:val="none" w:sz="0" w:space="0" w:color="auto"/>
          </w:divBdr>
        </w:div>
        <w:div w:id="1583447803">
          <w:marLeft w:val="640"/>
          <w:marRight w:val="0"/>
          <w:marTop w:val="0"/>
          <w:marBottom w:val="0"/>
          <w:divBdr>
            <w:top w:val="none" w:sz="0" w:space="0" w:color="auto"/>
            <w:left w:val="none" w:sz="0" w:space="0" w:color="auto"/>
            <w:bottom w:val="none" w:sz="0" w:space="0" w:color="auto"/>
            <w:right w:val="none" w:sz="0" w:space="0" w:color="auto"/>
          </w:divBdr>
        </w:div>
        <w:div w:id="1504664523">
          <w:marLeft w:val="640"/>
          <w:marRight w:val="0"/>
          <w:marTop w:val="0"/>
          <w:marBottom w:val="0"/>
          <w:divBdr>
            <w:top w:val="none" w:sz="0" w:space="0" w:color="auto"/>
            <w:left w:val="none" w:sz="0" w:space="0" w:color="auto"/>
            <w:bottom w:val="none" w:sz="0" w:space="0" w:color="auto"/>
            <w:right w:val="none" w:sz="0" w:space="0" w:color="auto"/>
          </w:divBdr>
        </w:div>
        <w:div w:id="489060439">
          <w:marLeft w:val="640"/>
          <w:marRight w:val="0"/>
          <w:marTop w:val="0"/>
          <w:marBottom w:val="0"/>
          <w:divBdr>
            <w:top w:val="none" w:sz="0" w:space="0" w:color="auto"/>
            <w:left w:val="none" w:sz="0" w:space="0" w:color="auto"/>
            <w:bottom w:val="none" w:sz="0" w:space="0" w:color="auto"/>
            <w:right w:val="none" w:sz="0" w:space="0" w:color="auto"/>
          </w:divBdr>
        </w:div>
        <w:div w:id="1606301866">
          <w:marLeft w:val="640"/>
          <w:marRight w:val="0"/>
          <w:marTop w:val="0"/>
          <w:marBottom w:val="0"/>
          <w:divBdr>
            <w:top w:val="none" w:sz="0" w:space="0" w:color="auto"/>
            <w:left w:val="none" w:sz="0" w:space="0" w:color="auto"/>
            <w:bottom w:val="none" w:sz="0" w:space="0" w:color="auto"/>
            <w:right w:val="none" w:sz="0" w:space="0" w:color="auto"/>
          </w:divBdr>
        </w:div>
        <w:div w:id="1730957955">
          <w:marLeft w:val="640"/>
          <w:marRight w:val="0"/>
          <w:marTop w:val="0"/>
          <w:marBottom w:val="0"/>
          <w:divBdr>
            <w:top w:val="none" w:sz="0" w:space="0" w:color="auto"/>
            <w:left w:val="none" w:sz="0" w:space="0" w:color="auto"/>
            <w:bottom w:val="none" w:sz="0" w:space="0" w:color="auto"/>
            <w:right w:val="none" w:sz="0" w:space="0" w:color="auto"/>
          </w:divBdr>
        </w:div>
        <w:div w:id="1373266643">
          <w:marLeft w:val="640"/>
          <w:marRight w:val="0"/>
          <w:marTop w:val="0"/>
          <w:marBottom w:val="0"/>
          <w:divBdr>
            <w:top w:val="none" w:sz="0" w:space="0" w:color="auto"/>
            <w:left w:val="none" w:sz="0" w:space="0" w:color="auto"/>
            <w:bottom w:val="none" w:sz="0" w:space="0" w:color="auto"/>
            <w:right w:val="none" w:sz="0" w:space="0" w:color="auto"/>
          </w:divBdr>
        </w:div>
        <w:div w:id="1414662172">
          <w:marLeft w:val="640"/>
          <w:marRight w:val="0"/>
          <w:marTop w:val="0"/>
          <w:marBottom w:val="0"/>
          <w:divBdr>
            <w:top w:val="none" w:sz="0" w:space="0" w:color="auto"/>
            <w:left w:val="none" w:sz="0" w:space="0" w:color="auto"/>
            <w:bottom w:val="none" w:sz="0" w:space="0" w:color="auto"/>
            <w:right w:val="none" w:sz="0" w:space="0" w:color="auto"/>
          </w:divBdr>
        </w:div>
        <w:div w:id="1061565476">
          <w:marLeft w:val="640"/>
          <w:marRight w:val="0"/>
          <w:marTop w:val="0"/>
          <w:marBottom w:val="0"/>
          <w:divBdr>
            <w:top w:val="none" w:sz="0" w:space="0" w:color="auto"/>
            <w:left w:val="none" w:sz="0" w:space="0" w:color="auto"/>
            <w:bottom w:val="none" w:sz="0" w:space="0" w:color="auto"/>
            <w:right w:val="none" w:sz="0" w:space="0" w:color="auto"/>
          </w:divBdr>
        </w:div>
        <w:div w:id="2087608623">
          <w:marLeft w:val="640"/>
          <w:marRight w:val="0"/>
          <w:marTop w:val="0"/>
          <w:marBottom w:val="0"/>
          <w:divBdr>
            <w:top w:val="none" w:sz="0" w:space="0" w:color="auto"/>
            <w:left w:val="none" w:sz="0" w:space="0" w:color="auto"/>
            <w:bottom w:val="none" w:sz="0" w:space="0" w:color="auto"/>
            <w:right w:val="none" w:sz="0" w:space="0" w:color="auto"/>
          </w:divBdr>
        </w:div>
        <w:div w:id="1019043545">
          <w:marLeft w:val="640"/>
          <w:marRight w:val="0"/>
          <w:marTop w:val="0"/>
          <w:marBottom w:val="0"/>
          <w:divBdr>
            <w:top w:val="none" w:sz="0" w:space="0" w:color="auto"/>
            <w:left w:val="none" w:sz="0" w:space="0" w:color="auto"/>
            <w:bottom w:val="none" w:sz="0" w:space="0" w:color="auto"/>
            <w:right w:val="none" w:sz="0" w:space="0" w:color="auto"/>
          </w:divBdr>
        </w:div>
        <w:div w:id="1337608547">
          <w:marLeft w:val="640"/>
          <w:marRight w:val="0"/>
          <w:marTop w:val="0"/>
          <w:marBottom w:val="0"/>
          <w:divBdr>
            <w:top w:val="none" w:sz="0" w:space="0" w:color="auto"/>
            <w:left w:val="none" w:sz="0" w:space="0" w:color="auto"/>
            <w:bottom w:val="none" w:sz="0" w:space="0" w:color="auto"/>
            <w:right w:val="none" w:sz="0" w:space="0" w:color="auto"/>
          </w:divBdr>
        </w:div>
        <w:div w:id="659773637">
          <w:marLeft w:val="640"/>
          <w:marRight w:val="0"/>
          <w:marTop w:val="0"/>
          <w:marBottom w:val="0"/>
          <w:divBdr>
            <w:top w:val="none" w:sz="0" w:space="0" w:color="auto"/>
            <w:left w:val="none" w:sz="0" w:space="0" w:color="auto"/>
            <w:bottom w:val="none" w:sz="0" w:space="0" w:color="auto"/>
            <w:right w:val="none" w:sz="0" w:space="0" w:color="auto"/>
          </w:divBdr>
        </w:div>
      </w:divsChild>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4361400">
      <w:bodyDiv w:val="1"/>
      <w:marLeft w:val="0"/>
      <w:marRight w:val="0"/>
      <w:marTop w:val="0"/>
      <w:marBottom w:val="0"/>
      <w:divBdr>
        <w:top w:val="none" w:sz="0" w:space="0" w:color="auto"/>
        <w:left w:val="none" w:sz="0" w:space="0" w:color="auto"/>
        <w:bottom w:val="none" w:sz="0" w:space="0" w:color="auto"/>
        <w:right w:val="none" w:sz="0" w:space="0" w:color="auto"/>
      </w:divBdr>
      <w:divsChild>
        <w:div w:id="1957448663">
          <w:marLeft w:val="640"/>
          <w:marRight w:val="0"/>
          <w:marTop w:val="0"/>
          <w:marBottom w:val="0"/>
          <w:divBdr>
            <w:top w:val="none" w:sz="0" w:space="0" w:color="auto"/>
            <w:left w:val="none" w:sz="0" w:space="0" w:color="auto"/>
            <w:bottom w:val="none" w:sz="0" w:space="0" w:color="auto"/>
            <w:right w:val="none" w:sz="0" w:space="0" w:color="auto"/>
          </w:divBdr>
        </w:div>
        <w:div w:id="747380732">
          <w:marLeft w:val="640"/>
          <w:marRight w:val="0"/>
          <w:marTop w:val="0"/>
          <w:marBottom w:val="0"/>
          <w:divBdr>
            <w:top w:val="none" w:sz="0" w:space="0" w:color="auto"/>
            <w:left w:val="none" w:sz="0" w:space="0" w:color="auto"/>
            <w:bottom w:val="none" w:sz="0" w:space="0" w:color="auto"/>
            <w:right w:val="none" w:sz="0" w:space="0" w:color="auto"/>
          </w:divBdr>
        </w:div>
        <w:div w:id="180894106">
          <w:marLeft w:val="640"/>
          <w:marRight w:val="0"/>
          <w:marTop w:val="0"/>
          <w:marBottom w:val="0"/>
          <w:divBdr>
            <w:top w:val="none" w:sz="0" w:space="0" w:color="auto"/>
            <w:left w:val="none" w:sz="0" w:space="0" w:color="auto"/>
            <w:bottom w:val="none" w:sz="0" w:space="0" w:color="auto"/>
            <w:right w:val="none" w:sz="0" w:space="0" w:color="auto"/>
          </w:divBdr>
        </w:div>
        <w:div w:id="1579359565">
          <w:marLeft w:val="640"/>
          <w:marRight w:val="0"/>
          <w:marTop w:val="0"/>
          <w:marBottom w:val="0"/>
          <w:divBdr>
            <w:top w:val="none" w:sz="0" w:space="0" w:color="auto"/>
            <w:left w:val="none" w:sz="0" w:space="0" w:color="auto"/>
            <w:bottom w:val="none" w:sz="0" w:space="0" w:color="auto"/>
            <w:right w:val="none" w:sz="0" w:space="0" w:color="auto"/>
          </w:divBdr>
        </w:div>
        <w:div w:id="635528450">
          <w:marLeft w:val="640"/>
          <w:marRight w:val="0"/>
          <w:marTop w:val="0"/>
          <w:marBottom w:val="0"/>
          <w:divBdr>
            <w:top w:val="none" w:sz="0" w:space="0" w:color="auto"/>
            <w:left w:val="none" w:sz="0" w:space="0" w:color="auto"/>
            <w:bottom w:val="none" w:sz="0" w:space="0" w:color="auto"/>
            <w:right w:val="none" w:sz="0" w:space="0" w:color="auto"/>
          </w:divBdr>
        </w:div>
        <w:div w:id="1727298538">
          <w:marLeft w:val="640"/>
          <w:marRight w:val="0"/>
          <w:marTop w:val="0"/>
          <w:marBottom w:val="0"/>
          <w:divBdr>
            <w:top w:val="none" w:sz="0" w:space="0" w:color="auto"/>
            <w:left w:val="none" w:sz="0" w:space="0" w:color="auto"/>
            <w:bottom w:val="none" w:sz="0" w:space="0" w:color="auto"/>
            <w:right w:val="none" w:sz="0" w:space="0" w:color="auto"/>
          </w:divBdr>
        </w:div>
        <w:div w:id="795874590">
          <w:marLeft w:val="640"/>
          <w:marRight w:val="0"/>
          <w:marTop w:val="0"/>
          <w:marBottom w:val="0"/>
          <w:divBdr>
            <w:top w:val="none" w:sz="0" w:space="0" w:color="auto"/>
            <w:left w:val="none" w:sz="0" w:space="0" w:color="auto"/>
            <w:bottom w:val="none" w:sz="0" w:space="0" w:color="auto"/>
            <w:right w:val="none" w:sz="0" w:space="0" w:color="auto"/>
          </w:divBdr>
        </w:div>
        <w:div w:id="2005233724">
          <w:marLeft w:val="640"/>
          <w:marRight w:val="0"/>
          <w:marTop w:val="0"/>
          <w:marBottom w:val="0"/>
          <w:divBdr>
            <w:top w:val="none" w:sz="0" w:space="0" w:color="auto"/>
            <w:left w:val="none" w:sz="0" w:space="0" w:color="auto"/>
            <w:bottom w:val="none" w:sz="0" w:space="0" w:color="auto"/>
            <w:right w:val="none" w:sz="0" w:space="0" w:color="auto"/>
          </w:divBdr>
        </w:div>
        <w:div w:id="1545630551">
          <w:marLeft w:val="640"/>
          <w:marRight w:val="0"/>
          <w:marTop w:val="0"/>
          <w:marBottom w:val="0"/>
          <w:divBdr>
            <w:top w:val="none" w:sz="0" w:space="0" w:color="auto"/>
            <w:left w:val="none" w:sz="0" w:space="0" w:color="auto"/>
            <w:bottom w:val="none" w:sz="0" w:space="0" w:color="auto"/>
            <w:right w:val="none" w:sz="0" w:space="0" w:color="auto"/>
          </w:divBdr>
        </w:div>
        <w:div w:id="650137362">
          <w:marLeft w:val="640"/>
          <w:marRight w:val="0"/>
          <w:marTop w:val="0"/>
          <w:marBottom w:val="0"/>
          <w:divBdr>
            <w:top w:val="none" w:sz="0" w:space="0" w:color="auto"/>
            <w:left w:val="none" w:sz="0" w:space="0" w:color="auto"/>
            <w:bottom w:val="none" w:sz="0" w:space="0" w:color="auto"/>
            <w:right w:val="none" w:sz="0" w:space="0" w:color="auto"/>
          </w:divBdr>
        </w:div>
        <w:div w:id="56511484">
          <w:marLeft w:val="640"/>
          <w:marRight w:val="0"/>
          <w:marTop w:val="0"/>
          <w:marBottom w:val="0"/>
          <w:divBdr>
            <w:top w:val="none" w:sz="0" w:space="0" w:color="auto"/>
            <w:left w:val="none" w:sz="0" w:space="0" w:color="auto"/>
            <w:bottom w:val="none" w:sz="0" w:space="0" w:color="auto"/>
            <w:right w:val="none" w:sz="0" w:space="0" w:color="auto"/>
          </w:divBdr>
        </w:div>
        <w:div w:id="1418012517">
          <w:marLeft w:val="640"/>
          <w:marRight w:val="0"/>
          <w:marTop w:val="0"/>
          <w:marBottom w:val="0"/>
          <w:divBdr>
            <w:top w:val="none" w:sz="0" w:space="0" w:color="auto"/>
            <w:left w:val="none" w:sz="0" w:space="0" w:color="auto"/>
            <w:bottom w:val="none" w:sz="0" w:space="0" w:color="auto"/>
            <w:right w:val="none" w:sz="0" w:space="0" w:color="auto"/>
          </w:divBdr>
        </w:div>
        <w:div w:id="1591739467">
          <w:marLeft w:val="640"/>
          <w:marRight w:val="0"/>
          <w:marTop w:val="0"/>
          <w:marBottom w:val="0"/>
          <w:divBdr>
            <w:top w:val="none" w:sz="0" w:space="0" w:color="auto"/>
            <w:left w:val="none" w:sz="0" w:space="0" w:color="auto"/>
            <w:bottom w:val="none" w:sz="0" w:space="0" w:color="auto"/>
            <w:right w:val="none" w:sz="0" w:space="0" w:color="auto"/>
          </w:divBdr>
        </w:div>
        <w:div w:id="654525800">
          <w:marLeft w:val="640"/>
          <w:marRight w:val="0"/>
          <w:marTop w:val="0"/>
          <w:marBottom w:val="0"/>
          <w:divBdr>
            <w:top w:val="none" w:sz="0" w:space="0" w:color="auto"/>
            <w:left w:val="none" w:sz="0" w:space="0" w:color="auto"/>
            <w:bottom w:val="none" w:sz="0" w:space="0" w:color="auto"/>
            <w:right w:val="none" w:sz="0" w:space="0" w:color="auto"/>
          </w:divBdr>
        </w:div>
        <w:div w:id="1597446766">
          <w:marLeft w:val="640"/>
          <w:marRight w:val="0"/>
          <w:marTop w:val="0"/>
          <w:marBottom w:val="0"/>
          <w:divBdr>
            <w:top w:val="none" w:sz="0" w:space="0" w:color="auto"/>
            <w:left w:val="none" w:sz="0" w:space="0" w:color="auto"/>
            <w:bottom w:val="none" w:sz="0" w:space="0" w:color="auto"/>
            <w:right w:val="none" w:sz="0" w:space="0" w:color="auto"/>
          </w:divBdr>
        </w:div>
        <w:div w:id="1251548308">
          <w:marLeft w:val="640"/>
          <w:marRight w:val="0"/>
          <w:marTop w:val="0"/>
          <w:marBottom w:val="0"/>
          <w:divBdr>
            <w:top w:val="none" w:sz="0" w:space="0" w:color="auto"/>
            <w:left w:val="none" w:sz="0" w:space="0" w:color="auto"/>
            <w:bottom w:val="none" w:sz="0" w:space="0" w:color="auto"/>
            <w:right w:val="none" w:sz="0" w:space="0" w:color="auto"/>
          </w:divBdr>
        </w:div>
        <w:div w:id="939065964">
          <w:marLeft w:val="640"/>
          <w:marRight w:val="0"/>
          <w:marTop w:val="0"/>
          <w:marBottom w:val="0"/>
          <w:divBdr>
            <w:top w:val="none" w:sz="0" w:space="0" w:color="auto"/>
            <w:left w:val="none" w:sz="0" w:space="0" w:color="auto"/>
            <w:bottom w:val="none" w:sz="0" w:space="0" w:color="auto"/>
            <w:right w:val="none" w:sz="0" w:space="0" w:color="auto"/>
          </w:divBdr>
        </w:div>
        <w:div w:id="1005936605">
          <w:marLeft w:val="640"/>
          <w:marRight w:val="0"/>
          <w:marTop w:val="0"/>
          <w:marBottom w:val="0"/>
          <w:divBdr>
            <w:top w:val="none" w:sz="0" w:space="0" w:color="auto"/>
            <w:left w:val="none" w:sz="0" w:space="0" w:color="auto"/>
            <w:bottom w:val="none" w:sz="0" w:space="0" w:color="auto"/>
            <w:right w:val="none" w:sz="0" w:space="0" w:color="auto"/>
          </w:divBdr>
        </w:div>
        <w:div w:id="2137287019">
          <w:marLeft w:val="640"/>
          <w:marRight w:val="0"/>
          <w:marTop w:val="0"/>
          <w:marBottom w:val="0"/>
          <w:divBdr>
            <w:top w:val="none" w:sz="0" w:space="0" w:color="auto"/>
            <w:left w:val="none" w:sz="0" w:space="0" w:color="auto"/>
            <w:bottom w:val="none" w:sz="0" w:space="0" w:color="auto"/>
            <w:right w:val="none" w:sz="0" w:space="0" w:color="auto"/>
          </w:divBdr>
        </w:div>
        <w:div w:id="669021478">
          <w:marLeft w:val="640"/>
          <w:marRight w:val="0"/>
          <w:marTop w:val="0"/>
          <w:marBottom w:val="0"/>
          <w:divBdr>
            <w:top w:val="none" w:sz="0" w:space="0" w:color="auto"/>
            <w:left w:val="none" w:sz="0" w:space="0" w:color="auto"/>
            <w:bottom w:val="none" w:sz="0" w:space="0" w:color="auto"/>
            <w:right w:val="none" w:sz="0" w:space="0" w:color="auto"/>
          </w:divBdr>
        </w:div>
        <w:div w:id="1400010374">
          <w:marLeft w:val="640"/>
          <w:marRight w:val="0"/>
          <w:marTop w:val="0"/>
          <w:marBottom w:val="0"/>
          <w:divBdr>
            <w:top w:val="none" w:sz="0" w:space="0" w:color="auto"/>
            <w:left w:val="none" w:sz="0" w:space="0" w:color="auto"/>
            <w:bottom w:val="none" w:sz="0" w:space="0" w:color="auto"/>
            <w:right w:val="none" w:sz="0" w:space="0" w:color="auto"/>
          </w:divBdr>
        </w:div>
        <w:div w:id="372311482">
          <w:marLeft w:val="640"/>
          <w:marRight w:val="0"/>
          <w:marTop w:val="0"/>
          <w:marBottom w:val="0"/>
          <w:divBdr>
            <w:top w:val="none" w:sz="0" w:space="0" w:color="auto"/>
            <w:left w:val="none" w:sz="0" w:space="0" w:color="auto"/>
            <w:bottom w:val="none" w:sz="0" w:space="0" w:color="auto"/>
            <w:right w:val="none" w:sz="0" w:space="0" w:color="auto"/>
          </w:divBdr>
        </w:div>
        <w:div w:id="1939604013">
          <w:marLeft w:val="640"/>
          <w:marRight w:val="0"/>
          <w:marTop w:val="0"/>
          <w:marBottom w:val="0"/>
          <w:divBdr>
            <w:top w:val="none" w:sz="0" w:space="0" w:color="auto"/>
            <w:left w:val="none" w:sz="0" w:space="0" w:color="auto"/>
            <w:bottom w:val="none" w:sz="0" w:space="0" w:color="auto"/>
            <w:right w:val="none" w:sz="0" w:space="0" w:color="auto"/>
          </w:divBdr>
        </w:div>
        <w:div w:id="655496372">
          <w:marLeft w:val="640"/>
          <w:marRight w:val="0"/>
          <w:marTop w:val="0"/>
          <w:marBottom w:val="0"/>
          <w:divBdr>
            <w:top w:val="none" w:sz="0" w:space="0" w:color="auto"/>
            <w:left w:val="none" w:sz="0" w:space="0" w:color="auto"/>
            <w:bottom w:val="none" w:sz="0" w:space="0" w:color="auto"/>
            <w:right w:val="none" w:sz="0" w:space="0" w:color="auto"/>
          </w:divBdr>
        </w:div>
        <w:div w:id="1682010253">
          <w:marLeft w:val="640"/>
          <w:marRight w:val="0"/>
          <w:marTop w:val="0"/>
          <w:marBottom w:val="0"/>
          <w:divBdr>
            <w:top w:val="none" w:sz="0" w:space="0" w:color="auto"/>
            <w:left w:val="none" w:sz="0" w:space="0" w:color="auto"/>
            <w:bottom w:val="none" w:sz="0" w:space="0" w:color="auto"/>
            <w:right w:val="none" w:sz="0" w:space="0" w:color="auto"/>
          </w:divBdr>
        </w:div>
        <w:div w:id="1560169040">
          <w:marLeft w:val="640"/>
          <w:marRight w:val="0"/>
          <w:marTop w:val="0"/>
          <w:marBottom w:val="0"/>
          <w:divBdr>
            <w:top w:val="none" w:sz="0" w:space="0" w:color="auto"/>
            <w:left w:val="none" w:sz="0" w:space="0" w:color="auto"/>
            <w:bottom w:val="none" w:sz="0" w:space="0" w:color="auto"/>
            <w:right w:val="none" w:sz="0" w:space="0" w:color="auto"/>
          </w:divBdr>
        </w:div>
        <w:div w:id="1848784249">
          <w:marLeft w:val="640"/>
          <w:marRight w:val="0"/>
          <w:marTop w:val="0"/>
          <w:marBottom w:val="0"/>
          <w:divBdr>
            <w:top w:val="none" w:sz="0" w:space="0" w:color="auto"/>
            <w:left w:val="none" w:sz="0" w:space="0" w:color="auto"/>
            <w:bottom w:val="none" w:sz="0" w:space="0" w:color="auto"/>
            <w:right w:val="none" w:sz="0" w:space="0" w:color="auto"/>
          </w:divBdr>
        </w:div>
        <w:div w:id="1543176789">
          <w:marLeft w:val="640"/>
          <w:marRight w:val="0"/>
          <w:marTop w:val="0"/>
          <w:marBottom w:val="0"/>
          <w:divBdr>
            <w:top w:val="none" w:sz="0" w:space="0" w:color="auto"/>
            <w:left w:val="none" w:sz="0" w:space="0" w:color="auto"/>
            <w:bottom w:val="none" w:sz="0" w:space="0" w:color="auto"/>
            <w:right w:val="none" w:sz="0" w:space="0" w:color="auto"/>
          </w:divBdr>
        </w:div>
        <w:div w:id="1057556314">
          <w:marLeft w:val="640"/>
          <w:marRight w:val="0"/>
          <w:marTop w:val="0"/>
          <w:marBottom w:val="0"/>
          <w:divBdr>
            <w:top w:val="none" w:sz="0" w:space="0" w:color="auto"/>
            <w:left w:val="none" w:sz="0" w:space="0" w:color="auto"/>
            <w:bottom w:val="none" w:sz="0" w:space="0" w:color="auto"/>
            <w:right w:val="none" w:sz="0" w:space="0" w:color="auto"/>
          </w:divBdr>
        </w:div>
        <w:div w:id="1908612956">
          <w:marLeft w:val="640"/>
          <w:marRight w:val="0"/>
          <w:marTop w:val="0"/>
          <w:marBottom w:val="0"/>
          <w:divBdr>
            <w:top w:val="none" w:sz="0" w:space="0" w:color="auto"/>
            <w:left w:val="none" w:sz="0" w:space="0" w:color="auto"/>
            <w:bottom w:val="none" w:sz="0" w:space="0" w:color="auto"/>
            <w:right w:val="none" w:sz="0" w:space="0" w:color="auto"/>
          </w:divBdr>
        </w:div>
        <w:div w:id="109859883">
          <w:marLeft w:val="640"/>
          <w:marRight w:val="0"/>
          <w:marTop w:val="0"/>
          <w:marBottom w:val="0"/>
          <w:divBdr>
            <w:top w:val="none" w:sz="0" w:space="0" w:color="auto"/>
            <w:left w:val="none" w:sz="0" w:space="0" w:color="auto"/>
            <w:bottom w:val="none" w:sz="0" w:space="0" w:color="auto"/>
            <w:right w:val="none" w:sz="0" w:space="0" w:color="auto"/>
          </w:divBdr>
        </w:div>
        <w:div w:id="1503005985">
          <w:marLeft w:val="640"/>
          <w:marRight w:val="0"/>
          <w:marTop w:val="0"/>
          <w:marBottom w:val="0"/>
          <w:divBdr>
            <w:top w:val="none" w:sz="0" w:space="0" w:color="auto"/>
            <w:left w:val="none" w:sz="0" w:space="0" w:color="auto"/>
            <w:bottom w:val="none" w:sz="0" w:space="0" w:color="auto"/>
            <w:right w:val="none" w:sz="0" w:space="0" w:color="auto"/>
          </w:divBdr>
        </w:div>
        <w:div w:id="372731483">
          <w:marLeft w:val="640"/>
          <w:marRight w:val="0"/>
          <w:marTop w:val="0"/>
          <w:marBottom w:val="0"/>
          <w:divBdr>
            <w:top w:val="none" w:sz="0" w:space="0" w:color="auto"/>
            <w:left w:val="none" w:sz="0" w:space="0" w:color="auto"/>
            <w:bottom w:val="none" w:sz="0" w:space="0" w:color="auto"/>
            <w:right w:val="none" w:sz="0" w:space="0" w:color="auto"/>
          </w:divBdr>
        </w:div>
        <w:div w:id="358089140">
          <w:marLeft w:val="640"/>
          <w:marRight w:val="0"/>
          <w:marTop w:val="0"/>
          <w:marBottom w:val="0"/>
          <w:divBdr>
            <w:top w:val="none" w:sz="0" w:space="0" w:color="auto"/>
            <w:left w:val="none" w:sz="0" w:space="0" w:color="auto"/>
            <w:bottom w:val="none" w:sz="0" w:space="0" w:color="auto"/>
            <w:right w:val="none" w:sz="0" w:space="0" w:color="auto"/>
          </w:divBdr>
        </w:div>
        <w:div w:id="225116532">
          <w:marLeft w:val="640"/>
          <w:marRight w:val="0"/>
          <w:marTop w:val="0"/>
          <w:marBottom w:val="0"/>
          <w:divBdr>
            <w:top w:val="none" w:sz="0" w:space="0" w:color="auto"/>
            <w:left w:val="none" w:sz="0" w:space="0" w:color="auto"/>
            <w:bottom w:val="none" w:sz="0" w:space="0" w:color="auto"/>
            <w:right w:val="none" w:sz="0" w:space="0" w:color="auto"/>
          </w:divBdr>
        </w:div>
        <w:div w:id="1521814326">
          <w:marLeft w:val="640"/>
          <w:marRight w:val="0"/>
          <w:marTop w:val="0"/>
          <w:marBottom w:val="0"/>
          <w:divBdr>
            <w:top w:val="none" w:sz="0" w:space="0" w:color="auto"/>
            <w:left w:val="none" w:sz="0" w:space="0" w:color="auto"/>
            <w:bottom w:val="none" w:sz="0" w:space="0" w:color="auto"/>
            <w:right w:val="none" w:sz="0" w:space="0" w:color="auto"/>
          </w:divBdr>
        </w:div>
        <w:div w:id="411507222">
          <w:marLeft w:val="640"/>
          <w:marRight w:val="0"/>
          <w:marTop w:val="0"/>
          <w:marBottom w:val="0"/>
          <w:divBdr>
            <w:top w:val="none" w:sz="0" w:space="0" w:color="auto"/>
            <w:left w:val="none" w:sz="0" w:space="0" w:color="auto"/>
            <w:bottom w:val="none" w:sz="0" w:space="0" w:color="auto"/>
            <w:right w:val="none" w:sz="0" w:space="0" w:color="auto"/>
          </w:divBdr>
        </w:div>
        <w:div w:id="909271786">
          <w:marLeft w:val="640"/>
          <w:marRight w:val="0"/>
          <w:marTop w:val="0"/>
          <w:marBottom w:val="0"/>
          <w:divBdr>
            <w:top w:val="none" w:sz="0" w:space="0" w:color="auto"/>
            <w:left w:val="none" w:sz="0" w:space="0" w:color="auto"/>
            <w:bottom w:val="none" w:sz="0" w:space="0" w:color="auto"/>
            <w:right w:val="none" w:sz="0" w:space="0" w:color="auto"/>
          </w:divBdr>
        </w:div>
        <w:div w:id="706685930">
          <w:marLeft w:val="640"/>
          <w:marRight w:val="0"/>
          <w:marTop w:val="0"/>
          <w:marBottom w:val="0"/>
          <w:divBdr>
            <w:top w:val="none" w:sz="0" w:space="0" w:color="auto"/>
            <w:left w:val="none" w:sz="0" w:space="0" w:color="auto"/>
            <w:bottom w:val="none" w:sz="0" w:space="0" w:color="auto"/>
            <w:right w:val="none" w:sz="0" w:space="0" w:color="auto"/>
          </w:divBdr>
        </w:div>
        <w:div w:id="1383553249">
          <w:marLeft w:val="640"/>
          <w:marRight w:val="0"/>
          <w:marTop w:val="0"/>
          <w:marBottom w:val="0"/>
          <w:divBdr>
            <w:top w:val="none" w:sz="0" w:space="0" w:color="auto"/>
            <w:left w:val="none" w:sz="0" w:space="0" w:color="auto"/>
            <w:bottom w:val="none" w:sz="0" w:space="0" w:color="auto"/>
            <w:right w:val="none" w:sz="0" w:space="0" w:color="auto"/>
          </w:divBdr>
        </w:div>
        <w:div w:id="1476678552">
          <w:marLeft w:val="640"/>
          <w:marRight w:val="0"/>
          <w:marTop w:val="0"/>
          <w:marBottom w:val="0"/>
          <w:divBdr>
            <w:top w:val="none" w:sz="0" w:space="0" w:color="auto"/>
            <w:left w:val="none" w:sz="0" w:space="0" w:color="auto"/>
            <w:bottom w:val="none" w:sz="0" w:space="0" w:color="auto"/>
            <w:right w:val="none" w:sz="0" w:space="0" w:color="auto"/>
          </w:divBdr>
        </w:div>
        <w:div w:id="98766919">
          <w:marLeft w:val="640"/>
          <w:marRight w:val="0"/>
          <w:marTop w:val="0"/>
          <w:marBottom w:val="0"/>
          <w:divBdr>
            <w:top w:val="none" w:sz="0" w:space="0" w:color="auto"/>
            <w:left w:val="none" w:sz="0" w:space="0" w:color="auto"/>
            <w:bottom w:val="none" w:sz="0" w:space="0" w:color="auto"/>
            <w:right w:val="none" w:sz="0" w:space="0" w:color="auto"/>
          </w:divBdr>
        </w:div>
        <w:div w:id="225772918">
          <w:marLeft w:val="640"/>
          <w:marRight w:val="0"/>
          <w:marTop w:val="0"/>
          <w:marBottom w:val="0"/>
          <w:divBdr>
            <w:top w:val="none" w:sz="0" w:space="0" w:color="auto"/>
            <w:left w:val="none" w:sz="0" w:space="0" w:color="auto"/>
            <w:bottom w:val="none" w:sz="0" w:space="0" w:color="auto"/>
            <w:right w:val="none" w:sz="0" w:space="0" w:color="auto"/>
          </w:divBdr>
        </w:div>
        <w:div w:id="83497689">
          <w:marLeft w:val="640"/>
          <w:marRight w:val="0"/>
          <w:marTop w:val="0"/>
          <w:marBottom w:val="0"/>
          <w:divBdr>
            <w:top w:val="none" w:sz="0" w:space="0" w:color="auto"/>
            <w:left w:val="none" w:sz="0" w:space="0" w:color="auto"/>
            <w:bottom w:val="none" w:sz="0" w:space="0" w:color="auto"/>
            <w:right w:val="none" w:sz="0" w:space="0" w:color="auto"/>
          </w:divBdr>
        </w:div>
        <w:div w:id="785386223">
          <w:marLeft w:val="640"/>
          <w:marRight w:val="0"/>
          <w:marTop w:val="0"/>
          <w:marBottom w:val="0"/>
          <w:divBdr>
            <w:top w:val="none" w:sz="0" w:space="0" w:color="auto"/>
            <w:left w:val="none" w:sz="0" w:space="0" w:color="auto"/>
            <w:bottom w:val="none" w:sz="0" w:space="0" w:color="auto"/>
            <w:right w:val="none" w:sz="0" w:space="0" w:color="auto"/>
          </w:divBdr>
        </w:div>
        <w:div w:id="1985087115">
          <w:marLeft w:val="640"/>
          <w:marRight w:val="0"/>
          <w:marTop w:val="0"/>
          <w:marBottom w:val="0"/>
          <w:divBdr>
            <w:top w:val="none" w:sz="0" w:space="0" w:color="auto"/>
            <w:left w:val="none" w:sz="0" w:space="0" w:color="auto"/>
            <w:bottom w:val="none" w:sz="0" w:space="0" w:color="auto"/>
            <w:right w:val="none" w:sz="0" w:space="0" w:color="auto"/>
          </w:divBdr>
        </w:div>
        <w:div w:id="1853109575">
          <w:marLeft w:val="640"/>
          <w:marRight w:val="0"/>
          <w:marTop w:val="0"/>
          <w:marBottom w:val="0"/>
          <w:divBdr>
            <w:top w:val="none" w:sz="0" w:space="0" w:color="auto"/>
            <w:left w:val="none" w:sz="0" w:space="0" w:color="auto"/>
            <w:bottom w:val="none" w:sz="0" w:space="0" w:color="auto"/>
            <w:right w:val="none" w:sz="0" w:space="0" w:color="auto"/>
          </w:divBdr>
        </w:div>
        <w:div w:id="674920538">
          <w:marLeft w:val="640"/>
          <w:marRight w:val="0"/>
          <w:marTop w:val="0"/>
          <w:marBottom w:val="0"/>
          <w:divBdr>
            <w:top w:val="none" w:sz="0" w:space="0" w:color="auto"/>
            <w:left w:val="none" w:sz="0" w:space="0" w:color="auto"/>
            <w:bottom w:val="none" w:sz="0" w:space="0" w:color="auto"/>
            <w:right w:val="none" w:sz="0" w:space="0" w:color="auto"/>
          </w:divBdr>
        </w:div>
        <w:div w:id="2056004083">
          <w:marLeft w:val="640"/>
          <w:marRight w:val="0"/>
          <w:marTop w:val="0"/>
          <w:marBottom w:val="0"/>
          <w:divBdr>
            <w:top w:val="none" w:sz="0" w:space="0" w:color="auto"/>
            <w:left w:val="none" w:sz="0" w:space="0" w:color="auto"/>
            <w:bottom w:val="none" w:sz="0" w:space="0" w:color="auto"/>
            <w:right w:val="none" w:sz="0" w:space="0" w:color="auto"/>
          </w:divBdr>
        </w:div>
        <w:div w:id="1270812965">
          <w:marLeft w:val="640"/>
          <w:marRight w:val="0"/>
          <w:marTop w:val="0"/>
          <w:marBottom w:val="0"/>
          <w:divBdr>
            <w:top w:val="none" w:sz="0" w:space="0" w:color="auto"/>
            <w:left w:val="none" w:sz="0" w:space="0" w:color="auto"/>
            <w:bottom w:val="none" w:sz="0" w:space="0" w:color="auto"/>
            <w:right w:val="none" w:sz="0" w:space="0" w:color="auto"/>
          </w:divBdr>
        </w:div>
        <w:div w:id="2060082099">
          <w:marLeft w:val="640"/>
          <w:marRight w:val="0"/>
          <w:marTop w:val="0"/>
          <w:marBottom w:val="0"/>
          <w:divBdr>
            <w:top w:val="none" w:sz="0" w:space="0" w:color="auto"/>
            <w:left w:val="none" w:sz="0" w:space="0" w:color="auto"/>
            <w:bottom w:val="none" w:sz="0" w:space="0" w:color="auto"/>
            <w:right w:val="none" w:sz="0" w:space="0" w:color="auto"/>
          </w:divBdr>
        </w:div>
        <w:div w:id="1844590215">
          <w:marLeft w:val="640"/>
          <w:marRight w:val="0"/>
          <w:marTop w:val="0"/>
          <w:marBottom w:val="0"/>
          <w:divBdr>
            <w:top w:val="none" w:sz="0" w:space="0" w:color="auto"/>
            <w:left w:val="none" w:sz="0" w:space="0" w:color="auto"/>
            <w:bottom w:val="none" w:sz="0" w:space="0" w:color="auto"/>
            <w:right w:val="none" w:sz="0" w:space="0" w:color="auto"/>
          </w:divBdr>
        </w:div>
        <w:div w:id="1870802632">
          <w:marLeft w:val="640"/>
          <w:marRight w:val="0"/>
          <w:marTop w:val="0"/>
          <w:marBottom w:val="0"/>
          <w:divBdr>
            <w:top w:val="none" w:sz="0" w:space="0" w:color="auto"/>
            <w:left w:val="none" w:sz="0" w:space="0" w:color="auto"/>
            <w:bottom w:val="none" w:sz="0" w:space="0" w:color="auto"/>
            <w:right w:val="none" w:sz="0" w:space="0" w:color="auto"/>
          </w:divBdr>
        </w:div>
        <w:div w:id="1678724641">
          <w:marLeft w:val="640"/>
          <w:marRight w:val="0"/>
          <w:marTop w:val="0"/>
          <w:marBottom w:val="0"/>
          <w:divBdr>
            <w:top w:val="none" w:sz="0" w:space="0" w:color="auto"/>
            <w:left w:val="none" w:sz="0" w:space="0" w:color="auto"/>
            <w:bottom w:val="none" w:sz="0" w:space="0" w:color="auto"/>
            <w:right w:val="none" w:sz="0" w:space="0" w:color="auto"/>
          </w:divBdr>
        </w:div>
        <w:div w:id="479927804">
          <w:marLeft w:val="640"/>
          <w:marRight w:val="0"/>
          <w:marTop w:val="0"/>
          <w:marBottom w:val="0"/>
          <w:divBdr>
            <w:top w:val="none" w:sz="0" w:space="0" w:color="auto"/>
            <w:left w:val="none" w:sz="0" w:space="0" w:color="auto"/>
            <w:bottom w:val="none" w:sz="0" w:space="0" w:color="auto"/>
            <w:right w:val="none" w:sz="0" w:space="0" w:color="auto"/>
          </w:divBdr>
        </w:div>
        <w:div w:id="1886062255">
          <w:marLeft w:val="640"/>
          <w:marRight w:val="0"/>
          <w:marTop w:val="0"/>
          <w:marBottom w:val="0"/>
          <w:divBdr>
            <w:top w:val="none" w:sz="0" w:space="0" w:color="auto"/>
            <w:left w:val="none" w:sz="0" w:space="0" w:color="auto"/>
            <w:bottom w:val="none" w:sz="0" w:space="0" w:color="auto"/>
            <w:right w:val="none" w:sz="0" w:space="0" w:color="auto"/>
          </w:divBdr>
        </w:div>
        <w:div w:id="1341006366">
          <w:marLeft w:val="640"/>
          <w:marRight w:val="0"/>
          <w:marTop w:val="0"/>
          <w:marBottom w:val="0"/>
          <w:divBdr>
            <w:top w:val="none" w:sz="0" w:space="0" w:color="auto"/>
            <w:left w:val="none" w:sz="0" w:space="0" w:color="auto"/>
            <w:bottom w:val="none" w:sz="0" w:space="0" w:color="auto"/>
            <w:right w:val="none" w:sz="0" w:space="0" w:color="auto"/>
          </w:divBdr>
        </w:div>
        <w:div w:id="677466955">
          <w:marLeft w:val="640"/>
          <w:marRight w:val="0"/>
          <w:marTop w:val="0"/>
          <w:marBottom w:val="0"/>
          <w:divBdr>
            <w:top w:val="none" w:sz="0" w:space="0" w:color="auto"/>
            <w:left w:val="none" w:sz="0" w:space="0" w:color="auto"/>
            <w:bottom w:val="none" w:sz="0" w:space="0" w:color="auto"/>
            <w:right w:val="none" w:sz="0" w:space="0" w:color="auto"/>
          </w:divBdr>
        </w:div>
        <w:div w:id="1745179764">
          <w:marLeft w:val="640"/>
          <w:marRight w:val="0"/>
          <w:marTop w:val="0"/>
          <w:marBottom w:val="0"/>
          <w:divBdr>
            <w:top w:val="none" w:sz="0" w:space="0" w:color="auto"/>
            <w:left w:val="none" w:sz="0" w:space="0" w:color="auto"/>
            <w:bottom w:val="none" w:sz="0" w:space="0" w:color="auto"/>
            <w:right w:val="none" w:sz="0" w:space="0" w:color="auto"/>
          </w:divBdr>
        </w:div>
        <w:div w:id="1277370408">
          <w:marLeft w:val="640"/>
          <w:marRight w:val="0"/>
          <w:marTop w:val="0"/>
          <w:marBottom w:val="0"/>
          <w:divBdr>
            <w:top w:val="none" w:sz="0" w:space="0" w:color="auto"/>
            <w:left w:val="none" w:sz="0" w:space="0" w:color="auto"/>
            <w:bottom w:val="none" w:sz="0" w:space="0" w:color="auto"/>
            <w:right w:val="none" w:sz="0" w:space="0" w:color="auto"/>
          </w:divBdr>
        </w:div>
        <w:div w:id="2033216441">
          <w:marLeft w:val="640"/>
          <w:marRight w:val="0"/>
          <w:marTop w:val="0"/>
          <w:marBottom w:val="0"/>
          <w:divBdr>
            <w:top w:val="none" w:sz="0" w:space="0" w:color="auto"/>
            <w:left w:val="none" w:sz="0" w:space="0" w:color="auto"/>
            <w:bottom w:val="none" w:sz="0" w:space="0" w:color="auto"/>
            <w:right w:val="none" w:sz="0" w:space="0" w:color="auto"/>
          </w:divBdr>
        </w:div>
        <w:div w:id="245306921">
          <w:marLeft w:val="640"/>
          <w:marRight w:val="0"/>
          <w:marTop w:val="0"/>
          <w:marBottom w:val="0"/>
          <w:divBdr>
            <w:top w:val="none" w:sz="0" w:space="0" w:color="auto"/>
            <w:left w:val="none" w:sz="0" w:space="0" w:color="auto"/>
            <w:bottom w:val="none" w:sz="0" w:space="0" w:color="auto"/>
            <w:right w:val="none" w:sz="0" w:space="0" w:color="auto"/>
          </w:divBdr>
        </w:div>
        <w:div w:id="1700161979">
          <w:marLeft w:val="640"/>
          <w:marRight w:val="0"/>
          <w:marTop w:val="0"/>
          <w:marBottom w:val="0"/>
          <w:divBdr>
            <w:top w:val="none" w:sz="0" w:space="0" w:color="auto"/>
            <w:left w:val="none" w:sz="0" w:space="0" w:color="auto"/>
            <w:bottom w:val="none" w:sz="0" w:space="0" w:color="auto"/>
            <w:right w:val="none" w:sz="0" w:space="0" w:color="auto"/>
          </w:divBdr>
        </w:div>
        <w:div w:id="1818954657">
          <w:marLeft w:val="640"/>
          <w:marRight w:val="0"/>
          <w:marTop w:val="0"/>
          <w:marBottom w:val="0"/>
          <w:divBdr>
            <w:top w:val="none" w:sz="0" w:space="0" w:color="auto"/>
            <w:left w:val="none" w:sz="0" w:space="0" w:color="auto"/>
            <w:bottom w:val="none" w:sz="0" w:space="0" w:color="auto"/>
            <w:right w:val="none" w:sz="0" w:space="0" w:color="auto"/>
          </w:divBdr>
        </w:div>
        <w:div w:id="1723284621">
          <w:marLeft w:val="640"/>
          <w:marRight w:val="0"/>
          <w:marTop w:val="0"/>
          <w:marBottom w:val="0"/>
          <w:divBdr>
            <w:top w:val="none" w:sz="0" w:space="0" w:color="auto"/>
            <w:left w:val="none" w:sz="0" w:space="0" w:color="auto"/>
            <w:bottom w:val="none" w:sz="0" w:space="0" w:color="auto"/>
            <w:right w:val="none" w:sz="0" w:space="0" w:color="auto"/>
          </w:divBdr>
        </w:div>
        <w:div w:id="1620526854">
          <w:marLeft w:val="640"/>
          <w:marRight w:val="0"/>
          <w:marTop w:val="0"/>
          <w:marBottom w:val="0"/>
          <w:divBdr>
            <w:top w:val="none" w:sz="0" w:space="0" w:color="auto"/>
            <w:left w:val="none" w:sz="0" w:space="0" w:color="auto"/>
            <w:bottom w:val="none" w:sz="0" w:space="0" w:color="auto"/>
            <w:right w:val="none" w:sz="0" w:space="0" w:color="auto"/>
          </w:divBdr>
        </w:div>
        <w:div w:id="691226854">
          <w:marLeft w:val="640"/>
          <w:marRight w:val="0"/>
          <w:marTop w:val="0"/>
          <w:marBottom w:val="0"/>
          <w:divBdr>
            <w:top w:val="none" w:sz="0" w:space="0" w:color="auto"/>
            <w:left w:val="none" w:sz="0" w:space="0" w:color="auto"/>
            <w:bottom w:val="none" w:sz="0" w:space="0" w:color="auto"/>
            <w:right w:val="none" w:sz="0" w:space="0" w:color="auto"/>
          </w:divBdr>
        </w:div>
        <w:div w:id="767506874">
          <w:marLeft w:val="640"/>
          <w:marRight w:val="0"/>
          <w:marTop w:val="0"/>
          <w:marBottom w:val="0"/>
          <w:divBdr>
            <w:top w:val="none" w:sz="0" w:space="0" w:color="auto"/>
            <w:left w:val="none" w:sz="0" w:space="0" w:color="auto"/>
            <w:bottom w:val="none" w:sz="0" w:space="0" w:color="auto"/>
            <w:right w:val="none" w:sz="0" w:space="0" w:color="auto"/>
          </w:divBdr>
        </w:div>
        <w:div w:id="1991594905">
          <w:marLeft w:val="640"/>
          <w:marRight w:val="0"/>
          <w:marTop w:val="0"/>
          <w:marBottom w:val="0"/>
          <w:divBdr>
            <w:top w:val="none" w:sz="0" w:space="0" w:color="auto"/>
            <w:left w:val="none" w:sz="0" w:space="0" w:color="auto"/>
            <w:bottom w:val="none" w:sz="0" w:space="0" w:color="auto"/>
            <w:right w:val="none" w:sz="0" w:space="0" w:color="auto"/>
          </w:divBdr>
        </w:div>
        <w:div w:id="1841240537">
          <w:marLeft w:val="640"/>
          <w:marRight w:val="0"/>
          <w:marTop w:val="0"/>
          <w:marBottom w:val="0"/>
          <w:divBdr>
            <w:top w:val="none" w:sz="0" w:space="0" w:color="auto"/>
            <w:left w:val="none" w:sz="0" w:space="0" w:color="auto"/>
            <w:bottom w:val="none" w:sz="0" w:space="0" w:color="auto"/>
            <w:right w:val="none" w:sz="0" w:space="0" w:color="auto"/>
          </w:divBdr>
        </w:div>
        <w:div w:id="573322746">
          <w:marLeft w:val="640"/>
          <w:marRight w:val="0"/>
          <w:marTop w:val="0"/>
          <w:marBottom w:val="0"/>
          <w:divBdr>
            <w:top w:val="none" w:sz="0" w:space="0" w:color="auto"/>
            <w:left w:val="none" w:sz="0" w:space="0" w:color="auto"/>
            <w:bottom w:val="none" w:sz="0" w:space="0" w:color="auto"/>
            <w:right w:val="none" w:sz="0" w:space="0" w:color="auto"/>
          </w:divBdr>
        </w:div>
        <w:div w:id="231551019">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63106617">
      <w:bodyDiv w:val="1"/>
      <w:marLeft w:val="0"/>
      <w:marRight w:val="0"/>
      <w:marTop w:val="0"/>
      <w:marBottom w:val="0"/>
      <w:divBdr>
        <w:top w:val="none" w:sz="0" w:space="0" w:color="auto"/>
        <w:left w:val="none" w:sz="0" w:space="0" w:color="auto"/>
        <w:bottom w:val="none" w:sz="0" w:space="0" w:color="auto"/>
        <w:right w:val="none" w:sz="0" w:space="0" w:color="auto"/>
      </w:divBdr>
      <w:divsChild>
        <w:div w:id="556283456">
          <w:marLeft w:val="640"/>
          <w:marRight w:val="0"/>
          <w:marTop w:val="0"/>
          <w:marBottom w:val="0"/>
          <w:divBdr>
            <w:top w:val="none" w:sz="0" w:space="0" w:color="auto"/>
            <w:left w:val="none" w:sz="0" w:space="0" w:color="auto"/>
            <w:bottom w:val="none" w:sz="0" w:space="0" w:color="auto"/>
            <w:right w:val="none" w:sz="0" w:space="0" w:color="auto"/>
          </w:divBdr>
        </w:div>
        <w:div w:id="654770499">
          <w:marLeft w:val="640"/>
          <w:marRight w:val="0"/>
          <w:marTop w:val="0"/>
          <w:marBottom w:val="0"/>
          <w:divBdr>
            <w:top w:val="none" w:sz="0" w:space="0" w:color="auto"/>
            <w:left w:val="none" w:sz="0" w:space="0" w:color="auto"/>
            <w:bottom w:val="none" w:sz="0" w:space="0" w:color="auto"/>
            <w:right w:val="none" w:sz="0" w:space="0" w:color="auto"/>
          </w:divBdr>
        </w:div>
        <w:div w:id="1754932301">
          <w:marLeft w:val="640"/>
          <w:marRight w:val="0"/>
          <w:marTop w:val="0"/>
          <w:marBottom w:val="0"/>
          <w:divBdr>
            <w:top w:val="none" w:sz="0" w:space="0" w:color="auto"/>
            <w:left w:val="none" w:sz="0" w:space="0" w:color="auto"/>
            <w:bottom w:val="none" w:sz="0" w:space="0" w:color="auto"/>
            <w:right w:val="none" w:sz="0" w:space="0" w:color="auto"/>
          </w:divBdr>
        </w:div>
        <w:div w:id="1247691168">
          <w:marLeft w:val="640"/>
          <w:marRight w:val="0"/>
          <w:marTop w:val="0"/>
          <w:marBottom w:val="0"/>
          <w:divBdr>
            <w:top w:val="none" w:sz="0" w:space="0" w:color="auto"/>
            <w:left w:val="none" w:sz="0" w:space="0" w:color="auto"/>
            <w:bottom w:val="none" w:sz="0" w:space="0" w:color="auto"/>
            <w:right w:val="none" w:sz="0" w:space="0" w:color="auto"/>
          </w:divBdr>
        </w:div>
        <w:div w:id="698629035">
          <w:marLeft w:val="640"/>
          <w:marRight w:val="0"/>
          <w:marTop w:val="0"/>
          <w:marBottom w:val="0"/>
          <w:divBdr>
            <w:top w:val="none" w:sz="0" w:space="0" w:color="auto"/>
            <w:left w:val="none" w:sz="0" w:space="0" w:color="auto"/>
            <w:bottom w:val="none" w:sz="0" w:space="0" w:color="auto"/>
            <w:right w:val="none" w:sz="0" w:space="0" w:color="auto"/>
          </w:divBdr>
        </w:div>
        <w:div w:id="88815621">
          <w:marLeft w:val="640"/>
          <w:marRight w:val="0"/>
          <w:marTop w:val="0"/>
          <w:marBottom w:val="0"/>
          <w:divBdr>
            <w:top w:val="none" w:sz="0" w:space="0" w:color="auto"/>
            <w:left w:val="none" w:sz="0" w:space="0" w:color="auto"/>
            <w:bottom w:val="none" w:sz="0" w:space="0" w:color="auto"/>
            <w:right w:val="none" w:sz="0" w:space="0" w:color="auto"/>
          </w:divBdr>
        </w:div>
        <w:div w:id="168255159">
          <w:marLeft w:val="640"/>
          <w:marRight w:val="0"/>
          <w:marTop w:val="0"/>
          <w:marBottom w:val="0"/>
          <w:divBdr>
            <w:top w:val="none" w:sz="0" w:space="0" w:color="auto"/>
            <w:left w:val="none" w:sz="0" w:space="0" w:color="auto"/>
            <w:bottom w:val="none" w:sz="0" w:space="0" w:color="auto"/>
            <w:right w:val="none" w:sz="0" w:space="0" w:color="auto"/>
          </w:divBdr>
        </w:div>
        <w:div w:id="1930769425">
          <w:marLeft w:val="640"/>
          <w:marRight w:val="0"/>
          <w:marTop w:val="0"/>
          <w:marBottom w:val="0"/>
          <w:divBdr>
            <w:top w:val="none" w:sz="0" w:space="0" w:color="auto"/>
            <w:left w:val="none" w:sz="0" w:space="0" w:color="auto"/>
            <w:bottom w:val="none" w:sz="0" w:space="0" w:color="auto"/>
            <w:right w:val="none" w:sz="0" w:space="0" w:color="auto"/>
          </w:divBdr>
        </w:div>
        <w:div w:id="1950233248">
          <w:marLeft w:val="640"/>
          <w:marRight w:val="0"/>
          <w:marTop w:val="0"/>
          <w:marBottom w:val="0"/>
          <w:divBdr>
            <w:top w:val="none" w:sz="0" w:space="0" w:color="auto"/>
            <w:left w:val="none" w:sz="0" w:space="0" w:color="auto"/>
            <w:bottom w:val="none" w:sz="0" w:space="0" w:color="auto"/>
            <w:right w:val="none" w:sz="0" w:space="0" w:color="auto"/>
          </w:divBdr>
        </w:div>
        <w:div w:id="9839932">
          <w:marLeft w:val="640"/>
          <w:marRight w:val="0"/>
          <w:marTop w:val="0"/>
          <w:marBottom w:val="0"/>
          <w:divBdr>
            <w:top w:val="none" w:sz="0" w:space="0" w:color="auto"/>
            <w:left w:val="none" w:sz="0" w:space="0" w:color="auto"/>
            <w:bottom w:val="none" w:sz="0" w:space="0" w:color="auto"/>
            <w:right w:val="none" w:sz="0" w:space="0" w:color="auto"/>
          </w:divBdr>
        </w:div>
        <w:div w:id="476068880">
          <w:marLeft w:val="640"/>
          <w:marRight w:val="0"/>
          <w:marTop w:val="0"/>
          <w:marBottom w:val="0"/>
          <w:divBdr>
            <w:top w:val="none" w:sz="0" w:space="0" w:color="auto"/>
            <w:left w:val="none" w:sz="0" w:space="0" w:color="auto"/>
            <w:bottom w:val="none" w:sz="0" w:space="0" w:color="auto"/>
            <w:right w:val="none" w:sz="0" w:space="0" w:color="auto"/>
          </w:divBdr>
        </w:div>
        <w:div w:id="1657488305">
          <w:marLeft w:val="640"/>
          <w:marRight w:val="0"/>
          <w:marTop w:val="0"/>
          <w:marBottom w:val="0"/>
          <w:divBdr>
            <w:top w:val="none" w:sz="0" w:space="0" w:color="auto"/>
            <w:left w:val="none" w:sz="0" w:space="0" w:color="auto"/>
            <w:bottom w:val="none" w:sz="0" w:space="0" w:color="auto"/>
            <w:right w:val="none" w:sz="0" w:space="0" w:color="auto"/>
          </w:divBdr>
        </w:div>
        <w:div w:id="871184700">
          <w:marLeft w:val="640"/>
          <w:marRight w:val="0"/>
          <w:marTop w:val="0"/>
          <w:marBottom w:val="0"/>
          <w:divBdr>
            <w:top w:val="none" w:sz="0" w:space="0" w:color="auto"/>
            <w:left w:val="none" w:sz="0" w:space="0" w:color="auto"/>
            <w:bottom w:val="none" w:sz="0" w:space="0" w:color="auto"/>
            <w:right w:val="none" w:sz="0" w:space="0" w:color="auto"/>
          </w:divBdr>
        </w:div>
        <w:div w:id="1576161145">
          <w:marLeft w:val="640"/>
          <w:marRight w:val="0"/>
          <w:marTop w:val="0"/>
          <w:marBottom w:val="0"/>
          <w:divBdr>
            <w:top w:val="none" w:sz="0" w:space="0" w:color="auto"/>
            <w:left w:val="none" w:sz="0" w:space="0" w:color="auto"/>
            <w:bottom w:val="none" w:sz="0" w:space="0" w:color="auto"/>
            <w:right w:val="none" w:sz="0" w:space="0" w:color="auto"/>
          </w:divBdr>
        </w:div>
        <w:div w:id="337731900">
          <w:marLeft w:val="640"/>
          <w:marRight w:val="0"/>
          <w:marTop w:val="0"/>
          <w:marBottom w:val="0"/>
          <w:divBdr>
            <w:top w:val="none" w:sz="0" w:space="0" w:color="auto"/>
            <w:left w:val="none" w:sz="0" w:space="0" w:color="auto"/>
            <w:bottom w:val="none" w:sz="0" w:space="0" w:color="auto"/>
            <w:right w:val="none" w:sz="0" w:space="0" w:color="auto"/>
          </w:divBdr>
        </w:div>
        <w:div w:id="1709253426">
          <w:marLeft w:val="640"/>
          <w:marRight w:val="0"/>
          <w:marTop w:val="0"/>
          <w:marBottom w:val="0"/>
          <w:divBdr>
            <w:top w:val="none" w:sz="0" w:space="0" w:color="auto"/>
            <w:left w:val="none" w:sz="0" w:space="0" w:color="auto"/>
            <w:bottom w:val="none" w:sz="0" w:space="0" w:color="auto"/>
            <w:right w:val="none" w:sz="0" w:space="0" w:color="auto"/>
          </w:divBdr>
        </w:div>
        <w:div w:id="1009258578">
          <w:marLeft w:val="640"/>
          <w:marRight w:val="0"/>
          <w:marTop w:val="0"/>
          <w:marBottom w:val="0"/>
          <w:divBdr>
            <w:top w:val="none" w:sz="0" w:space="0" w:color="auto"/>
            <w:left w:val="none" w:sz="0" w:space="0" w:color="auto"/>
            <w:bottom w:val="none" w:sz="0" w:space="0" w:color="auto"/>
            <w:right w:val="none" w:sz="0" w:space="0" w:color="auto"/>
          </w:divBdr>
        </w:div>
        <w:div w:id="565918566">
          <w:marLeft w:val="640"/>
          <w:marRight w:val="0"/>
          <w:marTop w:val="0"/>
          <w:marBottom w:val="0"/>
          <w:divBdr>
            <w:top w:val="none" w:sz="0" w:space="0" w:color="auto"/>
            <w:left w:val="none" w:sz="0" w:space="0" w:color="auto"/>
            <w:bottom w:val="none" w:sz="0" w:space="0" w:color="auto"/>
            <w:right w:val="none" w:sz="0" w:space="0" w:color="auto"/>
          </w:divBdr>
        </w:div>
        <w:div w:id="1867789219">
          <w:marLeft w:val="640"/>
          <w:marRight w:val="0"/>
          <w:marTop w:val="0"/>
          <w:marBottom w:val="0"/>
          <w:divBdr>
            <w:top w:val="none" w:sz="0" w:space="0" w:color="auto"/>
            <w:left w:val="none" w:sz="0" w:space="0" w:color="auto"/>
            <w:bottom w:val="none" w:sz="0" w:space="0" w:color="auto"/>
            <w:right w:val="none" w:sz="0" w:space="0" w:color="auto"/>
          </w:divBdr>
        </w:div>
        <w:div w:id="1774864951">
          <w:marLeft w:val="640"/>
          <w:marRight w:val="0"/>
          <w:marTop w:val="0"/>
          <w:marBottom w:val="0"/>
          <w:divBdr>
            <w:top w:val="none" w:sz="0" w:space="0" w:color="auto"/>
            <w:left w:val="none" w:sz="0" w:space="0" w:color="auto"/>
            <w:bottom w:val="none" w:sz="0" w:space="0" w:color="auto"/>
            <w:right w:val="none" w:sz="0" w:space="0" w:color="auto"/>
          </w:divBdr>
        </w:div>
        <w:div w:id="626082453">
          <w:marLeft w:val="640"/>
          <w:marRight w:val="0"/>
          <w:marTop w:val="0"/>
          <w:marBottom w:val="0"/>
          <w:divBdr>
            <w:top w:val="none" w:sz="0" w:space="0" w:color="auto"/>
            <w:left w:val="none" w:sz="0" w:space="0" w:color="auto"/>
            <w:bottom w:val="none" w:sz="0" w:space="0" w:color="auto"/>
            <w:right w:val="none" w:sz="0" w:space="0" w:color="auto"/>
          </w:divBdr>
        </w:div>
        <w:div w:id="1630166208">
          <w:marLeft w:val="640"/>
          <w:marRight w:val="0"/>
          <w:marTop w:val="0"/>
          <w:marBottom w:val="0"/>
          <w:divBdr>
            <w:top w:val="none" w:sz="0" w:space="0" w:color="auto"/>
            <w:left w:val="none" w:sz="0" w:space="0" w:color="auto"/>
            <w:bottom w:val="none" w:sz="0" w:space="0" w:color="auto"/>
            <w:right w:val="none" w:sz="0" w:space="0" w:color="auto"/>
          </w:divBdr>
        </w:div>
        <w:div w:id="2113090126">
          <w:marLeft w:val="640"/>
          <w:marRight w:val="0"/>
          <w:marTop w:val="0"/>
          <w:marBottom w:val="0"/>
          <w:divBdr>
            <w:top w:val="none" w:sz="0" w:space="0" w:color="auto"/>
            <w:left w:val="none" w:sz="0" w:space="0" w:color="auto"/>
            <w:bottom w:val="none" w:sz="0" w:space="0" w:color="auto"/>
            <w:right w:val="none" w:sz="0" w:space="0" w:color="auto"/>
          </w:divBdr>
        </w:div>
        <w:div w:id="1972704199">
          <w:marLeft w:val="640"/>
          <w:marRight w:val="0"/>
          <w:marTop w:val="0"/>
          <w:marBottom w:val="0"/>
          <w:divBdr>
            <w:top w:val="none" w:sz="0" w:space="0" w:color="auto"/>
            <w:left w:val="none" w:sz="0" w:space="0" w:color="auto"/>
            <w:bottom w:val="none" w:sz="0" w:space="0" w:color="auto"/>
            <w:right w:val="none" w:sz="0" w:space="0" w:color="auto"/>
          </w:divBdr>
        </w:div>
        <w:div w:id="455148859">
          <w:marLeft w:val="640"/>
          <w:marRight w:val="0"/>
          <w:marTop w:val="0"/>
          <w:marBottom w:val="0"/>
          <w:divBdr>
            <w:top w:val="none" w:sz="0" w:space="0" w:color="auto"/>
            <w:left w:val="none" w:sz="0" w:space="0" w:color="auto"/>
            <w:bottom w:val="none" w:sz="0" w:space="0" w:color="auto"/>
            <w:right w:val="none" w:sz="0" w:space="0" w:color="auto"/>
          </w:divBdr>
        </w:div>
        <w:div w:id="1260137498">
          <w:marLeft w:val="640"/>
          <w:marRight w:val="0"/>
          <w:marTop w:val="0"/>
          <w:marBottom w:val="0"/>
          <w:divBdr>
            <w:top w:val="none" w:sz="0" w:space="0" w:color="auto"/>
            <w:left w:val="none" w:sz="0" w:space="0" w:color="auto"/>
            <w:bottom w:val="none" w:sz="0" w:space="0" w:color="auto"/>
            <w:right w:val="none" w:sz="0" w:space="0" w:color="auto"/>
          </w:divBdr>
        </w:div>
        <w:div w:id="1320377523">
          <w:marLeft w:val="640"/>
          <w:marRight w:val="0"/>
          <w:marTop w:val="0"/>
          <w:marBottom w:val="0"/>
          <w:divBdr>
            <w:top w:val="none" w:sz="0" w:space="0" w:color="auto"/>
            <w:left w:val="none" w:sz="0" w:space="0" w:color="auto"/>
            <w:bottom w:val="none" w:sz="0" w:space="0" w:color="auto"/>
            <w:right w:val="none" w:sz="0" w:space="0" w:color="auto"/>
          </w:divBdr>
        </w:div>
        <w:div w:id="1975329767">
          <w:marLeft w:val="640"/>
          <w:marRight w:val="0"/>
          <w:marTop w:val="0"/>
          <w:marBottom w:val="0"/>
          <w:divBdr>
            <w:top w:val="none" w:sz="0" w:space="0" w:color="auto"/>
            <w:left w:val="none" w:sz="0" w:space="0" w:color="auto"/>
            <w:bottom w:val="none" w:sz="0" w:space="0" w:color="auto"/>
            <w:right w:val="none" w:sz="0" w:space="0" w:color="auto"/>
          </w:divBdr>
        </w:div>
        <w:div w:id="966668001">
          <w:marLeft w:val="640"/>
          <w:marRight w:val="0"/>
          <w:marTop w:val="0"/>
          <w:marBottom w:val="0"/>
          <w:divBdr>
            <w:top w:val="none" w:sz="0" w:space="0" w:color="auto"/>
            <w:left w:val="none" w:sz="0" w:space="0" w:color="auto"/>
            <w:bottom w:val="none" w:sz="0" w:space="0" w:color="auto"/>
            <w:right w:val="none" w:sz="0" w:space="0" w:color="auto"/>
          </w:divBdr>
        </w:div>
        <w:div w:id="258874967">
          <w:marLeft w:val="640"/>
          <w:marRight w:val="0"/>
          <w:marTop w:val="0"/>
          <w:marBottom w:val="0"/>
          <w:divBdr>
            <w:top w:val="none" w:sz="0" w:space="0" w:color="auto"/>
            <w:left w:val="none" w:sz="0" w:space="0" w:color="auto"/>
            <w:bottom w:val="none" w:sz="0" w:space="0" w:color="auto"/>
            <w:right w:val="none" w:sz="0" w:space="0" w:color="auto"/>
          </w:divBdr>
        </w:div>
        <w:div w:id="1297180228">
          <w:marLeft w:val="640"/>
          <w:marRight w:val="0"/>
          <w:marTop w:val="0"/>
          <w:marBottom w:val="0"/>
          <w:divBdr>
            <w:top w:val="none" w:sz="0" w:space="0" w:color="auto"/>
            <w:left w:val="none" w:sz="0" w:space="0" w:color="auto"/>
            <w:bottom w:val="none" w:sz="0" w:space="0" w:color="auto"/>
            <w:right w:val="none" w:sz="0" w:space="0" w:color="auto"/>
          </w:divBdr>
        </w:div>
        <w:div w:id="1351488595">
          <w:marLeft w:val="640"/>
          <w:marRight w:val="0"/>
          <w:marTop w:val="0"/>
          <w:marBottom w:val="0"/>
          <w:divBdr>
            <w:top w:val="none" w:sz="0" w:space="0" w:color="auto"/>
            <w:left w:val="none" w:sz="0" w:space="0" w:color="auto"/>
            <w:bottom w:val="none" w:sz="0" w:space="0" w:color="auto"/>
            <w:right w:val="none" w:sz="0" w:space="0" w:color="auto"/>
          </w:divBdr>
        </w:div>
        <w:div w:id="2021737684">
          <w:marLeft w:val="640"/>
          <w:marRight w:val="0"/>
          <w:marTop w:val="0"/>
          <w:marBottom w:val="0"/>
          <w:divBdr>
            <w:top w:val="none" w:sz="0" w:space="0" w:color="auto"/>
            <w:left w:val="none" w:sz="0" w:space="0" w:color="auto"/>
            <w:bottom w:val="none" w:sz="0" w:space="0" w:color="auto"/>
            <w:right w:val="none" w:sz="0" w:space="0" w:color="auto"/>
          </w:divBdr>
        </w:div>
        <w:div w:id="86508229">
          <w:marLeft w:val="640"/>
          <w:marRight w:val="0"/>
          <w:marTop w:val="0"/>
          <w:marBottom w:val="0"/>
          <w:divBdr>
            <w:top w:val="none" w:sz="0" w:space="0" w:color="auto"/>
            <w:left w:val="none" w:sz="0" w:space="0" w:color="auto"/>
            <w:bottom w:val="none" w:sz="0" w:space="0" w:color="auto"/>
            <w:right w:val="none" w:sz="0" w:space="0" w:color="auto"/>
          </w:divBdr>
        </w:div>
        <w:div w:id="1398865967">
          <w:marLeft w:val="640"/>
          <w:marRight w:val="0"/>
          <w:marTop w:val="0"/>
          <w:marBottom w:val="0"/>
          <w:divBdr>
            <w:top w:val="none" w:sz="0" w:space="0" w:color="auto"/>
            <w:left w:val="none" w:sz="0" w:space="0" w:color="auto"/>
            <w:bottom w:val="none" w:sz="0" w:space="0" w:color="auto"/>
            <w:right w:val="none" w:sz="0" w:space="0" w:color="auto"/>
          </w:divBdr>
        </w:div>
        <w:div w:id="1861776429">
          <w:marLeft w:val="640"/>
          <w:marRight w:val="0"/>
          <w:marTop w:val="0"/>
          <w:marBottom w:val="0"/>
          <w:divBdr>
            <w:top w:val="none" w:sz="0" w:space="0" w:color="auto"/>
            <w:left w:val="none" w:sz="0" w:space="0" w:color="auto"/>
            <w:bottom w:val="none" w:sz="0" w:space="0" w:color="auto"/>
            <w:right w:val="none" w:sz="0" w:space="0" w:color="auto"/>
          </w:divBdr>
        </w:div>
        <w:div w:id="227687396">
          <w:marLeft w:val="640"/>
          <w:marRight w:val="0"/>
          <w:marTop w:val="0"/>
          <w:marBottom w:val="0"/>
          <w:divBdr>
            <w:top w:val="none" w:sz="0" w:space="0" w:color="auto"/>
            <w:left w:val="none" w:sz="0" w:space="0" w:color="auto"/>
            <w:bottom w:val="none" w:sz="0" w:space="0" w:color="auto"/>
            <w:right w:val="none" w:sz="0" w:space="0" w:color="auto"/>
          </w:divBdr>
        </w:div>
        <w:div w:id="396517960">
          <w:marLeft w:val="640"/>
          <w:marRight w:val="0"/>
          <w:marTop w:val="0"/>
          <w:marBottom w:val="0"/>
          <w:divBdr>
            <w:top w:val="none" w:sz="0" w:space="0" w:color="auto"/>
            <w:left w:val="none" w:sz="0" w:space="0" w:color="auto"/>
            <w:bottom w:val="none" w:sz="0" w:space="0" w:color="auto"/>
            <w:right w:val="none" w:sz="0" w:space="0" w:color="auto"/>
          </w:divBdr>
        </w:div>
        <w:div w:id="1482768230">
          <w:marLeft w:val="640"/>
          <w:marRight w:val="0"/>
          <w:marTop w:val="0"/>
          <w:marBottom w:val="0"/>
          <w:divBdr>
            <w:top w:val="none" w:sz="0" w:space="0" w:color="auto"/>
            <w:left w:val="none" w:sz="0" w:space="0" w:color="auto"/>
            <w:bottom w:val="none" w:sz="0" w:space="0" w:color="auto"/>
            <w:right w:val="none" w:sz="0" w:space="0" w:color="auto"/>
          </w:divBdr>
        </w:div>
        <w:div w:id="1386837586">
          <w:marLeft w:val="640"/>
          <w:marRight w:val="0"/>
          <w:marTop w:val="0"/>
          <w:marBottom w:val="0"/>
          <w:divBdr>
            <w:top w:val="none" w:sz="0" w:space="0" w:color="auto"/>
            <w:left w:val="none" w:sz="0" w:space="0" w:color="auto"/>
            <w:bottom w:val="none" w:sz="0" w:space="0" w:color="auto"/>
            <w:right w:val="none" w:sz="0" w:space="0" w:color="auto"/>
          </w:divBdr>
        </w:div>
        <w:div w:id="1300643869">
          <w:marLeft w:val="640"/>
          <w:marRight w:val="0"/>
          <w:marTop w:val="0"/>
          <w:marBottom w:val="0"/>
          <w:divBdr>
            <w:top w:val="none" w:sz="0" w:space="0" w:color="auto"/>
            <w:left w:val="none" w:sz="0" w:space="0" w:color="auto"/>
            <w:bottom w:val="none" w:sz="0" w:space="0" w:color="auto"/>
            <w:right w:val="none" w:sz="0" w:space="0" w:color="auto"/>
          </w:divBdr>
        </w:div>
        <w:div w:id="732505144">
          <w:marLeft w:val="640"/>
          <w:marRight w:val="0"/>
          <w:marTop w:val="0"/>
          <w:marBottom w:val="0"/>
          <w:divBdr>
            <w:top w:val="none" w:sz="0" w:space="0" w:color="auto"/>
            <w:left w:val="none" w:sz="0" w:space="0" w:color="auto"/>
            <w:bottom w:val="none" w:sz="0" w:space="0" w:color="auto"/>
            <w:right w:val="none" w:sz="0" w:space="0" w:color="auto"/>
          </w:divBdr>
        </w:div>
        <w:div w:id="110637904">
          <w:marLeft w:val="640"/>
          <w:marRight w:val="0"/>
          <w:marTop w:val="0"/>
          <w:marBottom w:val="0"/>
          <w:divBdr>
            <w:top w:val="none" w:sz="0" w:space="0" w:color="auto"/>
            <w:left w:val="none" w:sz="0" w:space="0" w:color="auto"/>
            <w:bottom w:val="none" w:sz="0" w:space="0" w:color="auto"/>
            <w:right w:val="none" w:sz="0" w:space="0" w:color="auto"/>
          </w:divBdr>
        </w:div>
        <w:div w:id="2030057751">
          <w:marLeft w:val="640"/>
          <w:marRight w:val="0"/>
          <w:marTop w:val="0"/>
          <w:marBottom w:val="0"/>
          <w:divBdr>
            <w:top w:val="none" w:sz="0" w:space="0" w:color="auto"/>
            <w:left w:val="none" w:sz="0" w:space="0" w:color="auto"/>
            <w:bottom w:val="none" w:sz="0" w:space="0" w:color="auto"/>
            <w:right w:val="none" w:sz="0" w:space="0" w:color="auto"/>
          </w:divBdr>
        </w:div>
        <w:div w:id="396169978">
          <w:marLeft w:val="640"/>
          <w:marRight w:val="0"/>
          <w:marTop w:val="0"/>
          <w:marBottom w:val="0"/>
          <w:divBdr>
            <w:top w:val="none" w:sz="0" w:space="0" w:color="auto"/>
            <w:left w:val="none" w:sz="0" w:space="0" w:color="auto"/>
            <w:bottom w:val="none" w:sz="0" w:space="0" w:color="auto"/>
            <w:right w:val="none" w:sz="0" w:space="0" w:color="auto"/>
          </w:divBdr>
        </w:div>
        <w:div w:id="223873088">
          <w:marLeft w:val="640"/>
          <w:marRight w:val="0"/>
          <w:marTop w:val="0"/>
          <w:marBottom w:val="0"/>
          <w:divBdr>
            <w:top w:val="none" w:sz="0" w:space="0" w:color="auto"/>
            <w:left w:val="none" w:sz="0" w:space="0" w:color="auto"/>
            <w:bottom w:val="none" w:sz="0" w:space="0" w:color="auto"/>
            <w:right w:val="none" w:sz="0" w:space="0" w:color="auto"/>
          </w:divBdr>
        </w:div>
        <w:div w:id="736636777">
          <w:marLeft w:val="640"/>
          <w:marRight w:val="0"/>
          <w:marTop w:val="0"/>
          <w:marBottom w:val="0"/>
          <w:divBdr>
            <w:top w:val="none" w:sz="0" w:space="0" w:color="auto"/>
            <w:left w:val="none" w:sz="0" w:space="0" w:color="auto"/>
            <w:bottom w:val="none" w:sz="0" w:space="0" w:color="auto"/>
            <w:right w:val="none" w:sz="0" w:space="0" w:color="auto"/>
          </w:divBdr>
        </w:div>
        <w:div w:id="806313210">
          <w:marLeft w:val="640"/>
          <w:marRight w:val="0"/>
          <w:marTop w:val="0"/>
          <w:marBottom w:val="0"/>
          <w:divBdr>
            <w:top w:val="none" w:sz="0" w:space="0" w:color="auto"/>
            <w:left w:val="none" w:sz="0" w:space="0" w:color="auto"/>
            <w:bottom w:val="none" w:sz="0" w:space="0" w:color="auto"/>
            <w:right w:val="none" w:sz="0" w:space="0" w:color="auto"/>
          </w:divBdr>
        </w:div>
        <w:div w:id="1614749662">
          <w:marLeft w:val="640"/>
          <w:marRight w:val="0"/>
          <w:marTop w:val="0"/>
          <w:marBottom w:val="0"/>
          <w:divBdr>
            <w:top w:val="none" w:sz="0" w:space="0" w:color="auto"/>
            <w:left w:val="none" w:sz="0" w:space="0" w:color="auto"/>
            <w:bottom w:val="none" w:sz="0" w:space="0" w:color="auto"/>
            <w:right w:val="none" w:sz="0" w:space="0" w:color="auto"/>
          </w:divBdr>
        </w:div>
        <w:div w:id="288166572">
          <w:marLeft w:val="640"/>
          <w:marRight w:val="0"/>
          <w:marTop w:val="0"/>
          <w:marBottom w:val="0"/>
          <w:divBdr>
            <w:top w:val="none" w:sz="0" w:space="0" w:color="auto"/>
            <w:left w:val="none" w:sz="0" w:space="0" w:color="auto"/>
            <w:bottom w:val="none" w:sz="0" w:space="0" w:color="auto"/>
            <w:right w:val="none" w:sz="0" w:space="0" w:color="auto"/>
          </w:divBdr>
        </w:div>
        <w:div w:id="1537235128">
          <w:marLeft w:val="640"/>
          <w:marRight w:val="0"/>
          <w:marTop w:val="0"/>
          <w:marBottom w:val="0"/>
          <w:divBdr>
            <w:top w:val="none" w:sz="0" w:space="0" w:color="auto"/>
            <w:left w:val="none" w:sz="0" w:space="0" w:color="auto"/>
            <w:bottom w:val="none" w:sz="0" w:space="0" w:color="auto"/>
            <w:right w:val="none" w:sz="0" w:space="0" w:color="auto"/>
          </w:divBdr>
        </w:div>
        <w:div w:id="1290669527">
          <w:marLeft w:val="640"/>
          <w:marRight w:val="0"/>
          <w:marTop w:val="0"/>
          <w:marBottom w:val="0"/>
          <w:divBdr>
            <w:top w:val="none" w:sz="0" w:space="0" w:color="auto"/>
            <w:left w:val="none" w:sz="0" w:space="0" w:color="auto"/>
            <w:bottom w:val="none" w:sz="0" w:space="0" w:color="auto"/>
            <w:right w:val="none" w:sz="0" w:space="0" w:color="auto"/>
          </w:divBdr>
        </w:div>
        <w:div w:id="672337629">
          <w:marLeft w:val="640"/>
          <w:marRight w:val="0"/>
          <w:marTop w:val="0"/>
          <w:marBottom w:val="0"/>
          <w:divBdr>
            <w:top w:val="none" w:sz="0" w:space="0" w:color="auto"/>
            <w:left w:val="none" w:sz="0" w:space="0" w:color="auto"/>
            <w:bottom w:val="none" w:sz="0" w:space="0" w:color="auto"/>
            <w:right w:val="none" w:sz="0" w:space="0" w:color="auto"/>
          </w:divBdr>
        </w:div>
        <w:div w:id="587037836">
          <w:marLeft w:val="640"/>
          <w:marRight w:val="0"/>
          <w:marTop w:val="0"/>
          <w:marBottom w:val="0"/>
          <w:divBdr>
            <w:top w:val="none" w:sz="0" w:space="0" w:color="auto"/>
            <w:left w:val="none" w:sz="0" w:space="0" w:color="auto"/>
            <w:bottom w:val="none" w:sz="0" w:space="0" w:color="auto"/>
            <w:right w:val="none" w:sz="0" w:space="0" w:color="auto"/>
          </w:divBdr>
        </w:div>
        <w:div w:id="1756125290">
          <w:marLeft w:val="640"/>
          <w:marRight w:val="0"/>
          <w:marTop w:val="0"/>
          <w:marBottom w:val="0"/>
          <w:divBdr>
            <w:top w:val="none" w:sz="0" w:space="0" w:color="auto"/>
            <w:left w:val="none" w:sz="0" w:space="0" w:color="auto"/>
            <w:bottom w:val="none" w:sz="0" w:space="0" w:color="auto"/>
            <w:right w:val="none" w:sz="0" w:space="0" w:color="auto"/>
          </w:divBdr>
        </w:div>
        <w:div w:id="1304043103">
          <w:marLeft w:val="640"/>
          <w:marRight w:val="0"/>
          <w:marTop w:val="0"/>
          <w:marBottom w:val="0"/>
          <w:divBdr>
            <w:top w:val="none" w:sz="0" w:space="0" w:color="auto"/>
            <w:left w:val="none" w:sz="0" w:space="0" w:color="auto"/>
            <w:bottom w:val="none" w:sz="0" w:space="0" w:color="auto"/>
            <w:right w:val="none" w:sz="0" w:space="0" w:color="auto"/>
          </w:divBdr>
        </w:div>
        <w:div w:id="450902138">
          <w:marLeft w:val="640"/>
          <w:marRight w:val="0"/>
          <w:marTop w:val="0"/>
          <w:marBottom w:val="0"/>
          <w:divBdr>
            <w:top w:val="none" w:sz="0" w:space="0" w:color="auto"/>
            <w:left w:val="none" w:sz="0" w:space="0" w:color="auto"/>
            <w:bottom w:val="none" w:sz="0" w:space="0" w:color="auto"/>
            <w:right w:val="none" w:sz="0" w:space="0" w:color="auto"/>
          </w:divBdr>
        </w:div>
        <w:div w:id="651759622">
          <w:marLeft w:val="640"/>
          <w:marRight w:val="0"/>
          <w:marTop w:val="0"/>
          <w:marBottom w:val="0"/>
          <w:divBdr>
            <w:top w:val="none" w:sz="0" w:space="0" w:color="auto"/>
            <w:left w:val="none" w:sz="0" w:space="0" w:color="auto"/>
            <w:bottom w:val="none" w:sz="0" w:space="0" w:color="auto"/>
            <w:right w:val="none" w:sz="0" w:space="0" w:color="auto"/>
          </w:divBdr>
        </w:div>
        <w:div w:id="755400038">
          <w:marLeft w:val="640"/>
          <w:marRight w:val="0"/>
          <w:marTop w:val="0"/>
          <w:marBottom w:val="0"/>
          <w:divBdr>
            <w:top w:val="none" w:sz="0" w:space="0" w:color="auto"/>
            <w:left w:val="none" w:sz="0" w:space="0" w:color="auto"/>
            <w:bottom w:val="none" w:sz="0" w:space="0" w:color="auto"/>
            <w:right w:val="none" w:sz="0" w:space="0" w:color="auto"/>
          </w:divBdr>
        </w:div>
        <w:div w:id="518390782">
          <w:marLeft w:val="640"/>
          <w:marRight w:val="0"/>
          <w:marTop w:val="0"/>
          <w:marBottom w:val="0"/>
          <w:divBdr>
            <w:top w:val="none" w:sz="0" w:space="0" w:color="auto"/>
            <w:left w:val="none" w:sz="0" w:space="0" w:color="auto"/>
            <w:bottom w:val="none" w:sz="0" w:space="0" w:color="auto"/>
            <w:right w:val="none" w:sz="0" w:space="0" w:color="auto"/>
          </w:divBdr>
        </w:div>
        <w:div w:id="601374237">
          <w:marLeft w:val="640"/>
          <w:marRight w:val="0"/>
          <w:marTop w:val="0"/>
          <w:marBottom w:val="0"/>
          <w:divBdr>
            <w:top w:val="none" w:sz="0" w:space="0" w:color="auto"/>
            <w:left w:val="none" w:sz="0" w:space="0" w:color="auto"/>
            <w:bottom w:val="none" w:sz="0" w:space="0" w:color="auto"/>
            <w:right w:val="none" w:sz="0" w:space="0" w:color="auto"/>
          </w:divBdr>
        </w:div>
        <w:div w:id="1466318395">
          <w:marLeft w:val="640"/>
          <w:marRight w:val="0"/>
          <w:marTop w:val="0"/>
          <w:marBottom w:val="0"/>
          <w:divBdr>
            <w:top w:val="none" w:sz="0" w:space="0" w:color="auto"/>
            <w:left w:val="none" w:sz="0" w:space="0" w:color="auto"/>
            <w:bottom w:val="none" w:sz="0" w:space="0" w:color="auto"/>
            <w:right w:val="none" w:sz="0" w:space="0" w:color="auto"/>
          </w:divBdr>
        </w:div>
        <w:div w:id="958144568">
          <w:marLeft w:val="640"/>
          <w:marRight w:val="0"/>
          <w:marTop w:val="0"/>
          <w:marBottom w:val="0"/>
          <w:divBdr>
            <w:top w:val="none" w:sz="0" w:space="0" w:color="auto"/>
            <w:left w:val="none" w:sz="0" w:space="0" w:color="auto"/>
            <w:bottom w:val="none" w:sz="0" w:space="0" w:color="auto"/>
            <w:right w:val="none" w:sz="0" w:space="0" w:color="auto"/>
          </w:divBdr>
        </w:div>
        <w:div w:id="627127861">
          <w:marLeft w:val="640"/>
          <w:marRight w:val="0"/>
          <w:marTop w:val="0"/>
          <w:marBottom w:val="0"/>
          <w:divBdr>
            <w:top w:val="none" w:sz="0" w:space="0" w:color="auto"/>
            <w:left w:val="none" w:sz="0" w:space="0" w:color="auto"/>
            <w:bottom w:val="none" w:sz="0" w:space="0" w:color="auto"/>
            <w:right w:val="none" w:sz="0" w:space="0" w:color="auto"/>
          </w:divBdr>
        </w:div>
        <w:div w:id="1679232797">
          <w:marLeft w:val="640"/>
          <w:marRight w:val="0"/>
          <w:marTop w:val="0"/>
          <w:marBottom w:val="0"/>
          <w:divBdr>
            <w:top w:val="none" w:sz="0" w:space="0" w:color="auto"/>
            <w:left w:val="none" w:sz="0" w:space="0" w:color="auto"/>
            <w:bottom w:val="none" w:sz="0" w:space="0" w:color="auto"/>
            <w:right w:val="none" w:sz="0" w:space="0" w:color="auto"/>
          </w:divBdr>
        </w:div>
        <w:div w:id="1683554912">
          <w:marLeft w:val="640"/>
          <w:marRight w:val="0"/>
          <w:marTop w:val="0"/>
          <w:marBottom w:val="0"/>
          <w:divBdr>
            <w:top w:val="none" w:sz="0" w:space="0" w:color="auto"/>
            <w:left w:val="none" w:sz="0" w:space="0" w:color="auto"/>
            <w:bottom w:val="none" w:sz="0" w:space="0" w:color="auto"/>
            <w:right w:val="none" w:sz="0" w:space="0" w:color="auto"/>
          </w:divBdr>
        </w:div>
        <w:div w:id="1456870829">
          <w:marLeft w:val="640"/>
          <w:marRight w:val="0"/>
          <w:marTop w:val="0"/>
          <w:marBottom w:val="0"/>
          <w:divBdr>
            <w:top w:val="none" w:sz="0" w:space="0" w:color="auto"/>
            <w:left w:val="none" w:sz="0" w:space="0" w:color="auto"/>
            <w:bottom w:val="none" w:sz="0" w:space="0" w:color="auto"/>
            <w:right w:val="none" w:sz="0" w:space="0" w:color="auto"/>
          </w:divBdr>
        </w:div>
        <w:div w:id="419330082">
          <w:marLeft w:val="640"/>
          <w:marRight w:val="0"/>
          <w:marTop w:val="0"/>
          <w:marBottom w:val="0"/>
          <w:divBdr>
            <w:top w:val="none" w:sz="0" w:space="0" w:color="auto"/>
            <w:left w:val="none" w:sz="0" w:space="0" w:color="auto"/>
            <w:bottom w:val="none" w:sz="0" w:space="0" w:color="auto"/>
            <w:right w:val="none" w:sz="0" w:space="0" w:color="auto"/>
          </w:divBdr>
        </w:div>
        <w:div w:id="2033459102">
          <w:marLeft w:val="640"/>
          <w:marRight w:val="0"/>
          <w:marTop w:val="0"/>
          <w:marBottom w:val="0"/>
          <w:divBdr>
            <w:top w:val="none" w:sz="0" w:space="0" w:color="auto"/>
            <w:left w:val="none" w:sz="0" w:space="0" w:color="auto"/>
            <w:bottom w:val="none" w:sz="0" w:space="0" w:color="auto"/>
            <w:right w:val="none" w:sz="0" w:space="0" w:color="auto"/>
          </w:divBdr>
        </w:div>
        <w:div w:id="2146241948">
          <w:marLeft w:val="640"/>
          <w:marRight w:val="0"/>
          <w:marTop w:val="0"/>
          <w:marBottom w:val="0"/>
          <w:divBdr>
            <w:top w:val="none" w:sz="0" w:space="0" w:color="auto"/>
            <w:left w:val="none" w:sz="0" w:space="0" w:color="auto"/>
            <w:bottom w:val="none" w:sz="0" w:space="0" w:color="auto"/>
            <w:right w:val="none" w:sz="0" w:space="0" w:color="auto"/>
          </w:divBdr>
        </w:div>
        <w:div w:id="385182743">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291322462">
      <w:bodyDiv w:val="1"/>
      <w:marLeft w:val="0"/>
      <w:marRight w:val="0"/>
      <w:marTop w:val="0"/>
      <w:marBottom w:val="0"/>
      <w:divBdr>
        <w:top w:val="none" w:sz="0" w:space="0" w:color="auto"/>
        <w:left w:val="none" w:sz="0" w:space="0" w:color="auto"/>
        <w:bottom w:val="none" w:sz="0" w:space="0" w:color="auto"/>
        <w:right w:val="none" w:sz="0" w:space="0" w:color="auto"/>
      </w:divBdr>
    </w:div>
    <w:div w:id="1297300335">
      <w:bodyDiv w:val="1"/>
      <w:marLeft w:val="0"/>
      <w:marRight w:val="0"/>
      <w:marTop w:val="0"/>
      <w:marBottom w:val="0"/>
      <w:divBdr>
        <w:top w:val="none" w:sz="0" w:space="0" w:color="auto"/>
        <w:left w:val="none" w:sz="0" w:space="0" w:color="auto"/>
        <w:bottom w:val="none" w:sz="0" w:space="0" w:color="auto"/>
        <w:right w:val="none" w:sz="0" w:space="0" w:color="auto"/>
      </w:divBdr>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18653536">
      <w:bodyDiv w:val="1"/>
      <w:marLeft w:val="0"/>
      <w:marRight w:val="0"/>
      <w:marTop w:val="0"/>
      <w:marBottom w:val="0"/>
      <w:divBdr>
        <w:top w:val="none" w:sz="0" w:space="0" w:color="auto"/>
        <w:left w:val="none" w:sz="0" w:space="0" w:color="auto"/>
        <w:bottom w:val="none" w:sz="0" w:space="0" w:color="auto"/>
        <w:right w:val="none" w:sz="0" w:space="0" w:color="auto"/>
      </w:divBdr>
      <w:divsChild>
        <w:div w:id="723679731">
          <w:marLeft w:val="640"/>
          <w:marRight w:val="0"/>
          <w:marTop w:val="0"/>
          <w:marBottom w:val="0"/>
          <w:divBdr>
            <w:top w:val="none" w:sz="0" w:space="0" w:color="auto"/>
            <w:left w:val="none" w:sz="0" w:space="0" w:color="auto"/>
            <w:bottom w:val="none" w:sz="0" w:space="0" w:color="auto"/>
            <w:right w:val="none" w:sz="0" w:space="0" w:color="auto"/>
          </w:divBdr>
        </w:div>
        <w:div w:id="323825218">
          <w:marLeft w:val="640"/>
          <w:marRight w:val="0"/>
          <w:marTop w:val="0"/>
          <w:marBottom w:val="0"/>
          <w:divBdr>
            <w:top w:val="none" w:sz="0" w:space="0" w:color="auto"/>
            <w:left w:val="none" w:sz="0" w:space="0" w:color="auto"/>
            <w:bottom w:val="none" w:sz="0" w:space="0" w:color="auto"/>
            <w:right w:val="none" w:sz="0" w:space="0" w:color="auto"/>
          </w:divBdr>
        </w:div>
        <w:div w:id="2067608929">
          <w:marLeft w:val="640"/>
          <w:marRight w:val="0"/>
          <w:marTop w:val="0"/>
          <w:marBottom w:val="0"/>
          <w:divBdr>
            <w:top w:val="none" w:sz="0" w:space="0" w:color="auto"/>
            <w:left w:val="none" w:sz="0" w:space="0" w:color="auto"/>
            <w:bottom w:val="none" w:sz="0" w:space="0" w:color="auto"/>
            <w:right w:val="none" w:sz="0" w:space="0" w:color="auto"/>
          </w:divBdr>
        </w:div>
        <w:div w:id="915289785">
          <w:marLeft w:val="640"/>
          <w:marRight w:val="0"/>
          <w:marTop w:val="0"/>
          <w:marBottom w:val="0"/>
          <w:divBdr>
            <w:top w:val="none" w:sz="0" w:space="0" w:color="auto"/>
            <w:left w:val="none" w:sz="0" w:space="0" w:color="auto"/>
            <w:bottom w:val="none" w:sz="0" w:space="0" w:color="auto"/>
            <w:right w:val="none" w:sz="0" w:space="0" w:color="auto"/>
          </w:divBdr>
        </w:div>
        <w:div w:id="798037706">
          <w:marLeft w:val="640"/>
          <w:marRight w:val="0"/>
          <w:marTop w:val="0"/>
          <w:marBottom w:val="0"/>
          <w:divBdr>
            <w:top w:val="none" w:sz="0" w:space="0" w:color="auto"/>
            <w:left w:val="none" w:sz="0" w:space="0" w:color="auto"/>
            <w:bottom w:val="none" w:sz="0" w:space="0" w:color="auto"/>
            <w:right w:val="none" w:sz="0" w:space="0" w:color="auto"/>
          </w:divBdr>
        </w:div>
        <w:div w:id="162279746">
          <w:marLeft w:val="640"/>
          <w:marRight w:val="0"/>
          <w:marTop w:val="0"/>
          <w:marBottom w:val="0"/>
          <w:divBdr>
            <w:top w:val="none" w:sz="0" w:space="0" w:color="auto"/>
            <w:left w:val="none" w:sz="0" w:space="0" w:color="auto"/>
            <w:bottom w:val="none" w:sz="0" w:space="0" w:color="auto"/>
            <w:right w:val="none" w:sz="0" w:space="0" w:color="auto"/>
          </w:divBdr>
        </w:div>
        <w:div w:id="818499058">
          <w:marLeft w:val="640"/>
          <w:marRight w:val="0"/>
          <w:marTop w:val="0"/>
          <w:marBottom w:val="0"/>
          <w:divBdr>
            <w:top w:val="none" w:sz="0" w:space="0" w:color="auto"/>
            <w:left w:val="none" w:sz="0" w:space="0" w:color="auto"/>
            <w:bottom w:val="none" w:sz="0" w:space="0" w:color="auto"/>
            <w:right w:val="none" w:sz="0" w:space="0" w:color="auto"/>
          </w:divBdr>
        </w:div>
        <w:div w:id="1126238012">
          <w:marLeft w:val="640"/>
          <w:marRight w:val="0"/>
          <w:marTop w:val="0"/>
          <w:marBottom w:val="0"/>
          <w:divBdr>
            <w:top w:val="none" w:sz="0" w:space="0" w:color="auto"/>
            <w:left w:val="none" w:sz="0" w:space="0" w:color="auto"/>
            <w:bottom w:val="none" w:sz="0" w:space="0" w:color="auto"/>
            <w:right w:val="none" w:sz="0" w:space="0" w:color="auto"/>
          </w:divBdr>
        </w:div>
        <w:div w:id="870458068">
          <w:marLeft w:val="640"/>
          <w:marRight w:val="0"/>
          <w:marTop w:val="0"/>
          <w:marBottom w:val="0"/>
          <w:divBdr>
            <w:top w:val="none" w:sz="0" w:space="0" w:color="auto"/>
            <w:left w:val="none" w:sz="0" w:space="0" w:color="auto"/>
            <w:bottom w:val="none" w:sz="0" w:space="0" w:color="auto"/>
            <w:right w:val="none" w:sz="0" w:space="0" w:color="auto"/>
          </w:divBdr>
        </w:div>
        <w:div w:id="1642611951">
          <w:marLeft w:val="640"/>
          <w:marRight w:val="0"/>
          <w:marTop w:val="0"/>
          <w:marBottom w:val="0"/>
          <w:divBdr>
            <w:top w:val="none" w:sz="0" w:space="0" w:color="auto"/>
            <w:left w:val="none" w:sz="0" w:space="0" w:color="auto"/>
            <w:bottom w:val="none" w:sz="0" w:space="0" w:color="auto"/>
            <w:right w:val="none" w:sz="0" w:space="0" w:color="auto"/>
          </w:divBdr>
        </w:div>
        <w:div w:id="1067533680">
          <w:marLeft w:val="640"/>
          <w:marRight w:val="0"/>
          <w:marTop w:val="0"/>
          <w:marBottom w:val="0"/>
          <w:divBdr>
            <w:top w:val="none" w:sz="0" w:space="0" w:color="auto"/>
            <w:left w:val="none" w:sz="0" w:space="0" w:color="auto"/>
            <w:bottom w:val="none" w:sz="0" w:space="0" w:color="auto"/>
            <w:right w:val="none" w:sz="0" w:space="0" w:color="auto"/>
          </w:divBdr>
        </w:div>
        <w:div w:id="619800454">
          <w:marLeft w:val="640"/>
          <w:marRight w:val="0"/>
          <w:marTop w:val="0"/>
          <w:marBottom w:val="0"/>
          <w:divBdr>
            <w:top w:val="none" w:sz="0" w:space="0" w:color="auto"/>
            <w:left w:val="none" w:sz="0" w:space="0" w:color="auto"/>
            <w:bottom w:val="none" w:sz="0" w:space="0" w:color="auto"/>
            <w:right w:val="none" w:sz="0" w:space="0" w:color="auto"/>
          </w:divBdr>
        </w:div>
        <w:div w:id="446853866">
          <w:marLeft w:val="640"/>
          <w:marRight w:val="0"/>
          <w:marTop w:val="0"/>
          <w:marBottom w:val="0"/>
          <w:divBdr>
            <w:top w:val="none" w:sz="0" w:space="0" w:color="auto"/>
            <w:left w:val="none" w:sz="0" w:space="0" w:color="auto"/>
            <w:bottom w:val="none" w:sz="0" w:space="0" w:color="auto"/>
            <w:right w:val="none" w:sz="0" w:space="0" w:color="auto"/>
          </w:divBdr>
        </w:div>
        <w:div w:id="1305696156">
          <w:marLeft w:val="640"/>
          <w:marRight w:val="0"/>
          <w:marTop w:val="0"/>
          <w:marBottom w:val="0"/>
          <w:divBdr>
            <w:top w:val="none" w:sz="0" w:space="0" w:color="auto"/>
            <w:left w:val="none" w:sz="0" w:space="0" w:color="auto"/>
            <w:bottom w:val="none" w:sz="0" w:space="0" w:color="auto"/>
            <w:right w:val="none" w:sz="0" w:space="0" w:color="auto"/>
          </w:divBdr>
        </w:div>
        <w:div w:id="32463770">
          <w:marLeft w:val="640"/>
          <w:marRight w:val="0"/>
          <w:marTop w:val="0"/>
          <w:marBottom w:val="0"/>
          <w:divBdr>
            <w:top w:val="none" w:sz="0" w:space="0" w:color="auto"/>
            <w:left w:val="none" w:sz="0" w:space="0" w:color="auto"/>
            <w:bottom w:val="none" w:sz="0" w:space="0" w:color="auto"/>
            <w:right w:val="none" w:sz="0" w:space="0" w:color="auto"/>
          </w:divBdr>
        </w:div>
        <w:div w:id="1957131790">
          <w:marLeft w:val="640"/>
          <w:marRight w:val="0"/>
          <w:marTop w:val="0"/>
          <w:marBottom w:val="0"/>
          <w:divBdr>
            <w:top w:val="none" w:sz="0" w:space="0" w:color="auto"/>
            <w:left w:val="none" w:sz="0" w:space="0" w:color="auto"/>
            <w:bottom w:val="none" w:sz="0" w:space="0" w:color="auto"/>
            <w:right w:val="none" w:sz="0" w:space="0" w:color="auto"/>
          </w:divBdr>
        </w:div>
        <w:div w:id="1643190196">
          <w:marLeft w:val="640"/>
          <w:marRight w:val="0"/>
          <w:marTop w:val="0"/>
          <w:marBottom w:val="0"/>
          <w:divBdr>
            <w:top w:val="none" w:sz="0" w:space="0" w:color="auto"/>
            <w:left w:val="none" w:sz="0" w:space="0" w:color="auto"/>
            <w:bottom w:val="none" w:sz="0" w:space="0" w:color="auto"/>
            <w:right w:val="none" w:sz="0" w:space="0" w:color="auto"/>
          </w:divBdr>
        </w:div>
        <w:div w:id="2100324262">
          <w:marLeft w:val="640"/>
          <w:marRight w:val="0"/>
          <w:marTop w:val="0"/>
          <w:marBottom w:val="0"/>
          <w:divBdr>
            <w:top w:val="none" w:sz="0" w:space="0" w:color="auto"/>
            <w:left w:val="none" w:sz="0" w:space="0" w:color="auto"/>
            <w:bottom w:val="none" w:sz="0" w:space="0" w:color="auto"/>
            <w:right w:val="none" w:sz="0" w:space="0" w:color="auto"/>
          </w:divBdr>
        </w:div>
        <w:div w:id="1840921644">
          <w:marLeft w:val="640"/>
          <w:marRight w:val="0"/>
          <w:marTop w:val="0"/>
          <w:marBottom w:val="0"/>
          <w:divBdr>
            <w:top w:val="none" w:sz="0" w:space="0" w:color="auto"/>
            <w:left w:val="none" w:sz="0" w:space="0" w:color="auto"/>
            <w:bottom w:val="none" w:sz="0" w:space="0" w:color="auto"/>
            <w:right w:val="none" w:sz="0" w:space="0" w:color="auto"/>
          </w:divBdr>
        </w:div>
        <w:div w:id="833178461">
          <w:marLeft w:val="640"/>
          <w:marRight w:val="0"/>
          <w:marTop w:val="0"/>
          <w:marBottom w:val="0"/>
          <w:divBdr>
            <w:top w:val="none" w:sz="0" w:space="0" w:color="auto"/>
            <w:left w:val="none" w:sz="0" w:space="0" w:color="auto"/>
            <w:bottom w:val="none" w:sz="0" w:space="0" w:color="auto"/>
            <w:right w:val="none" w:sz="0" w:space="0" w:color="auto"/>
          </w:divBdr>
        </w:div>
        <w:div w:id="193229475">
          <w:marLeft w:val="640"/>
          <w:marRight w:val="0"/>
          <w:marTop w:val="0"/>
          <w:marBottom w:val="0"/>
          <w:divBdr>
            <w:top w:val="none" w:sz="0" w:space="0" w:color="auto"/>
            <w:left w:val="none" w:sz="0" w:space="0" w:color="auto"/>
            <w:bottom w:val="none" w:sz="0" w:space="0" w:color="auto"/>
            <w:right w:val="none" w:sz="0" w:space="0" w:color="auto"/>
          </w:divBdr>
        </w:div>
        <w:div w:id="1877697945">
          <w:marLeft w:val="640"/>
          <w:marRight w:val="0"/>
          <w:marTop w:val="0"/>
          <w:marBottom w:val="0"/>
          <w:divBdr>
            <w:top w:val="none" w:sz="0" w:space="0" w:color="auto"/>
            <w:left w:val="none" w:sz="0" w:space="0" w:color="auto"/>
            <w:bottom w:val="none" w:sz="0" w:space="0" w:color="auto"/>
            <w:right w:val="none" w:sz="0" w:space="0" w:color="auto"/>
          </w:divBdr>
        </w:div>
        <w:div w:id="1355763111">
          <w:marLeft w:val="640"/>
          <w:marRight w:val="0"/>
          <w:marTop w:val="0"/>
          <w:marBottom w:val="0"/>
          <w:divBdr>
            <w:top w:val="none" w:sz="0" w:space="0" w:color="auto"/>
            <w:left w:val="none" w:sz="0" w:space="0" w:color="auto"/>
            <w:bottom w:val="none" w:sz="0" w:space="0" w:color="auto"/>
            <w:right w:val="none" w:sz="0" w:space="0" w:color="auto"/>
          </w:divBdr>
        </w:div>
        <w:div w:id="530802278">
          <w:marLeft w:val="640"/>
          <w:marRight w:val="0"/>
          <w:marTop w:val="0"/>
          <w:marBottom w:val="0"/>
          <w:divBdr>
            <w:top w:val="none" w:sz="0" w:space="0" w:color="auto"/>
            <w:left w:val="none" w:sz="0" w:space="0" w:color="auto"/>
            <w:bottom w:val="none" w:sz="0" w:space="0" w:color="auto"/>
            <w:right w:val="none" w:sz="0" w:space="0" w:color="auto"/>
          </w:divBdr>
        </w:div>
        <w:div w:id="1383869714">
          <w:marLeft w:val="640"/>
          <w:marRight w:val="0"/>
          <w:marTop w:val="0"/>
          <w:marBottom w:val="0"/>
          <w:divBdr>
            <w:top w:val="none" w:sz="0" w:space="0" w:color="auto"/>
            <w:left w:val="none" w:sz="0" w:space="0" w:color="auto"/>
            <w:bottom w:val="none" w:sz="0" w:space="0" w:color="auto"/>
            <w:right w:val="none" w:sz="0" w:space="0" w:color="auto"/>
          </w:divBdr>
        </w:div>
        <w:div w:id="1127822673">
          <w:marLeft w:val="640"/>
          <w:marRight w:val="0"/>
          <w:marTop w:val="0"/>
          <w:marBottom w:val="0"/>
          <w:divBdr>
            <w:top w:val="none" w:sz="0" w:space="0" w:color="auto"/>
            <w:left w:val="none" w:sz="0" w:space="0" w:color="auto"/>
            <w:bottom w:val="none" w:sz="0" w:space="0" w:color="auto"/>
            <w:right w:val="none" w:sz="0" w:space="0" w:color="auto"/>
          </w:divBdr>
        </w:div>
        <w:div w:id="1144398152">
          <w:marLeft w:val="640"/>
          <w:marRight w:val="0"/>
          <w:marTop w:val="0"/>
          <w:marBottom w:val="0"/>
          <w:divBdr>
            <w:top w:val="none" w:sz="0" w:space="0" w:color="auto"/>
            <w:left w:val="none" w:sz="0" w:space="0" w:color="auto"/>
            <w:bottom w:val="none" w:sz="0" w:space="0" w:color="auto"/>
            <w:right w:val="none" w:sz="0" w:space="0" w:color="auto"/>
          </w:divBdr>
        </w:div>
        <w:div w:id="289946018">
          <w:marLeft w:val="640"/>
          <w:marRight w:val="0"/>
          <w:marTop w:val="0"/>
          <w:marBottom w:val="0"/>
          <w:divBdr>
            <w:top w:val="none" w:sz="0" w:space="0" w:color="auto"/>
            <w:left w:val="none" w:sz="0" w:space="0" w:color="auto"/>
            <w:bottom w:val="none" w:sz="0" w:space="0" w:color="auto"/>
            <w:right w:val="none" w:sz="0" w:space="0" w:color="auto"/>
          </w:divBdr>
        </w:div>
        <w:div w:id="962152045">
          <w:marLeft w:val="640"/>
          <w:marRight w:val="0"/>
          <w:marTop w:val="0"/>
          <w:marBottom w:val="0"/>
          <w:divBdr>
            <w:top w:val="none" w:sz="0" w:space="0" w:color="auto"/>
            <w:left w:val="none" w:sz="0" w:space="0" w:color="auto"/>
            <w:bottom w:val="none" w:sz="0" w:space="0" w:color="auto"/>
            <w:right w:val="none" w:sz="0" w:space="0" w:color="auto"/>
          </w:divBdr>
        </w:div>
        <w:div w:id="68887013">
          <w:marLeft w:val="640"/>
          <w:marRight w:val="0"/>
          <w:marTop w:val="0"/>
          <w:marBottom w:val="0"/>
          <w:divBdr>
            <w:top w:val="none" w:sz="0" w:space="0" w:color="auto"/>
            <w:left w:val="none" w:sz="0" w:space="0" w:color="auto"/>
            <w:bottom w:val="none" w:sz="0" w:space="0" w:color="auto"/>
            <w:right w:val="none" w:sz="0" w:space="0" w:color="auto"/>
          </w:divBdr>
        </w:div>
        <w:div w:id="1380664224">
          <w:marLeft w:val="640"/>
          <w:marRight w:val="0"/>
          <w:marTop w:val="0"/>
          <w:marBottom w:val="0"/>
          <w:divBdr>
            <w:top w:val="none" w:sz="0" w:space="0" w:color="auto"/>
            <w:left w:val="none" w:sz="0" w:space="0" w:color="auto"/>
            <w:bottom w:val="none" w:sz="0" w:space="0" w:color="auto"/>
            <w:right w:val="none" w:sz="0" w:space="0" w:color="auto"/>
          </w:divBdr>
        </w:div>
        <w:div w:id="1730302831">
          <w:marLeft w:val="640"/>
          <w:marRight w:val="0"/>
          <w:marTop w:val="0"/>
          <w:marBottom w:val="0"/>
          <w:divBdr>
            <w:top w:val="none" w:sz="0" w:space="0" w:color="auto"/>
            <w:left w:val="none" w:sz="0" w:space="0" w:color="auto"/>
            <w:bottom w:val="none" w:sz="0" w:space="0" w:color="auto"/>
            <w:right w:val="none" w:sz="0" w:space="0" w:color="auto"/>
          </w:divBdr>
        </w:div>
        <w:div w:id="46809462">
          <w:marLeft w:val="640"/>
          <w:marRight w:val="0"/>
          <w:marTop w:val="0"/>
          <w:marBottom w:val="0"/>
          <w:divBdr>
            <w:top w:val="none" w:sz="0" w:space="0" w:color="auto"/>
            <w:left w:val="none" w:sz="0" w:space="0" w:color="auto"/>
            <w:bottom w:val="none" w:sz="0" w:space="0" w:color="auto"/>
            <w:right w:val="none" w:sz="0" w:space="0" w:color="auto"/>
          </w:divBdr>
        </w:div>
        <w:div w:id="47151730">
          <w:marLeft w:val="640"/>
          <w:marRight w:val="0"/>
          <w:marTop w:val="0"/>
          <w:marBottom w:val="0"/>
          <w:divBdr>
            <w:top w:val="none" w:sz="0" w:space="0" w:color="auto"/>
            <w:left w:val="none" w:sz="0" w:space="0" w:color="auto"/>
            <w:bottom w:val="none" w:sz="0" w:space="0" w:color="auto"/>
            <w:right w:val="none" w:sz="0" w:space="0" w:color="auto"/>
          </w:divBdr>
        </w:div>
        <w:div w:id="378164799">
          <w:marLeft w:val="640"/>
          <w:marRight w:val="0"/>
          <w:marTop w:val="0"/>
          <w:marBottom w:val="0"/>
          <w:divBdr>
            <w:top w:val="none" w:sz="0" w:space="0" w:color="auto"/>
            <w:left w:val="none" w:sz="0" w:space="0" w:color="auto"/>
            <w:bottom w:val="none" w:sz="0" w:space="0" w:color="auto"/>
            <w:right w:val="none" w:sz="0" w:space="0" w:color="auto"/>
          </w:divBdr>
        </w:div>
        <w:div w:id="1527714429">
          <w:marLeft w:val="640"/>
          <w:marRight w:val="0"/>
          <w:marTop w:val="0"/>
          <w:marBottom w:val="0"/>
          <w:divBdr>
            <w:top w:val="none" w:sz="0" w:space="0" w:color="auto"/>
            <w:left w:val="none" w:sz="0" w:space="0" w:color="auto"/>
            <w:bottom w:val="none" w:sz="0" w:space="0" w:color="auto"/>
            <w:right w:val="none" w:sz="0" w:space="0" w:color="auto"/>
          </w:divBdr>
        </w:div>
        <w:div w:id="1529682380">
          <w:marLeft w:val="640"/>
          <w:marRight w:val="0"/>
          <w:marTop w:val="0"/>
          <w:marBottom w:val="0"/>
          <w:divBdr>
            <w:top w:val="none" w:sz="0" w:space="0" w:color="auto"/>
            <w:left w:val="none" w:sz="0" w:space="0" w:color="auto"/>
            <w:bottom w:val="none" w:sz="0" w:space="0" w:color="auto"/>
            <w:right w:val="none" w:sz="0" w:space="0" w:color="auto"/>
          </w:divBdr>
        </w:div>
        <w:div w:id="288705110">
          <w:marLeft w:val="640"/>
          <w:marRight w:val="0"/>
          <w:marTop w:val="0"/>
          <w:marBottom w:val="0"/>
          <w:divBdr>
            <w:top w:val="none" w:sz="0" w:space="0" w:color="auto"/>
            <w:left w:val="none" w:sz="0" w:space="0" w:color="auto"/>
            <w:bottom w:val="none" w:sz="0" w:space="0" w:color="auto"/>
            <w:right w:val="none" w:sz="0" w:space="0" w:color="auto"/>
          </w:divBdr>
        </w:div>
        <w:div w:id="1957784808">
          <w:marLeft w:val="640"/>
          <w:marRight w:val="0"/>
          <w:marTop w:val="0"/>
          <w:marBottom w:val="0"/>
          <w:divBdr>
            <w:top w:val="none" w:sz="0" w:space="0" w:color="auto"/>
            <w:left w:val="none" w:sz="0" w:space="0" w:color="auto"/>
            <w:bottom w:val="none" w:sz="0" w:space="0" w:color="auto"/>
            <w:right w:val="none" w:sz="0" w:space="0" w:color="auto"/>
          </w:divBdr>
        </w:div>
        <w:div w:id="270629344">
          <w:marLeft w:val="640"/>
          <w:marRight w:val="0"/>
          <w:marTop w:val="0"/>
          <w:marBottom w:val="0"/>
          <w:divBdr>
            <w:top w:val="none" w:sz="0" w:space="0" w:color="auto"/>
            <w:left w:val="none" w:sz="0" w:space="0" w:color="auto"/>
            <w:bottom w:val="none" w:sz="0" w:space="0" w:color="auto"/>
            <w:right w:val="none" w:sz="0" w:space="0" w:color="auto"/>
          </w:divBdr>
        </w:div>
        <w:div w:id="1733769239">
          <w:marLeft w:val="640"/>
          <w:marRight w:val="0"/>
          <w:marTop w:val="0"/>
          <w:marBottom w:val="0"/>
          <w:divBdr>
            <w:top w:val="none" w:sz="0" w:space="0" w:color="auto"/>
            <w:left w:val="none" w:sz="0" w:space="0" w:color="auto"/>
            <w:bottom w:val="none" w:sz="0" w:space="0" w:color="auto"/>
            <w:right w:val="none" w:sz="0" w:space="0" w:color="auto"/>
          </w:divBdr>
        </w:div>
        <w:div w:id="1288127750">
          <w:marLeft w:val="640"/>
          <w:marRight w:val="0"/>
          <w:marTop w:val="0"/>
          <w:marBottom w:val="0"/>
          <w:divBdr>
            <w:top w:val="none" w:sz="0" w:space="0" w:color="auto"/>
            <w:left w:val="none" w:sz="0" w:space="0" w:color="auto"/>
            <w:bottom w:val="none" w:sz="0" w:space="0" w:color="auto"/>
            <w:right w:val="none" w:sz="0" w:space="0" w:color="auto"/>
          </w:divBdr>
        </w:div>
        <w:div w:id="1645308405">
          <w:marLeft w:val="640"/>
          <w:marRight w:val="0"/>
          <w:marTop w:val="0"/>
          <w:marBottom w:val="0"/>
          <w:divBdr>
            <w:top w:val="none" w:sz="0" w:space="0" w:color="auto"/>
            <w:left w:val="none" w:sz="0" w:space="0" w:color="auto"/>
            <w:bottom w:val="none" w:sz="0" w:space="0" w:color="auto"/>
            <w:right w:val="none" w:sz="0" w:space="0" w:color="auto"/>
          </w:divBdr>
        </w:div>
        <w:div w:id="1768037796">
          <w:marLeft w:val="640"/>
          <w:marRight w:val="0"/>
          <w:marTop w:val="0"/>
          <w:marBottom w:val="0"/>
          <w:divBdr>
            <w:top w:val="none" w:sz="0" w:space="0" w:color="auto"/>
            <w:left w:val="none" w:sz="0" w:space="0" w:color="auto"/>
            <w:bottom w:val="none" w:sz="0" w:space="0" w:color="auto"/>
            <w:right w:val="none" w:sz="0" w:space="0" w:color="auto"/>
          </w:divBdr>
        </w:div>
        <w:div w:id="568005519">
          <w:marLeft w:val="640"/>
          <w:marRight w:val="0"/>
          <w:marTop w:val="0"/>
          <w:marBottom w:val="0"/>
          <w:divBdr>
            <w:top w:val="none" w:sz="0" w:space="0" w:color="auto"/>
            <w:left w:val="none" w:sz="0" w:space="0" w:color="auto"/>
            <w:bottom w:val="none" w:sz="0" w:space="0" w:color="auto"/>
            <w:right w:val="none" w:sz="0" w:space="0" w:color="auto"/>
          </w:divBdr>
        </w:div>
        <w:div w:id="130442692">
          <w:marLeft w:val="640"/>
          <w:marRight w:val="0"/>
          <w:marTop w:val="0"/>
          <w:marBottom w:val="0"/>
          <w:divBdr>
            <w:top w:val="none" w:sz="0" w:space="0" w:color="auto"/>
            <w:left w:val="none" w:sz="0" w:space="0" w:color="auto"/>
            <w:bottom w:val="none" w:sz="0" w:space="0" w:color="auto"/>
            <w:right w:val="none" w:sz="0" w:space="0" w:color="auto"/>
          </w:divBdr>
        </w:div>
        <w:div w:id="1662781456">
          <w:marLeft w:val="640"/>
          <w:marRight w:val="0"/>
          <w:marTop w:val="0"/>
          <w:marBottom w:val="0"/>
          <w:divBdr>
            <w:top w:val="none" w:sz="0" w:space="0" w:color="auto"/>
            <w:left w:val="none" w:sz="0" w:space="0" w:color="auto"/>
            <w:bottom w:val="none" w:sz="0" w:space="0" w:color="auto"/>
            <w:right w:val="none" w:sz="0" w:space="0" w:color="auto"/>
          </w:divBdr>
        </w:div>
        <w:div w:id="370812124">
          <w:marLeft w:val="640"/>
          <w:marRight w:val="0"/>
          <w:marTop w:val="0"/>
          <w:marBottom w:val="0"/>
          <w:divBdr>
            <w:top w:val="none" w:sz="0" w:space="0" w:color="auto"/>
            <w:left w:val="none" w:sz="0" w:space="0" w:color="auto"/>
            <w:bottom w:val="none" w:sz="0" w:space="0" w:color="auto"/>
            <w:right w:val="none" w:sz="0" w:space="0" w:color="auto"/>
          </w:divBdr>
        </w:div>
        <w:div w:id="723675967">
          <w:marLeft w:val="640"/>
          <w:marRight w:val="0"/>
          <w:marTop w:val="0"/>
          <w:marBottom w:val="0"/>
          <w:divBdr>
            <w:top w:val="none" w:sz="0" w:space="0" w:color="auto"/>
            <w:left w:val="none" w:sz="0" w:space="0" w:color="auto"/>
            <w:bottom w:val="none" w:sz="0" w:space="0" w:color="auto"/>
            <w:right w:val="none" w:sz="0" w:space="0" w:color="auto"/>
          </w:divBdr>
        </w:div>
        <w:div w:id="1131289965">
          <w:marLeft w:val="640"/>
          <w:marRight w:val="0"/>
          <w:marTop w:val="0"/>
          <w:marBottom w:val="0"/>
          <w:divBdr>
            <w:top w:val="none" w:sz="0" w:space="0" w:color="auto"/>
            <w:left w:val="none" w:sz="0" w:space="0" w:color="auto"/>
            <w:bottom w:val="none" w:sz="0" w:space="0" w:color="auto"/>
            <w:right w:val="none" w:sz="0" w:space="0" w:color="auto"/>
          </w:divBdr>
        </w:div>
        <w:div w:id="1466968539">
          <w:marLeft w:val="640"/>
          <w:marRight w:val="0"/>
          <w:marTop w:val="0"/>
          <w:marBottom w:val="0"/>
          <w:divBdr>
            <w:top w:val="none" w:sz="0" w:space="0" w:color="auto"/>
            <w:left w:val="none" w:sz="0" w:space="0" w:color="auto"/>
            <w:bottom w:val="none" w:sz="0" w:space="0" w:color="auto"/>
            <w:right w:val="none" w:sz="0" w:space="0" w:color="auto"/>
          </w:divBdr>
        </w:div>
        <w:div w:id="1449395358">
          <w:marLeft w:val="640"/>
          <w:marRight w:val="0"/>
          <w:marTop w:val="0"/>
          <w:marBottom w:val="0"/>
          <w:divBdr>
            <w:top w:val="none" w:sz="0" w:space="0" w:color="auto"/>
            <w:left w:val="none" w:sz="0" w:space="0" w:color="auto"/>
            <w:bottom w:val="none" w:sz="0" w:space="0" w:color="auto"/>
            <w:right w:val="none" w:sz="0" w:space="0" w:color="auto"/>
          </w:divBdr>
        </w:div>
        <w:div w:id="1484154416">
          <w:marLeft w:val="640"/>
          <w:marRight w:val="0"/>
          <w:marTop w:val="0"/>
          <w:marBottom w:val="0"/>
          <w:divBdr>
            <w:top w:val="none" w:sz="0" w:space="0" w:color="auto"/>
            <w:left w:val="none" w:sz="0" w:space="0" w:color="auto"/>
            <w:bottom w:val="none" w:sz="0" w:space="0" w:color="auto"/>
            <w:right w:val="none" w:sz="0" w:space="0" w:color="auto"/>
          </w:divBdr>
        </w:div>
        <w:div w:id="1440446783">
          <w:marLeft w:val="640"/>
          <w:marRight w:val="0"/>
          <w:marTop w:val="0"/>
          <w:marBottom w:val="0"/>
          <w:divBdr>
            <w:top w:val="none" w:sz="0" w:space="0" w:color="auto"/>
            <w:left w:val="none" w:sz="0" w:space="0" w:color="auto"/>
            <w:bottom w:val="none" w:sz="0" w:space="0" w:color="auto"/>
            <w:right w:val="none" w:sz="0" w:space="0" w:color="auto"/>
          </w:divBdr>
        </w:div>
        <w:div w:id="2139716183">
          <w:marLeft w:val="640"/>
          <w:marRight w:val="0"/>
          <w:marTop w:val="0"/>
          <w:marBottom w:val="0"/>
          <w:divBdr>
            <w:top w:val="none" w:sz="0" w:space="0" w:color="auto"/>
            <w:left w:val="none" w:sz="0" w:space="0" w:color="auto"/>
            <w:bottom w:val="none" w:sz="0" w:space="0" w:color="auto"/>
            <w:right w:val="none" w:sz="0" w:space="0" w:color="auto"/>
          </w:divBdr>
        </w:div>
        <w:div w:id="1252004741">
          <w:marLeft w:val="640"/>
          <w:marRight w:val="0"/>
          <w:marTop w:val="0"/>
          <w:marBottom w:val="0"/>
          <w:divBdr>
            <w:top w:val="none" w:sz="0" w:space="0" w:color="auto"/>
            <w:left w:val="none" w:sz="0" w:space="0" w:color="auto"/>
            <w:bottom w:val="none" w:sz="0" w:space="0" w:color="auto"/>
            <w:right w:val="none" w:sz="0" w:space="0" w:color="auto"/>
          </w:divBdr>
        </w:div>
        <w:div w:id="1050568097">
          <w:marLeft w:val="640"/>
          <w:marRight w:val="0"/>
          <w:marTop w:val="0"/>
          <w:marBottom w:val="0"/>
          <w:divBdr>
            <w:top w:val="none" w:sz="0" w:space="0" w:color="auto"/>
            <w:left w:val="none" w:sz="0" w:space="0" w:color="auto"/>
            <w:bottom w:val="none" w:sz="0" w:space="0" w:color="auto"/>
            <w:right w:val="none" w:sz="0" w:space="0" w:color="auto"/>
          </w:divBdr>
        </w:div>
        <w:div w:id="1522475423">
          <w:marLeft w:val="640"/>
          <w:marRight w:val="0"/>
          <w:marTop w:val="0"/>
          <w:marBottom w:val="0"/>
          <w:divBdr>
            <w:top w:val="none" w:sz="0" w:space="0" w:color="auto"/>
            <w:left w:val="none" w:sz="0" w:space="0" w:color="auto"/>
            <w:bottom w:val="none" w:sz="0" w:space="0" w:color="auto"/>
            <w:right w:val="none" w:sz="0" w:space="0" w:color="auto"/>
          </w:divBdr>
        </w:div>
        <w:div w:id="1757284849">
          <w:marLeft w:val="640"/>
          <w:marRight w:val="0"/>
          <w:marTop w:val="0"/>
          <w:marBottom w:val="0"/>
          <w:divBdr>
            <w:top w:val="none" w:sz="0" w:space="0" w:color="auto"/>
            <w:left w:val="none" w:sz="0" w:space="0" w:color="auto"/>
            <w:bottom w:val="none" w:sz="0" w:space="0" w:color="auto"/>
            <w:right w:val="none" w:sz="0" w:space="0" w:color="auto"/>
          </w:divBdr>
        </w:div>
        <w:div w:id="478772350">
          <w:marLeft w:val="640"/>
          <w:marRight w:val="0"/>
          <w:marTop w:val="0"/>
          <w:marBottom w:val="0"/>
          <w:divBdr>
            <w:top w:val="none" w:sz="0" w:space="0" w:color="auto"/>
            <w:left w:val="none" w:sz="0" w:space="0" w:color="auto"/>
            <w:bottom w:val="none" w:sz="0" w:space="0" w:color="auto"/>
            <w:right w:val="none" w:sz="0" w:space="0" w:color="auto"/>
          </w:divBdr>
        </w:div>
        <w:div w:id="842479441">
          <w:marLeft w:val="640"/>
          <w:marRight w:val="0"/>
          <w:marTop w:val="0"/>
          <w:marBottom w:val="0"/>
          <w:divBdr>
            <w:top w:val="none" w:sz="0" w:space="0" w:color="auto"/>
            <w:left w:val="none" w:sz="0" w:space="0" w:color="auto"/>
            <w:bottom w:val="none" w:sz="0" w:space="0" w:color="auto"/>
            <w:right w:val="none" w:sz="0" w:space="0" w:color="auto"/>
          </w:divBdr>
        </w:div>
        <w:div w:id="726152068">
          <w:marLeft w:val="640"/>
          <w:marRight w:val="0"/>
          <w:marTop w:val="0"/>
          <w:marBottom w:val="0"/>
          <w:divBdr>
            <w:top w:val="none" w:sz="0" w:space="0" w:color="auto"/>
            <w:left w:val="none" w:sz="0" w:space="0" w:color="auto"/>
            <w:bottom w:val="none" w:sz="0" w:space="0" w:color="auto"/>
            <w:right w:val="none" w:sz="0" w:space="0" w:color="auto"/>
          </w:divBdr>
        </w:div>
        <w:div w:id="128598278">
          <w:marLeft w:val="640"/>
          <w:marRight w:val="0"/>
          <w:marTop w:val="0"/>
          <w:marBottom w:val="0"/>
          <w:divBdr>
            <w:top w:val="none" w:sz="0" w:space="0" w:color="auto"/>
            <w:left w:val="none" w:sz="0" w:space="0" w:color="auto"/>
            <w:bottom w:val="none" w:sz="0" w:space="0" w:color="auto"/>
            <w:right w:val="none" w:sz="0" w:space="0" w:color="auto"/>
          </w:divBdr>
        </w:div>
        <w:div w:id="1129282009">
          <w:marLeft w:val="640"/>
          <w:marRight w:val="0"/>
          <w:marTop w:val="0"/>
          <w:marBottom w:val="0"/>
          <w:divBdr>
            <w:top w:val="none" w:sz="0" w:space="0" w:color="auto"/>
            <w:left w:val="none" w:sz="0" w:space="0" w:color="auto"/>
            <w:bottom w:val="none" w:sz="0" w:space="0" w:color="auto"/>
            <w:right w:val="none" w:sz="0" w:space="0" w:color="auto"/>
          </w:divBdr>
        </w:div>
        <w:div w:id="1882084392">
          <w:marLeft w:val="640"/>
          <w:marRight w:val="0"/>
          <w:marTop w:val="0"/>
          <w:marBottom w:val="0"/>
          <w:divBdr>
            <w:top w:val="none" w:sz="0" w:space="0" w:color="auto"/>
            <w:left w:val="none" w:sz="0" w:space="0" w:color="auto"/>
            <w:bottom w:val="none" w:sz="0" w:space="0" w:color="auto"/>
            <w:right w:val="none" w:sz="0" w:space="0" w:color="auto"/>
          </w:divBdr>
        </w:div>
        <w:div w:id="1581014845">
          <w:marLeft w:val="640"/>
          <w:marRight w:val="0"/>
          <w:marTop w:val="0"/>
          <w:marBottom w:val="0"/>
          <w:divBdr>
            <w:top w:val="none" w:sz="0" w:space="0" w:color="auto"/>
            <w:left w:val="none" w:sz="0" w:space="0" w:color="auto"/>
            <w:bottom w:val="none" w:sz="0" w:space="0" w:color="auto"/>
            <w:right w:val="none" w:sz="0" w:space="0" w:color="auto"/>
          </w:divBdr>
        </w:div>
        <w:div w:id="1638872948">
          <w:marLeft w:val="640"/>
          <w:marRight w:val="0"/>
          <w:marTop w:val="0"/>
          <w:marBottom w:val="0"/>
          <w:divBdr>
            <w:top w:val="none" w:sz="0" w:space="0" w:color="auto"/>
            <w:left w:val="none" w:sz="0" w:space="0" w:color="auto"/>
            <w:bottom w:val="none" w:sz="0" w:space="0" w:color="auto"/>
            <w:right w:val="none" w:sz="0" w:space="0" w:color="auto"/>
          </w:divBdr>
        </w:div>
        <w:div w:id="225341346">
          <w:marLeft w:val="640"/>
          <w:marRight w:val="0"/>
          <w:marTop w:val="0"/>
          <w:marBottom w:val="0"/>
          <w:divBdr>
            <w:top w:val="none" w:sz="0" w:space="0" w:color="auto"/>
            <w:left w:val="none" w:sz="0" w:space="0" w:color="auto"/>
            <w:bottom w:val="none" w:sz="0" w:space="0" w:color="auto"/>
            <w:right w:val="none" w:sz="0" w:space="0" w:color="auto"/>
          </w:divBdr>
        </w:div>
        <w:div w:id="424769977">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46595403">
      <w:bodyDiv w:val="1"/>
      <w:marLeft w:val="0"/>
      <w:marRight w:val="0"/>
      <w:marTop w:val="0"/>
      <w:marBottom w:val="0"/>
      <w:divBdr>
        <w:top w:val="none" w:sz="0" w:space="0" w:color="auto"/>
        <w:left w:val="none" w:sz="0" w:space="0" w:color="auto"/>
        <w:bottom w:val="none" w:sz="0" w:space="0" w:color="auto"/>
        <w:right w:val="none" w:sz="0" w:space="0" w:color="auto"/>
      </w:divBdr>
    </w:div>
    <w:div w:id="1347096010">
      <w:bodyDiv w:val="1"/>
      <w:marLeft w:val="0"/>
      <w:marRight w:val="0"/>
      <w:marTop w:val="0"/>
      <w:marBottom w:val="0"/>
      <w:divBdr>
        <w:top w:val="none" w:sz="0" w:space="0" w:color="auto"/>
        <w:left w:val="none" w:sz="0" w:space="0" w:color="auto"/>
        <w:bottom w:val="none" w:sz="0" w:space="0" w:color="auto"/>
        <w:right w:val="none" w:sz="0" w:space="0" w:color="auto"/>
      </w:divBdr>
    </w:div>
    <w:div w:id="1351449488">
      <w:bodyDiv w:val="1"/>
      <w:marLeft w:val="0"/>
      <w:marRight w:val="0"/>
      <w:marTop w:val="0"/>
      <w:marBottom w:val="0"/>
      <w:divBdr>
        <w:top w:val="none" w:sz="0" w:space="0" w:color="auto"/>
        <w:left w:val="none" w:sz="0" w:space="0" w:color="auto"/>
        <w:bottom w:val="none" w:sz="0" w:space="0" w:color="auto"/>
        <w:right w:val="none" w:sz="0" w:space="0" w:color="auto"/>
      </w:divBdr>
      <w:divsChild>
        <w:div w:id="279338052">
          <w:marLeft w:val="640"/>
          <w:marRight w:val="0"/>
          <w:marTop w:val="0"/>
          <w:marBottom w:val="0"/>
          <w:divBdr>
            <w:top w:val="none" w:sz="0" w:space="0" w:color="auto"/>
            <w:left w:val="none" w:sz="0" w:space="0" w:color="auto"/>
            <w:bottom w:val="none" w:sz="0" w:space="0" w:color="auto"/>
            <w:right w:val="none" w:sz="0" w:space="0" w:color="auto"/>
          </w:divBdr>
        </w:div>
        <w:div w:id="1511989862">
          <w:marLeft w:val="640"/>
          <w:marRight w:val="0"/>
          <w:marTop w:val="0"/>
          <w:marBottom w:val="0"/>
          <w:divBdr>
            <w:top w:val="none" w:sz="0" w:space="0" w:color="auto"/>
            <w:left w:val="none" w:sz="0" w:space="0" w:color="auto"/>
            <w:bottom w:val="none" w:sz="0" w:space="0" w:color="auto"/>
            <w:right w:val="none" w:sz="0" w:space="0" w:color="auto"/>
          </w:divBdr>
        </w:div>
        <w:div w:id="1392385222">
          <w:marLeft w:val="640"/>
          <w:marRight w:val="0"/>
          <w:marTop w:val="0"/>
          <w:marBottom w:val="0"/>
          <w:divBdr>
            <w:top w:val="none" w:sz="0" w:space="0" w:color="auto"/>
            <w:left w:val="none" w:sz="0" w:space="0" w:color="auto"/>
            <w:bottom w:val="none" w:sz="0" w:space="0" w:color="auto"/>
            <w:right w:val="none" w:sz="0" w:space="0" w:color="auto"/>
          </w:divBdr>
        </w:div>
        <w:div w:id="1259293506">
          <w:marLeft w:val="640"/>
          <w:marRight w:val="0"/>
          <w:marTop w:val="0"/>
          <w:marBottom w:val="0"/>
          <w:divBdr>
            <w:top w:val="none" w:sz="0" w:space="0" w:color="auto"/>
            <w:left w:val="none" w:sz="0" w:space="0" w:color="auto"/>
            <w:bottom w:val="none" w:sz="0" w:space="0" w:color="auto"/>
            <w:right w:val="none" w:sz="0" w:space="0" w:color="auto"/>
          </w:divBdr>
        </w:div>
        <w:div w:id="1293680748">
          <w:marLeft w:val="640"/>
          <w:marRight w:val="0"/>
          <w:marTop w:val="0"/>
          <w:marBottom w:val="0"/>
          <w:divBdr>
            <w:top w:val="none" w:sz="0" w:space="0" w:color="auto"/>
            <w:left w:val="none" w:sz="0" w:space="0" w:color="auto"/>
            <w:bottom w:val="none" w:sz="0" w:space="0" w:color="auto"/>
            <w:right w:val="none" w:sz="0" w:space="0" w:color="auto"/>
          </w:divBdr>
        </w:div>
        <w:div w:id="840007199">
          <w:marLeft w:val="640"/>
          <w:marRight w:val="0"/>
          <w:marTop w:val="0"/>
          <w:marBottom w:val="0"/>
          <w:divBdr>
            <w:top w:val="none" w:sz="0" w:space="0" w:color="auto"/>
            <w:left w:val="none" w:sz="0" w:space="0" w:color="auto"/>
            <w:bottom w:val="none" w:sz="0" w:space="0" w:color="auto"/>
            <w:right w:val="none" w:sz="0" w:space="0" w:color="auto"/>
          </w:divBdr>
        </w:div>
        <w:div w:id="649943169">
          <w:marLeft w:val="640"/>
          <w:marRight w:val="0"/>
          <w:marTop w:val="0"/>
          <w:marBottom w:val="0"/>
          <w:divBdr>
            <w:top w:val="none" w:sz="0" w:space="0" w:color="auto"/>
            <w:left w:val="none" w:sz="0" w:space="0" w:color="auto"/>
            <w:bottom w:val="none" w:sz="0" w:space="0" w:color="auto"/>
            <w:right w:val="none" w:sz="0" w:space="0" w:color="auto"/>
          </w:divBdr>
        </w:div>
        <w:div w:id="163517332">
          <w:marLeft w:val="640"/>
          <w:marRight w:val="0"/>
          <w:marTop w:val="0"/>
          <w:marBottom w:val="0"/>
          <w:divBdr>
            <w:top w:val="none" w:sz="0" w:space="0" w:color="auto"/>
            <w:left w:val="none" w:sz="0" w:space="0" w:color="auto"/>
            <w:bottom w:val="none" w:sz="0" w:space="0" w:color="auto"/>
            <w:right w:val="none" w:sz="0" w:space="0" w:color="auto"/>
          </w:divBdr>
        </w:div>
        <w:div w:id="2001425185">
          <w:marLeft w:val="640"/>
          <w:marRight w:val="0"/>
          <w:marTop w:val="0"/>
          <w:marBottom w:val="0"/>
          <w:divBdr>
            <w:top w:val="none" w:sz="0" w:space="0" w:color="auto"/>
            <w:left w:val="none" w:sz="0" w:space="0" w:color="auto"/>
            <w:bottom w:val="none" w:sz="0" w:space="0" w:color="auto"/>
            <w:right w:val="none" w:sz="0" w:space="0" w:color="auto"/>
          </w:divBdr>
        </w:div>
        <w:div w:id="752093989">
          <w:marLeft w:val="640"/>
          <w:marRight w:val="0"/>
          <w:marTop w:val="0"/>
          <w:marBottom w:val="0"/>
          <w:divBdr>
            <w:top w:val="none" w:sz="0" w:space="0" w:color="auto"/>
            <w:left w:val="none" w:sz="0" w:space="0" w:color="auto"/>
            <w:bottom w:val="none" w:sz="0" w:space="0" w:color="auto"/>
            <w:right w:val="none" w:sz="0" w:space="0" w:color="auto"/>
          </w:divBdr>
        </w:div>
        <w:div w:id="1259409345">
          <w:marLeft w:val="640"/>
          <w:marRight w:val="0"/>
          <w:marTop w:val="0"/>
          <w:marBottom w:val="0"/>
          <w:divBdr>
            <w:top w:val="none" w:sz="0" w:space="0" w:color="auto"/>
            <w:left w:val="none" w:sz="0" w:space="0" w:color="auto"/>
            <w:bottom w:val="none" w:sz="0" w:space="0" w:color="auto"/>
            <w:right w:val="none" w:sz="0" w:space="0" w:color="auto"/>
          </w:divBdr>
        </w:div>
        <w:div w:id="1674870271">
          <w:marLeft w:val="640"/>
          <w:marRight w:val="0"/>
          <w:marTop w:val="0"/>
          <w:marBottom w:val="0"/>
          <w:divBdr>
            <w:top w:val="none" w:sz="0" w:space="0" w:color="auto"/>
            <w:left w:val="none" w:sz="0" w:space="0" w:color="auto"/>
            <w:bottom w:val="none" w:sz="0" w:space="0" w:color="auto"/>
            <w:right w:val="none" w:sz="0" w:space="0" w:color="auto"/>
          </w:divBdr>
        </w:div>
        <w:div w:id="1855729733">
          <w:marLeft w:val="640"/>
          <w:marRight w:val="0"/>
          <w:marTop w:val="0"/>
          <w:marBottom w:val="0"/>
          <w:divBdr>
            <w:top w:val="none" w:sz="0" w:space="0" w:color="auto"/>
            <w:left w:val="none" w:sz="0" w:space="0" w:color="auto"/>
            <w:bottom w:val="none" w:sz="0" w:space="0" w:color="auto"/>
            <w:right w:val="none" w:sz="0" w:space="0" w:color="auto"/>
          </w:divBdr>
        </w:div>
        <w:div w:id="2096198335">
          <w:marLeft w:val="640"/>
          <w:marRight w:val="0"/>
          <w:marTop w:val="0"/>
          <w:marBottom w:val="0"/>
          <w:divBdr>
            <w:top w:val="none" w:sz="0" w:space="0" w:color="auto"/>
            <w:left w:val="none" w:sz="0" w:space="0" w:color="auto"/>
            <w:bottom w:val="none" w:sz="0" w:space="0" w:color="auto"/>
            <w:right w:val="none" w:sz="0" w:space="0" w:color="auto"/>
          </w:divBdr>
        </w:div>
        <w:div w:id="1475677635">
          <w:marLeft w:val="640"/>
          <w:marRight w:val="0"/>
          <w:marTop w:val="0"/>
          <w:marBottom w:val="0"/>
          <w:divBdr>
            <w:top w:val="none" w:sz="0" w:space="0" w:color="auto"/>
            <w:left w:val="none" w:sz="0" w:space="0" w:color="auto"/>
            <w:bottom w:val="none" w:sz="0" w:space="0" w:color="auto"/>
            <w:right w:val="none" w:sz="0" w:space="0" w:color="auto"/>
          </w:divBdr>
        </w:div>
        <w:div w:id="501235684">
          <w:marLeft w:val="640"/>
          <w:marRight w:val="0"/>
          <w:marTop w:val="0"/>
          <w:marBottom w:val="0"/>
          <w:divBdr>
            <w:top w:val="none" w:sz="0" w:space="0" w:color="auto"/>
            <w:left w:val="none" w:sz="0" w:space="0" w:color="auto"/>
            <w:bottom w:val="none" w:sz="0" w:space="0" w:color="auto"/>
            <w:right w:val="none" w:sz="0" w:space="0" w:color="auto"/>
          </w:divBdr>
        </w:div>
        <w:div w:id="1101953994">
          <w:marLeft w:val="640"/>
          <w:marRight w:val="0"/>
          <w:marTop w:val="0"/>
          <w:marBottom w:val="0"/>
          <w:divBdr>
            <w:top w:val="none" w:sz="0" w:space="0" w:color="auto"/>
            <w:left w:val="none" w:sz="0" w:space="0" w:color="auto"/>
            <w:bottom w:val="none" w:sz="0" w:space="0" w:color="auto"/>
            <w:right w:val="none" w:sz="0" w:space="0" w:color="auto"/>
          </w:divBdr>
        </w:div>
        <w:div w:id="1422600350">
          <w:marLeft w:val="640"/>
          <w:marRight w:val="0"/>
          <w:marTop w:val="0"/>
          <w:marBottom w:val="0"/>
          <w:divBdr>
            <w:top w:val="none" w:sz="0" w:space="0" w:color="auto"/>
            <w:left w:val="none" w:sz="0" w:space="0" w:color="auto"/>
            <w:bottom w:val="none" w:sz="0" w:space="0" w:color="auto"/>
            <w:right w:val="none" w:sz="0" w:space="0" w:color="auto"/>
          </w:divBdr>
        </w:div>
        <w:div w:id="243340166">
          <w:marLeft w:val="640"/>
          <w:marRight w:val="0"/>
          <w:marTop w:val="0"/>
          <w:marBottom w:val="0"/>
          <w:divBdr>
            <w:top w:val="none" w:sz="0" w:space="0" w:color="auto"/>
            <w:left w:val="none" w:sz="0" w:space="0" w:color="auto"/>
            <w:bottom w:val="none" w:sz="0" w:space="0" w:color="auto"/>
            <w:right w:val="none" w:sz="0" w:space="0" w:color="auto"/>
          </w:divBdr>
        </w:div>
        <w:div w:id="2018725135">
          <w:marLeft w:val="640"/>
          <w:marRight w:val="0"/>
          <w:marTop w:val="0"/>
          <w:marBottom w:val="0"/>
          <w:divBdr>
            <w:top w:val="none" w:sz="0" w:space="0" w:color="auto"/>
            <w:left w:val="none" w:sz="0" w:space="0" w:color="auto"/>
            <w:bottom w:val="none" w:sz="0" w:space="0" w:color="auto"/>
            <w:right w:val="none" w:sz="0" w:space="0" w:color="auto"/>
          </w:divBdr>
        </w:div>
        <w:div w:id="1971127397">
          <w:marLeft w:val="640"/>
          <w:marRight w:val="0"/>
          <w:marTop w:val="0"/>
          <w:marBottom w:val="0"/>
          <w:divBdr>
            <w:top w:val="none" w:sz="0" w:space="0" w:color="auto"/>
            <w:left w:val="none" w:sz="0" w:space="0" w:color="auto"/>
            <w:bottom w:val="none" w:sz="0" w:space="0" w:color="auto"/>
            <w:right w:val="none" w:sz="0" w:space="0" w:color="auto"/>
          </w:divBdr>
        </w:div>
        <w:div w:id="1808815701">
          <w:marLeft w:val="640"/>
          <w:marRight w:val="0"/>
          <w:marTop w:val="0"/>
          <w:marBottom w:val="0"/>
          <w:divBdr>
            <w:top w:val="none" w:sz="0" w:space="0" w:color="auto"/>
            <w:left w:val="none" w:sz="0" w:space="0" w:color="auto"/>
            <w:bottom w:val="none" w:sz="0" w:space="0" w:color="auto"/>
            <w:right w:val="none" w:sz="0" w:space="0" w:color="auto"/>
          </w:divBdr>
        </w:div>
        <w:div w:id="595945081">
          <w:marLeft w:val="640"/>
          <w:marRight w:val="0"/>
          <w:marTop w:val="0"/>
          <w:marBottom w:val="0"/>
          <w:divBdr>
            <w:top w:val="none" w:sz="0" w:space="0" w:color="auto"/>
            <w:left w:val="none" w:sz="0" w:space="0" w:color="auto"/>
            <w:bottom w:val="none" w:sz="0" w:space="0" w:color="auto"/>
            <w:right w:val="none" w:sz="0" w:space="0" w:color="auto"/>
          </w:divBdr>
        </w:div>
        <w:div w:id="2105028826">
          <w:marLeft w:val="640"/>
          <w:marRight w:val="0"/>
          <w:marTop w:val="0"/>
          <w:marBottom w:val="0"/>
          <w:divBdr>
            <w:top w:val="none" w:sz="0" w:space="0" w:color="auto"/>
            <w:left w:val="none" w:sz="0" w:space="0" w:color="auto"/>
            <w:bottom w:val="none" w:sz="0" w:space="0" w:color="auto"/>
            <w:right w:val="none" w:sz="0" w:space="0" w:color="auto"/>
          </w:divBdr>
        </w:div>
        <w:div w:id="1018652153">
          <w:marLeft w:val="640"/>
          <w:marRight w:val="0"/>
          <w:marTop w:val="0"/>
          <w:marBottom w:val="0"/>
          <w:divBdr>
            <w:top w:val="none" w:sz="0" w:space="0" w:color="auto"/>
            <w:left w:val="none" w:sz="0" w:space="0" w:color="auto"/>
            <w:bottom w:val="none" w:sz="0" w:space="0" w:color="auto"/>
            <w:right w:val="none" w:sz="0" w:space="0" w:color="auto"/>
          </w:divBdr>
        </w:div>
        <w:div w:id="268196237">
          <w:marLeft w:val="640"/>
          <w:marRight w:val="0"/>
          <w:marTop w:val="0"/>
          <w:marBottom w:val="0"/>
          <w:divBdr>
            <w:top w:val="none" w:sz="0" w:space="0" w:color="auto"/>
            <w:left w:val="none" w:sz="0" w:space="0" w:color="auto"/>
            <w:bottom w:val="none" w:sz="0" w:space="0" w:color="auto"/>
            <w:right w:val="none" w:sz="0" w:space="0" w:color="auto"/>
          </w:divBdr>
        </w:div>
        <w:div w:id="1245409905">
          <w:marLeft w:val="640"/>
          <w:marRight w:val="0"/>
          <w:marTop w:val="0"/>
          <w:marBottom w:val="0"/>
          <w:divBdr>
            <w:top w:val="none" w:sz="0" w:space="0" w:color="auto"/>
            <w:left w:val="none" w:sz="0" w:space="0" w:color="auto"/>
            <w:bottom w:val="none" w:sz="0" w:space="0" w:color="auto"/>
            <w:right w:val="none" w:sz="0" w:space="0" w:color="auto"/>
          </w:divBdr>
        </w:div>
        <w:div w:id="1993293051">
          <w:marLeft w:val="640"/>
          <w:marRight w:val="0"/>
          <w:marTop w:val="0"/>
          <w:marBottom w:val="0"/>
          <w:divBdr>
            <w:top w:val="none" w:sz="0" w:space="0" w:color="auto"/>
            <w:left w:val="none" w:sz="0" w:space="0" w:color="auto"/>
            <w:bottom w:val="none" w:sz="0" w:space="0" w:color="auto"/>
            <w:right w:val="none" w:sz="0" w:space="0" w:color="auto"/>
          </w:divBdr>
        </w:div>
        <w:div w:id="620108993">
          <w:marLeft w:val="640"/>
          <w:marRight w:val="0"/>
          <w:marTop w:val="0"/>
          <w:marBottom w:val="0"/>
          <w:divBdr>
            <w:top w:val="none" w:sz="0" w:space="0" w:color="auto"/>
            <w:left w:val="none" w:sz="0" w:space="0" w:color="auto"/>
            <w:bottom w:val="none" w:sz="0" w:space="0" w:color="auto"/>
            <w:right w:val="none" w:sz="0" w:space="0" w:color="auto"/>
          </w:divBdr>
        </w:div>
        <w:div w:id="1448888707">
          <w:marLeft w:val="640"/>
          <w:marRight w:val="0"/>
          <w:marTop w:val="0"/>
          <w:marBottom w:val="0"/>
          <w:divBdr>
            <w:top w:val="none" w:sz="0" w:space="0" w:color="auto"/>
            <w:left w:val="none" w:sz="0" w:space="0" w:color="auto"/>
            <w:bottom w:val="none" w:sz="0" w:space="0" w:color="auto"/>
            <w:right w:val="none" w:sz="0" w:space="0" w:color="auto"/>
          </w:divBdr>
        </w:div>
        <w:div w:id="1831364085">
          <w:marLeft w:val="640"/>
          <w:marRight w:val="0"/>
          <w:marTop w:val="0"/>
          <w:marBottom w:val="0"/>
          <w:divBdr>
            <w:top w:val="none" w:sz="0" w:space="0" w:color="auto"/>
            <w:left w:val="none" w:sz="0" w:space="0" w:color="auto"/>
            <w:bottom w:val="none" w:sz="0" w:space="0" w:color="auto"/>
            <w:right w:val="none" w:sz="0" w:space="0" w:color="auto"/>
          </w:divBdr>
        </w:div>
        <w:div w:id="67768685">
          <w:marLeft w:val="640"/>
          <w:marRight w:val="0"/>
          <w:marTop w:val="0"/>
          <w:marBottom w:val="0"/>
          <w:divBdr>
            <w:top w:val="none" w:sz="0" w:space="0" w:color="auto"/>
            <w:left w:val="none" w:sz="0" w:space="0" w:color="auto"/>
            <w:bottom w:val="none" w:sz="0" w:space="0" w:color="auto"/>
            <w:right w:val="none" w:sz="0" w:space="0" w:color="auto"/>
          </w:divBdr>
        </w:div>
        <w:div w:id="873738880">
          <w:marLeft w:val="640"/>
          <w:marRight w:val="0"/>
          <w:marTop w:val="0"/>
          <w:marBottom w:val="0"/>
          <w:divBdr>
            <w:top w:val="none" w:sz="0" w:space="0" w:color="auto"/>
            <w:left w:val="none" w:sz="0" w:space="0" w:color="auto"/>
            <w:bottom w:val="none" w:sz="0" w:space="0" w:color="auto"/>
            <w:right w:val="none" w:sz="0" w:space="0" w:color="auto"/>
          </w:divBdr>
        </w:div>
        <w:div w:id="2105296525">
          <w:marLeft w:val="640"/>
          <w:marRight w:val="0"/>
          <w:marTop w:val="0"/>
          <w:marBottom w:val="0"/>
          <w:divBdr>
            <w:top w:val="none" w:sz="0" w:space="0" w:color="auto"/>
            <w:left w:val="none" w:sz="0" w:space="0" w:color="auto"/>
            <w:bottom w:val="none" w:sz="0" w:space="0" w:color="auto"/>
            <w:right w:val="none" w:sz="0" w:space="0" w:color="auto"/>
          </w:divBdr>
        </w:div>
        <w:div w:id="2118332384">
          <w:marLeft w:val="640"/>
          <w:marRight w:val="0"/>
          <w:marTop w:val="0"/>
          <w:marBottom w:val="0"/>
          <w:divBdr>
            <w:top w:val="none" w:sz="0" w:space="0" w:color="auto"/>
            <w:left w:val="none" w:sz="0" w:space="0" w:color="auto"/>
            <w:bottom w:val="none" w:sz="0" w:space="0" w:color="auto"/>
            <w:right w:val="none" w:sz="0" w:space="0" w:color="auto"/>
          </w:divBdr>
        </w:div>
        <w:div w:id="779028422">
          <w:marLeft w:val="640"/>
          <w:marRight w:val="0"/>
          <w:marTop w:val="0"/>
          <w:marBottom w:val="0"/>
          <w:divBdr>
            <w:top w:val="none" w:sz="0" w:space="0" w:color="auto"/>
            <w:left w:val="none" w:sz="0" w:space="0" w:color="auto"/>
            <w:bottom w:val="none" w:sz="0" w:space="0" w:color="auto"/>
            <w:right w:val="none" w:sz="0" w:space="0" w:color="auto"/>
          </w:divBdr>
        </w:div>
        <w:div w:id="1119028812">
          <w:marLeft w:val="640"/>
          <w:marRight w:val="0"/>
          <w:marTop w:val="0"/>
          <w:marBottom w:val="0"/>
          <w:divBdr>
            <w:top w:val="none" w:sz="0" w:space="0" w:color="auto"/>
            <w:left w:val="none" w:sz="0" w:space="0" w:color="auto"/>
            <w:bottom w:val="none" w:sz="0" w:space="0" w:color="auto"/>
            <w:right w:val="none" w:sz="0" w:space="0" w:color="auto"/>
          </w:divBdr>
        </w:div>
        <w:div w:id="1160074326">
          <w:marLeft w:val="640"/>
          <w:marRight w:val="0"/>
          <w:marTop w:val="0"/>
          <w:marBottom w:val="0"/>
          <w:divBdr>
            <w:top w:val="none" w:sz="0" w:space="0" w:color="auto"/>
            <w:left w:val="none" w:sz="0" w:space="0" w:color="auto"/>
            <w:bottom w:val="none" w:sz="0" w:space="0" w:color="auto"/>
            <w:right w:val="none" w:sz="0" w:space="0" w:color="auto"/>
          </w:divBdr>
        </w:div>
        <w:div w:id="1575777620">
          <w:marLeft w:val="640"/>
          <w:marRight w:val="0"/>
          <w:marTop w:val="0"/>
          <w:marBottom w:val="0"/>
          <w:divBdr>
            <w:top w:val="none" w:sz="0" w:space="0" w:color="auto"/>
            <w:left w:val="none" w:sz="0" w:space="0" w:color="auto"/>
            <w:bottom w:val="none" w:sz="0" w:space="0" w:color="auto"/>
            <w:right w:val="none" w:sz="0" w:space="0" w:color="auto"/>
          </w:divBdr>
        </w:div>
        <w:div w:id="1516070724">
          <w:marLeft w:val="640"/>
          <w:marRight w:val="0"/>
          <w:marTop w:val="0"/>
          <w:marBottom w:val="0"/>
          <w:divBdr>
            <w:top w:val="none" w:sz="0" w:space="0" w:color="auto"/>
            <w:left w:val="none" w:sz="0" w:space="0" w:color="auto"/>
            <w:bottom w:val="none" w:sz="0" w:space="0" w:color="auto"/>
            <w:right w:val="none" w:sz="0" w:space="0" w:color="auto"/>
          </w:divBdr>
        </w:div>
        <w:div w:id="780760228">
          <w:marLeft w:val="640"/>
          <w:marRight w:val="0"/>
          <w:marTop w:val="0"/>
          <w:marBottom w:val="0"/>
          <w:divBdr>
            <w:top w:val="none" w:sz="0" w:space="0" w:color="auto"/>
            <w:left w:val="none" w:sz="0" w:space="0" w:color="auto"/>
            <w:bottom w:val="none" w:sz="0" w:space="0" w:color="auto"/>
            <w:right w:val="none" w:sz="0" w:space="0" w:color="auto"/>
          </w:divBdr>
        </w:div>
        <w:div w:id="2012099346">
          <w:marLeft w:val="640"/>
          <w:marRight w:val="0"/>
          <w:marTop w:val="0"/>
          <w:marBottom w:val="0"/>
          <w:divBdr>
            <w:top w:val="none" w:sz="0" w:space="0" w:color="auto"/>
            <w:left w:val="none" w:sz="0" w:space="0" w:color="auto"/>
            <w:bottom w:val="none" w:sz="0" w:space="0" w:color="auto"/>
            <w:right w:val="none" w:sz="0" w:space="0" w:color="auto"/>
          </w:divBdr>
        </w:div>
        <w:div w:id="790054128">
          <w:marLeft w:val="640"/>
          <w:marRight w:val="0"/>
          <w:marTop w:val="0"/>
          <w:marBottom w:val="0"/>
          <w:divBdr>
            <w:top w:val="none" w:sz="0" w:space="0" w:color="auto"/>
            <w:left w:val="none" w:sz="0" w:space="0" w:color="auto"/>
            <w:bottom w:val="none" w:sz="0" w:space="0" w:color="auto"/>
            <w:right w:val="none" w:sz="0" w:space="0" w:color="auto"/>
          </w:divBdr>
        </w:div>
        <w:div w:id="1563710777">
          <w:marLeft w:val="640"/>
          <w:marRight w:val="0"/>
          <w:marTop w:val="0"/>
          <w:marBottom w:val="0"/>
          <w:divBdr>
            <w:top w:val="none" w:sz="0" w:space="0" w:color="auto"/>
            <w:left w:val="none" w:sz="0" w:space="0" w:color="auto"/>
            <w:bottom w:val="none" w:sz="0" w:space="0" w:color="auto"/>
            <w:right w:val="none" w:sz="0" w:space="0" w:color="auto"/>
          </w:divBdr>
        </w:div>
        <w:div w:id="269093633">
          <w:marLeft w:val="640"/>
          <w:marRight w:val="0"/>
          <w:marTop w:val="0"/>
          <w:marBottom w:val="0"/>
          <w:divBdr>
            <w:top w:val="none" w:sz="0" w:space="0" w:color="auto"/>
            <w:left w:val="none" w:sz="0" w:space="0" w:color="auto"/>
            <w:bottom w:val="none" w:sz="0" w:space="0" w:color="auto"/>
            <w:right w:val="none" w:sz="0" w:space="0" w:color="auto"/>
          </w:divBdr>
        </w:div>
        <w:div w:id="1090809277">
          <w:marLeft w:val="640"/>
          <w:marRight w:val="0"/>
          <w:marTop w:val="0"/>
          <w:marBottom w:val="0"/>
          <w:divBdr>
            <w:top w:val="none" w:sz="0" w:space="0" w:color="auto"/>
            <w:left w:val="none" w:sz="0" w:space="0" w:color="auto"/>
            <w:bottom w:val="none" w:sz="0" w:space="0" w:color="auto"/>
            <w:right w:val="none" w:sz="0" w:space="0" w:color="auto"/>
          </w:divBdr>
        </w:div>
        <w:div w:id="1705206629">
          <w:marLeft w:val="640"/>
          <w:marRight w:val="0"/>
          <w:marTop w:val="0"/>
          <w:marBottom w:val="0"/>
          <w:divBdr>
            <w:top w:val="none" w:sz="0" w:space="0" w:color="auto"/>
            <w:left w:val="none" w:sz="0" w:space="0" w:color="auto"/>
            <w:bottom w:val="none" w:sz="0" w:space="0" w:color="auto"/>
            <w:right w:val="none" w:sz="0" w:space="0" w:color="auto"/>
          </w:divBdr>
        </w:div>
        <w:div w:id="1939482070">
          <w:marLeft w:val="640"/>
          <w:marRight w:val="0"/>
          <w:marTop w:val="0"/>
          <w:marBottom w:val="0"/>
          <w:divBdr>
            <w:top w:val="none" w:sz="0" w:space="0" w:color="auto"/>
            <w:left w:val="none" w:sz="0" w:space="0" w:color="auto"/>
            <w:bottom w:val="none" w:sz="0" w:space="0" w:color="auto"/>
            <w:right w:val="none" w:sz="0" w:space="0" w:color="auto"/>
          </w:divBdr>
        </w:div>
        <w:div w:id="404644629">
          <w:marLeft w:val="640"/>
          <w:marRight w:val="0"/>
          <w:marTop w:val="0"/>
          <w:marBottom w:val="0"/>
          <w:divBdr>
            <w:top w:val="none" w:sz="0" w:space="0" w:color="auto"/>
            <w:left w:val="none" w:sz="0" w:space="0" w:color="auto"/>
            <w:bottom w:val="none" w:sz="0" w:space="0" w:color="auto"/>
            <w:right w:val="none" w:sz="0" w:space="0" w:color="auto"/>
          </w:divBdr>
        </w:div>
        <w:div w:id="1080175570">
          <w:marLeft w:val="640"/>
          <w:marRight w:val="0"/>
          <w:marTop w:val="0"/>
          <w:marBottom w:val="0"/>
          <w:divBdr>
            <w:top w:val="none" w:sz="0" w:space="0" w:color="auto"/>
            <w:left w:val="none" w:sz="0" w:space="0" w:color="auto"/>
            <w:bottom w:val="none" w:sz="0" w:space="0" w:color="auto"/>
            <w:right w:val="none" w:sz="0" w:space="0" w:color="auto"/>
          </w:divBdr>
        </w:div>
        <w:div w:id="441000907">
          <w:marLeft w:val="640"/>
          <w:marRight w:val="0"/>
          <w:marTop w:val="0"/>
          <w:marBottom w:val="0"/>
          <w:divBdr>
            <w:top w:val="none" w:sz="0" w:space="0" w:color="auto"/>
            <w:left w:val="none" w:sz="0" w:space="0" w:color="auto"/>
            <w:bottom w:val="none" w:sz="0" w:space="0" w:color="auto"/>
            <w:right w:val="none" w:sz="0" w:space="0" w:color="auto"/>
          </w:divBdr>
        </w:div>
        <w:div w:id="1850900332">
          <w:marLeft w:val="640"/>
          <w:marRight w:val="0"/>
          <w:marTop w:val="0"/>
          <w:marBottom w:val="0"/>
          <w:divBdr>
            <w:top w:val="none" w:sz="0" w:space="0" w:color="auto"/>
            <w:left w:val="none" w:sz="0" w:space="0" w:color="auto"/>
            <w:bottom w:val="none" w:sz="0" w:space="0" w:color="auto"/>
            <w:right w:val="none" w:sz="0" w:space="0" w:color="auto"/>
          </w:divBdr>
        </w:div>
        <w:div w:id="672075893">
          <w:marLeft w:val="640"/>
          <w:marRight w:val="0"/>
          <w:marTop w:val="0"/>
          <w:marBottom w:val="0"/>
          <w:divBdr>
            <w:top w:val="none" w:sz="0" w:space="0" w:color="auto"/>
            <w:left w:val="none" w:sz="0" w:space="0" w:color="auto"/>
            <w:bottom w:val="none" w:sz="0" w:space="0" w:color="auto"/>
            <w:right w:val="none" w:sz="0" w:space="0" w:color="auto"/>
          </w:divBdr>
        </w:div>
        <w:div w:id="89280129">
          <w:marLeft w:val="640"/>
          <w:marRight w:val="0"/>
          <w:marTop w:val="0"/>
          <w:marBottom w:val="0"/>
          <w:divBdr>
            <w:top w:val="none" w:sz="0" w:space="0" w:color="auto"/>
            <w:left w:val="none" w:sz="0" w:space="0" w:color="auto"/>
            <w:bottom w:val="none" w:sz="0" w:space="0" w:color="auto"/>
            <w:right w:val="none" w:sz="0" w:space="0" w:color="auto"/>
          </w:divBdr>
        </w:div>
        <w:div w:id="182860316">
          <w:marLeft w:val="640"/>
          <w:marRight w:val="0"/>
          <w:marTop w:val="0"/>
          <w:marBottom w:val="0"/>
          <w:divBdr>
            <w:top w:val="none" w:sz="0" w:space="0" w:color="auto"/>
            <w:left w:val="none" w:sz="0" w:space="0" w:color="auto"/>
            <w:bottom w:val="none" w:sz="0" w:space="0" w:color="auto"/>
            <w:right w:val="none" w:sz="0" w:space="0" w:color="auto"/>
          </w:divBdr>
        </w:div>
        <w:div w:id="1692805000">
          <w:marLeft w:val="640"/>
          <w:marRight w:val="0"/>
          <w:marTop w:val="0"/>
          <w:marBottom w:val="0"/>
          <w:divBdr>
            <w:top w:val="none" w:sz="0" w:space="0" w:color="auto"/>
            <w:left w:val="none" w:sz="0" w:space="0" w:color="auto"/>
            <w:bottom w:val="none" w:sz="0" w:space="0" w:color="auto"/>
            <w:right w:val="none" w:sz="0" w:space="0" w:color="auto"/>
          </w:divBdr>
        </w:div>
        <w:div w:id="1028021569">
          <w:marLeft w:val="640"/>
          <w:marRight w:val="0"/>
          <w:marTop w:val="0"/>
          <w:marBottom w:val="0"/>
          <w:divBdr>
            <w:top w:val="none" w:sz="0" w:space="0" w:color="auto"/>
            <w:left w:val="none" w:sz="0" w:space="0" w:color="auto"/>
            <w:bottom w:val="none" w:sz="0" w:space="0" w:color="auto"/>
            <w:right w:val="none" w:sz="0" w:space="0" w:color="auto"/>
          </w:divBdr>
        </w:div>
        <w:div w:id="565335722">
          <w:marLeft w:val="640"/>
          <w:marRight w:val="0"/>
          <w:marTop w:val="0"/>
          <w:marBottom w:val="0"/>
          <w:divBdr>
            <w:top w:val="none" w:sz="0" w:space="0" w:color="auto"/>
            <w:left w:val="none" w:sz="0" w:space="0" w:color="auto"/>
            <w:bottom w:val="none" w:sz="0" w:space="0" w:color="auto"/>
            <w:right w:val="none" w:sz="0" w:space="0" w:color="auto"/>
          </w:divBdr>
        </w:div>
        <w:div w:id="219368864">
          <w:marLeft w:val="640"/>
          <w:marRight w:val="0"/>
          <w:marTop w:val="0"/>
          <w:marBottom w:val="0"/>
          <w:divBdr>
            <w:top w:val="none" w:sz="0" w:space="0" w:color="auto"/>
            <w:left w:val="none" w:sz="0" w:space="0" w:color="auto"/>
            <w:bottom w:val="none" w:sz="0" w:space="0" w:color="auto"/>
            <w:right w:val="none" w:sz="0" w:space="0" w:color="auto"/>
          </w:divBdr>
        </w:div>
        <w:div w:id="204803217">
          <w:marLeft w:val="640"/>
          <w:marRight w:val="0"/>
          <w:marTop w:val="0"/>
          <w:marBottom w:val="0"/>
          <w:divBdr>
            <w:top w:val="none" w:sz="0" w:space="0" w:color="auto"/>
            <w:left w:val="none" w:sz="0" w:space="0" w:color="auto"/>
            <w:bottom w:val="none" w:sz="0" w:space="0" w:color="auto"/>
            <w:right w:val="none" w:sz="0" w:space="0" w:color="auto"/>
          </w:divBdr>
        </w:div>
        <w:div w:id="1419014873">
          <w:marLeft w:val="640"/>
          <w:marRight w:val="0"/>
          <w:marTop w:val="0"/>
          <w:marBottom w:val="0"/>
          <w:divBdr>
            <w:top w:val="none" w:sz="0" w:space="0" w:color="auto"/>
            <w:left w:val="none" w:sz="0" w:space="0" w:color="auto"/>
            <w:bottom w:val="none" w:sz="0" w:space="0" w:color="auto"/>
            <w:right w:val="none" w:sz="0" w:space="0" w:color="auto"/>
          </w:divBdr>
        </w:div>
        <w:div w:id="1919172246">
          <w:marLeft w:val="640"/>
          <w:marRight w:val="0"/>
          <w:marTop w:val="0"/>
          <w:marBottom w:val="0"/>
          <w:divBdr>
            <w:top w:val="none" w:sz="0" w:space="0" w:color="auto"/>
            <w:left w:val="none" w:sz="0" w:space="0" w:color="auto"/>
            <w:bottom w:val="none" w:sz="0" w:space="0" w:color="auto"/>
            <w:right w:val="none" w:sz="0" w:space="0" w:color="auto"/>
          </w:divBdr>
        </w:div>
        <w:div w:id="920680858">
          <w:marLeft w:val="640"/>
          <w:marRight w:val="0"/>
          <w:marTop w:val="0"/>
          <w:marBottom w:val="0"/>
          <w:divBdr>
            <w:top w:val="none" w:sz="0" w:space="0" w:color="auto"/>
            <w:left w:val="none" w:sz="0" w:space="0" w:color="auto"/>
            <w:bottom w:val="none" w:sz="0" w:space="0" w:color="auto"/>
            <w:right w:val="none" w:sz="0" w:space="0" w:color="auto"/>
          </w:divBdr>
        </w:div>
        <w:div w:id="429813449">
          <w:marLeft w:val="640"/>
          <w:marRight w:val="0"/>
          <w:marTop w:val="0"/>
          <w:marBottom w:val="0"/>
          <w:divBdr>
            <w:top w:val="none" w:sz="0" w:space="0" w:color="auto"/>
            <w:left w:val="none" w:sz="0" w:space="0" w:color="auto"/>
            <w:bottom w:val="none" w:sz="0" w:space="0" w:color="auto"/>
            <w:right w:val="none" w:sz="0" w:space="0" w:color="auto"/>
          </w:divBdr>
        </w:div>
        <w:div w:id="170948276">
          <w:marLeft w:val="640"/>
          <w:marRight w:val="0"/>
          <w:marTop w:val="0"/>
          <w:marBottom w:val="0"/>
          <w:divBdr>
            <w:top w:val="none" w:sz="0" w:space="0" w:color="auto"/>
            <w:left w:val="none" w:sz="0" w:space="0" w:color="auto"/>
            <w:bottom w:val="none" w:sz="0" w:space="0" w:color="auto"/>
            <w:right w:val="none" w:sz="0" w:space="0" w:color="auto"/>
          </w:divBdr>
        </w:div>
        <w:div w:id="1566916022">
          <w:marLeft w:val="640"/>
          <w:marRight w:val="0"/>
          <w:marTop w:val="0"/>
          <w:marBottom w:val="0"/>
          <w:divBdr>
            <w:top w:val="none" w:sz="0" w:space="0" w:color="auto"/>
            <w:left w:val="none" w:sz="0" w:space="0" w:color="auto"/>
            <w:bottom w:val="none" w:sz="0" w:space="0" w:color="auto"/>
            <w:right w:val="none" w:sz="0" w:space="0" w:color="auto"/>
          </w:divBdr>
        </w:div>
        <w:div w:id="1702709232">
          <w:marLeft w:val="640"/>
          <w:marRight w:val="0"/>
          <w:marTop w:val="0"/>
          <w:marBottom w:val="0"/>
          <w:divBdr>
            <w:top w:val="none" w:sz="0" w:space="0" w:color="auto"/>
            <w:left w:val="none" w:sz="0" w:space="0" w:color="auto"/>
            <w:bottom w:val="none" w:sz="0" w:space="0" w:color="auto"/>
            <w:right w:val="none" w:sz="0" w:space="0" w:color="auto"/>
          </w:divBdr>
        </w:div>
        <w:div w:id="602110587">
          <w:marLeft w:val="640"/>
          <w:marRight w:val="0"/>
          <w:marTop w:val="0"/>
          <w:marBottom w:val="0"/>
          <w:divBdr>
            <w:top w:val="none" w:sz="0" w:space="0" w:color="auto"/>
            <w:left w:val="none" w:sz="0" w:space="0" w:color="auto"/>
            <w:bottom w:val="none" w:sz="0" w:space="0" w:color="auto"/>
            <w:right w:val="none" w:sz="0" w:space="0" w:color="auto"/>
          </w:divBdr>
        </w:div>
        <w:div w:id="570232936">
          <w:marLeft w:val="640"/>
          <w:marRight w:val="0"/>
          <w:marTop w:val="0"/>
          <w:marBottom w:val="0"/>
          <w:divBdr>
            <w:top w:val="none" w:sz="0" w:space="0" w:color="auto"/>
            <w:left w:val="none" w:sz="0" w:space="0" w:color="auto"/>
            <w:bottom w:val="none" w:sz="0" w:space="0" w:color="auto"/>
            <w:right w:val="none" w:sz="0" w:space="0" w:color="auto"/>
          </w:divBdr>
        </w:div>
        <w:div w:id="1193614051">
          <w:marLeft w:val="640"/>
          <w:marRight w:val="0"/>
          <w:marTop w:val="0"/>
          <w:marBottom w:val="0"/>
          <w:divBdr>
            <w:top w:val="none" w:sz="0" w:space="0" w:color="auto"/>
            <w:left w:val="none" w:sz="0" w:space="0" w:color="auto"/>
            <w:bottom w:val="none" w:sz="0" w:space="0" w:color="auto"/>
            <w:right w:val="none" w:sz="0" w:space="0" w:color="auto"/>
          </w:divBdr>
        </w:div>
        <w:div w:id="530144040">
          <w:marLeft w:val="640"/>
          <w:marRight w:val="0"/>
          <w:marTop w:val="0"/>
          <w:marBottom w:val="0"/>
          <w:divBdr>
            <w:top w:val="none" w:sz="0" w:space="0" w:color="auto"/>
            <w:left w:val="none" w:sz="0" w:space="0" w:color="auto"/>
            <w:bottom w:val="none" w:sz="0" w:space="0" w:color="auto"/>
            <w:right w:val="none" w:sz="0" w:space="0" w:color="auto"/>
          </w:divBdr>
        </w:div>
        <w:div w:id="950890820">
          <w:marLeft w:val="640"/>
          <w:marRight w:val="0"/>
          <w:marTop w:val="0"/>
          <w:marBottom w:val="0"/>
          <w:divBdr>
            <w:top w:val="none" w:sz="0" w:space="0" w:color="auto"/>
            <w:left w:val="none" w:sz="0" w:space="0" w:color="auto"/>
            <w:bottom w:val="none" w:sz="0" w:space="0" w:color="auto"/>
            <w:right w:val="none" w:sz="0" w:space="0" w:color="auto"/>
          </w:divBdr>
        </w:div>
        <w:div w:id="690499186">
          <w:marLeft w:val="640"/>
          <w:marRight w:val="0"/>
          <w:marTop w:val="0"/>
          <w:marBottom w:val="0"/>
          <w:divBdr>
            <w:top w:val="none" w:sz="0" w:space="0" w:color="auto"/>
            <w:left w:val="none" w:sz="0" w:space="0" w:color="auto"/>
            <w:bottom w:val="none" w:sz="0" w:space="0" w:color="auto"/>
            <w:right w:val="none" w:sz="0" w:space="0" w:color="auto"/>
          </w:divBdr>
        </w:div>
        <w:div w:id="517742672">
          <w:marLeft w:val="640"/>
          <w:marRight w:val="0"/>
          <w:marTop w:val="0"/>
          <w:marBottom w:val="0"/>
          <w:divBdr>
            <w:top w:val="none" w:sz="0" w:space="0" w:color="auto"/>
            <w:left w:val="none" w:sz="0" w:space="0" w:color="auto"/>
            <w:bottom w:val="none" w:sz="0" w:space="0" w:color="auto"/>
            <w:right w:val="none" w:sz="0" w:space="0" w:color="auto"/>
          </w:divBdr>
        </w:div>
        <w:div w:id="554507737">
          <w:marLeft w:val="640"/>
          <w:marRight w:val="0"/>
          <w:marTop w:val="0"/>
          <w:marBottom w:val="0"/>
          <w:divBdr>
            <w:top w:val="none" w:sz="0" w:space="0" w:color="auto"/>
            <w:left w:val="none" w:sz="0" w:space="0" w:color="auto"/>
            <w:bottom w:val="none" w:sz="0" w:space="0" w:color="auto"/>
            <w:right w:val="none" w:sz="0" w:space="0" w:color="auto"/>
          </w:divBdr>
        </w:div>
      </w:divsChild>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79664313">
      <w:bodyDiv w:val="1"/>
      <w:marLeft w:val="0"/>
      <w:marRight w:val="0"/>
      <w:marTop w:val="0"/>
      <w:marBottom w:val="0"/>
      <w:divBdr>
        <w:top w:val="none" w:sz="0" w:space="0" w:color="auto"/>
        <w:left w:val="none" w:sz="0" w:space="0" w:color="auto"/>
        <w:bottom w:val="none" w:sz="0" w:space="0" w:color="auto"/>
        <w:right w:val="none" w:sz="0" w:space="0" w:color="auto"/>
      </w:divBdr>
      <w:divsChild>
        <w:div w:id="1652055177">
          <w:marLeft w:val="640"/>
          <w:marRight w:val="0"/>
          <w:marTop w:val="0"/>
          <w:marBottom w:val="0"/>
          <w:divBdr>
            <w:top w:val="none" w:sz="0" w:space="0" w:color="auto"/>
            <w:left w:val="none" w:sz="0" w:space="0" w:color="auto"/>
            <w:bottom w:val="none" w:sz="0" w:space="0" w:color="auto"/>
            <w:right w:val="none" w:sz="0" w:space="0" w:color="auto"/>
          </w:divBdr>
        </w:div>
        <w:div w:id="988629644">
          <w:marLeft w:val="640"/>
          <w:marRight w:val="0"/>
          <w:marTop w:val="0"/>
          <w:marBottom w:val="0"/>
          <w:divBdr>
            <w:top w:val="none" w:sz="0" w:space="0" w:color="auto"/>
            <w:left w:val="none" w:sz="0" w:space="0" w:color="auto"/>
            <w:bottom w:val="none" w:sz="0" w:space="0" w:color="auto"/>
            <w:right w:val="none" w:sz="0" w:space="0" w:color="auto"/>
          </w:divBdr>
        </w:div>
        <w:div w:id="650183240">
          <w:marLeft w:val="640"/>
          <w:marRight w:val="0"/>
          <w:marTop w:val="0"/>
          <w:marBottom w:val="0"/>
          <w:divBdr>
            <w:top w:val="none" w:sz="0" w:space="0" w:color="auto"/>
            <w:left w:val="none" w:sz="0" w:space="0" w:color="auto"/>
            <w:bottom w:val="none" w:sz="0" w:space="0" w:color="auto"/>
            <w:right w:val="none" w:sz="0" w:space="0" w:color="auto"/>
          </w:divBdr>
        </w:div>
        <w:div w:id="1300381100">
          <w:marLeft w:val="640"/>
          <w:marRight w:val="0"/>
          <w:marTop w:val="0"/>
          <w:marBottom w:val="0"/>
          <w:divBdr>
            <w:top w:val="none" w:sz="0" w:space="0" w:color="auto"/>
            <w:left w:val="none" w:sz="0" w:space="0" w:color="auto"/>
            <w:bottom w:val="none" w:sz="0" w:space="0" w:color="auto"/>
            <w:right w:val="none" w:sz="0" w:space="0" w:color="auto"/>
          </w:divBdr>
        </w:div>
        <w:div w:id="1863398618">
          <w:marLeft w:val="640"/>
          <w:marRight w:val="0"/>
          <w:marTop w:val="0"/>
          <w:marBottom w:val="0"/>
          <w:divBdr>
            <w:top w:val="none" w:sz="0" w:space="0" w:color="auto"/>
            <w:left w:val="none" w:sz="0" w:space="0" w:color="auto"/>
            <w:bottom w:val="none" w:sz="0" w:space="0" w:color="auto"/>
            <w:right w:val="none" w:sz="0" w:space="0" w:color="auto"/>
          </w:divBdr>
        </w:div>
        <w:div w:id="2049524321">
          <w:marLeft w:val="640"/>
          <w:marRight w:val="0"/>
          <w:marTop w:val="0"/>
          <w:marBottom w:val="0"/>
          <w:divBdr>
            <w:top w:val="none" w:sz="0" w:space="0" w:color="auto"/>
            <w:left w:val="none" w:sz="0" w:space="0" w:color="auto"/>
            <w:bottom w:val="none" w:sz="0" w:space="0" w:color="auto"/>
            <w:right w:val="none" w:sz="0" w:space="0" w:color="auto"/>
          </w:divBdr>
        </w:div>
        <w:div w:id="2132674685">
          <w:marLeft w:val="640"/>
          <w:marRight w:val="0"/>
          <w:marTop w:val="0"/>
          <w:marBottom w:val="0"/>
          <w:divBdr>
            <w:top w:val="none" w:sz="0" w:space="0" w:color="auto"/>
            <w:left w:val="none" w:sz="0" w:space="0" w:color="auto"/>
            <w:bottom w:val="none" w:sz="0" w:space="0" w:color="auto"/>
            <w:right w:val="none" w:sz="0" w:space="0" w:color="auto"/>
          </w:divBdr>
        </w:div>
        <w:div w:id="580800191">
          <w:marLeft w:val="640"/>
          <w:marRight w:val="0"/>
          <w:marTop w:val="0"/>
          <w:marBottom w:val="0"/>
          <w:divBdr>
            <w:top w:val="none" w:sz="0" w:space="0" w:color="auto"/>
            <w:left w:val="none" w:sz="0" w:space="0" w:color="auto"/>
            <w:bottom w:val="none" w:sz="0" w:space="0" w:color="auto"/>
            <w:right w:val="none" w:sz="0" w:space="0" w:color="auto"/>
          </w:divBdr>
        </w:div>
        <w:div w:id="410277267">
          <w:marLeft w:val="640"/>
          <w:marRight w:val="0"/>
          <w:marTop w:val="0"/>
          <w:marBottom w:val="0"/>
          <w:divBdr>
            <w:top w:val="none" w:sz="0" w:space="0" w:color="auto"/>
            <w:left w:val="none" w:sz="0" w:space="0" w:color="auto"/>
            <w:bottom w:val="none" w:sz="0" w:space="0" w:color="auto"/>
            <w:right w:val="none" w:sz="0" w:space="0" w:color="auto"/>
          </w:divBdr>
        </w:div>
        <w:div w:id="229075588">
          <w:marLeft w:val="640"/>
          <w:marRight w:val="0"/>
          <w:marTop w:val="0"/>
          <w:marBottom w:val="0"/>
          <w:divBdr>
            <w:top w:val="none" w:sz="0" w:space="0" w:color="auto"/>
            <w:left w:val="none" w:sz="0" w:space="0" w:color="auto"/>
            <w:bottom w:val="none" w:sz="0" w:space="0" w:color="auto"/>
            <w:right w:val="none" w:sz="0" w:space="0" w:color="auto"/>
          </w:divBdr>
        </w:div>
        <w:div w:id="239995680">
          <w:marLeft w:val="640"/>
          <w:marRight w:val="0"/>
          <w:marTop w:val="0"/>
          <w:marBottom w:val="0"/>
          <w:divBdr>
            <w:top w:val="none" w:sz="0" w:space="0" w:color="auto"/>
            <w:left w:val="none" w:sz="0" w:space="0" w:color="auto"/>
            <w:bottom w:val="none" w:sz="0" w:space="0" w:color="auto"/>
            <w:right w:val="none" w:sz="0" w:space="0" w:color="auto"/>
          </w:divBdr>
        </w:div>
        <w:div w:id="2103837114">
          <w:marLeft w:val="640"/>
          <w:marRight w:val="0"/>
          <w:marTop w:val="0"/>
          <w:marBottom w:val="0"/>
          <w:divBdr>
            <w:top w:val="none" w:sz="0" w:space="0" w:color="auto"/>
            <w:left w:val="none" w:sz="0" w:space="0" w:color="auto"/>
            <w:bottom w:val="none" w:sz="0" w:space="0" w:color="auto"/>
            <w:right w:val="none" w:sz="0" w:space="0" w:color="auto"/>
          </w:divBdr>
        </w:div>
        <w:div w:id="2065903097">
          <w:marLeft w:val="640"/>
          <w:marRight w:val="0"/>
          <w:marTop w:val="0"/>
          <w:marBottom w:val="0"/>
          <w:divBdr>
            <w:top w:val="none" w:sz="0" w:space="0" w:color="auto"/>
            <w:left w:val="none" w:sz="0" w:space="0" w:color="auto"/>
            <w:bottom w:val="none" w:sz="0" w:space="0" w:color="auto"/>
            <w:right w:val="none" w:sz="0" w:space="0" w:color="auto"/>
          </w:divBdr>
        </w:div>
        <w:div w:id="1427461239">
          <w:marLeft w:val="640"/>
          <w:marRight w:val="0"/>
          <w:marTop w:val="0"/>
          <w:marBottom w:val="0"/>
          <w:divBdr>
            <w:top w:val="none" w:sz="0" w:space="0" w:color="auto"/>
            <w:left w:val="none" w:sz="0" w:space="0" w:color="auto"/>
            <w:bottom w:val="none" w:sz="0" w:space="0" w:color="auto"/>
            <w:right w:val="none" w:sz="0" w:space="0" w:color="auto"/>
          </w:divBdr>
        </w:div>
        <w:div w:id="931009649">
          <w:marLeft w:val="640"/>
          <w:marRight w:val="0"/>
          <w:marTop w:val="0"/>
          <w:marBottom w:val="0"/>
          <w:divBdr>
            <w:top w:val="none" w:sz="0" w:space="0" w:color="auto"/>
            <w:left w:val="none" w:sz="0" w:space="0" w:color="auto"/>
            <w:bottom w:val="none" w:sz="0" w:space="0" w:color="auto"/>
            <w:right w:val="none" w:sz="0" w:space="0" w:color="auto"/>
          </w:divBdr>
        </w:div>
        <w:div w:id="1673293590">
          <w:marLeft w:val="640"/>
          <w:marRight w:val="0"/>
          <w:marTop w:val="0"/>
          <w:marBottom w:val="0"/>
          <w:divBdr>
            <w:top w:val="none" w:sz="0" w:space="0" w:color="auto"/>
            <w:left w:val="none" w:sz="0" w:space="0" w:color="auto"/>
            <w:bottom w:val="none" w:sz="0" w:space="0" w:color="auto"/>
            <w:right w:val="none" w:sz="0" w:space="0" w:color="auto"/>
          </w:divBdr>
        </w:div>
        <w:div w:id="357899354">
          <w:marLeft w:val="640"/>
          <w:marRight w:val="0"/>
          <w:marTop w:val="0"/>
          <w:marBottom w:val="0"/>
          <w:divBdr>
            <w:top w:val="none" w:sz="0" w:space="0" w:color="auto"/>
            <w:left w:val="none" w:sz="0" w:space="0" w:color="auto"/>
            <w:bottom w:val="none" w:sz="0" w:space="0" w:color="auto"/>
            <w:right w:val="none" w:sz="0" w:space="0" w:color="auto"/>
          </w:divBdr>
        </w:div>
        <w:div w:id="571156348">
          <w:marLeft w:val="640"/>
          <w:marRight w:val="0"/>
          <w:marTop w:val="0"/>
          <w:marBottom w:val="0"/>
          <w:divBdr>
            <w:top w:val="none" w:sz="0" w:space="0" w:color="auto"/>
            <w:left w:val="none" w:sz="0" w:space="0" w:color="auto"/>
            <w:bottom w:val="none" w:sz="0" w:space="0" w:color="auto"/>
            <w:right w:val="none" w:sz="0" w:space="0" w:color="auto"/>
          </w:divBdr>
        </w:div>
        <w:div w:id="556859447">
          <w:marLeft w:val="640"/>
          <w:marRight w:val="0"/>
          <w:marTop w:val="0"/>
          <w:marBottom w:val="0"/>
          <w:divBdr>
            <w:top w:val="none" w:sz="0" w:space="0" w:color="auto"/>
            <w:left w:val="none" w:sz="0" w:space="0" w:color="auto"/>
            <w:bottom w:val="none" w:sz="0" w:space="0" w:color="auto"/>
            <w:right w:val="none" w:sz="0" w:space="0" w:color="auto"/>
          </w:divBdr>
        </w:div>
        <w:div w:id="2093693087">
          <w:marLeft w:val="640"/>
          <w:marRight w:val="0"/>
          <w:marTop w:val="0"/>
          <w:marBottom w:val="0"/>
          <w:divBdr>
            <w:top w:val="none" w:sz="0" w:space="0" w:color="auto"/>
            <w:left w:val="none" w:sz="0" w:space="0" w:color="auto"/>
            <w:bottom w:val="none" w:sz="0" w:space="0" w:color="auto"/>
            <w:right w:val="none" w:sz="0" w:space="0" w:color="auto"/>
          </w:divBdr>
        </w:div>
        <w:div w:id="1634481136">
          <w:marLeft w:val="640"/>
          <w:marRight w:val="0"/>
          <w:marTop w:val="0"/>
          <w:marBottom w:val="0"/>
          <w:divBdr>
            <w:top w:val="none" w:sz="0" w:space="0" w:color="auto"/>
            <w:left w:val="none" w:sz="0" w:space="0" w:color="auto"/>
            <w:bottom w:val="none" w:sz="0" w:space="0" w:color="auto"/>
            <w:right w:val="none" w:sz="0" w:space="0" w:color="auto"/>
          </w:divBdr>
        </w:div>
        <w:div w:id="2074811982">
          <w:marLeft w:val="640"/>
          <w:marRight w:val="0"/>
          <w:marTop w:val="0"/>
          <w:marBottom w:val="0"/>
          <w:divBdr>
            <w:top w:val="none" w:sz="0" w:space="0" w:color="auto"/>
            <w:left w:val="none" w:sz="0" w:space="0" w:color="auto"/>
            <w:bottom w:val="none" w:sz="0" w:space="0" w:color="auto"/>
            <w:right w:val="none" w:sz="0" w:space="0" w:color="auto"/>
          </w:divBdr>
        </w:div>
        <w:div w:id="131757754">
          <w:marLeft w:val="640"/>
          <w:marRight w:val="0"/>
          <w:marTop w:val="0"/>
          <w:marBottom w:val="0"/>
          <w:divBdr>
            <w:top w:val="none" w:sz="0" w:space="0" w:color="auto"/>
            <w:left w:val="none" w:sz="0" w:space="0" w:color="auto"/>
            <w:bottom w:val="none" w:sz="0" w:space="0" w:color="auto"/>
            <w:right w:val="none" w:sz="0" w:space="0" w:color="auto"/>
          </w:divBdr>
        </w:div>
        <w:div w:id="667975660">
          <w:marLeft w:val="640"/>
          <w:marRight w:val="0"/>
          <w:marTop w:val="0"/>
          <w:marBottom w:val="0"/>
          <w:divBdr>
            <w:top w:val="none" w:sz="0" w:space="0" w:color="auto"/>
            <w:left w:val="none" w:sz="0" w:space="0" w:color="auto"/>
            <w:bottom w:val="none" w:sz="0" w:space="0" w:color="auto"/>
            <w:right w:val="none" w:sz="0" w:space="0" w:color="auto"/>
          </w:divBdr>
        </w:div>
        <w:div w:id="1716812551">
          <w:marLeft w:val="640"/>
          <w:marRight w:val="0"/>
          <w:marTop w:val="0"/>
          <w:marBottom w:val="0"/>
          <w:divBdr>
            <w:top w:val="none" w:sz="0" w:space="0" w:color="auto"/>
            <w:left w:val="none" w:sz="0" w:space="0" w:color="auto"/>
            <w:bottom w:val="none" w:sz="0" w:space="0" w:color="auto"/>
            <w:right w:val="none" w:sz="0" w:space="0" w:color="auto"/>
          </w:divBdr>
        </w:div>
        <w:div w:id="1263338685">
          <w:marLeft w:val="640"/>
          <w:marRight w:val="0"/>
          <w:marTop w:val="0"/>
          <w:marBottom w:val="0"/>
          <w:divBdr>
            <w:top w:val="none" w:sz="0" w:space="0" w:color="auto"/>
            <w:left w:val="none" w:sz="0" w:space="0" w:color="auto"/>
            <w:bottom w:val="none" w:sz="0" w:space="0" w:color="auto"/>
            <w:right w:val="none" w:sz="0" w:space="0" w:color="auto"/>
          </w:divBdr>
        </w:div>
        <w:div w:id="319388647">
          <w:marLeft w:val="640"/>
          <w:marRight w:val="0"/>
          <w:marTop w:val="0"/>
          <w:marBottom w:val="0"/>
          <w:divBdr>
            <w:top w:val="none" w:sz="0" w:space="0" w:color="auto"/>
            <w:left w:val="none" w:sz="0" w:space="0" w:color="auto"/>
            <w:bottom w:val="none" w:sz="0" w:space="0" w:color="auto"/>
            <w:right w:val="none" w:sz="0" w:space="0" w:color="auto"/>
          </w:divBdr>
        </w:div>
        <w:div w:id="1156067032">
          <w:marLeft w:val="640"/>
          <w:marRight w:val="0"/>
          <w:marTop w:val="0"/>
          <w:marBottom w:val="0"/>
          <w:divBdr>
            <w:top w:val="none" w:sz="0" w:space="0" w:color="auto"/>
            <w:left w:val="none" w:sz="0" w:space="0" w:color="auto"/>
            <w:bottom w:val="none" w:sz="0" w:space="0" w:color="auto"/>
            <w:right w:val="none" w:sz="0" w:space="0" w:color="auto"/>
          </w:divBdr>
        </w:div>
        <w:div w:id="1403405654">
          <w:marLeft w:val="640"/>
          <w:marRight w:val="0"/>
          <w:marTop w:val="0"/>
          <w:marBottom w:val="0"/>
          <w:divBdr>
            <w:top w:val="none" w:sz="0" w:space="0" w:color="auto"/>
            <w:left w:val="none" w:sz="0" w:space="0" w:color="auto"/>
            <w:bottom w:val="none" w:sz="0" w:space="0" w:color="auto"/>
            <w:right w:val="none" w:sz="0" w:space="0" w:color="auto"/>
          </w:divBdr>
        </w:div>
        <w:div w:id="213470456">
          <w:marLeft w:val="640"/>
          <w:marRight w:val="0"/>
          <w:marTop w:val="0"/>
          <w:marBottom w:val="0"/>
          <w:divBdr>
            <w:top w:val="none" w:sz="0" w:space="0" w:color="auto"/>
            <w:left w:val="none" w:sz="0" w:space="0" w:color="auto"/>
            <w:bottom w:val="none" w:sz="0" w:space="0" w:color="auto"/>
            <w:right w:val="none" w:sz="0" w:space="0" w:color="auto"/>
          </w:divBdr>
        </w:div>
        <w:div w:id="1961908777">
          <w:marLeft w:val="640"/>
          <w:marRight w:val="0"/>
          <w:marTop w:val="0"/>
          <w:marBottom w:val="0"/>
          <w:divBdr>
            <w:top w:val="none" w:sz="0" w:space="0" w:color="auto"/>
            <w:left w:val="none" w:sz="0" w:space="0" w:color="auto"/>
            <w:bottom w:val="none" w:sz="0" w:space="0" w:color="auto"/>
            <w:right w:val="none" w:sz="0" w:space="0" w:color="auto"/>
          </w:divBdr>
        </w:div>
        <w:div w:id="252325514">
          <w:marLeft w:val="640"/>
          <w:marRight w:val="0"/>
          <w:marTop w:val="0"/>
          <w:marBottom w:val="0"/>
          <w:divBdr>
            <w:top w:val="none" w:sz="0" w:space="0" w:color="auto"/>
            <w:left w:val="none" w:sz="0" w:space="0" w:color="auto"/>
            <w:bottom w:val="none" w:sz="0" w:space="0" w:color="auto"/>
            <w:right w:val="none" w:sz="0" w:space="0" w:color="auto"/>
          </w:divBdr>
        </w:div>
        <w:div w:id="121114031">
          <w:marLeft w:val="640"/>
          <w:marRight w:val="0"/>
          <w:marTop w:val="0"/>
          <w:marBottom w:val="0"/>
          <w:divBdr>
            <w:top w:val="none" w:sz="0" w:space="0" w:color="auto"/>
            <w:left w:val="none" w:sz="0" w:space="0" w:color="auto"/>
            <w:bottom w:val="none" w:sz="0" w:space="0" w:color="auto"/>
            <w:right w:val="none" w:sz="0" w:space="0" w:color="auto"/>
          </w:divBdr>
        </w:div>
        <w:div w:id="512501179">
          <w:marLeft w:val="640"/>
          <w:marRight w:val="0"/>
          <w:marTop w:val="0"/>
          <w:marBottom w:val="0"/>
          <w:divBdr>
            <w:top w:val="none" w:sz="0" w:space="0" w:color="auto"/>
            <w:left w:val="none" w:sz="0" w:space="0" w:color="auto"/>
            <w:bottom w:val="none" w:sz="0" w:space="0" w:color="auto"/>
            <w:right w:val="none" w:sz="0" w:space="0" w:color="auto"/>
          </w:divBdr>
        </w:div>
        <w:div w:id="2044789719">
          <w:marLeft w:val="640"/>
          <w:marRight w:val="0"/>
          <w:marTop w:val="0"/>
          <w:marBottom w:val="0"/>
          <w:divBdr>
            <w:top w:val="none" w:sz="0" w:space="0" w:color="auto"/>
            <w:left w:val="none" w:sz="0" w:space="0" w:color="auto"/>
            <w:bottom w:val="none" w:sz="0" w:space="0" w:color="auto"/>
            <w:right w:val="none" w:sz="0" w:space="0" w:color="auto"/>
          </w:divBdr>
        </w:div>
        <w:div w:id="2004233019">
          <w:marLeft w:val="640"/>
          <w:marRight w:val="0"/>
          <w:marTop w:val="0"/>
          <w:marBottom w:val="0"/>
          <w:divBdr>
            <w:top w:val="none" w:sz="0" w:space="0" w:color="auto"/>
            <w:left w:val="none" w:sz="0" w:space="0" w:color="auto"/>
            <w:bottom w:val="none" w:sz="0" w:space="0" w:color="auto"/>
            <w:right w:val="none" w:sz="0" w:space="0" w:color="auto"/>
          </w:divBdr>
        </w:div>
        <w:div w:id="1464619050">
          <w:marLeft w:val="640"/>
          <w:marRight w:val="0"/>
          <w:marTop w:val="0"/>
          <w:marBottom w:val="0"/>
          <w:divBdr>
            <w:top w:val="none" w:sz="0" w:space="0" w:color="auto"/>
            <w:left w:val="none" w:sz="0" w:space="0" w:color="auto"/>
            <w:bottom w:val="none" w:sz="0" w:space="0" w:color="auto"/>
            <w:right w:val="none" w:sz="0" w:space="0" w:color="auto"/>
          </w:divBdr>
        </w:div>
        <w:div w:id="2067294292">
          <w:marLeft w:val="640"/>
          <w:marRight w:val="0"/>
          <w:marTop w:val="0"/>
          <w:marBottom w:val="0"/>
          <w:divBdr>
            <w:top w:val="none" w:sz="0" w:space="0" w:color="auto"/>
            <w:left w:val="none" w:sz="0" w:space="0" w:color="auto"/>
            <w:bottom w:val="none" w:sz="0" w:space="0" w:color="auto"/>
            <w:right w:val="none" w:sz="0" w:space="0" w:color="auto"/>
          </w:divBdr>
        </w:div>
        <w:div w:id="754129444">
          <w:marLeft w:val="640"/>
          <w:marRight w:val="0"/>
          <w:marTop w:val="0"/>
          <w:marBottom w:val="0"/>
          <w:divBdr>
            <w:top w:val="none" w:sz="0" w:space="0" w:color="auto"/>
            <w:left w:val="none" w:sz="0" w:space="0" w:color="auto"/>
            <w:bottom w:val="none" w:sz="0" w:space="0" w:color="auto"/>
            <w:right w:val="none" w:sz="0" w:space="0" w:color="auto"/>
          </w:divBdr>
        </w:div>
        <w:div w:id="366179080">
          <w:marLeft w:val="640"/>
          <w:marRight w:val="0"/>
          <w:marTop w:val="0"/>
          <w:marBottom w:val="0"/>
          <w:divBdr>
            <w:top w:val="none" w:sz="0" w:space="0" w:color="auto"/>
            <w:left w:val="none" w:sz="0" w:space="0" w:color="auto"/>
            <w:bottom w:val="none" w:sz="0" w:space="0" w:color="auto"/>
            <w:right w:val="none" w:sz="0" w:space="0" w:color="auto"/>
          </w:divBdr>
        </w:div>
        <w:div w:id="732040788">
          <w:marLeft w:val="640"/>
          <w:marRight w:val="0"/>
          <w:marTop w:val="0"/>
          <w:marBottom w:val="0"/>
          <w:divBdr>
            <w:top w:val="none" w:sz="0" w:space="0" w:color="auto"/>
            <w:left w:val="none" w:sz="0" w:space="0" w:color="auto"/>
            <w:bottom w:val="none" w:sz="0" w:space="0" w:color="auto"/>
            <w:right w:val="none" w:sz="0" w:space="0" w:color="auto"/>
          </w:divBdr>
        </w:div>
        <w:div w:id="687175833">
          <w:marLeft w:val="640"/>
          <w:marRight w:val="0"/>
          <w:marTop w:val="0"/>
          <w:marBottom w:val="0"/>
          <w:divBdr>
            <w:top w:val="none" w:sz="0" w:space="0" w:color="auto"/>
            <w:left w:val="none" w:sz="0" w:space="0" w:color="auto"/>
            <w:bottom w:val="none" w:sz="0" w:space="0" w:color="auto"/>
            <w:right w:val="none" w:sz="0" w:space="0" w:color="auto"/>
          </w:divBdr>
        </w:div>
        <w:div w:id="1387996811">
          <w:marLeft w:val="640"/>
          <w:marRight w:val="0"/>
          <w:marTop w:val="0"/>
          <w:marBottom w:val="0"/>
          <w:divBdr>
            <w:top w:val="none" w:sz="0" w:space="0" w:color="auto"/>
            <w:left w:val="none" w:sz="0" w:space="0" w:color="auto"/>
            <w:bottom w:val="none" w:sz="0" w:space="0" w:color="auto"/>
            <w:right w:val="none" w:sz="0" w:space="0" w:color="auto"/>
          </w:divBdr>
        </w:div>
        <w:div w:id="511146396">
          <w:marLeft w:val="640"/>
          <w:marRight w:val="0"/>
          <w:marTop w:val="0"/>
          <w:marBottom w:val="0"/>
          <w:divBdr>
            <w:top w:val="none" w:sz="0" w:space="0" w:color="auto"/>
            <w:left w:val="none" w:sz="0" w:space="0" w:color="auto"/>
            <w:bottom w:val="none" w:sz="0" w:space="0" w:color="auto"/>
            <w:right w:val="none" w:sz="0" w:space="0" w:color="auto"/>
          </w:divBdr>
        </w:div>
        <w:div w:id="593518975">
          <w:marLeft w:val="640"/>
          <w:marRight w:val="0"/>
          <w:marTop w:val="0"/>
          <w:marBottom w:val="0"/>
          <w:divBdr>
            <w:top w:val="none" w:sz="0" w:space="0" w:color="auto"/>
            <w:left w:val="none" w:sz="0" w:space="0" w:color="auto"/>
            <w:bottom w:val="none" w:sz="0" w:space="0" w:color="auto"/>
            <w:right w:val="none" w:sz="0" w:space="0" w:color="auto"/>
          </w:divBdr>
        </w:div>
        <w:div w:id="2134905391">
          <w:marLeft w:val="640"/>
          <w:marRight w:val="0"/>
          <w:marTop w:val="0"/>
          <w:marBottom w:val="0"/>
          <w:divBdr>
            <w:top w:val="none" w:sz="0" w:space="0" w:color="auto"/>
            <w:left w:val="none" w:sz="0" w:space="0" w:color="auto"/>
            <w:bottom w:val="none" w:sz="0" w:space="0" w:color="auto"/>
            <w:right w:val="none" w:sz="0" w:space="0" w:color="auto"/>
          </w:divBdr>
        </w:div>
        <w:div w:id="1641497344">
          <w:marLeft w:val="640"/>
          <w:marRight w:val="0"/>
          <w:marTop w:val="0"/>
          <w:marBottom w:val="0"/>
          <w:divBdr>
            <w:top w:val="none" w:sz="0" w:space="0" w:color="auto"/>
            <w:left w:val="none" w:sz="0" w:space="0" w:color="auto"/>
            <w:bottom w:val="none" w:sz="0" w:space="0" w:color="auto"/>
            <w:right w:val="none" w:sz="0" w:space="0" w:color="auto"/>
          </w:divBdr>
        </w:div>
        <w:div w:id="180441446">
          <w:marLeft w:val="640"/>
          <w:marRight w:val="0"/>
          <w:marTop w:val="0"/>
          <w:marBottom w:val="0"/>
          <w:divBdr>
            <w:top w:val="none" w:sz="0" w:space="0" w:color="auto"/>
            <w:left w:val="none" w:sz="0" w:space="0" w:color="auto"/>
            <w:bottom w:val="none" w:sz="0" w:space="0" w:color="auto"/>
            <w:right w:val="none" w:sz="0" w:space="0" w:color="auto"/>
          </w:divBdr>
        </w:div>
        <w:div w:id="184444407">
          <w:marLeft w:val="640"/>
          <w:marRight w:val="0"/>
          <w:marTop w:val="0"/>
          <w:marBottom w:val="0"/>
          <w:divBdr>
            <w:top w:val="none" w:sz="0" w:space="0" w:color="auto"/>
            <w:left w:val="none" w:sz="0" w:space="0" w:color="auto"/>
            <w:bottom w:val="none" w:sz="0" w:space="0" w:color="auto"/>
            <w:right w:val="none" w:sz="0" w:space="0" w:color="auto"/>
          </w:divBdr>
        </w:div>
        <w:div w:id="113909477">
          <w:marLeft w:val="640"/>
          <w:marRight w:val="0"/>
          <w:marTop w:val="0"/>
          <w:marBottom w:val="0"/>
          <w:divBdr>
            <w:top w:val="none" w:sz="0" w:space="0" w:color="auto"/>
            <w:left w:val="none" w:sz="0" w:space="0" w:color="auto"/>
            <w:bottom w:val="none" w:sz="0" w:space="0" w:color="auto"/>
            <w:right w:val="none" w:sz="0" w:space="0" w:color="auto"/>
          </w:divBdr>
        </w:div>
        <w:div w:id="1372074046">
          <w:marLeft w:val="640"/>
          <w:marRight w:val="0"/>
          <w:marTop w:val="0"/>
          <w:marBottom w:val="0"/>
          <w:divBdr>
            <w:top w:val="none" w:sz="0" w:space="0" w:color="auto"/>
            <w:left w:val="none" w:sz="0" w:space="0" w:color="auto"/>
            <w:bottom w:val="none" w:sz="0" w:space="0" w:color="auto"/>
            <w:right w:val="none" w:sz="0" w:space="0" w:color="auto"/>
          </w:divBdr>
        </w:div>
        <w:div w:id="365569259">
          <w:marLeft w:val="640"/>
          <w:marRight w:val="0"/>
          <w:marTop w:val="0"/>
          <w:marBottom w:val="0"/>
          <w:divBdr>
            <w:top w:val="none" w:sz="0" w:space="0" w:color="auto"/>
            <w:left w:val="none" w:sz="0" w:space="0" w:color="auto"/>
            <w:bottom w:val="none" w:sz="0" w:space="0" w:color="auto"/>
            <w:right w:val="none" w:sz="0" w:space="0" w:color="auto"/>
          </w:divBdr>
        </w:div>
        <w:div w:id="909971420">
          <w:marLeft w:val="640"/>
          <w:marRight w:val="0"/>
          <w:marTop w:val="0"/>
          <w:marBottom w:val="0"/>
          <w:divBdr>
            <w:top w:val="none" w:sz="0" w:space="0" w:color="auto"/>
            <w:left w:val="none" w:sz="0" w:space="0" w:color="auto"/>
            <w:bottom w:val="none" w:sz="0" w:space="0" w:color="auto"/>
            <w:right w:val="none" w:sz="0" w:space="0" w:color="auto"/>
          </w:divBdr>
        </w:div>
        <w:div w:id="872301353">
          <w:marLeft w:val="640"/>
          <w:marRight w:val="0"/>
          <w:marTop w:val="0"/>
          <w:marBottom w:val="0"/>
          <w:divBdr>
            <w:top w:val="none" w:sz="0" w:space="0" w:color="auto"/>
            <w:left w:val="none" w:sz="0" w:space="0" w:color="auto"/>
            <w:bottom w:val="none" w:sz="0" w:space="0" w:color="auto"/>
            <w:right w:val="none" w:sz="0" w:space="0" w:color="auto"/>
          </w:divBdr>
        </w:div>
        <w:div w:id="109132987">
          <w:marLeft w:val="640"/>
          <w:marRight w:val="0"/>
          <w:marTop w:val="0"/>
          <w:marBottom w:val="0"/>
          <w:divBdr>
            <w:top w:val="none" w:sz="0" w:space="0" w:color="auto"/>
            <w:left w:val="none" w:sz="0" w:space="0" w:color="auto"/>
            <w:bottom w:val="none" w:sz="0" w:space="0" w:color="auto"/>
            <w:right w:val="none" w:sz="0" w:space="0" w:color="auto"/>
          </w:divBdr>
        </w:div>
        <w:div w:id="1521897541">
          <w:marLeft w:val="640"/>
          <w:marRight w:val="0"/>
          <w:marTop w:val="0"/>
          <w:marBottom w:val="0"/>
          <w:divBdr>
            <w:top w:val="none" w:sz="0" w:space="0" w:color="auto"/>
            <w:left w:val="none" w:sz="0" w:space="0" w:color="auto"/>
            <w:bottom w:val="none" w:sz="0" w:space="0" w:color="auto"/>
            <w:right w:val="none" w:sz="0" w:space="0" w:color="auto"/>
          </w:divBdr>
        </w:div>
        <w:div w:id="1936160249">
          <w:marLeft w:val="640"/>
          <w:marRight w:val="0"/>
          <w:marTop w:val="0"/>
          <w:marBottom w:val="0"/>
          <w:divBdr>
            <w:top w:val="none" w:sz="0" w:space="0" w:color="auto"/>
            <w:left w:val="none" w:sz="0" w:space="0" w:color="auto"/>
            <w:bottom w:val="none" w:sz="0" w:space="0" w:color="auto"/>
            <w:right w:val="none" w:sz="0" w:space="0" w:color="auto"/>
          </w:divBdr>
        </w:div>
        <w:div w:id="1868373365">
          <w:marLeft w:val="640"/>
          <w:marRight w:val="0"/>
          <w:marTop w:val="0"/>
          <w:marBottom w:val="0"/>
          <w:divBdr>
            <w:top w:val="none" w:sz="0" w:space="0" w:color="auto"/>
            <w:left w:val="none" w:sz="0" w:space="0" w:color="auto"/>
            <w:bottom w:val="none" w:sz="0" w:space="0" w:color="auto"/>
            <w:right w:val="none" w:sz="0" w:space="0" w:color="auto"/>
          </w:divBdr>
        </w:div>
        <w:div w:id="564029753">
          <w:marLeft w:val="640"/>
          <w:marRight w:val="0"/>
          <w:marTop w:val="0"/>
          <w:marBottom w:val="0"/>
          <w:divBdr>
            <w:top w:val="none" w:sz="0" w:space="0" w:color="auto"/>
            <w:left w:val="none" w:sz="0" w:space="0" w:color="auto"/>
            <w:bottom w:val="none" w:sz="0" w:space="0" w:color="auto"/>
            <w:right w:val="none" w:sz="0" w:space="0" w:color="auto"/>
          </w:divBdr>
        </w:div>
        <w:div w:id="2101759121">
          <w:marLeft w:val="640"/>
          <w:marRight w:val="0"/>
          <w:marTop w:val="0"/>
          <w:marBottom w:val="0"/>
          <w:divBdr>
            <w:top w:val="none" w:sz="0" w:space="0" w:color="auto"/>
            <w:left w:val="none" w:sz="0" w:space="0" w:color="auto"/>
            <w:bottom w:val="none" w:sz="0" w:space="0" w:color="auto"/>
            <w:right w:val="none" w:sz="0" w:space="0" w:color="auto"/>
          </w:divBdr>
        </w:div>
        <w:div w:id="374695809">
          <w:marLeft w:val="640"/>
          <w:marRight w:val="0"/>
          <w:marTop w:val="0"/>
          <w:marBottom w:val="0"/>
          <w:divBdr>
            <w:top w:val="none" w:sz="0" w:space="0" w:color="auto"/>
            <w:left w:val="none" w:sz="0" w:space="0" w:color="auto"/>
            <w:bottom w:val="none" w:sz="0" w:space="0" w:color="auto"/>
            <w:right w:val="none" w:sz="0" w:space="0" w:color="auto"/>
          </w:divBdr>
        </w:div>
        <w:div w:id="1382023421">
          <w:marLeft w:val="640"/>
          <w:marRight w:val="0"/>
          <w:marTop w:val="0"/>
          <w:marBottom w:val="0"/>
          <w:divBdr>
            <w:top w:val="none" w:sz="0" w:space="0" w:color="auto"/>
            <w:left w:val="none" w:sz="0" w:space="0" w:color="auto"/>
            <w:bottom w:val="none" w:sz="0" w:space="0" w:color="auto"/>
            <w:right w:val="none" w:sz="0" w:space="0" w:color="auto"/>
          </w:divBdr>
        </w:div>
        <w:div w:id="2003967245">
          <w:marLeft w:val="640"/>
          <w:marRight w:val="0"/>
          <w:marTop w:val="0"/>
          <w:marBottom w:val="0"/>
          <w:divBdr>
            <w:top w:val="none" w:sz="0" w:space="0" w:color="auto"/>
            <w:left w:val="none" w:sz="0" w:space="0" w:color="auto"/>
            <w:bottom w:val="none" w:sz="0" w:space="0" w:color="auto"/>
            <w:right w:val="none" w:sz="0" w:space="0" w:color="auto"/>
          </w:divBdr>
        </w:div>
        <w:div w:id="1584752143">
          <w:marLeft w:val="640"/>
          <w:marRight w:val="0"/>
          <w:marTop w:val="0"/>
          <w:marBottom w:val="0"/>
          <w:divBdr>
            <w:top w:val="none" w:sz="0" w:space="0" w:color="auto"/>
            <w:left w:val="none" w:sz="0" w:space="0" w:color="auto"/>
            <w:bottom w:val="none" w:sz="0" w:space="0" w:color="auto"/>
            <w:right w:val="none" w:sz="0" w:space="0" w:color="auto"/>
          </w:divBdr>
        </w:div>
        <w:div w:id="387461458">
          <w:marLeft w:val="640"/>
          <w:marRight w:val="0"/>
          <w:marTop w:val="0"/>
          <w:marBottom w:val="0"/>
          <w:divBdr>
            <w:top w:val="none" w:sz="0" w:space="0" w:color="auto"/>
            <w:left w:val="none" w:sz="0" w:space="0" w:color="auto"/>
            <w:bottom w:val="none" w:sz="0" w:space="0" w:color="auto"/>
            <w:right w:val="none" w:sz="0" w:space="0" w:color="auto"/>
          </w:divBdr>
        </w:div>
        <w:div w:id="2088309474">
          <w:marLeft w:val="640"/>
          <w:marRight w:val="0"/>
          <w:marTop w:val="0"/>
          <w:marBottom w:val="0"/>
          <w:divBdr>
            <w:top w:val="none" w:sz="0" w:space="0" w:color="auto"/>
            <w:left w:val="none" w:sz="0" w:space="0" w:color="auto"/>
            <w:bottom w:val="none" w:sz="0" w:space="0" w:color="auto"/>
            <w:right w:val="none" w:sz="0" w:space="0" w:color="auto"/>
          </w:divBdr>
        </w:div>
        <w:div w:id="302080602">
          <w:marLeft w:val="640"/>
          <w:marRight w:val="0"/>
          <w:marTop w:val="0"/>
          <w:marBottom w:val="0"/>
          <w:divBdr>
            <w:top w:val="none" w:sz="0" w:space="0" w:color="auto"/>
            <w:left w:val="none" w:sz="0" w:space="0" w:color="auto"/>
            <w:bottom w:val="none" w:sz="0" w:space="0" w:color="auto"/>
            <w:right w:val="none" w:sz="0" w:space="0" w:color="auto"/>
          </w:divBdr>
        </w:div>
        <w:div w:id="855384552">
          <w:marLeft w:val="640"/>
          <w:marRight w:val="0"/>
          <w:marTop w:val="0"/>
          <w:marBottom w:val="0"/>
          <w:divBdr>
            <w:top w:val="none" w:sz="0" w:space="0" w:color="auto"/>
            <w:left w:val="none" w:sz="0" w:space="0" w:color="auto"/>
            <w:bottom w:val="none" w:sz="0" w:space="0" w:color="auto"/>
            <w:right w:val="none" w:sz="0" w:space="0" w:color="auto"/>
          </w:divBdr>
        </w:div>
        <w:div w:id="1037587481">
          <w:marLeft w:val="640"/>
          <w:marRight w:val="0"/>
          <w:marTop w:val="0"/>
          <w:marBottom w:val="0"/>
          <w:divBdr>
            <w:top w:val="none" w:sz="0" w:space="0" w:color="auto"/>
            <w:left w:val="none" w:sz="0" w:space="0" w:color="auto"/>
            <w:bottom w:val="none" w:sz="0" w:space="0" w:color="auto"/>
            <w:right w:val="none" w:sz="0" w:space="0" w:color="auto"/>
          </w:divBdr>
        </w:div>
        <w:div w:id="1578444747">
          <w:marLeft w:val="640"/>
          <w:marRight w:val="0"/>
          <w:marTop w:val="0"/>
          <w:marBottom w:val="0"/>
          <w:divBdr>
            <w:top w:val="none" w:sz="0" w:space="0" w:color="auto"/>
            <w:left w:val="none" w:sz="0" w:space="0" w:color="auto"/>
            <w:bottom w:val="none" w:sz="0" w:space="0" w:color="auto"/>
            <w:right w:val="none" w:sz="0" w:space="0" w:color="auto"/>
          </w:divBdr>
        </w:div>
        <w:div w:id="1847361385">
          <w:marLeft w:val="640"/>
          <w:marRight w:val="0"/>
          <w:marTop w:val="0"/>
          <w:marBottom w:val="0"/>
          <w:divBdr>
            <w:top w:val="none" w:sz="0" w:space="0" w:color="auto"/>
            <w:left w:val="none" w:sz="0" w:space="0" w:color="auto"/>
            <w:bottom w:val="none" w:sz="0" w:space="0" w:color="auto"/>
            <w:right w:val="none" w:sz="0" w:space="0" w:color="auto"/>
          </w:divBdr>
        </w:div>
        <w:div w:id="2060788540">
          <w:marLeft w:val="640"/>
          <w:marRight w:val="0"/>
          <w:marTop w:val="0"/>
          <w:marBottom w:val="0"/>
          <w:divBdr>
            <w:top w:val="none" w:sz="0" w:space="0" w:color="auto"/>
            <w:left w:val="none" w:sz="0" w:space="0" w:color="auto"/>
            <w:bottom w:val="none" w:sz="0" w:space="0" w:color="auto"/>
            <w:right w:val="none" w:sz="0" w:space="0" w:color="auto"/>
          </w:divBdr>
        </w:div>
        <w:div w:id="1254968427">
          <w:marLeft w:val="640"/>
          <w:marRight w:val="0"/>
          <w:marTop w:val="0"/>
          <w:marBottom w:val="0"/>
          <w:divBdr>
            <w:top w:val="none" w:sz="0" w:space="0" w:color="auto"/>
            <w:left w:val="none" w:sz="0" w:space="0" w:color="auto"/>
            <w:bottom w:val="none" w:sz="0" w:space="0" w:color="auto"/>
            <w:right w:val="none" w:sz="0" w:space="0" w:color="auto"/>
          </w:divBdr>
        </w:div>
      </w:divsChild>
    </w:div>
    <w:div w:id="1380402456">
      <w:bodyDiv w:val="1"/>
      <w:marLeft w:val="0"/>
      <w:marRight w:val="0"/>
      <w:marTop w:val="0"/>
      <w:marBottom w:val="0"/>
      <w:divBdr>
        <w:top w:val="none" w:sz="0" w:space="0" w:color="auto"/>
        <w:left w:val="none" w:sz="0" w:space="0" w:color="auto"/>
        <w:bottom w:val="none" w:sz="0" w:space="0" w:color="auto"/>
        <w:right w:val="none" w:sz="0" w:space="0" w:color="auto"/>
      </w:divBdr>
    </w:div>
    <w:div w:id="1380471132">
      <w:bodyDiv w:val="1"/>
      <w:marLeft w:val="0"/>
      <w:marRight w:val="0"/>
      <w:marTop w:val="0"/>
      <w:marBottom w:val="0"/>
      <w:divBdr>
        <w:top w:val="none" w:sz="0" w:space="0" w:color="auto"/>
        <w:left w:val="none" w:sz="0" w:space="0" w:color="auto"/>
        <w:bottom w:val="none" w:sz="0" w:space="0" w:color="auto"/>
        <w:right w:val="none" w:sz="0" w:space="0" w:color="auto"/>
      </w:divBdr>
      <w:divsChild>
        <w:div w:id="1699623663">
          <w:marLeft w:val="640"/>
          <w:marRight w:val="0"/>
          <w:marTop w:val="0"/>
          <w:marBottom w:val="0"/>
          <w:divBdr>
            <w:top w:val="none" w:sz="0" w:space="0" w:color="auto"/>
            <w:left w:val="none" w:sz="0" w:space="0" w:color="auto"/>
            <w:bottom w:val="none" w:sz="0" w:space="0" w:color="auto"/>
            <w:right w:val="none" w:sz="0" w:space="0" w:color="auto"/>
          </w:divBdr>
        </w:div>
        <w:div w:id="1325550636">
          <w:marLeft w:val="640"/>
          <w:marRight w:val="0"/>
          <w:marTop w:val="0"/>
          <w:marBottom w:val="0"/>
          <w:divBdr>
            <w:top w:val="none" w:sz="0" w:space="0" w:color="auto"/>
            <w:left w:val="none" w:sz="0" w:space="0" w:color="auto"/>
            <w:bottom w:val="none" w:sz="0" w:space="0" w:color="auto"/>
            <w:right w:val="none" w:sz="0" w:space="0" w:color="auto"/>
          </w:divBdr>
        </w:div>
        <w:div w:id="1986349016">
          <w:marLeft w:val="640"/>
          <w:marRight w:val="0"/>
          <w:marTop w:val="0"/>
          <w:marBottom w:val="0"/>
          <w:divBdr>
            <w:top w:val="none" w:sz="0" w:space="0" w:color="auto"/>
            <w:left w:val="none" w:sz="0" w:space="0" w:color="auto"/>
            <w:bottom w:val="none" w:sz="0" w:space="0" w:color="auto"/>
            <w:right w:val="none" w:sz="0" w:space="0" w:color="auto"/>
          </w:divBdr>
        </w:div>
        <w:div w:id="891112934">
          <w:marLeft w:val="640"/>
          <w:marRight w:val="0"/>
          <w:marTop w:val="0"/>
          <w:marBottom w:val="0"/>
          <w:divBdr>
            <w:top w:val="none" w:sz="0" w:space="0" w:color="auto"/>
            <w:left w:val="none" w:sz="0" w:space="0" w:color="auto"/>
            <w:bottom w:val="none" w:sz="0" w:space="0" w:color="auto"/>
            <w:right w:val="none" w:sz="0" w:space="0" w:color="auto"/>
          </w:divBdr>
        </w:div>
        <w:div w:id="1053773689">
          <w:marLeft w:val="640"/>
          <w:marRight w:val="0"/>
          <w:marTop w:val="0"/>
          <w:marBottom w:val="0"/>
          <w:divBdr>
            <w:top w:val="none" w:sz="0" w:space="0" w:color="auto"/>
            <w:left w:val="none" w:sz="0" w:space="0" w:color="auto"/>
            <w:bottom w:val="none" w:sz="0" w:space="0" w:color="auto"/>
            <w:right w:val="none" w:sz="0" w:space="0" w:color="auto"/>
          </w:divBdr>
        </w:div>
        <w:div w:id="2112701944">
          <w:marLeft w:val="640"/>
          <w:marRight w:val="0"/>
          <w:marTop w:val="0"/>
          <w:marBottom w:val="0"/>
          <w:divBdr>
            <w:top w:val="none" w:sz="0" w:space="0" w:color="auto"/>
            <w:left w:val="none" w:sz="0" w:space="0" w:color="auto"/>
            <w:bottom w:val="none" w:sz="0" w:space="0" w:color="auto"/>
            <w:right w:val="none" w:sz="0" w:space="0" w:color="auto"/>
          </w:divBdr>
        </w:div>
        <w:div w:id="1283879174">
          <w:marLeft w:val="640"/>
          <w:marRight w:val="0"/>
          <w:marTop w:val="0"/>
          <w:marBottom w:val="0"/>
          <w:divBdr>
            <w:top w:val="none" w:sz="0" w:space="0" w:color="auto"/>
            <w:left w:val="none" w:sz="0" w:space="0" w:color="auto"/>
            <w:bottom w:val="none" w:sz="0" w:space="0" w:color="auto"/>
            <w:right w:val="none" w:sz="0" w:space="0" w:color="auto"/>
          </w:divBdr>
        </w:div>
        <w:div w:id="210964295">
          <w:marLeft w:val="640"/>
          <w:marRight w:val="0"/>
          <w:marTop w:val="0"/>
          <w:marBottom w:val="0"/>
          <w:divBdr>
            <w:top w:val="none" w:sz="0" w:space="0" w:color="auto"/>
            <w:left w:val="none" w:sz="0" w:space="0" w:color="auto"/>
            <w:bottom w:val="none" w:sz="0" w:space="0" w:color="auto"/>
            <w:right w:val="none" w:sz="0" w:space="0" w:color="auto"/>
          </w:divBdr>
        </w:div>
        <w:div w:id="1939366050">
          <w:marLeft w:val="640"/>
          <w:marRight w:val="0"/>
          <w:marTop w:val="0"/>
          <w:marBottom w:val="0"/>
          <w:divBdr>
            <w:top w:val="none" w:sz="0" w:space="0" w:color="auto"/>
            <w:left w:val="none" w:sz="0" w:space="0" w:color="auto"/>
            <w:bottom w:val="none" w:sz="0" w:space="0" w:color="auto"/>
            <w:right w:val="none" w:sz="0" w:space="0" w:color="auto"/>
          </w:divBdr>
        </w:div>
        <w:div w:id="2043092406">
          <w:marLeft w:val="640"/>
          <w:marRight w:val="0"/>
          <w:marTop w:val="0"/>
          <w:marBottom w:val="0"/>
          <w:divBdr>
            <w:top w:val="none" w:sz="0" w:space="0" w:color="auto"/>
            <w:left w:val="none" w:sz="0" w:space="0" w:color="auto"/>
            <w:bottom w:val="none" w:sz="0" w:space="0" w:color="auto"/>
            <w:right w:val="none" w:sz="0" w:space="0" w:color="auto"/>
          </w:divBdr>
        </w:div>
        <w:div w:id="19014085">
          <w:marLeft w:val="640"/>
          <w:marRight w:val="0"/>
          <w:marTop w:val="0"/>
          <w:marBottom w:val="0"/>
          <w:divBdr>
            <w:top w:val="none" w:sz="0" w:space="0" w:color="auto"/>
            <w:left w:val="none" w:sz="0" w:space="0" w:color="auto"/>
            <w:bottom w:val="none" w:sz="0" w:space="0" w:color="auto"/>
            <w:right w:val="none" w:sz="0" w:space="0" w:color="auto"/>
          </w:divBdr>
        </w:div>
        <w:div w:id="597909976">
          <w:marLeft w:val="640"/>
          <w:marRight w:val="0"/>
          <w:marTop w:val="0"/>
          <w:marBottom w:val="0"/>
          <w:divBdr>
            <w:top w:val="none" w:sz="0" w:space="0" w:color="auto"/>
            <w:left w:val="none" w:sz="0" w:space="0" w:color="auto"/>
            <w:bottom w:val="none" w:sz="0" w:space="0" w:color="auto"/>
            <w:right w:val="none" w:sz="0" w:space="0" w:color="auto"/>
          </w:divBdr>
        </w:div>
        <w:div w:id="1100875466">
          <w:marLeft w:val="640"/>
          <w:marRight w:val="0"/>
          <w:marTop w:val="0"/>
          <w:marBottom w:val="0"/>
          <w:divBdr>
            <w:top w:val="none" w:sz="0" w:space="0" w:color="auto"/>
            <w:left w:val="none" w:sz="0" w:space="0" w:color="auto"/>
            <w:bottom w:val="none" w:sz="0" w:space="0" w:color="auto"/>
            <w:right w:val="none" w:sz="0" w:space="0" w:color="auto"/>
          </w:divBdr>
        </w:div>
        <w:div w:id="195504689">
          <w:marLeft w:val="640"/>
          <w:marRight w:val="0"/>
          <w:marTop w:val="0"/>
          <w:marBottom w:val="0"/>
          <w:divBdr>
            <w:top w:val="none" w:sz="0" w:space="0" w:color="auto"/>
            <w:left w:val="none" w:sz="0" w:space="0" w:color="auto"/>
            <w:bottom w:val="none" w:sz="0" w:space="0" w:color="auto"/>
            <w:right w:val="none" w:sz="0" w:space="0" w:color="auto"/>
          </w:divBdr>
        </w:div>
        <w:div w:id="968322261">
          <w:marLeft w:val="640"/>
          <w:marRight w:val="0"/>
          <w:marTop w:val="0"/>
          <w:marBottom w:val="0"/>
          <w:divBdr>
            <w:top w:val="none" w:sz="0" w:space="0" w:color="auto"/>
            <w:left w:val="none" w:sz="0" w:space="0" w:color="auto"/>
            <w:bottom w:val="none" w:sz="0" w:space="0" w:color="auto"/>
            <w:right w:val="none" w:sz="0" w:space="0" w:color="auto"/>
          </w:divBdr>
        </w:div>
        <w:div w:id="1550190689">
          <w:marLeft w:val="640"/>
          <w:marRight w:val="0"/>
          <w:marTop w:val="0"/>
          <w:marBottom w:val="0"/>
          <w:divBdr>
            <w:top w:val="none" w:sz="0" w:space="0" w:color="auto"/>
            <w:left w:val="none" w:sz="0" w:space="0" w:color="auto"/>
            <w:bottom w:val="none" w:sz="0" w:space="0" w:color="auto"/>
            <w:right w:val="none" w:sz="0" w:space="0" w:color="auto"/>
          </w:divBdr>
        </w:div>
        <w:div w:id="705787871">
          <w:marLeft w:val="640"/>
          <w:marRight w:val="0"/>
          <w:marTop w:val="0"/>
          <w:marBottom w:val="0"/>
          <w:divBdr>
            <w:top w:val="none" w:sz="0" w:space="0" w:color="auto"/>
            <w:left w:val="none" w:sz="0" w:space="0" w:color="auto"/>
            <w:bottom w:val="none" w:sz="0" w:space="0" w:color="auto"/>
            <w:right w:val="none" w:sz="0" w:space="0" w:color="auto"/>
          </w:divBdr>
        </w:div>
        <w:div w:id="1707560624">
          <w:marLeft w:val="640"/>
          <w:marRight w:val="0"/>
          <w:marTop w:val="0"/>
          <w:marBottom w:val="0"/>
          <w:divBdr>
            <w:top w:val="none" w:sz="0" w:space="0" w:color="auto"/>
            <w:left w:val="none" w:sz="0" w:space="0" w:color="auto"/>
            <w:bottom w:val="none" w:sz="0" w:space="0" w:color="auto"/>
            <w:right w:val="none" w:sz="0" w:space="0" w:color="auto"/>
          </w:divBdr>
        </w:div>
        <w:div w:id="2074544452">
          <w:marLeft w:val="640"/>
          <w:marRight w:val="0"/>
          <w:marTop w:val="0"/>
          <w:marBottom w:val="0"/>
          <w:divBdr>
            <w:top w:val="none" w:sz="0" w:space="0" w:color="auto"/>
            <w:left w:val="none" w:sz="0" w:space="0" w:color="auto"/>
            <w:bottom w:val="none" w:sz="0" w:space="0" w:color="auto"/>
            <w:right w:val="none" w:sz="0" w:space="0" w:color="auto"/>
          </w:divBdr>
        </w:div>
        <w:div w:id="1635527439">
          <w:marLeft w:val="640"/>
          <w:marRight w:val="0"/>
          <w:marTop w:val="0"/>
          <w:marBottom w:val="0"/>
          <w:divBdr>
            <w:top w:val="none" w:sz="0" w:space="0" w:color="auto"/>
            <w:left w:val="none" w:sz="0" w:space="0" w:color="auto"/>
            <w:bottom w:val="none" w:sz="0" w:space="0" w:color="auto"/>
            <w:right w:val="none" w:sz="0" w:space="0" w:color="auto"/>
          </w:divBdr>
        </w:div>
        <w:div w:id="1474786430">
          <w:marLeft w:val="640"/>
          <w:marRight w:val="0"/>
          <w:marTop w:val="0"/>
          <w:marBottom w:val="0"/>
          <w:divBdr>
            <w:top w:val="none" w:sz="0" w:space="0" w:color="auto"/>
            <w:left w:val="none" w:sz="0" w:space="0" w:color="auto"/>
            <w:bottom w:val="none" w:sz="0" w:space="0" w:color="auto"/>
            <w:right w:val="none" w:sz="0" w:space="0" w:color="auto"/>
          </w:divBdr>
        </w:div>
        <w:div w:id="1010983060">
          <w:marLeft w:val="640"/>
          <w:marRight w:val="0"/>
          <w:marTop w:val="0"/>
          <w:marBottom w:val="0"/>
          <w:divBdr>
            <w:top w:val="none" w:sz="0" w:space="0" w:color="auto"/>
            <w:left w:val="none" w:sz="0" w:space="0" w:color="auto"/>
            <w:bottom w:val="none" w:sz="0" w:space="0" w:color="auto"/>
            <w:right w:val="none" w:sz="0" w:space="0" w:color="auto"/>
          </w:divBdr>
        </w:div>
        <w:div w:id="153880497">
          <w:marLeft w:val="640"/>
          <w:marRight w:val="0"/>
          <w:marTop w:val="0"/>
          <w:marBottom w:val="0"/>
          <w:divBdr>
            <w:top w:val="none" w:sz="0" w:space="0" w:color="auto"/>
            <w:left w:val="none" w:sz="0" w:space="0" w:color="auto"/>
            <w:bottom w:val="none" w:sz="0" w:space="0" w:color="auto"/>
            <w:right w:val="none" w:sz="0" w:space="0" w:color="auto"/>
          </w:divBdr>
        </w:div>
        <w:div w:id="1953315488">
          <w:marLeft w:val="640"/>
          <w:marRight w:val="0"/>
          <w:marTop w:val="0"/>
          <w:marBottom w:val="0"/>
          <w:divBdr>
            <w:top w:val="none" w:sz="0" w:space="0" w:color="auto"/>
            <w:left w:val="none" w:sz="0" w:space="0" w:color="auto"/>
            <w:bottom w:val="none" w:sz="0" w:space="0" w:color="auto"/>
            <w:right w:val="none" w:sz="0" w:space="0" w:color="auto"/>
          </w:divBdr>
        </w:div>
        <w:div w:id="777066685">
          <w:marLeft w:val="640"/>
          <w:marRight w:val="0"/>
          <w:marTop w:val="0"/>
          <w:marBottom w:val="0"/>
          <w:divBdr>
            <w:top w:val="none" w:sz="0" w:space="0" w:color="auto"/>
            <w:left w:val="none" w:sz="0" w:space="0" w:color="auto"/>
            <w:bottom w:val="none" w:sz="0" w:space="0" w:color="auto"/>
            <w:right w:val="none" w:sz="0" w:space="0" w:color="auto"/>
          </w:divBdr>
        </w:div>
        <w:div w:id="1495872369">
          <w:marLeft w:val="640"/>
          <w:marRight w:val="0"/>
          <w:marTop w:val="0"/>
          <w:marBottom w:val="0"/>
          <w:divBdr>
            <w:top w:val="none" w:sz="0" w:space="0" w:color="auto"/>
            <w:left w:val="none" w:sz="0" w:space="0" w:color="auto"/>
            <w:bottom w:val="none" w:sz="0" w:space="0" w:color="auto"/>
            <w:right w:val="none" w:sz="0" w:space="0" w:color="auto"/>
          </w:divBdr>
        </w:div>
        <w:div w:id="407268846">
          <w:marLeft w:val="640"/>
          <w:marRight w:val="0"/>
          <w:marTop w:val="0"/>
          <w:marBottom w:val="0"/>
          <w:divBdr>
            <w:top w:val="none" w:sz="0" w:space="0" w:color="auto"/>
            <w:left w:val="none" w:sz="0" w:space="0" w:color="auto"/>
            <w:bottom w:val="none" w:sz="0" w:space="0" w:color="auto"/>
            <w:right w:val="none" w:sz="0" w:space="0" w:color="auto"/>
          </w:divBdr>
        </w:div>
        <w:div w:id="1144541952">
          <w:marLeft w:val="640"/>
          <w:marRight w:val="0"/>
          <w:marTop w:val="0"/>
          <w:marBottom w:val="0"/>
          <w:divBdr>
            <w:top w:val="none" w:sz="0" w:space="0" w:color="auto"/>
            <w:left w:val="none" w:sz="0" w:space="0" w:color="auto"/>
            <w:bottom w:val="none" w:sz="0" w:space="0" w:color="auto"/>
            <w:right w:val="none" w:sz="0" w:space="0" w:color="auto"/>
          </w:divBdr>
        </w:div>
        <w:div w:id="1317880075">
          <w:marLeft w:val="640"/>
          <w:marRight w:val="0"/>
          <w:marTop w:val="0"/>
          <w:marBottom w:val="0"/>
          <w:divBdr>
            <w:top w:val="none" w:sz="0" w:space="0" w:color="auto"/>
            <w:left w:val="none" w:sz="0" w:space="0" w:color="auto"/>
            <w:bottom w:val="none" w:sz="0" w:space="0" w:color="auto"/>
            <w:right w:val="none" w:sz="0" w:space="0" w:color="auto"/>
          </w:divBdr>
        </w:div>
        <w:div w:id="1297106868">
          <w:marLeft w:val="640"/>
          <w:marRight w:val="0"/>
          <w:marTop w:val="0"/>
          <w:marBottom w:val="0"/>
          <w:divBdr>
            <w:top w:val="none" w:sz="0" w:space="0" w:color="auto"/>
            <w:left w:val="none" w:sz="0" w:space="0" w:color="auto"/>
            <w:bottom w:val="none" w:sz="0" w:space="0" w:color="auto"/>
            <w:right w:val="none" w:sz="0" w:space="0" w:color="auto"/>
          </w:divBdr>
        </w:div>
        <w:div w:id="114372316">
          <w:marLeft w:val="640"/>
          <w:marRight w:val="0"/>
          <w:marTop w:val="0"/>
          <w:marBottom w:val="0"/>
          <w:divBdr>
            <w:top w:val="none" w:sz="0" w:space="0" w:color="auto"/>
            <w:left w:val="none" w:sz="0" w:space="0" w:color="auto"/>
            <w:bottom w:val="none" w:sz="0" w:space="0" w:color="auto"/>
            <w:right w:val="none" w:sz="0" w:space="0" w:color="auto"/>
          </w:divBdr>
        </w:div>
        <w:div w:id="320617091">
          <w:marLeft w:val="640"/>
          <w:marRight w:val="0"/>
          <w:marTop w:val="0"/>
          <w:marBottom w:val="0"/>
          <w:divBdr>
            <w:top w:val="none" w:sz="0" w:space="0" w:color="auto"/>
            <w:left w:val="none" w:sz="0" w:space="0" w:color="auto"/>
            <w:bottom w:val="none" w:sz="0" w:space="0" w:color="auto"/>
            <w:right w:val="none" w:sz="0" w:space="0" w:color="auto"/>
          </w:divBdr>
        </w:div>
        <w:div w:id="1229539876">
          <w:marLeft w:val="640"/>
          <w:marRight w:val="0"/>
          <w:marTop w:val="0"/>
          <w:marBottom w:val="0"/>
          <w:divBdr>
            <w:top w:val="none" w:sz="0" w:space="0" w:color="auto"/>
            <w:left w:val="none" w:sz="0" w:space="0" w:color="auto"/>
            <w:bottom w:val="none" w:sz="0" w:space="0" w:color="auto"/>
            <w:right w:val="none" w:sz="0" w:space="0" w:color="auto"/>
          </w:divBdr>
        </w:div>
        <w:div w:id="182018771">
          <w:marLeft w:val="640"/>
          <w:marRight w:val="0"/>
          <w:marTop w:val="0"/>
          <w:marBottom w:val="0"/>
          <w:divBdr>
            <w:top w:val="none" w:sz="0" w:space="0" w:color="auto"/>
            <w:left w:val="none" w:sz="0" w:space="0" w:color="auto"/>
            <w:bottom w:val="none" w:sz="0" w:space="0" w:color="auto"/>
            <w:right w:val="none" w:sz="0" w:space="0" w:color="auto"/>
          </w:divBdr>
        </w:div>
        <w:div w:id="1605109202">
          <w:marLeft w:val="640"/>
          <w:marRight w:val="0"/>
          <w:marTop w:val="0"/>
          <w:marBottom w:val="0"/>
          <w:divBdr>
            <w:top w:val="none" w:sz="0" w:space="0" w:color="auto"/>
            <w:left w:val="none" w:sz="0" w:space="0" w:color="auto"/>
            <w:bottom w:val="none" w:sz="0" w:space="0" w:color="auto"/>
            <w:right w:val="none" w:sz="0" w:space="0" w:color="auto"/>
          </w:divBdr>
        </w:div>
        <w:div w:id="1061362820">
          <w:marLeft w:val="640"/>
          <w:marRight w:val="0"/>
          <w:marTop w:val="0"/>
          <w:marBottom w:val="0"/>
          <w:divBdr>
            <w:top w:val="none" w:sz="0" w:space="0" w:color="auto"/>
            <w:left w:val="none" w:sz="0" w:space="0" w:color="auto"/>
            <w:bottom w:val="none" w:sz="0" w:space="0" w:color="auto"/>
            <w:right w:val="none" w:sz="0" w:space="0" w:color="auto"/>
          </w:divBdr>
        </w:div>
        <w:div w:id="269818140">
          <w:marLeft w:val="640"/>
          <w:marRight w:val="0"/>
          <w:marTop w:val="0"/>
          <w:marBottom w:val="0"/>
          <w:divBdr>
            <w:top w:val="none" w:sz="0" w:space="0" w:color="auto"/>
            <w:left w:val="none" w:sz="0" w:space="0" w:color="auto"/>
            <w:bottom w:val="none" w:sz="0" w:space="0" w:color="auto"/>
            <w:right w:val="none" w:sz="0" w:space="0" w:color="auto"/>
          </w:divBdr>
        </w:div>
        <w:div w:id="128519119">
          <w:marLeft w:val="640"/>
          <w:marRight w:val="0"/>
          <w:marTop w:val="0"/>
          <w:marBottom w:val="0"/>
          <w:divBdr>
            <w:top w:val="none" w:sz="0" w:space="0" w:color="auto"/>
            <w:left w:val="none" w:sz="0" w:space="0" w:color="auto"/>
            <w:bottom w:val="none" w:sz="0" w:space="0" w:color="auto"/>
            <w:right w:val="none" w:sz="0" w:space="0" w:color="auto"/>
          </w:divBdr>
        </w:div>
        <w:div w:id="107551426">
          <w:marLeft w:val="640"/>
          <w:marRight w:val="0"/>
          <w:marTop w:val="0"/>
          <w:marBottom w:val="0"/>
          <w:divBdr>
            <w:top w:val="none" w:sz="0" w:space="0" w:color="auto"/>
            <w:left w:val="none" w:sz="0" w:space="0" w:color="auto"/>
            <w:bottom w:val="none" w:sz="0" w:space="0" w:color="auto"/>
            <w:right w:val="none" w:sz="0" w:space="0" w:color="auto"/>
          </w:divBdr>
        </w:div>
        <w:div w:id="739596965">
          <w:marLeft w:val="640"/>
          <w:marRight w:val="0"/>
          <w:marTop w:val="0"/>
          <w:marBottom w:val="0"/>
          <w:divBdr>
            <w:top w:val="none" w:sz="0" w:space="0" w:color="auto"/>
            <w:left w:val="none" w:sz="0" w:space="0" w:color="auto"/>
            <w:bottom w:val="none" w:sz="0" w:space="0" w:color="auto"/>
            <w:right w:val="none" w:sz="0" w:space="0" w:color="auto"/>
          </w:divBdr>
        </w:div>
        <w:div w:id="1823958792">
          <w:marLeft w:val="640"/>
          <w:marRight w:val="0"/>
          <w:marTop w:val="0"/>
          <w:marBottom w:val="0"/>
          <w:divBdr>
            <w:top w:val="none" w:sz="0" w:space="0" w:color="auto"/>
            <w:left w:val="none" w:sz="0" w:space="0" w:color="auto"/>
            <w:bottom w:val="none" w:sz="0" w:space="0" w:color="auto"/>
            <w:right w:val="none" w:sz="0" w:space="0" w:color="auto"/>
          </w:divBdr>
        </w:div>
        <w:div w:id="829560475">
          <w:marLeft w:val="640"/>
          <w:marRight w:val="0"/>
          <w:marTop w:val="0"/>
          <w:marBottom w:val="0"/>
          <w:divBdr>
            <w:top w:val="none" w:sz="0" w:space="0" w:color="auto"/>
            <w:left w:val="none" w:sz="0" w:space="0" w:color="auto"/>
            <w:bottom w:val="none" w:sz="0" w:space="0" w:color="auto"/>
            <w:right w:val="none" w:sz="0" w:space="0" w:color="auto"/>
          </w:divBdr>
        </w:div>
        <w:div w:id="418992001">
          <w:marLeft w:val="640"/>
          <w:marRight w:val="0"/>
          <w:marTop w:val="0"/>
          <w:marBottom w:val="0"/>
          <w:divBdr>
            <w:top w:val="none" w:sz="0" w:space="0" w:color="auto"/>
            <w:left w:val="none" w:sz="0" w:space="0" w:color="auto"/>
            <w:bottom w:val="none" w:sz="0" w:space="0" w:color="auto"/>
            <w:right w:val="none" w:sz="0" w:space="0" w:color="auto"/>
          </w:divBdr>
        </w:div>
        <w:div w:id="1308247402">
          <w:marLeft w:val="640"/>
          <w:marRight w:val="0"/>
          <w:marTop w:val="0"/>
          <w:marBottom w:val="0"/>
          <w:divBdr>
            <w:top w:val="none" w:sz="0" w:space="0" w:color="auto"/>
            <w:left w:val="none" w:sz="0" w:space="0" w:color="auto"/>
            <w:bottom w:val="none" w:sz="0" w:space="0" w:color="auto"/>
            <w:right w:val="none" w:sz="0" w:space="0" w:color="auto"/>
          </w:divBdr>
        </w:div>
        <w:div w:id="1496527861">
          <w:marLeft w:val="640"/>
          <w:marRight w:val="0"/>
          <w:marTop w:val="0"/>
          <w:marBottom w:val="0"/>
          <w:divBdr>
            <w:top w:val="none" w:sz="0" w:space="0" w:color="auto"/>
            <w:left w:val="none" w:sz="0" w:space="0" w:color="auto"/>
            <w:bottom w:val="none" w:sz="0" w:space="0" w:color="auto"/>
            <w:right w:val="none" w:sz="0" w:space="0" w:color="auto"/>
          </w:divBdr>
        </w:div>
        <w:div w:id="1343582051">
          <w:marLeft w:val="640"/>
          <w:marRight w:val="0"/>
          <w:marTop w:val="0"/>
          <w:marBottom w:val="0"/>
          <w:divBdr>
            <w:top w:val="none" w:sz="0" w:space="0" w:color="auto"/>
            <w:left w:val="none" w:sz="0" w:space="0" w:color="auto"/>
            <w:bottom w:val="none" w:sz="0" w:space="0" w:color="auto"/>
            <w:right w:val="none" w:sz="0" w:space="0" w:color="auto"/>
          </w:divBdr>
        </w:div>
        <w:div w:id="1498108352">
          <w:marLeft w:val="640"/>
          <w:marRight w:val="0"/>
          <w:marTop w:val="0"/>
          <w:marBottom w:val="0"/>
          <w:divBdr>
            <w:top w:val="none" w:sz="0" w:space="0" w:color="auto"/>
            <w:left w:val="none" w:sz="0" w:space="0" w:color="auto"/>
            <w:bottom w:val="none" w:sz="0" w:space="0" w:color="auto"/>
            <w:right w:val="none" w:sz="0" w:space="0" w:color="auto"/>
          </w:divBdr>
        </w:div>
        <w:div w:id="913780820">
          <w:marLeft w:val="640"/>
          <w:marRight w:val="0"/>
          <w:marTop w:val="0"/>
          <w:marBottom w:val="0"/>
          <w:divBdr>
            <w:top w:val="none" w:sz="0" w:space="0" w:color="auto"/>
            <w:left w:val="none" w:sz="0" w:space="0" w:color="auto"/>
            <w:bottom w:val="none" w:sz="0" w:space="0" w:color="auto"/>
            <w:right w:val="none" w:sz="0" w:space="0" w:color="auto"/>
          </w:divBdr>
        </w:div>
        <w:div w:id="1652907165">
          <w:marLeft w:val="640"/>
          <w:marRight w:val="0"/>
          <w:marTop w:val="0"/>
          <w:marBottom w:val="0"/>
          <w:divBdr>
            <w:top w:val="none" w:sz="0" w:space="0" w:color="auto"/>
            <w:left w:val="none" w:sz="0" w:space="0" w:color="auto"/>
            <w:bottom w:val="none" w:sz="0" w:space="0" w:color="auto"/>
            <w:right w:val="none" w:sz="0" w:space="0" w:color="auto"/>
          </w:divBdr>
        </w:div>
        <w:div w:id="1841383933">
          <w:marLeft w:val="640"/>
          <w:marRight w:val="0"/>
          <w:marTop w:val="0"/>
          <w:marBottom w:val="0"/>
          <w:divBdr>
            <w:top w:val="none" w:sz="0" w:space="0" w:color="auto"/>
            <w:left w:val="none" w:sz="0" w:space="0" w:color="auto"/>
            <w:bottom w:val="none" w:sz="0" w:space="0" w:color="auto"/>
            <w:right w:val="none" w:sz="0" w:space="0" w:color="auto"/>
          </w:divBdr>
        </w:div>
        <w:div w:id="1398698580">
          <w:marLeft w:val="640"/>
          <w:marRight w:val="0"/>
          <w:marTop w:val="0"/>
          <w:marBottom w:val="0"/>
          <w:divBdr>
            <w:top w:val="none" w:sz="0" w:space="0" w:color="auto"/>
            <w:left w:val="none" w:sz="0" w:space="0" w:color="auto"/>
            <w:bottom w:val="none" w:sz="0" w:space="0" w:color="auto"/>
            <w:right w:val="none" w:sz="0" w:space="0" w:color="auto"/>
          </w:divBdr>
        </w:div>
        <w:div w:id="1733968703">
          <w:marLeft w:val="640"/>
          <w:marRight w:val="0"/>
          <w:marTop w:val="0"/>
          <w:marBottom w:val="0"/>
          <w:divBdr>
            <w:top w:val="none" w:sz="0" w:space="0" w:color="auto"/>
            <w:left w:val="none" w:sz="0" w:space="0" w:color="auto"/>
            <w:bottom w:val="none" w:sz="0" w:space="0" w:color="auto"/>
            <w:right w:val="none" w:sz="0" w:space="0" w:color="auto"/>
          </w:divBdr>
        </w:div>
        <w:div w:id="2037462461">
          <w:marLeft w:val="640"/>
          <w:marRight w:val="0"/>
          <w:marTop w:val="0"/>
          <w:marBottom w:val="0"/>
          <w:divBdr>
            <w:top w:val="none" w:sz="0" w:space="0" w:color="auto"/>
            <w:left w:val="none" w:sz="0" w:space="0" w:color="auto"/>
            <w:bottom w:val="none" w:sz="0" w:space="0" w:color="auto"/>
            <w:right w:val="none" w:sz="0" w:space="0" w:color="auto"/>
          </w:divBdr>
        </w:div>
        <w:div w:id="379060617">
          <w:marLeft w:val="640"/>
          <w:marRight w:val="0"/>
          <w:marTop w:val="0"/>
          <w:marBottom w:val="0"/>
          <w:divBdr>
            <w:top w:val="none" w:sz="0" w:space="0" w:color="auto"/>
            <w:left w:val="none" w:sz="0" w:space="0" w:color="auto"/>
            <w:bottom w:val="none" w:sz="0" w:space="0" w:color="auto"/>
            <w:right w:val="none" w:sz="0" w:space="0" w:color="auto"/>
          </w:divBdr>
        </w:div>
        <w:div w:id="1941990691">
          <w:marLeft w:val="640"/>
          <w:marRight w:val="0"/>
          <w:marTop w:val="0"/>
          <w:marBottom w:val="0"/>
          <w:divBdr>
            <w:top w:val="none" w:sz="0" w:space="0" w:color="auto"/>
            <w:left w:val="none" w:sz="0" w:space="0" w:color="auto"/>
            <w:bottom w:val="none" w:sz="0" w:space="0" w:color="auto"/>
            <w:right w:val="none" w:sz="0" w:space="0" w:color="auto"/>
          </w:divBdr>
        </w:div>
        <w:div w:id="914245930">
          <w:marLeft w:val="640"/>
          <w:marRight w:val="0"/>
          <w:marTop w:val="0"/>
          <w:marBottom w:val="0"/>
          <w:divBdr>
            <w:top w:val="none" w:sz="0" w:space="0" w:color="auto"/>
            <w:left w:val="none" w:sz="0" w:space="0" w:color="auto"/>
            <w:bottom w:val="none" w:sz="0" w:space="0" w:color="auto"/>
            <w:right w:val="none" w:sz="0" w:space="0" w:color="auto"/>
          </w:divBdr>
        </w:div>
        <w:div w:id="315500849">
          <w:marLeft w:val="640"/>
          <w:marRight w:val="0"/>
          <w:marTop w:val="0"/>
          <w:marBottom w:val="0"/>
          <w:divBdr>
            <w:top w:val="none" w:sz="0" w:space="0" w:color="auto"/>
            <w:left w:val="none" w:sz="0" w:space="0" w:color="auto"/>
            <w:bottom w:val="none" w:sz="0" w:space="0" w:color="auto"/>
            <w:right w:val="none" w:sz="0" w:space="0" w:color="auto"/>
          </w:divBdr>
        </w:div>
        <w:div w:id="433329846">
          <w:marLeft w:val="640"/>
          <w:marRight w:val="0"/>
          <w:marTop w:val="0"/>
          <w:marBottom w:val="0"/>
          <w:divBdr>
            <w:top w:val="none" w:sz="0" w:space="0" w:color="auto"/>
            <w:left w:val="none" w:sz="0" w:space="0" w:color="auto"/>
            <w:bottom w:val="none" w:sz="0" w:space="0" w:color="auto"/>
            <w:right w:val="none" w:sz="0" w:space="0" w:color="auto"/>
          </w:divBdr>
        </w:div>
        <w:div w:id="1452212435">
          <w:marLeft w:val="640"/>
          <w:marRight w:val="0"/>
          <w:marTop w:val="0"/>
          <w:marBottom w:val="0"/>
          <w:divBdr>
            <w:top w:val="none" w:sz="0" w:space="0" w:color="auto"/>
            <w:left w:val="none" w:sz="0" w:space="0" w:color="auto"/>
            <w:bottom w:val="none" w:sz="0" w:space="0" w:color="auto"/>
            <w:right w:val="none" w:sz="0" w:space="0" w:color="auto"/>
          </w:divBdr>
        </w:div>
        <w:div w:id="602415736">
          <w:marLeft w:val="640"/>
          <w:marRight w:val="0"/>
          <w:marTop w:val="0"/>
          <w:marBottom w:val="0"/>
          <w:divBdr>
            <w:top w:val="none" w:sz="0" w:space="0" w:color="auto"/>
            <w:left w:val="none" w:sz="0" w:space="0" w:color="auto"/>
            <w:bottom w:val="none" w:sz="0" w:space="0" w:color="auto"/>
            <w:right w:val="none" w:sz="0" w:space="0" w:color="auto"/>
          </w:divBdr>
        </w:div>
        <w:div w:id="932400863">
          <w:marLeft w:val="640"/>
          <w:marRight w:val="0"/>
          <w:marTop w:val="0"/>
          <w:marBottom w:val="0"/>
          <w:divBdr>
            <w:top w:val="none" w:sz="0" w:space="0" w:color="auto"/>
            <w:left w:val="none" w:sz="0" w:space="0" w:color="auto"/>
            <w:bottom w:val="none" w:sz="0" w:space="0" w:color="auto"/>
            <w:right w:val="none" w:sz="0" w:space="0" w:color="auto"/>
          </w:divBdr>
        </w:div>
        <w:div w:id="1587419026">
          <w:marLeft w:val="640"/>
          <w:marRight w:val="0"/>
          <w:marTop w:val="0"/>
          <w:marBottom w:val="0"/>
          <w:divBdr>
            <w:top w:val="none" w:sz="0" w:space="0" w:color="auto"/>
            <w:left w:val="none" w:sz="0" w:space="0" w:color="auto"/>
            <w:bottom w:val="none" w:sz="0" w:space="0" w:color="auto"/>
            <w:right w:val="none" w:sz="0" w:space="0" w:color="auto"/>
          </w:divBdr>
        </w:div>
        <w:div w:id="1251547416">
          <w:marLeft w:val="640"/>
          <w:marRight w:val="0"/>
          <w:marTop w:val="0"/>
          <w:marBottom w:val="0"/>
          <w:divBdr>
            <w:top w:val="none" w:sz="0" w:space="0" w:color="auto"/>
            <w:left w:val="none" w:sz="0" w:space="0" w:color="auto"/>
            <w:bottom w:val="none" w:sz="0" w:space="0" w:color="auto"/>
            <w:right w:val="none" w:sz="0" w:space="0" w:color="auto"/>
          </w:divBdr>
        </w:div>
        <w:div w:id="371030909">
          <w:marLeft w:val="640"/>
          <w:marRight w:val="0"/>
          <w:marTop w:val="0"/>
          <w:marBottom w:val="0"/>
          <w:divBdr>
            <w:top w:val="none" w:sz="0" w:space="0" w:color="auto"/>
            <w:left w:val="none" w:sz="0" w:space="0" w:color="auto"/>
            <w:bottom w:val="none" w:sz="0" w:space="0" w:color="auto"/>
            <w:right w:val="none" w:sz="0" w:space="0" w:color="auto"/>
          </w:divBdr>
        </w:div>
        <w:div w:id="1765106173">
          <w:marLeft w:val="640"/>
          <w:marRight w:val="0"/>
          <w:marTop w:val="0"/>
          <w:marBottom w:val="0"/>
          <w:divBdr>
            <w:top w:val="none" w:sz="0" w:space="0" w:color="auto"/>
            <w:left w:val="none" w:sz="0" w:space="0" w:color="auto"/>
            <w:bottom w:val="none" w:sz="0" w:space="0" w:color="auto"/>
            <w:right w:val="none" w:sz="0" w:space="0" w:color="auto"/>
          </w:divBdr>
        </w:div>
        <w:div w:id="721294328">
          <w:marLeft w:val="640"/>
          <w:marRight w:val="0"/>
          <w:marTop w:val="0"/>
          <w:marBottom w:val="0"/>
          <w:divBdr>
            <w:top w:val="none" w:sz="0" w:space="0" w:color="auto"/>
            <w:left w:val="none" w:sz="0" w:space="0" w:color="auto"/>
            <w:bottom w:val="none" w:sz="0" w:space="0" w:color="auto"/>
            <w:right w:val="none" w:sz="0" w:space="0" w:color="auto"/>
          </w:divBdr>
        </w:div>
        <w:div w:id="1752464844">
          <w:marLeft w:val="640"/>
          <w:marRight w:val="0"/>
          <w:marTop w:val="0"/>
          <w:marBottom w:val="0"/>
          <w:divBdr>
            <w:top w:val="none" w:sz="0" w:space="0" w:color="auto"/>
            <w:left w:val="none" w:sz="0" w:space="0" w:color="auto"/>
            <w:bottom w:val="none" w:sz="0" w:space="0" w:color="auto"/>
            <w:right w:val="none" w:sz="0" w:space="0" w:color="auto"/>
          </w:divBdr>
        </w:div>
        <w:div w:id="80806893">
          <w:marLeft w:val="640"/>
          <w:marRight w:val="0"/>
          <w:marTop w:val="0"/>
          <w:marBottom w:val="0"/>
          <w:divBdr>
            <w:top w:val="none" w:sz="0" w:space="0" w:color="auto"/>
            <w:left w:val="none" w:sz="0" w:space="0" w:color="auto"/>
            <w:bottom w:val="none" w:sz="0" w:space="0" w:color="auto"/>
            <w:right w:val="none" w:sz="0" w:space="0" w:color="auto"/>
          </w:divBdr>
        </w:div>
        <w:div w:id="1422524870">
          <w:marLeft w:val="640"/>
          <w:marRight w:val="0"/>
          <w:marTop w:val="0"/>
          <w:marBottom w:val="0"/>
          <w:divBdr>
            <w:top w:val="none" w:sz="0" w:space="0" w:color="auto"/>
            <w:left w:val="none" w:sz="0" w:space="0" w:color="auto"/>
            <w:bottom w:val="none" w:sz="0" w:space="0" w:color="auto"/>
            <w:right w:val="none" w:sz="0" w:space="0" w:color="auto"/>
          </w:divBdr>
        </w:div>
        <w:div w:id="1944528916">
          <w:marLeft w:val="640"/>
          <w:marRight w:val="0"/>
          <w:marTop w:val="0"/>
          <w:marBottom w:val="0"/>
          <w:divBdr>
            <w:top w:val="none" w:sz="0" w:space="0" w:color="auto"/>
            <w:left w:val="none" w:sz="0" w:space="0" w:color="auto"/>
            <w:bottom w:val="none" w:sz="0" w:space="0" w:color="auto"/>
            <w:right w:val="none" w:sz="0" w:space="0" w:color="auto"/>
          </w:divBdr>
        </w:div>
        <w:div w:id="824510605">
          <w:marLeft w:val="640"/>
          <w:marRight w:val="0"/>
          <w:marTop w:val="0"/>
          <w:marBottom w:val="0"/>
          <w:divBdr>
            <w:top w:val="none" w:sz="0" w:space="0" w:color="auto"/>
            <w:left w:val="none" w:sz="0" w:space="0" w:color="auto"/>
            <w:bottom w:val="none" w:sz="0" w:space="0" w:color="auto"/>
            <w:right w:val="none" w:sz="0" w:space="0" w:color="auto"/>
          </w:divBdr>
        </w:div>
        <w:div w:id="1678967015">
          <w:marLeft w:val="640"/>
          <w:marRight w:val="0"/>
          <w:marTop w:val="0"/>
          <w:marBottom w:val="0"/>
          <w:divBdr>
            <w:top w:val="none" w:sz="0" w:space="0" w:color="auto"/>
            <w:left w:val="none" w:sz="0" w:space="0" w:color="auto"/>
            <w:bottom w:val="none" w:sz="0" w:space="0" w:color="auto"/>
            <w:right w:val="none" w:sz="0" w:space="0" w:color="auto"/>
          </w:divBdr>
        </w:div>
        <w:div w:id="129792571">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09108514">
      <w:bodyDiv w:val="1"/>
      <w:marLeft w:val="0"/>
      <w:marRight w:val="0"/>
      <w:marTop w:val="0"/>
      <w:marBottom w:val="0"/>
      <w:divBdr>
        <w:top w:val="none" w:sz="0" w:space="0" w:color="auto"/>
        <w:left w:val="none" w:sz="0" w:space="0" w:color="auto"/>
        <w:bottom w:val="none" w:sz="0" w:space="0" w:color="auto"/>
        <w:right w:val="none" w:sz="0" w:space="0" w:color="auto"/>
      </w:divBdr>
      <w:divsChild>
        <w:div w:id="1208956337">
          <w:marLeft w:val="640"/>
          <w:marRight w:val="0"/>
          <w:marTop w:val="0"/>
          <w:marBottom w:val="0"/>
          <w:divBdr>
            <w:top w:val="none" w:sz="0" w:space="0" w:color="auto"/>
            <w:left w:val="none" w:sz="0" w:space="0" w:color="auto"/>
            <w:bottom w:val="none" w:sz="0" w:space="0" w:color="auto"/>
            <w:right w:val="none" w:sz="0" w:space="0" w:color="auto"/>
          </w:divBdr>
        </w:div>
        <w:div w:id="1718434966">
          <w:marLeft w:val="640"/>
          <w:marRight w:val="0"/>
          <w:marTop w:val="0"/>
          <w:marBottom w:val="0"/>
          <w:divBdr>
            <w:top w:val="none" w:sz="0" w:space="0" w:color="auto"/>
            <w:left w:val="none" w:sz="0" w:space="0" w:color="auto"/>
            <w:bottom w:val="none" w:sz="0" w:space="0" w:color="auto"/>
            <w:right w:val="none" w:sz="0" w:space="0" w:color="auto"/>
          </w:divBdr>
        </w:div>
        <w:div w:id="1123693659">
          <w:marLeft w:val="640"/>
          <w:marRight w:val="0"/>
          <w:marTop w:val="0"/>
          <w:marBottom w:val="0"/>
          <w:divBdr>
            <w:top w:val="none" w:sz="0" w:space="0" w:color="auto"/>
            <w:left w:val="none" w:sz="0" w:space="0" w:color="auto"/>
            <w:bottom w:val="none" w:sz="0" w:space="0" w:color="auto"/>
            <w:right w:val="none" w:sz="0" w:space="0" w:color="auto"/>
          </w:divBdr>
        </w:div>
        <w:div w:id="1479614448">
          <w:marLeft w:val="640"/>
          <w:marRight w:val="0"/>
          <w:marTop w:val="0"/>
          <w:marBottom w:val="0"/>
          <w:divBdr>
            <w:top w:val="none" w:sz="0" w:space="0" w:color="auto"/>
            <w:left w:val="none" w:sz="0" w:space="0" w:color="auto"/>
            <w:bottom w:val="none" w:sz="0" w:space="0" w:color="auto"/>
            <w:right w:val="none" w:sz="0" w:space="0" w:color="auto"/>
          </w:divBdr>
        </w:div>
        <w:div w:id="189145057">
          <w:marLeft w:val="640"/>
          <w:marRight w:val="0"/>
          <w:marTop w:val="0"/>
          <w:marBottom w:val="0"/>
          <w:divBdr>
            <w:top w:val="none" w:sz="0" w:space="0" w:color="auto"/>
            <w:left w:val="none" w:sz="0" w:space="0" w:color="auto"/>
            <w:bottom w:val="none" w:sz="0" w:space="0" w:color="auto"/>
            <w:right w:val="none" w:sz="0" w:space="0" w:color="auto"/>
          </w:divBdr>
        </w:div>
        <w:div w:id="653922399">
          <w:marLeft w:val="640"/>
          <w:marRight w:val="0"/>
          <w:marTop w:val="0"/>
          <w:marBottom w:val="0"/>
          <w:divBdr>
            <w:top w:val="none" w:sz="0" w:space="0" w:color="auto"/>
            <w:left w:val="none" w:sz="0" w:space="0" w:color="auto"/>
            <w:bottom w:val="none" w:sz="0" w:space="0" w:color="auto"/>
            <w:right w:val="none" w:sz="0" w:space="0" w:color="auto"/>
          </w:divBdr>
        </w:div>
        <w:div w:id="1550801152">
          <w:marLeft w:val="640"/>
          <w:marRight w:val="0"/>
          <w:marTop w:val="0"/>
          <w:marBottom w:val="0"/>
          <w:divBdr>
            <w:top w:val="none" w:sz="0" w:space="0" w:color="auto"/>
            <w:left w:val="none" w:sz="0" w:space="0" w:color="auto"/>
            <w:bottom w:val="none" w:sz="0" w:space="0" w:color="auto"/>
            <w:right w:val="none" w:sz="0" w:space="0" w:color="auto"/>
          </w:divBdr>
        </w:div>
        <w:div w:id="2056854062">
          <w:marLeft w:val="640"/>
          <w:marRight w:val="0"/>
          <w:marTop w:val="0"/>
          <w:marBottom w:val="0"/>
          <w:divBdr>
            <w:top w:val="none" w:sz="0" w:space="0" w:color="auto"/>
            <w:left w:val="none" w:sz="0" w:space="0" w:color="auto"/>
            <w:bottom w:val="none" w:sz="0" w:space="0" w:color="auto"/>
            <w:right w:val="none" w:sz="0" w:space="0" w:color="auto"/>
          </w:divBdr>
        </w:div>
        <w:div w:id="1259867504">
          <w:marLeft w:val="640"/>
          <w:marRight w:val="0"/>
          <w:marTop w:val="0"/>
          <w:marBottom w:val="0"/>
          <w:divBdr>
            <w:top w:val="none" w:sz="0" w:space="0" w:color="auto"/>
            <w:left w:val="none" w:sz="0" w:space="0" w:color="auto"/>
            <w:bottom w:val="none" w:sz="0" w:space="0" w:color="auto"/>
            <w:right w:val="none" w:sz="0" w:space="0" w:color="auto"/>
          </w:divBdr>
        </w:div>
        <w:div w:id="1653411861">
          <w:marLeft w:val="640"/>
          <w:marRight w:val="0"/>
          <w:marTop w:val="0"/>
          <w:marBottom w:val="0"/>
          <w:divBdr>
            <w:top w:val="none" w:sz="0" w:space="0" w:color="auto"/>
            <w:left w:val="none" w:sz="0" w:space="0" w:color="auto"/>
            <w:bottom w:val="none" w:sz="0" w:space="0" w:color="auto"/>
            <w:right w:val="none" w:sz="0" w:space="0" w:color="auto"/>
          </w:divBdr>
        </w:div>
        <w:div w:id="132218143">
          <w:marLeft w:val="640"/>
          <w:marRight w:val="0"/>
          <w:marTop w:val="0"/>
          <w:marBottom w:val="0"/>
          <w:divBdr>
            <w:top w:val="none" w:sz="0" w:space="0" w:color="auto"/>
            <w:left w:val="none" w:sz="0" w:space="0" w:color="auto"/>
            <w:bottom w:val="none" w:sz="0" w:space="0" w:color="auto"/>
            <w:right w:val="none" w:sz="0" w:space="0" w:color="auto"/>
          </w:divBdr>
        </w:div>
        <w:div w:id="419834313">
          <w:marLeft w:val="640"/>
          <w:marRight w:val="0"/>
          <w:marTop w:val="0"/>
          <w:marBottom w:val="0"/>
          <w:divBdr>
            <w:top w:val="none" w:sz="0" w:space="0" w:color="auto"/>
            <w:left w:val="none" w:sz="0" w:space="0" w:color="auto"/>
            <w:bottom w:val="none" w:sz="0" w:space="0" w:color="auto"/>
            <w:right w:val="none" w:sz="0" w:space="0" w:color="auto"/>
          </w:divBdr>
        </w:div>
        <w:div w:id="510031666">
          <w:marLeft w:val="640"/>
          <w:marRight w:val="0"/>
          <w:marTop w:val="0"/>
          <w:marBottom w:val="0"/>
          <w:divBdr>
            <w:top w:val="none" w:sz="0" w:space="0" w:color="auto"/>
            <w:left w:val="none" w:sz="0" w:space="0" w:color="auto"/>
            <w:bottom w:val="none" w:sz="0" w:space="0" w:color="auto"/>
            <w:right w:val="none" w:sz="0" w:space="0" w:color="auto"/>
          </w:divBdr>
        </w:div>
        <w:div w:id="1384866976">
          <w:marLeft w:val="640"/>
          <w:marRight w:val="0"/>
          <w:marTop w:val="0"/>
          <w:marBottom w:val="0"/>
          <w:divBdr>
            <w:top w:val="none" w:sz="0" w:space="0" w:color="auto"/>
            <w:left w:val="none" w:sz="0" w:space="0" w:color="auto"/>
            <w:bottom w:val="none" w:sz="0" w:space="0" w:color="auto"/>
            <w:right w:val="none" w:sz="0" w:space="0" w:color="auto"/>
          </w:divBdr>
        </w:div>
        <w:div w:id="384911589">
          <w:marLeft w:val="640"/>
          <w:marRight w:val="0"/>
          <w:marTop w:val="0"/>
          <w:marBottom w:val="0"/>
          <w:divBdr>
            <w:top w:val="none" w:sz="0" w:space="0" w:color="auto"/>
            <w:left w:val="none" w:sz="0" w:space="0" w:color="auto"/>
            <w:bottom w:val="none" w:sz="0" w:space="0" w:color="auto"/>
            <w:right w:val="none" w:sz="0" w:space="0" w:color="auto"/>
          </w:divBdr>
        </w:div>
        <w:div w:id="1186402388">
          <w:marLeft w:val="640"/>
          <w:marRight w:val="0"/>
          <w:marTop w:val="0"/>
          <w:marBottom w:val="0"/>
          <w:divBdr>
            <w:top w:val="none" w:sz="0" w:space="0" w:color="auto"/>
            <w:left w:val="none" w:sz="0" w:space="0" w:color="auto"/>
            <w:bottom w:val="none" w:sz="0" w:space="0" w:color="auto"/>
            <w:right w:val="none" w:sz="0" w:space="0" w:color="auto"/>
          </w:divBdr>
        </w:div>
        <w:div w:id="896091487">
          <w:marLeft w:val="640"/>
          <w:marRight w:val="0"/>
          <w:marTop w:val="0"/>
          <w:marBottom w:val="0"/>
          <w:divBdr>
            <w:top w:val="none" w:sz="0" w:space="0" w:color="auto"/>
            <w:left w:val="none" w:sz="0" w:space="0" w:color="auto"/>
            <w:bottom w:val="none" w:sz="0" w:space="0" w:color="auto"/>
            <w:right w:val="none" w:sz="0" w:space="0" w:color="auto"/>
          </w:divBdr>
        </w:div>
        <w:div w:id="214390439">
          <w:marLeft w:val="640"/>
          <w:marRight w:val="0"/>
          <w:marTop w:val="0"/>
          <w:marBottom w:val="0"/>
          <w:divBdr>
            <w:top w:val="none" w:sz="0" w:space="0" w:color="auto"/>
            <w:left w:val="none" w:sz="0" w:space="0" w:color="auto"/>
            <w:bottom w:val="none" w:sz="0" w:space="0" w:color="auto"/>
            <w:right w:val="none" w:sz="0" w:space="0" w:color="auto"/>
          </w:divBdr>
        </w:div>
        <w:div w:id="1846046858">
          <w:marLeft w:val="640"/>
          <w:marRight w:val="0"/>
          <w:marTop w:val="0"/>
          <w:marBottom w:val="0"/>
          <w:divBdr>
            <w:top w:val="none" w:sz="0" w:space="0" w:color="auto"/>
            <w:left w:val="none" w:sz="0" w:space="0" w:color="auto"/>
            <w:bottom w:val="none" w:sz="0" w:space="0" w:color="auto"/>
            <w:right w:val="none" w:sz="0" w:space="0" w:color="auto"/>
          </w:divBdr>
        </w:div>
        <w:div w:id="1685521340">
          <w:marLeft w:val="640"/>
          <w:marRight w:val="0"/>
          <w:marTop w:val="0"/>
          <w:marBottom w:val="0"/>
          <w:divBdr>
            <w:top w:val="none" w:sz="0" w:space="0" w:color="auto"/>
            <w:left w:val="none" w:sz="0" w:space="0" w:color="auto"/>
            <w:bottom w:val="none" w:sz="0" w:space="0" w:color="auto"/>
            <w:right w:val="none" w:sz="0" w:space="0" w:color="auto"/>
          </w:divBdr>
        </w:div>
        <w:div w:id="844705687">
          <w:marLeft w:val="640"/>
          <w:marRight w:val="0"/>
          <w:marTop w:val="0"/>
          <w:marBottom w:val="0"/>
          <w:divBdr>
            <w:top w:val="none" w:sz="0" w:space="0" w:color="auto"/>
            <w:left w:val="none" w:sz="0" w:space="0" w:color="auto"/>
            <w:bottom w:val="none" w:sz="0" w:space="0" w:color="auto"/>
            <w:right w:val="none" w:sz="0" w:space="0" w:color="auto"/>
          </w:divBdr>
        </w:div>
        <w:div w:id="1305891406">
          <w:marLeft w:val="640"/>
          <w:marRight w:val="0"/>
          <w:marTop w:val="0"/>
          <w:marBottom w:val="0"/>
          <w:divBdr>
            <w:top w:val="none" w:sz="0" w:space="0" w:color="auto"/>
            <w:left w:val="none" w:sz="0" w:space="0" w:color="auto"/>
            <w:bottom w:val="none" w:sz="0" w:space="0" w:color="auto"/>
            <w:right w:val="none" w:sz="0" w:space="0" w:color="auto"/>
          </w:divBdr>
        </w:div>
        <w:div w:id="28646443">
          <w:marLeft w:val="640"/>
          <w:marRight w:val="0"/>
          <w:marTop w:val="0"/>
          <w:marBottom w:val="0"/>
          <w:divBdr>
            <w:top w:val="none" w:sz="0" w:space="0" w:color="auto"/>
            <w:left w:val="none" w:sz="0" w:space="0" w:color="auto"/>
            <w:bottom w:val="none" w:sz="0" w:space="0" w:color="auto"/>
            <w:right w:val="none" w:sz="0" w:space="0" w:color="auto"/>
          </w:divBdr>
        </w:div>
        <w:div w:id="1494949589">
          <w:marLeft w:val="640"/>
          <w:marRight w:val="0"/>
          <w:marTop w:val="0"/>
          <w:marBottom w:val="0"/>
          <w:divBdr>
            <w:top w:val="none" w:sz="0" w:space="0" w:color="auto"/>
            <w:left w:val="none" w:sz="0" w:space="0" w:color="auto"/>
            <w:bottom w:val="none" w:sz="0" w:space="0" w:color="auto"/>
            <w:right w:val="none" w:sz="0" w:space="0" w:color="auto"/>
          </w:divBdr>
        </w:div>
        <w:div w:id="140730584">
          <w:marLeft w:val="640"/>
          <w:marRight w:val="0"/>
          <w:marTop w:val="0"/>
          <w:marBottom w:val="0"/>
          <w:divBdr>
            <w:top w:val="none" w:sz="0" w:space="0" w:color="auto"/>
            <w:left w:val="none" w:sz="0" w:space="0" w:color="auto"/>
            <w:bottom w:val="none" w:sz="0" w:space="0" w:color="auto"/>
            <w:right w:val="none" w:sz="0" w:space="0" w:color="auto"/>
          </w:divBdr>
        </w:div>
        <w:div w:id="1211067924">
          <w:marLeft w:val="640"/>
          <w:marRight w:val="0"/>
          <w:marTop w:val="0"/>
          <w:marBottom w:val="0"/>
          <w:divBdr>
            <w:top w:val="none" w:sz="0" w:space="0" w:color="auto"/>
            <w:left w:val="none" w:sz="0" w:space="0" w:color="auto"/>
            <w:bottom w:val="none" w:sz="0" w:space="0" w:color="auto"/>
            <w:right w:val="none" w:sz="0" w:space="0" w:color="auto"/>
          </w:divBdr>
        </w:div>
        <w:div w:id="1614748145">
          <w:marLeft w:val="640"/>
          <w:marRight w:val="0"/>
          <w:marTop w:val="0"/>
          <w:marBottom w:val="0"/>
          <w:divBdr>
            <w:top w:val="none" w:sz="0" w:space="0" w:color="auto"/>
            <w:left w:val="none" w:sz="0" w:space="0" w:color="auto"/>
            <w:bottom w:val="none" w:sz="0" w:space="0" w:color="auto"/>
            <w:right w:val="none" w:sz="0" w:space="0" w:color="auto"/>
          </w:divBdr>
        </w:div>
        <w:div w:id="1886522978">
          <w:marLeft w:val="640"/>
          <w:marRight w:val="0"/>
          <w:marTop w:val="0"/>
          <w:marBottom w:val="0"/>
          <w:divBdr>
            <w:top w:val="none" w:sz="0" w:space="0" w:color="auto"/>
            <w:left w:val="none" w:sz="0" w:space="0" w:color="auto"/>
            <w:bottom w:val="none" w:sz="0" w:space="0" w:color="auto"/>
            <w:right w:val="none" w:sz="0" w:space="0" w:color="auto"/>
          </w:divBdr>
        </w:div>
        <w:div w:id="240676320">
          <w:marLeft w:val="640"/>
          <w:marRight w:val="0"/>
          <w:marTop w:val="0"/>
          <w:marBottom w:val="0"/>
          <w:divBdr>
            <w:top w:val="none" w:sz="0" w:space="0" w:color="auto"/>
            <w:left w:val="none" w:sz="0" w:space="0" w:color="auto"/>
            <w:bottom w:val="none" w:sz="0" w:space="0" w:color="auto"/>
            <w:right w:val="none" w:sz="0" w:space="0" w:color="auto"/>
          </w:divBdr>
        </w:div>
        <w:div w:id="645739086">
          <w:marLeft w:val="640"/>
          <w:marRight w:val="0"/>
          <w:marTop w:val="0"/>
          <w:marBottom w:val="0"/>
          <w:divBdr>
            <w:top w:val="none" w:sz="0" w:space="0" w:color="auto"/>
            <w:left w:val="none" w:sz="0" w:space="0" w:color="auto"/>
            <w:bottom w:val="none" w:sz="0" w:space="0" w:color="auto"/>
            <w:right w:val="none" w:sz="0" w:space="0" w:color="auto"/>
          </w:divBdr>
        </w:div>
        <w:div w:id="2113548323">
          <w:marLeft w:val="640"/>
          <w:marRight w:val="0"/>
          <w:marTop w:val="0"/>
          <w:marBottom w:val="0"/>
          <w:divBdr>
            <w:top w:val="none" w:sz="0" w:space="0" w:color="auto"/>
            <w:left w:val="none" w:sz="0" w:space="0" w:color="auto"/>
            <w:bottom w:val="none" w:sz="0" w:space="0" w:color="auto"/>
            <w:right w:val="none" w:sz="0" w:space="0" w:color="auto"/>
          </w:divBdr>
        </w:div>
        <w:div w:id="2145924799">
          <w:marLeft w:val="640"/>
          <w:marRight w:val="0"/>
          <w:marTop w:val="0"/>
          <w:marBottom w:val="0"/>
          <w:divBdr>
            <w:top w:val="none" w:sz="0" w:space="0" w:color="auto"/>
            <w:left w:val="none" w:sz="0" w:space="0" w:color="auto"/>
            <w:bottom w:val="none" w:sz="0" w:space="0" w:color="auto"/>
            <w:right w:val="none" w:sz="0" w:space="0" w:color="auto"/>
          </w:divBdr>
        </w:div>
        <w:div w:id="116222124">
          <w:marLeft w:val="640"/>
          <w:marRight w:val="0"/>
          <w:marTop w:val="0"/>
          <w:marBottom w:val="0"/>
          <w:divBdr>
            <w:top w:val="none" w:sz="0" w:space="0" w:color="auto"/>
            <w:left w:val="none" w:sz="0" w:space="0" w:color="auto"/>
            <w:bottom w:val="none" w:sz="0" w:space="0" w:color="auto"/>
            <w:right w:val="none" w:sz="0" w:space="0" w:color="auto"/>
          </w:divBdr>
        </w:div>
        <w:div w:id="1888755367">
          <w:marLeft w:val="640"/>
          <w:marRight w:val="0"/>
          <w:marTop w:val="0"/>
          <w:marBottom w:val="0"/>
          <w:divBdr>
            <w:top w:val="none" w:sz="0" w:space="0" w:color="auto"/>
            <w:left w:val="none" w:sz="0" w:space="0" w:color="auto"/>
            <w:bottom w:val="none" w:sz="0" w:space="0" w:color="auto"/>
            <w:right w:val="none" w:sz="0" w:space="0" w:color="auto"/>
          </w:divBdr>
        </w:div>
        <w:div w:id="1801459464">
          <w:marLeft w:val="640"/>
          <w:marRight w:val="0"/>
          <w:marTop w:val="0"/>
          <w:marBottom w:val="0"/>
          <w:divBdr>
            <w:top w:val="none" w:sz="0" w:space="0" w:color="auto"/>
            <w:left w:val="none" w:sz="0" w:space="0" w:color="auto"/>
            <w:bottom w:val="none" w:sz="0" w:space="0" w:color="auto"/>
            <w:right w:val="none" w:sz="0" w:space="0" w:color="auto"/>
          </w:divBdr>
        </w:div>
        <w:div w:id="268053723">
          <w:marLeft w:val="640"/>
          <w:marRight w:val="0"/>
          <w:marTop w:val="0"/>
          <w:marBottom w:val="0"/>
          <w:divBdr>
            <w:top w:val="none" w:sz="0" w:space="0" w:color="auto"/>
            <w:left w:val="none" w:sz="0" w:space="0" w:color="auto"/>
            <w:bottom w:val="none" w:sz="0" w:space="0" w:color="auto"/>
            <w:right w:val="none" w:sz="0" w:space="0" w:color="auto"/>
          </w:divBdr>
        </w:div>
        <w:div w:id="214896992">
          <w:marLeft w:val="640"/>
          <w:marRight w:val="0"/>
          <w:marTop w:val="0"/>
          <w:marBottom w:val="0"/>
          <w:divBdr>
            <w:top w:val="none" w:sz="0" w:space="0" w:color="auto"/>
            <w:left w:val="none" w:sz="0" w:space="0" w:color="auto"/>
            <w:bottom w:val="none" w:sz="0" w:space="0" w:color="auto"/>
            <w:right w:val="none" w:sz="0" w:space="0" w:color="auto"/>
          </w:divBdr>
        </w:div>
        <w:div w:id="257300139">
          <w:marLeft w:val="640"/>
          <w:marRight w:val="0"/>
          <w:marTop w:val="0"/>
          <w:marBottom w:val="0"/>
          <w:divBdr>
            <w:top w:val="none" w:sz="0" w:space="0" w:color="auto"/>
            <w:left w:val="none" w:sz="0" w:space="0" w:color="auto"/>
            <w:bottom w:val="none" w:sz="0" w:space="0" w:color="auto"/>
            <w:right w:val="none" w:sz="0" w:space="0" w:color="auto"/>
          </w:divBdr>
        </w:div>
        <w:div w:id="493180761">
          <w:marLeft w:val="640"/>
          <w:marRight w:val="0"/>
          <w:marTop w:val="0"/>
          <w:marBottom w:val="0"/>
          <w:divBdr>
            <w:top w:val="none" w:sz="0" w:space="0" w:color="auto"/>
            <w:left w:val="none" w:sz="0" w:space="0" w:color="auto"/>
            <w:bottom w:val="none" w:sz="0" w:space="0" w:color="auto"/>
            <w:right w:val="none" w:sz="0" w:space="0" w:color="auto"/>
          </w:divBdr>
        </w:div>
        <w:div w:id="1341009201">
          <w:marLeft w:val="640"/>
          <w:marRight w:val="0"/>
          <w:marTop w:val="0"/>
          <w:marBottom w:val="0"/>
          <w:divBdr>
            <w:top w:val="none" w:sz="0" w:space="0" w:color="auto"/>
            <w:left w:val="none" w:sz="0" w:space="0" w:color="auto"/>
            <w:bottom w:val="none" w:sz="0" w:space="0" w:color="auto"/>
            <w:right w:val="none" w:sz="0" w:space="0" w:color="auto"/>
          </w:divBdr>
        </w:div>
        <w:div w:id="655230656">
          <w:marLeft w:val="640"/>
          <w:marRight w:val="0"/>
          <w:marTop w:val="0"/>
          <w:marBottom w:val="0"/>
          <w:divBdr>
            <w:top w:val="none" w:sz="0" w:space="0" w:color="auto"/>
            <w:left w:val="none" w:sz="0" w:space="0" w:color="auto"/>
            <w:bottom w:val="none" w:sz="0" w:space="0" w:color="auto"/>
            <w:right w:val="none" w:sz="0" w:space="0" w:color="auto"/>
          </w:divBdr>
        </w:div>
        <w:div w:id="1540237433">
          <w:marLeft w:val="640"/>
          <w:marRight w:val="0"/>
          <w:marTop w:val="0"/>
          <w:marBottom w:val="0"/>
          <w:divBdr>
            <w:top w:val="none" w:sz="0" w:space="0" w:color="auto"/>
            <w:left w:val="none" w:sz="0" w:space="0" w:color="auto"/>
            <w:bottom w:val="none" w:sz="0" w:space="0" w:color="auto"/>
            <w:right w:val="none" w:sz="0" w:space="0" w:color="auto"/>
          </w:divBdr>
        </w:div>
        <w:div w:id="1923953615">
          <w:marLeft w:val="640"/>
          <w:marRight w:val="0"/>
          <w:marTop w:val="0"/>
          <w:marBottom w:val="0"/>
          <w:divBdr>
            <w:top w:val="none" w:sz="0" w:space="0" w:color="auto"/>
            <w:left w:val="none" w:sz="0" w:space="0" w:color="auto"/>
            <w:bottom w:val="none" w:sz="0" w:space="0" w:color="auto"/>
            <w:right w:val="none" w:sz="0" w:space="0" w:color="auto"/>
          </w:divBdr>
        </w:div>
        <w:div w:id="326519781">
          <w:marLeft w:val="640"/>
          <w:marRight w:val="0"/>
          <w:marTop w:val="0"/>
          <w:marBottom w:val="0"/>
          <w:divBdr>
            <w:top w:val="none" w:sz="0" w:space="0" w:color="auto"/>
            <w:left w:val="none" w:sz="0" w:space="0" w:color="auto"/>
            <w:bottom w:val="none" w:sz="0" w:space="0" w:color="auto"/>
            <w:right w:val="none" w:sz="0" w:space="0" w:color="auto"/>
          </w:divBdr>
        </w:div>
        <w:div w:id="564294923">
          <w:marLeft w:val="640"/>
          <w:marRight w:val="0"/>
          <w:marTop w:val="0"/>
          <w:marBottom w:val="0"/>
          <w:divBdr>
            <w:top w:val="none" w:sz="0" w:space="0" w:color="auto"/>
            <w:left w:val="none" w:sz="0" w:space="0" w:color="auto"/>
            <w:bottom w:val="none" w:sz="0" w:space="0" w:color="auto"/>
            <w:right w:val="none" w:sz="0" w:space="0" w:color="auto"/>
          </w:divBdr>
        </w:div>
        <w:div w:id="1595556711">
          <w:marLeft w:val="640"/>
          <w:marRight w:val="0"/>
          <w:marTop w:val="0"/>
          <w:marBottom w:val="0"/>
          <w:divBdr>
            <w:top w:val="none" w:sz="0" w:space="0" w:color="auto"/>
            <w:left w:val="none" w:sz="0" w:space="0" w:color="auto"/>
            <w:bottom w:val="none" w:sz="0" w:space="0" w:color="auto"/>
            <w:right w:val="none" w:sz="0" w:space="0" w:color="auto"/>
          </w:divBdr>
        </w:div>
        <w:div w:id="1602452658">
          <w:marLeft w:val="640"/>
          <w:marRight w:val="0"/>
          <w:marTop w:val="0"/>
          <w:marBottom w:val="0"/>
          <w:divBdr>
            <w:top w:val="none" w:sz="0" w:space="0" w:color="auto"/>
            <w:left w:val="none" w:sz="0" w:space="0" w:color="auto"/>
            <w:bottom w:val="none" w:sz="0" w:space="0" w:color="auto"/>
            <w:right w:val="none" w:sz="0" w:space="0" w:color="auto"/>
          </w:divBdr>
        </w:div>
        <w:div w:id="1413896936">
          <w:marLeft w:val="640"/>
          <w:marRight w:val="0"/>
          <w:marTop w:val="0"/>
          <w:marBottom w:val="0"/>
          <w:divBdr>
            <w:top w:val="none" w:sz="0" w:space="0" w:color="auto"/>
            <w:left w:val="none" w:sz="0" w:space="0" w:color="auto"/>
            <w:bottom w:val="none" w:sz="0" w:space="0" w:color="auto"/>
            <w:right w:val="none" w:sz="0" w:space="0" w:color="auto"/>
          </w:divBdr>
        </w:div>
        <w:div w:id="676036080">
          <w:marLeft w:val="640"/>
          <w:marRight w:val="0"/>
          <w:marTop w:val="0"/>
          <w:marBottom w:val="0"/>
          <w:divBdr>
            <w:top w:val="none" w:sz="0" w:space="0" w:color="auto"/>
            <w:left w:val="none" w:sz="0" w:space="0" w:color="auto"/>
            <w:bottom w:val="none" w:sz="0" w:space="0" w:color="auto"/>
            <w:right w:val="none" w:sz="0" w:space="0" w:color="auto"/>
          </w:divBdr>
        </w:div>
        <w:div w:id="1235967573">
          <w:marLeft w:val="640"/>
          <w:marRight w:val="0"/>
          <w:marTop w:val="0"/>
          <w:marBottom w:val="0"/>
          <w:divBdr>
            <w:top w:val="none" w:sz="0" w:space="0" w:color="auto"/>
            <w:left w:val="none" w:sz="0" w:space="0" w:color="auto"/>
            <w:bottom w:val="none" w:sz="0" w:space="0" w:color="auto"/>
            <w:right w:val="none" w:sz="0" w:space="0" w:color="auto"/>
          </w:divBdr>
        </w:div>
        <w:div w:id="1731610704">
          <w:marLeft w:val="640"/>
          <w:marRight w:val="0"/>
          <w:marTop w:val="0"/>
          <w:marBottom w:val="0"/>
          <w:divBdr>
            <w:top w:val="none" w:sz="0" w:space="0" w:color="auto"/>
            <w:left w:val="none" w:sz="0" w:space="0" w:color="auto"/>
            <w:bottom w:val="none" w:sz="0" w:space="0" w:color="auto"/>
            <w:right w:val="none" w:sz="0" w:space="0" w:color="auto"/>
          </w:divBdr>
        </w:div>
        <w:div w:id="426538067">
          <w:marLeft w:val="640"/>
          <w:marRight w:val="0"/>
          <w:marTop w:val="0"/>
          <w:marBottom w:val="0"/>
          <w:divBdr>
            <w:top w:val="none" w:sz="0" w:space="0" w:color="auto"/>
            <w:left w:val="none" w:sz="0" w:space="0" w:color="auto"/>
            <w:bottom w:val="none" w:sz="0" w:space="0" w:color="auto"/>
            <w:right w:val="none" w:sz="0" w:space="0" w:color="auto"/>
          </w:divBdr>
        </w:div>
        <w:div w:id="1806267555">
          <w:marLeft w:val="640"/>
          <w:marRight w:val="0"/>
          <w:marTop w:val="0"/>
          <w:marBottom w:val="0"/>
          <w:divBdr>
            <w:top w:val="none" w:sz="0" w:space="0" w:color="auto"/>
            <w:left w:val="none" w:sz="0" w:space="0" w:color="auto"/>
            <w:bottom w:val="none" w:sz="0" w:space="0" w:color="auto"/>
            <w:right w:val="none" w:sz="0" w:space="0" w:color="auto"/>
          </w:divBdr>
        </w:div>
        <w:div w:id="1923951796">
          <w:marLeft w:val="640"/>
          <w:marRight w:val="0"/>
          <w:marTop w:val="0"/>
          <w:marBottom w:val="0"/>
          <w:divBdr>
            <w:top w:val="none" w:sz="0" w:space="0" w:color="auto"/>
            <w:left w:val="none" w:sz="0" w:space="0" w:color="auto"/>
            <w:bottom w:val="none" w:sz="0" w:space="0" w:color="auto"/>
            <w:right w:val="none" w:sz="0" w:space="0" w:color="auto"/>
          </w:divBdr>
        </w:div>
        <w:div w:id="425006838">
          <w:marLeft w:val="640"/>
          <w:marRight w:val="0"/>
          <w:marTop w:val="0"/>
          <w:marBottom w:val="0"/>
          <w:divBdr>
            <w:top w:val="none" w:sz="0" w:space="0" w:color="auto"/>
            <w:left w:val="none" w:sz="0" w:space="0" w:color="auto"/>
            <w:bottom w:val="none" w:sz="0" w:space="0" w:color="auto"/>
            <w:right w:val="none" w:sz="0" w:space="0" w:color="auto"/>
          </w:divBdr>
        </w:div>
        <w:div w:id="40134781">
          <w:marLeft w:val="640"/>
          <w:marRight w:val="0"/>
          <w:marTop w:val="0"/>
          <w:marBottom w:val="0"/>
          <w:divBdr>
            <w:top w:val="none" w:sz="0" w:space="0" w:color="auto"/>
            <w:left w:val="none" w:sz="0" w:space="0" w:color="auto"/>
            <w:bottom w:val="none" w:sz="0" w:space="0" w:color="auto"/>
            <w:right w:val="none" w:sz="0" w:space="0" w:color="auto"/>
          </w:divBdr>
        </w:div>
        <w:div w:id="355084716">
          <w:marLeft w:val="640"/>
          <w:marRight w:val="0"/>
          <w:marTop w:val="0"/>
          <w:marBottom w:val="0"/>
          <w:divBdr>
            <w:top w:val="none" w:sz="0" w:space="0" w:color="auto"/>
            <w:left w:val="none" w:sz="0" w:space="0" w:color="auto"/>
            <w:bottom w:val="none" w:sz="0" w:space="0" w:color="auto"/>
            <w:right w:val="none" w:sz="0" w:space="0" w:color="auto"/>
          </w:divBdr>
        </w:div>
        <w:div w:id="164515584">
          <w:marLeft w:val="640"/>
          <w:marRight w:val="0"/>
          <w:marTop w:val="0"/>
          <w:marBottom w:val="0"/>
          <w:divBdr>
            <w:top w:val="none" w:sz="0" w:space="0" w:color="auto"/>
            <w:left w:val="none" w:sz="0" w:space="0" w:color="auto"/>
            <w:bottom w:val="none" w:sz="0" w:space="0" w:color="auto"/>
            <w:right w:val="none" w:sz="0" w:space="0" w:color="auto"/>
          </w:divBdr>
        </w:div>
        <w:div w:id="269168311">
          <w:marLeft w:val="640"/>
          <w:marRight w:val="0"/>
          <w:marTop w:val="0"/>
          <w:marBottom w:val="0"/>
          <w:divBdr>
            <w:top w:val="none" w:sz="0" w:space="0" w:color="auto"/>
            <w:left w:val="none" w:sz="0" w:space="0" w:color="auto"/>
            <w:bottom w:val="none" w:sz="0" w:space="0" w:color="auto"/>
            <w:right w:val="none" w:sz="0" w:space="0" w:color="auto"/>
          </w:divBdr>
        </w:div>
        <w:div w:id="964191906">
          <w:marLeft w:val="640"/>
          <w:marRight w:val="0"/>
          <w:marTop w:val="0"/>
          <w:marBottom w:val="0"/>
          <w:divBdr>
            <w:top w:val="none" w:sz="0" w:space="0" w:color="auto"/>
            <w:left w:val="none" w:sz="0" w:space="0" w:color="auto"/>
            <w:bottom w:val="none" w:sz="0" w:space="0" w:color="auto"/>
            <w:right w:val="none" w:sz="0" w:space="0" w:color="auto"/>
          </w:divBdr>
        </w:div>
        <w:div w:id="639069079">
          <w:marLeft w:val="640"/>
          <w:marRight w:val="0"/>
          <w:marTop w:val="0"/>
          <w:marBottom w:val="0"/>
          <w:divBdr>
            <w:top w:val="none" w:sz="0" w:space="0" w:color="auto"/>
            <w:left w:val="none" w:sz="0" w:space="0" w:color="auto"/>
            <w:bottom w:val="none" w:sz="0" w:space="0" w:color="auto"/>
            <w:right w:val="none" w:sz="0" w:space="0" w:color="auto"/>
          </w:divBdr>
        </w:div>
        <w:div w:id="2058117410">
          <w:marLeft w:val="640"/>
          <w:marRight w:val="0"/>
          <w:marTop w:val="0"/>
          <w:marBottom w:val="0"/>
          <w:divBdr>
            <w:top w:val="none" w:sz="0" w:space="0" w:color="auto"/>
            <w:left w:val="none" w:sz="0" w:space="0" w:color="auto"/>
            <w:bottom w:val="none" w:sz="0" w:space="0" w:color="auto"/>
            <w:right w:val="none" w:sz="0" w:space="0" w:color="auto"/>
          </w:divBdr>
        </w:div>
        <w:div w:id="1687125045">
          <w:marLeft w:val="640"/>
          <w:marRight w:val="0"/>
          <w:marTop w:val="0"/>
          <w:marBottom w:val="0"/>
          <w:divBdr>
            <w:top w:val="none" w:sz="0" w:space="0" w:color="auto"/>
            <w:left w:val="none" w:sz="0" w:space="0" w:color="auto"/>
            <w:bottom w:val="none" w:sz="0" w:space="0" w:color="auto"/>
            <w:right w:val="none" w:sz="0" w:space="0" w:color="auto"/>
          </w:divBdr>
        </w:div>
        <w:div w:id="2904998">
          <w:marLeft w:val="640"/>
          <w:marRight w:val="0"/>
          <w:marTop w:val="0"/>
          <w:marBottom w:val="0"/>
          <w:divBdr>
            <w:top w:val="none" w:sz="0" w:space="0" w:color="auto"/>
            <w:left w:val="none" w:sz="0" w:space="0" w:color="auto"/>
            <w:bottom w:val="none" w:sz="0" w:space="0" w:color="auto"/>
            <w:right w:val="none" w:sz="0" w:space="0" w:color="auto"/>
          </w:divBdr>
        </w:div>
        <w:div w:id="477187827">
          <w:marLeft w:val="640"/>
          <w:marRight w:val="0"/>
          <w:marTop w:val="0"/>
          <w:marBottom w:val="0"/>
          <w:divBdr>
            <w:top w:val="none" w:sz="0" w:space="0" w:color="auto"/>
            <w:left w:val="none" w:sz="0" w:space="0" w:color="auto"/>
            <w:bottom w:val="none" w:sz="0" w:space="0" w:color="auto"/>
            <w:right w:val="none" w:sz="0" w:space="0" w:color="auto"/>
          </w:divBdr>
        </w:div>
        <w:div w:id="1309093757">
          <w:marLeft w:val="640"/>
          <w:marRight w:val="0"/>
          <w:marTop w:val="0"/>
          <w:marBottom w:val="0"/>
          <w:divBdr>
            <w:top w:val="none" w:sz="0" w:space="0" w:color="auto"/>
            <w:left w:val="none" w:sz="0" w:space="0" w:color="auto"/>
            <w:bottom w:val="none" w:sz="0" w:space="0" w:color="auto"/>
            <w:right w:val="none" w:sz="0" w:space="0" w:color="auto"/>
          </w:divBdr>
        </w:div>
        <w:div w:id="1924102775">
          <w:marLeft w:val="640"/>
          <w:marRight w:val="0"/>
          <w:marTop w:val="0"/>
          <w:marBottom w:val="0"/>
          <w:divBdr>
            <w:top w:val="none" w:sz="0" w:space="0" w:color="auto"/>
            <w:left w:val="none" w:sz="0" w:space="0" w:color="auto"/>
            <w:bottom w:val="none" w:sz="0" w:space="0" w:color="auto"/>
            <w:right w:val="none" w:sz="0" w:space="0" w:color="auto"/>
          </w:divBdr>
        </w:div>
        <w:div w:id="433474254">
          <w:marLeft w:val="640"/>
          <w:marRight w:val="0"/>
          <w:marTop w:val="0"/>
          <w:marBottom w:val="0"/>
          <w:divBdr>
            <w:top w:val="none" w:sz="0" w:space="0" w:color="auto"/>
            <w:left w:val="none" w:sz="0" w:space="0" w:color="auto"/>
            <w:bottom w:val="none" w:sz="0" w:space="0" w:color="auto"/>
            <w:right w:val="none" w:sz="0" w:space="0" w:color="auto"/>
          </w:divBdr>
        </w:div>
        <w:div w:id="1737623948">
          <w:marLeft w:val="640"/>
          <w:marRight w:val="0"/>
          <w:marTop w:val="0"/>
          <w:marBottom w:val="0"/>
          <w:divBdr>
            <w:top w:val="none" w:sz="0" w:space="0" w:color="auto"/>
            <w:left w:val="none" w:sz="0" w:space="0" w:color="auto"/>
            <w:bottom w:val="none" w:sz="0" w:space="0" w:color="auto"/>
            <w:right w:val="none" w:sz="0" w:space="0" w:color="auto"/>
          </w:divBdr>
        </w:div>
        <w:div w:id="262497952">
          <w:marLeft w:val="640"/>
          <w:marRight w:val="0"/>
          <w:marTop w:val="0"/>
          <w:marBottom w:val="0"/>
          <w:divBdr>
            <w:top w:val="none" w:sz="0" w:space="0" w:color="auto"/>
            <w:left w:val="none" w:sz="0" w:space="0" w:color="auto"/>
            <w:bottom w:val="none" w:sz="0" w:space="0" w:color="auto"/>
            <w:right w:val="none" w:sz="0" w:space="0" w:color="auto"/>
          </w:divBdr>
        </w:div>
        <w:div w:id="1078478708">
          <w:marLeft w:val="640"/>
          <w:marRight w:val="0"/>
          <w:marTop w:val="0"/>
          <w:marBottom w:val="0"/>
          <w:divBdr>
            <w:top w:val="none" w:sz="0" w:space="0" w:color="auto"/>
            <w:left w:val="none" w:sz="0" w:space="0" w:color="auto"/>
            <w:bottom w:val="none" w:sz="0" w:space="0" w:color="auto"/>
            <w:right w:val="none" w:sz="0" w:space="0" w:color="auto"/>
          </w:divBdr>
        </w:div>
      </w:divsChild>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0390810">
      <w:bodyDiv w:val="1"/>
      <w:marLeft w:val="0"/>
      <w:marRight w:val="0"/>
      <w:marTop w:val="0"/>
      <w:marBottom w:val="0"/>
      <w:divBdr>
        <w:top w:val="none" w:sz="0" w:space="0" w:color="auto"/>
        <w:left w:val="none" w:sz="0" w:space="0" w:color="auto"/>
        <w:bottom w:val="none" w:sz="0" w:space="0" w:color="auto"/>
        <w:right w:val="none" w:sz="0" w:space="0" w:color="auto"/>
      </w:divBdr>
      <w:divsChild>
        <w:div w:id="2070686986">
          <w:marLeft w:val="640"/>
          <w:marRight w:val="0"/>
          <w:marTop w:val="0"/>
          <w:marBottom w:val="0"/>
          <w:divBdr>
            <w:top w:val="none" w:sz="0" w:space="0" w:color="auto"/>
            <w:left w:val="none" w:sz="0" w:space="0" w:color="auto"/>
            <w:bottom w:val="none" w:sz="0" w:space="0" w:color="auto"/>
            <w:right w:val="none" w:sz="0" w:space="0" w:color="auto"/>
          </w:divBdr>
        </w:div>
        <w:div w:id="144053940">
          <w:marLeft w:val="640"/>
          <w:marRight w:val="0"/>
          <w:marTop w:val="0"/>
          <w:marBottom w:val="0"/>
          <w:divBdr>
            <w:top w:val="none" w:sz="0" w:space="0" w:color="auto"/>
            <w:left w:val="none" w:sz="0" w:space="0" w:color="auto"/>
            <w:bottom w:val="none" w:sz="0" w:space="0" w:color="auto"/>
            <w:right w:val="none" w:sz="0" w:space="0" w:color="auto"/>
          </w:divBdr>
        </w:div>
        <w:div w:id="2142264758">
          <w:marLeft w:val="640"/>
          <w:marRight w:val="0"/>
          <w:marTop w:val="0"/>
          <w:marBottom w:val="0"/>
          <w:divBdr>
            <w:top w:val="none" w:sz="0" w:space="0" w:color="auto"/>
            <w:left w:val="none" w:sz="0" w:space="0" w:color="auto"/>
            <w:bottom w:val="none" w:sz="0" w:space="0" w:color="auto"/>
            <w:right w:val="none" w:sz="0" w:space="0" w:color="auto"/>
          </w:divBdr>
        </w:div>
        <w:div w:id="2091198792">
          <w:marLeft w:val="640"/>
          <w:marRight w:val="0"/>
          <w:marTop w:val="0"/>
          <w:marBottom w:val="0"/>
          <w:divBdr>
            <w:top w:val="none" w:sz="0" w:space="0" w:color="auto"/>
            <w:left w:val="none" w:sz="0" w:space="0" w:color="auto"/>
            <w:bottom w:val="none" w:sz="0" w:space="0" w:color="auto"/>
            <w:right w:val="none" w:sz="0" w:space="0" w:color="auto"/>
          </w:divBdr>
        </w:div>
        <w:div w:id="1312127448">
          <w:marLeft w:val="640"/>
          <w:marRight w:val="0"/>
          <w:marTop w:val="0"/>
          <w:marBottom w:val="0"/>
          <w:divBdr>
            <w:top w:val="none" w:sz="0" w:space="0" w:color="auto"/>
            <w:left w:val="none" w:sz="0" w:space="0" w:color="auto"/>
            <w:bottom w:val="none" w:sz="0" w:space="0" w:color="auto"/>
            <w:right w:val="none" w:sz="0" w:space="0" w:color="auto"/>
          </w:divBdr>
        </w:div>
        <w:div w:id="33821928">
          <w:marLeft w:val="640"/>
          <w:marRight w:val="0"/>
          <w:marTop w:val="0"/>
          <w:marBottom w:val="0"/>
          <w:divBdr>
            <w:top w:val="none" w:sz="0" w:space="0" w:color="auto"/>
            <w:left w:val="none" w:sz="0" w:space="0" w:color="auto"/>
            <w:bottom w:val="none" w:sz="0" w:space="0" w:color="auto"/>
            <w:right w:val="none" w:sz="0" w:space="0" w:color="auto"/>
          </w:divBdr>
        </w:div>
        <w:div w:id="120151825">
          <w:marLeft w:val="640"/>
          <w:marRight w:val="0"/>
          <w:marTop w:val="0"/>
          <w:marBottom w:val="0"/>
          <w:divBdr>
            <w:top w:val="none" w:sz="0" w:space="0" w:color="auto"/>
            <w:left w:val="none" w:sz="0" w:space="0" w:color="auto"/>
            <w:bottom w:val="none" w:sz="0" w:space="0" w:color="auto"/>
            <w:right w:val="none" w:sz="0" w:space="0" w:color="auto"/>
          </w:divBdr>
        </w:div>
        <w:div w:id="213932297">
          <w:marLeft w:val="640"/>
          <w:marRight w:val="0"/>
          <w:marTop w:val="0"/>
          <w:marBottom w:val="0"/>
          <w:divBdr>
            <w:top w:val="none" w:sz="0" w:space="0" w:color="auto"/>
            <w:left w:val="none" w:sz="0" w:space="0" w:color="auto"/>
            <w:bottom w:val="none" w:sz="0" w:space="0" w:color="auto"/>
            <w:right w:val="none" w:sz="0" w:space="0" w:color="auto"/>
          </w:divBdr>
        </w:div>
        <w:div w:id="1204558593">
          <w:marLeft w:val="640"/>
          <w:marRight w:val="0"/>
          <w:marTop w:val="0"/>
          <w:marBottom w:val="0"/>
          <w:divBdr>
            <w:top w:val="none" w:sz="0" w:space="0" w:color="auto"/>
            <w:left w:val="none" w:sz="0" w:space="0" w:color="auto"/>
            <w:bottom w:val="none" w:sz="0" w:space="0" w:color="auto"/>
            <w:right w:val="none" w:sz="0" w:space="0" w:color="auto"/>
          </w:divBdr>
        </w:div>
        <w:div w:id="975599607">
          <w:marLeft w:val="640"/>
          <w:marRight w:val="0"/>
          <w:marTop w:val="0"/>
          <w:marBottom w:val="0"/>
          <w:divBdr>
            <w:top w:val="none" w:sz="0" w:space="0" w:color="auto"/>
            <w:left w:val="none" w:sz="0" w:space="0" w:color="auto"/>
            <w:bottom w:val="none" w:sz="0" w:space="0" w:color="auto"/>
            <w:right w:val="none" w:sz="0" w:space="0" w:color="auto"/>
          </w:divBdr>
        </w:div>
        <w:div w:id="142233217">
          <w:marLeft w:val="640"/>
          <w:marRight w:val="0"/>
          <w:marTop w:val="0"/>
          <w:marBottom w:val="0"/>
          <w:divBdr>
            <w:top w:val="none" w:sz="0" w:space="0" w:color="auto"/>
            <w:left w:val="none" w:sz="0" w:space="0" w:color="auto"/>
            <w:bottom w:val="none" w:sz="0" w:space="0" w:color="auto"/>
            <w:right w:val="none" w:sz="0" w:space="0" w:color="auto"/>
          </w:divBdr>
        </w:div>
        <w:div w:id="1608851216">
          <w:marLeft w:val="640"/>
          <w:marRight w:val="0"/>
          <w:marTop w:val="0"/>
          <w:marBottom w:val="0"/>
          <w:divBdr>
            <w:top w:val="none" w:sz="0" w:space="0" w:color="auto"/>
            <w:left w:val="none" w:sz="0" w:space="0" w:color="auto"/>
            <w:bottom w:val="none" w:sz="0" w:space="0" w:color="auto"/>
            <w:right w:val="none" w:sz="0" w:space="0" w:color="auto"/>
          </w:divBdr>
        </w:div>
        <w:div w:id="1195114994">
          <w:marLeft w:val="640"/>
          <w:marRight w:val="0"/>
          <w:marTop w:val="0"/>
          <w:marBottom w:val="0"/>
          <w:divBdr>
            <w:top w:val="none" w:sz="0" w:space="0" w:color="auto"/>
            <w:left w:val="none" w:sz="0" w:space="0" w:color="auto"/>
            <w:bottom w:val="none" w:sz="0" w:space="0" w:color="auto"/>
            <w:right w:val="none" w:sz="0" w:space="0" w:color="auto"/>
          </w:divBdr>
        </w:div>
        <w:div w:id="93137739">
          <w:marLeft w:val="640"/>
          <w:marRight w:val="0"/>
          <w:marTop w:val="0"/>
          <w:marBottom w:val="0"/>
          <w:divBdr>
            <w:top w:val="none" w:sz="0" w:space="0" w:color="auto"/>
            <w:left w:val="none" w:sz="0" w:space="0" w:color="auto"/>
            <w:bottom w:val="none" w:sz="0" w:space="0" w:color="auto"/>
            <w:right w:val="none" w:sz="0" w:space="0" w:color="auto"/>
          </w:divBdr>
        </w:div>
        <w:div w:id="1643464097">
          <w:marLeft w:val="640"/>
          <w:marRight w:val="0"/>
          <w:marTop w:val="0"/>
          <w:marBottom w:val="0"/>
          <w:divBdr>
            <w:top w:val="none" w:sz="0" w:space="0" w:color="auto"/>
            <w:left w:val="none" w:sz="0" w:space="0" w:color="auto"/>
            <w:bottom w:val="none" w:sz="0" w:space="0" w:color="auto"/>
            <w:right w:val="none" w:sz="0" w:space="0" w:color="auto"/>
          </w:divBdr>
        </w:div>
        <w:div w:id="58478366">
          <w:marLeft w:val="640"/>
          <w:marRight w:val="0"/>
          <w:marTop w:val="0"/>
          <w:marBottom w:val="0"/>
          <w:divBdr>
            <w:top w:val="none" w:sz="0" w:space="0" w:color="auto"/>
            <w:left w:val="none" w:sz="0" w:space="0" w:color="auto"/>
            <w:bottom w:val="none" w:sz="0" w:space="0" w:color="auto"/>
            <w:right w:val="none" w:sz="0" w:space="0" w:color="auto"/>
          </w:divBdr>
        </w:div>
        <w:div w:id="785193075">
          <w:marLeft w:val="640"/>
          <w:marRight w:val="0"/>
          <w:marTop w:val="0"/>
          <w:marBottom w:val="0"/>
          <w:divBdr>
            <w:top w:val="none" w:sz="0" w:space="0" w:color="auto"/>
            <w:left w:val="none" w:sz="0" w:space="0" w:color="auto"/>
            <w:bottom w:val="none" w:sz="0" w:space="0" w:color="auto"/>
            <w:right w:val="none" w:sz="0" w:space="0" w:color="auto"/>
          </w:divBdr>
        </w:div>
        <w:div w:id="666245908">
          <w:marLeft w:val="640"/>
          <w:marRight w:val="0"/>
          <w:marTop w:val="0"/>
          <w:marBottom w:val="0"/>
          <w:divBdr>
            <w:top w:val="none" w:sz="0" w:space="0" w:color="auto"/>
            <w:left w:val="none" w:sz="0" w:space="0" w:color="auto"/>
            <w:bottom w:val="none" w:sz="0" w:space="0" w:color="auto"/>
            <w:right w:val="none" w:sz="0" w:space="0" w:color="auto"/>
          </w:divBdr>
        </w:div>
        <w:div w:id="2108963205">
          <w:marLeft w:val="640"/>
          <w:marRight w:val="0"/>
          <w:marTop w:val="0"/>
          <w:marBottom w:val="0"/>
          <w:divBdr>
            <w:top w:val="none" w:sz="0" w:space="0" w:color="auto"/>
            <w:left w:val="none" w:sz="0" w:space="0" w:color="auto"/>
            <w:bottom w:val="none" w:sz="0" w:space="0" w:color="auto"/>
            <w:right w:val="none" w:sz="0" w:space="0" w:color="auto"/>
          </w:divBdr>
        </w:div>
        <w:div w:id="1702784784">
          <w:marLeft w:val="640"/>
          <w:marRight w:val="0"/>
          <w:marTop w:val="0"/>
          <w:marBottom w:val="0"/>
          <w:divBdr>
            <w:top w:val="none" w:sz="0" w:space="0" w:color="auto"/>
            <w:left w:val="none" w:sz="0" w:space="0" w:color="auto"/>
            <w:bottom w:val="none" w:sz="0" w:space="0" w:color="auto"/>
            <w:right w:val="none" w:sz="0" w:space="0" w:color="auto"/>
          </w:divBdr>
        </w:div>
        <w:div w:id="1656257156">
          <w:marLeft w:val="640"/>
          <w:marRight w:val="0"/>
          <w:marTop w:val="0"/>
          <w:marBottom w:val="0"/>
          <w:divBdr>
            <w:top w:val="none" w:sz="0" w:space="0" w:color="auto"/>
            <w:left w:val="none" w:sz="0" w:space="0" w:color="auto"/>
            <w:bottom w:val="none" w:sz="0" w:space="0" w:color="auto"/>
            <w:right w:val="none" w:sz="0" w:space="0" w:color="auto"/>
          </w:divBdr>
        </w:div>
        <w:div w:id="1289355561">
          <w:marLeft w:val="640"/>
          <w:marRight w:val="0"/>
          <w:marTop w:val="0"/>
          <w:marBottom w:val="0"/>
          <w:divBdr>
            <w:top w:val="none" w:sz="0" w:space="0" w:color="auto"/>
            <w:left w:val="none" w:sz="0" w:space="0" w:color="auto"/>
            <w:bottom w:val="none" w:sz="0" w:space="0" w:color="auto"/>
            <w:right w:val="none" w:sz="0" w:space="0" w:color="auto"/>
          </w:divBdr>
        </w:div>
        <w:div w:id="733939182">
          <w:marLeft w:val="640"/>
          <w:marRight w:val="0"/>
          <w:marTop w:val="0"/>
          <w:marBottom w:val="0"/>
          <w:divBdr>
            <w:top w:val="none" w:sz="0" w:space="0" w:color="auto"/>
            <w:left w:val="none" w:sz="0" w:space="0" w:color="auto"/>
            <w:bottom w:val="none" w:sz="0" w:space="0" w:color="auto"/>
            <w:right w:val="none" w:sz="0" w:space="0" w:color="auto"/>
          </w:divBdr>
        </w:div>
        <w:div w:id="1213880522">
          <w:marLeft w:val="640"/>
          <w:marRight w:val="0"/>
          <w:marTop w:val="0"/>
          <w:marBottom w:val="0"/>
          <w:divBdr>
            <w:top w:val="none" w:sz="0" w:space="0" w:color="auto"/>
            <w:left w:val="none" w:sz="0" w:space="0" w:color="auto"/>
            <w:bottom w:val="none" w:sz="0" w:space="0" w:color="auto"/>
            <w:right w:val="none" w:sz="0" w:space="0" w:color="auto"/>
          </w:divBdr>
        </w:div>
        <w:div w:id="351685940">
          <w:marLeft w:val="640"/>
          <w:marRight w:val="0"/>
          <w:marTop w:val="0"/>
          <w:marBottom w:val="0"/>
          <w:divBdr>
            <w:top w:val="none" w:sz="0" w:space="0" w:color="auto"/>
            <w:left w:val="none" w:sz="0" w:space="0" w:color="auto"/>
            <w:bottom w:val="none" w:sz="0" w:space="0" w:color="auto"/>
            <w:right w:val="none" w:sz="0" w:space="0" w:color="auto"/>
          </w:divBdr>
        </w:div>
        <w:div w:id="2145536590">
          <w:marLeft w:val="640"/>
          <w:marRight w:val="0"/>
          <w:marTop w:val="0"/>
          <w:marBottom w:val="0"/>
          <w:divBdr>
            <w:top w:val="none" w:sz="0" w:space="0" w:color="auto"/>
            <w:left w:val="none" w:sz="0" w:space="0" w:color="auto"/>
            <w:bottom w:val="none" w:sz="0" w:space="0" w:color="auto"/>
            <w:right w:val="none" w:sz="0" w:space="0" w:color="auto"/>
          </w:divBdr>
        </w:div>
        <w:div w:id="1489787302">
          <w:marLeft w:val="640"/>
          <w:marRight w:val="0"/>
          <w:marTop w:val="0"/>
          <w:marBottom w:val="0"/>
          <w:divBdr>
            <w:top w:val="none" w:sz="0" w:space="0" w:color="auto"/>
            <w:left w:val="none" w:sz="0" w:space="0" w:color="auto"/>
            <w:bottom w:val="none" w:sz="0" w:space="0" w:color="auto"/>
            <w:right w:val="none" w:sz="0" w:space="0" w:color="auto"/>
          </w:divBdr>
        </w:div>
        <w:div w:id="592670620">
          <w:marLeft w:val="640"/>
          <w:marRight w:val="0"/>
          <w:marTop w:val="0"/>
          <w:marBottom w:val="0"/>
          <w:divBdr>
            <w:top w:val="none" w:sz="0" w:space="0" w:color="auto"/>
            <w:left w:val="none" w:sz="0" w:space="0" w:color="auto"/>
            <w:bottom w:val="none" w:sz="0" w:space="0" w:color="auto"/>
            <w:right w:val="none" w:sz="0" w:space="0" w:color="auto"/>
          </w:divBdr>
        </w:div>
        <w:div w:id="66808582">
          <w:marLeft w:val="640"/>
          <w:marRight w:val="0"/>
          <w:marTop w:val="0"/>
          <w:marBottom w:val="0"/>
          <w:divBdr>
            <w:top w:val="none" w:sz="0" w:space="0" w:color="auto"/>
            <w:left w:val="none" w:sz="0" w:space="0" w:color="auto"/>
            <w:bottom w:val="none" w:sz="0" w:space="0" w:color="auto"/>
            <w:right w:val="none" w:sz="0" w:space="0" w:color="auto"/>
          </w:divBdr>
        </w:div>
        <w:div w:id="785075339">
          <w:marLeft w:val="640"/>
          <w:marRight w:val="0"/>
          <w:marTop w:val="0"/>
          <w:marBottom w:val="0"/>
          <w:divBdr>
            <w:top w:val="none" w:sz="0" w:space="0" w:color="auto"/>
            <w:left w:val="none" w:sz="0" w:space="0" w:color="auto"/>
            <w:bottom w:val="none" w:sz="0" w:space="0" w:color="auto"/>
            <w:right w:val="none" w:sz="0" w:space="0" w:color="auto"/>
          </w:divBdr>
        </w:div>
        <w:div w:id="2074960966">
          <w:marLeft w:val="640"/>
          <w:marRight w:val="0"/>
          <w:marTop w:val="0"/>
          <w:marBottom w:val="0"/>
          <w:divBdr>
            <w:top w:val="none" w:sz="0" w:space="0" w:color="auto"/>
            <w:left w:val="none" w:sz="0" w:space="0" w:color="auto"/>
            <w:bottom w:val="none" w:sz="0" w:space="0" w:color="auto"/>
            <w:right w:val="none" w:sz="0" w:space="0" w:color="auto"/>
          </w:divBdr>
        </w:div>
        <w:div w:id="2037195376">
          <w:marLeft w:val="640"/>
          <w:marRight w:val="0"/>
          <w:marTop w:val="0"/>
          <w:marBottom w:val="0"/>
          <w:divBdr>
            <w:top w:val="none" w:sz="0" w:space="0" w:color="auto"/>
            <w:left w:val="none" w:sz="0" w:space="0" w:color="auto"/>
            <w:bottom w:val="none" w:sz="0" w:space="0" w:color="auto"/>
            <w:right w:val="none" w:sz="0" w:space="0" w:color="auto"/>
          </w:divBdr>
        </w:div>
        <w:div w:id="485167415">
          <w:marLeft w:val="640"/>
          <w:marRight w:val="0"/>
          <w:marTop w:val="0"/>
          <w:marBottom w:val="0"/>
          <w:divBdr>
            <w:top w:val="none" w:sz="0" w:space="0" w:color="auto"/>
            <w:left w:val="none" w:sz="0" w:space="0" w:color="auto"/>
            <w:bottom w:val="none" w:sz="0" w:space="0" w:color="auto"/>
            <w:right w:val="none" w:sz="0" w:space="0" w:color="auto"/>
          </w:divBdr>
        </w:div>
        <w:div w:id="1162820852">
          <w:marLeft w:val="640"/>
          <w:marRight w:val="0"/>
          <w:marTop w:val="0"/>
          <w:marBottom w:val="0"/>
          <w:divBdr>
            <w:top w:val="none" w:sz="0" w:space="0" w:color="auto"/>
            <w:left w:val="none" w:sz="0" w:space="0" w:color="auto"/>
            <w:bottom w:val="none" w:sz="0" w:space="0" w:color="auto"/>
            <w:right w:val="none" w:sz="0" w:space="0" w:color="auto"/>
          </w:divBdr>
        </w:div>
        <w:div w:id="1288852826">
          <w:marLeft w:val="640"/>
          <w:marRight w:val="0"/>
          <w:marTop w:val="0"/>
          <w:marBottom w:val="0"/>
          <w:divBdr>
            <w:top w:val="none" w:sz="0" w:space="0" w:color="auto"/>
            <w:left w:val="none" w:sz="0" w:space="0" w:color="auto"/>
            <w:bottom w:val="none" w:sz="0" w:space="0" w:color="auto"/>
            <w:right w:val="none" w:sz="0" w:space="0" w:color="auto"/>
          </w:divBdr>
        </w:div>
        <w:div w:id="1673602622">
          <w:marLeft w:val="640"/>
          <w:marRight w:val="0"/>
          <w:marTop w:val="0"/>
          <w:marBottom w:val="0"/>
          <w:divBdr>
            <w:top w:val="none" w:sz="0" w:space="0" w:color="auto"/>
            <w:left w:val="none" w:sz="0" w:space="0" w:color="auto"/>
            <w:bottom w:val="none" w:sz="0" w:space="0" w:color="auto"/>
            <w:right w:val="none" w:sz="0" w:space="0" w:color="auto"/>
          </w:divBdr>
        </w:div>
        <w:div w:id="1661037750">
          <w:marLeft w:val="640"/>
          <w:marRight w:val="0"/>
          <w:marTop w:val="0"/>
          <w:marBottom w:val="0"/>
          <w:divBdr>
            <w:top w:val="none" w:sz="0" w:space="0" w:color="auto"/>
            <w:left w:val="none" w:sz="0" w:space="0" w:color="auto"/>
            <w:bottom w:val="none" w:sz="0" w:space="0" w:color="auto"/>
            <w:right w:val="none" w:sz="0" w:space="0" w:color="auto"/>
          </w:divBdr>
        </w:div>
        <w:div w:id="712655583">
          <w:marLeft w:val="640"/>
          <w:marRight w:val="0"/>
          <w:marTop w:val="0"/>
          <w:marBottom w:val="0"/>
          <w:divBdr>
            <w:top w:val="none" w:sz="0" w:space="0" w:color="auto"/>
            <w:left w:val="none" w:sz="0" w:space="0" w:color="auto"/>
            <w:bottom w:val="none" w:sz="0" w:space="0" w:color="auto"/>
            <w:right w:val="none" w:sz="0" w:space="0" w:color="auto"/>
          </w:divBdr>
        </w:div>
        <w:div w:id="91051275">
          <w:marLeft w:val="640"/>
          <w:marRight w:val="0"/>
          <w:marTop w:val="0"/>
          <w:marBottom w:val="0"/>
          <w:divBdr>
            <w:top w:val="none" w:sz="0" w:space="0" w:color="auto"/>
            <w:left w:val="none" w:sz="0" w:space="0" w:color="auto"/>
            <w:bottom w:val="none" w:sz="0" w:space="0" w:color="auto"/>
            <w:right w:val="none" w:sz="0" w:space="0" w:color="auto"/>
          </w:divBdr>
        </w:div>
        <w:div w:id="411435377">
          <w:marLeft w:val="640"/>
          <w:marRight w:val="0"/>
          <w:marTop w:val="0"/>
          <w:marBottom w:val="0"/>
          <w:divBdr>
            <w:top w:val="none" w:sz="0" w:space="0" w:color="auto"/>
            <w:left w:val="none" w:sz="0" w:space="0" w:color="auto"/>
            <w:bottom w:val="none" w:sz="0" w:space="0" w:color="auto"/>
            <w:right w:val="none" w:sz="0" w:space="0" w:color="auto"/>
          </w:divBdr>
        </w:div>
        <w:div w:id="1711228311">
          <w:marLeft w:val="640"/>
          <w:marRight w:val="0"/>
          <w:marTop w:val="0"/>
          <w:marBottom w:val="0"/>
          <w:divBdr>
            <w:top w:val="none" w:sz="0" w:space="0" w:color="auto"/>
            <w:left w:val="none" w:sz="0" w:space="0" w:color="auto"/>
            <w:bottom w:val="none" w:sz="0" w:space="0" w:color="auto"/>
            <w:right w:val="none" w:sz="0" w:space="0" w:color="auto"/>
          </w:divBdr>
        </w:div>
        <w:div w:id="606161703">
          <w:marLeft w:val="640"/>
          <w:marRight w:val="0"/>
          <w:marTop w:val="0"/>
          <w:marBottom w:val="0"/>
          <w:divBdr>
            <w:top w:val="none" w:sz="0" w:space="0" w:color="auto"/>
            <w:left w:val="none" w:sz="0" w:space="0" w:color="auto"/>
            <w:bottom w:val="none" w:sz="0" w:space="0" w:color="auto"/>
            <w:right w:val="none" w:sz="0" w:space="0" w:color="auto"/>
          </w:divBdr>
        </w:div>
        <w:div w:id="992028646">
          <w:marLeft w:val="640"/>
          <w:marRight w:val="0"/>
          <w:marTop w:val="0"/>
          <w:marBottom w:val="0"/>
          <w:divBdr>
            <w:top w:val="none" w:sz="0" w:space="0" w:color="auto"/>
            <w:left w:val="none" w:sz="0" w:space="0" w:color="auto"/>
            <w:bottom w:val="none" w:sz="0" w:space="0" w:color="auto"/>
            <w:right w:val="none" w:sz="0" w:space="0" w:color="auto"/>
          </w:divBdr>
        </w:div>
        <w:div w:id="1473449437">
          <w:marLeft w:val="640"/>
          <w:marRight w:val="0"/>
          <w:marTop w:val="0"/>
          <w:marBottom w:val="0"/>
          <w:divBdr>
            <w:top w:val="none" w:sz="0" w:space="0" w:color="auto"/>
            <w:left w:val="none" w:sz="0" w:space="0" w:color="auto"/>
            <w:bottom w:val="none" w:sz="0" w:space="0" w:color="auto"/>
            <w:right w:val="none" w:sz="0" w:space="0" w:color="auto"/>
          </w:divBdr>
        </w:div>
        <w:div w:id="1249971591">
          <w:marLeft w:val="640"/>
          <w:marRight w:val="0"/>
          <w:marTop w:val="0"/>
          <w:marBottom w:val="0"/>
          <w:divBdr>
            <w:top w:val="none" w:sz="0" w:space="0" w:color="auto"/>
            <w:left w:val="none" w:sz="0" w:space="0" w:color="auto"/>
            <w:bottom w:val="none" w:sz="0" w:space="0" w:color="auto"/>
            <w:right w:val="none" w:sz="0" w:space="0" w:color="auto"/>
          </w:divBdr>
        </w:div>
        <w:div w:id="827212061">
          <w:marLeft w:val="640"/>
          <w:marRight w:val="0"/>
          <w:marTop w:val="0"/>
          <w:marBottom w:val="0"/>
          <w:divBdr>
            <w:top w:val="none" w:sz="0" w:space="0" w:color="auto"/>
            <w:left w:val="none" w:sz="0" w:space="0" w:color="auto"/>
            <w:bottom w:val="none" w:sz="0" w:space="0" w:color="auto"/>
            <w:right w:val="none" w:sz="0" w:space="0" w:color="auto"/>
          </w:divBdr>
        </w:div>
        <w:div w:id="999575909">
          <w:marLeft w:val="640"/>
          <w:marRight w:val="0"/>
          <w:marTop w:val="0"/>
          <w:marBottom w:val="0"/>
          <w:divBdr>
            <w:top w:val="none" w:sz="0" w:space="0" w:color="auto"/>
            <w:left w:val="none" w:sz="0" w:space="0" w:color="auto"/>
            <w:bottom w:val="none" w:sz="0" w:space="0" w:color="auto"/>
            <w:right w:val="none" w:sz="0" w:space="0" w:color="auto"/>
          </w:divBdr>
        </w:div>
        <w:div w:id="324089216">
          <w:marLeft w:val="640"/>
          <w:marRight w:val="0"/>
          <w:marTop w:val="0"/>
          <w:marBottom w:val="0"/>
          <w:divBdr>
            <w:top w:val="none" w:sz="0" w:space="0" w:color="auto"/>
            <w:left w:val="none" w:sz="0" w:space="0" w:color="auto"/>
            <w:bottom w:val="none" w:sz="0" w:space="0" w:color="auto"/>
            <w:right w:val="none" w:sz="0" w:space="0" w:color="auto"/>
          </w:divBdr>
        </w:div>
        <w:div w:id="1903103392">
          <w:marLeft w:val="640"/>
          <w:marRight w:val="0"/>
          <w:marTop w:val="0"/>
          <w:marBottom w:val="0"/>
          <w:divBdr>
            <w:top w:val="none" w:sz="0" w:space="0" w:color="auto"/>
            <w:left w:val="none" w:sz="0" w:space="0" w:color="auto"/>
            <w:bottom w:val="none" w:sz="0" w:space="0" w:color="auto"/>
            <w:right w:val="none" w:sz="0" w:space="0" w:color="auto"/>
          </w:divBdr>
        </w:div>
        <w:div w:id="1090656832">
          <w:marLeft w:val="640"/>
          <w:marRight w:val="0"/>
          <w:marTop w:val="0"/>
          <w:marBottom w:val="0"/>
          <w:divBdr>
            <w:top w:val="none" w:sz="0" w:space="0" w:color="auto"/>
            <w:left w:val="none" w:sz="0" w:space="0" w:color="auto"/>
            <w:bottom w:val="none" w:sz="0" w:space="0" w:color="auto"/>
            <w:right w:val="none" w:sz="0" w:space="0" w:color="auto"/>
          </w:divBdr>
        </w:div>
        <w:div w:id="711467982">
          <w:marLeft w:val="640"/>
          <w:marRight w:val="0"/>
          <w:marTop w:val="0"/>
          <w:marBottom w:val="0"/>
          <w:divBdr>
            <w:top w:val="none" w:sz="0" w:space="0" w:color="auto"/>
            <w:left w:val="none" w:sz="0" w:space="0" w:color="auto"/>
            <w:bottom w:val="none" w:sz="0" w:space="0" w:color="auto"/>
            <w:right w:val="none" w:sz="0" w:space="0" w:color="auto"/>
          </w:divBdr>
        </w:div>
        <w:div w:id="49966516">
          <w:marLeft w:val="640"/>
          <w:marRight w:val="0"/>
          <w:marTop w:val="0"/>
          <w:marBottom w:val="0"/>
          <w:divBdr>
            <w:top w:val="none" w:sz="0" w:space="0" w:color="auto"/>
            <w:left w:val="none" w:sz="0" w:space="0" w:color="auto"/>
            <w:bottom w:val="none" w:sz="0" w:space="0" w:color="auto"/>
            <w:right w:val="none" w:sz="0" w:space="0" w:color="auto"/>
          </w:divBdr>
        </w:div>
        <w:div w:id="992297664">
          <w:marLeft w:val="640"/>
          <w:marRight w:val="0"/>
          <w:marTop w:val="0"/>
          <w:marBottom w:val="0"/>
          <w:divBdr>
            <w:top w:val="none" w:sz="0" w:space="0" w:color="auto"/>
            <w:left w:val="none" w:sz="0" w:space="0" w:color="auto"/>
            <w:bottom w:val="none" w:sz="0" w:space="0" w:color="auto"/>
            <w:right w:val="none" w:sz="0" w:space="0" w:color="auto"/>
          </w:divBdr>
        </w:div>
        <w:div w:id="1154418796">
          <w:marLeft w:val="640"/>
          <w:marRight w:val="0"/>
          <w:marTop w:val="0"/>
          <w:marBottom w:val="0"/>
          <w:divBdr>
            <w:top w:val="none" w:sz="0" w:space="0" w:color="auto"/>
            <w:left w:val="none" w:sz="0" w:space="0" w:color="auto"/>
            <w:bottom w:val="none" w:sz="0" w:space="0" w:color="auto"/>
            <w:right w:val="none" w:sz="0" w:space="0" w:color="auto"/>
          </w:divBdr>
        </w:div>
        <w:div w:id="1512530630">
          <w:marLeft w:val="640"/>
          <w:marRight w:val="0"/>
          <w:marTop w:val="0"/>
          <w:marBottom w:val="0"/>
          <w:divBdr>
            <w:top w:val="none" w:sz="0" w:space="0" w:color="auto"/>
            <w:left w:val="none" w:sz="0" w:space="0" w:color="auto"/>
            <w:bottom w:val="none" w:sz="0" w:space="0" w:color="auto"/>
            <w:right w:val="none" w:sz="0" w:space="0" w:color="auto"/>
          </w:divBdr>
        </w:div>
        <w:div w:id="1114208221">
          <w:marLeft w:val="640"/>
          <w:marRight w:val="0"/>
          <w:marTop w:val="0"/>
          <w:marBottom w:val="0"/>
          <w:divBdr>
            <w:top w:val="none" w:sz="0" w:space="0" w:color="auto"/>
            <w:left w:val="none" w:sz="0" w:space="0" w:color="auto"/>
            <w:bottom w:val="none" w:sz="0" w:space="0" w:color="auto"/>
            <w:right w:val="none" w:sz="0" w:space="0" w:color="auto"/>
          </w:divBdr>
        </w:div>
        <w:div w:id="270164115">
          <w:marLeft w:val="640"/>
          <w:marRight w:val="0"/>
          <w:marTop w:val="0"/>
          <w:marBottom w:val="0"/>
          <w:divBdr>
            <w:top w:val="none" w:sz="0" w:space="0" w:color="auto"/>
            <w:left w:val="none" w:sz="0" w:space="0" w:color="auto"/>
            <w:bottom w:val="none" w:sz="0" w:space="0" w:color="auto"/>
            <w:right w:val="none" w:sz="0" w:space="0" w:color="auto"/>
          </w:divBdr>
        </w:div>
        <w:div w:id="2111511014">
          <w:marLeft w:val="640"/>
          <w:marRight w:val="0"/>
          <w:marTop w:val="0"/>
          <w:marBottom w:val="0"/>
          <w:divBdr>
            <w:top w:val="none" w:sz="0" w:space="0" w:color="auto"/>
            <w:left w:val="none" w:sz="0" w:space="0" w:color="auto"/>
            <w:bottom w:val="none" w:sz="0" w:space="0" w:color="auto"/>
            <w:right w:val="none" w:sz="0" w:space="0" w:color="auto"/>
          </w:divBdr>
        </w:div>
        <w:div w:id="1260717020">
          <w:marLeft w:val="640"/>
          <w:marRight w:val="0"/>
          <w:marTop w:val="0"/>
          <w:marBottom w:val="0"/>
          <w:divBdr>
            <w:top w:val="none" w:sz="0" w:space="0" w:color="auto"/>
            <w:left w:val="none" w:sz="0" w:space="0" w:color="auto"/>
            <w:bottom w:val="none" w:sz="0" w:space="0" w:color="auto"/>
            <w:right w:val="none" w:sz="0" w:space="0" w:color="auto"/>
          </w:divBdr>
        </w:div>
        <w:div w:id="1039936154">
          <w:marLeft w:val="640"/>
          <w:marRight w:val="0"/>
          <w:marTop w:val="0"/>
          <w:marBottom w:val="0"/>
          <w:divBdr>
            <w:top w:val="none" w:sz="0" w:space="0" w:color="auto"/>
            <w:left w:val="none" w:sz="0" w:space="0" w:color="auto"/>
            <w:bottom w:val="none" w:sz="0" w:space="0" w:color="auto"/>
            <w:right w:val="none" w:sz="0" w:space="0" w:color="auto"/>
          </w:divBdr>
        </w:div>
        <w:div w:id="402722985">
          <w:marLeft w:val="640"/>
          <w:marRight w:val="0"/>
          <w:marTop w:val="0"/>
          <w:marBottom w:val="0"/>
          <w:divBdr>
            <w:top w:val="none" w:sz="0" w:space="0" w:color="auto"/>
            <w:left w:val="none" w:sz="0" w:space="0" w:color="auto"/>
            <w:bottom w:val="none" w:sz="0" w:space="0" w:color="auto"/>
            <w:right w:val="none" w:sz="0" w:space="0" w:color="auto"/>
          </w:divBdr>
        </w:div>
        <w:div w:id="364402784">
          <w:marLeft w:val="640"/>
          <w:marRight w:val="0"/>
          <w:marTop w:val="0"/>
          <w:marBottom w:val="0"/>
          <w:divBdr>
            <w:top w:val="none" w:sz="0" w:space="0" w:color="auto"/>
            <w:left w:val="none" w:sz="0" w:space="0" w:color="auto"/>
            <w:bottom w:val="none" w:sz="0" w:space="0" w:color="auto"/>
            <w:right w:val="none" w:sz="0" w:space="0" w:color="auto"/>
          </w:divBdr>
        </w:div>
        <w:div w:id="2005163089">
          <w:marLeft w:val="640"/>
          <w:marRight w:val="0"/>
          <w:marTop w:val="0"/>
          <w:marBottom w:val="0"/>
          <w:divBdr>
            <w:top w:val="none" w:sz="0" w:space="0" w:color="auto"/>
            <w:left w:val="none" w:sz="0" w:space="0" w:color="auto"/>
            <w:bottom w:val="none" w:sz="0" w:space="0" w:color="auto"/>
            <w:right w:val="none" w:sz="0" w:space="0" w:color="auto"/>
          </w:divBdr>
        </w:div>
        <w:div w:id="1541237555">
          <w:marLeft w:val="640"/>
          <w:marRight w:val="0"/>
          <w:marTop w:val="0"/>
          <w:marBottom w:val="0"/>
          <w:divBdr>
            <w:top w:val="none" w:sz="0" w:space="0" w:color="auto"/>
            <w:left w:val="none" w:sz="0" w:space="0" w:color="auto"/>
            <w:bottom w:val="none" w:sz="0" w:space="0" w:color="auto"/>
            <w:right w:val="none" w:sz="0" w:space="0" w:color="auto"/>
          </w:divBdr>
        </w:div>
        <w:div w:id="220023308">
          <w:marLeft w:val="640"/>
          <w:marRight w:val="0"/>
          <w:marTop w:val="0"/>
          <w:marBottom w:val="0"/>
          <w:divBdr>
            <w:top w:val="none" w:sz="0" w:space="0" w:color="auto"/>
            <w:left w:val="none" w:sz="0" w:space="0" w:color="auto"/>
            <w:bottom w:val="none" w:sz="0" w:space="0" w:color="auto"/>
            <w:right w:val="none" w:sz="0" w:space="0" w:color="auto"/>
          </w:divBdr>
        </w:div>
        <w:div w:id="1178620822">
          <w:marLeft w:val="640"/>
          <w:marRight w:val="0"/>
          <w:marTop w:val="0"/>
          <w:marBottom w:val="0"/>
          <w:divBdr>
            <w:top w:val="none" w:sz="0" w:space="0" w:color="auto"/>
            <w:left w:val="none" w:sz="0" w:space="0" w:color="auto"/>
            <w:bottom w:val="none" w:sz="0" w:space="0" w:color="auto"/>
            <w:right w:val="none" w:sz="0" w:space="0" w:color="auto"/>
          </w:divBdr>
        </w:div>
        <w:div w:id="804196877">
          <w:marLeft w:val="640"/>
          <w:marRight w:val="0"/>
          <w:marTop w:val="0"/>
          <w:marBottom w:val="0"/>
          <w:divBdr>
            <w:top w:val="none" w:sz="0" w:space="0" w:color="auto"/>
            <w:left w:val="none" w:sz="0" w:space="0" w:color="auto"/>
            <w:bottom w:val="none" w:sz="0" w:space="0" w:color="auto"/>
            <w:right w:val="none" w:sz="0" w:space="0" w:color="auto"/>
          </w:divBdr>
        </w:div>
        <w:div w:id="432946420">
          <w:marLeft w:val="640"/>
          <w:marRight w:val="0"/>
          <w:marTop w:val="0"/>
          <w:marBottom w:val="0"/>
          <w:divBdr>
            <w:top w:val="none" w:sz="0" w:space="0" w:color="auto"/>
            <w:left w:val="none" w:sz="0" w:space="0" w:color="auto"/>
            <w:bottom w:val="none" w:sz="0" w:space="0" w:color="auto"/>
            <w:right w:val="none" w:sz="0" w:space="0" w:color="auto"/>
          </w:divBdr>
        </w:div>
        <w:div w:id="773331766">
          <w:marLeft w:val="640"/>
          <w:marRight w:val="0"/>
          <w:marTop w:val="0"/>
          <w:marBottom w:val="0"/>
          <w:divBdr>
            <w:top w:val="none" w:sz="0" w:space="0" w:color="auto"/>
            <w:left w:val="none" w:sz="0" w:space="0" w:color="auto"/>
            <w:bottom w:val="none" w:sz="0" w:space="0" w:color="auto"/>
            <w:right w:val="none" w:sz="0" w:space="0" w:color="auto"/>
          </w:divBdr>
        </w:div>
        <w:div w:id="385758644">
          <w:marLeft w:val="640"/>
          <w:marRight w:val="0"/>
          <w:marTop w:val="0"/>
          <w:marBottom w:val="0"/>
          <w:divBdr>
            <w:top w:val="none" w:sz="0" w:space="0" w:color="auto"/>
            <w:left w:val="none" w:sz="0" w:space="0" w:color="auto"/>
            <w:bottom w:val="none" w:sz="0" w:space="0" w:color="auto"/>
            <w:right w:val="none" w:sz="0" w:space="0" w:color="auto"/>
          </w:divBdr>
        </w:div>
        <w:div w:id="122430276">
          <w:marLeft w:val="640"/>
          <w:marRight w:val="0"/>
          <w:marTop w:val="0"/>
          <w:marBottom w:val="0"/>
          <w:divBdr>
            <w:top w:val="none" w:sz="0" w:space="0" w:color="auto"/>
            <w:left w:val="none" w:sz="0" w:space="0" w:color="auto"/>
            <w:bottom w:val="none" w:sz="0" w:space="0" w:color="auto"/>
            <w:right w:val="none" w:sz="0" w:space="0" w:color="auto"/>
          </w:divBdr>
        </w:div>
        <w:div w:id="1122722616">
          <w:marLeft w:val="640"/>
          <w:marRight w:val="0"/>
          <w:marTop w:val="0"/>
          <w:marBottom w:val="0"/>
          <w:divBdr>
            <w:top w:val="none" w:sz="0" w:space="0" w:color="auto"/>
            <w:left w:val="none" w:sz="0" w:space="0" w:color="auto"/>
            <w:bottom w:val="none" w:sz="0" w:space="0" w:color="auto"/>
            <w:right w:val="none" w:sz="0" w:space="0" w:color="auto"/>
          </w:divBdr>
        </w:div>
        <w:div w:id="77026801">
          <w:marLeft w:val="640"/>
          <w:marRight w:val="0"/>
          <w:marTop w:val="0"/>
          <w:marBottom w:val="0"/>
          <w:divBdr>
            <w:top w:val="none" w:sz="0" w:space="0" w:color="auto"/>
            <w:left w:val="none" w:sz="0" w:space="0" w:color="auto"/>
            <w:bottom w:val="none" w:sz="0" w:space="0" w:color="auto"/>
            <w:right w:val="none" w:sz="0" w:space="0" w:color="auto"/>
          </w:divBdr>
        </w:div>
        <w:div w:id="604653344">
          <w:marLeft w:val="640"/>
          <w:marRight w:val="0"/>
          <w:marTop w:val="0"/>
          <w:marBottom w:val="0"/>
          <w:divBdr>
            <w:top w:val="none" w:sz="0" w:space="0" w:color="auto"/>
            <w:left w:val="none" w:sz="0" w:space="0" w:color="auto"/>
            <w:bottom w:val="none" w:sz="0" w:space="0" w:color="auto"/>
            <w:right w:val="none" w:sz="0" w:space="0" w:color="auto"/>
          </w:divBdr>
        </w:div>
        <w:div w:id="2076118952">
          <w:marLeft w:val="640"/>
          <w:marRight w:val="0"/>
          <w:marTop w:val="0"/>
          <w:marBottom w:val="0"/>
          <w:divBdr>
            <w:top w:val="none" w:sz="0" w:space="0" w:color="auto"/>
            <w:left w:val="none" w:sz="0" w:space="0" w:color="auto"/>
            <w:bottom w:val="none" w:sz="0" w:space="0" w:color="auto"/>
            <w:right w:val="none" w:sz="0" w:space="0" w:color="auto"/>
          </w:divBdr>
        </w:div>
      </w:divsChild>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48770515">
      <w:bodyDiv w:val="1"/>
      <w:marLeft w:val="0"/>
      <w:marRight w:val="0"/>
      <w:marTop w:val="0"/>
      <w:marBottom w:val="0"/>
      <w:divBdr>
        <w:top w:val="none" w:sz="0" w:space="0" w:color="auto"/>
        <w:left w:val="none" w:sz="0" w:space="0" w:color="auto"/>
        <w:bottom w:val="none" w:sz="0" w:space="0" w:color="auto"/>
        <w:right w:val="none" w:sz="0" w:space="0" w:color="auto"/>
      </w:divBdr>
      <w:divsChild>
        <w:div w:id="1600411489">
          <w:marLeft w:val="640"/>
          <w:marRight w:val="0"/>
          <w:marTop w:val="0"/>
          <w:marBottom w:val="0"/>
          <w:divBdr>
            <w:top w:val="none" w:sz="0" w:space="0" w:color="auto"/>
            <w:left w:val="none" w:sz="0" w:space="0" w:color="auto"/>
            <w:bottom w:val="none" w:sz="0" w:space="0" w:color="auto"/>
            <w:right w:val="none" w:sz="0" w:space="0" w:color="auto"/>
          </w:divBdr>
        </w:div>
        <w:div w:id="1172448413">
          <w:marLeft w:val="640"/>
          <w:marRight w:val="0"/>
          <w:marTop w:val="0"/>
          <w:marBottom w:val="0"/>
          <w:divBdr>
            <w:top w:val="none" w:sz="0" w:space="0" w:color="auto"/>
            <w:left w:val="none" w:sz="0" w:space="0" w:color="auto"/>
            <w:bottom w:val="none" w:sz="0" w:space="0" w:color="auto"/>
            <w:right w:val="none" w:sz="0" w:space="0" w:color="auto"/>
          </w:divBdr>
        </w:div>
        <w:div w:id="1458599098">
          <w:marLeft w:val="640"/>
          <w:marRight w:val="0"/>
          <w:marTop w:val="0"/>
          <w:marBottom w:val="0"/>
          <w:divBdr>
            <w:top w:val="none" w:sz="0" w:space="0" w:color="auto"/>
            <w:left w:val="none" w:sz="0" w:space="0" w:color="auto"/>
            <w:bottom w:val="none" w:sz="0" w:space="0" w:color="auto"/>
            <w:right w:val="none" w:sz="0" w:space="0" w:color="auto"/>
          </w:divBdr>
        </w:div>
        <w:div w:id="433940886">
          <w:marLeft w:val="640"/>
          <w:marRight w:val="0"/>
          <w:marTop w:val="0"/>
          <w:marBottom w:val="0"/>
          <w:divBdr>
            <w:top w:val="none" w:sz="0" w:space="0" w:color="auto"/>
            <w:left w:val="none" w:sz="0" w:space="0" w:color="auto"/>
            <w:bottom w:val="none" w:sz="0" w:space="0" w:color="auto"/>
            <w:right w:val="none" w:sz="0" w:space="0" w:color="auto"/>
          </w:divBdr>
        </w:div>
        <w:div w:id="1780100964">
          <w:marLeft w:val="640"/>
          <w:marRight w:val="0"/>
          <w:marTop w:val="0"/>
          <w:marBottom w:val="0"/>
          <w:divBdr>
            <w:top w:val="none" w:sz="0" w:space="0" w:color="auto"/>
            <w:left w:val="none" w:sz="0" w:space="0" w:color="auto"/>
            <w:bottom w:val="none" w:sz="0" w:space="0" w:color="auto"/>
            <w:right w:val="none" w:sz="0" w:space="0" w:color="auto"/>
          </w:divBdr>
        </w:div>
        <w:div w:id="1687361654">
          <w:marLeft w:val="640"/>
          <w:marRight w:val="0"/>
          <w:marTop w:val="0"/>
          <w:marBottom w:val="0"/>
          <w:divBdr>
            <w:top w:val="none" w:sz="0" w:space="0" w:color="auto"/>
            <w:left w:val="none" w:sz="0" w:space="0" w:color="auto"/>
            <w:bottom w:val="none" w:sz="0" w:space="0" w:color="auto"/>
            <w:right w:val="none" w:sz="0" w:space="0" w:color="auto"/>
          </w:divBdr>
        </w:div>
        <w:div w:id="367294631">
          <w:marLeft w:val="640"/>
          <w:marRight w:val="0"/>
          <w:marTop w:val="0"/>
          <w:marBottom w:val="0"/>
          <w:divBdr>
            <w:top w:val="none" w:sz="0" w:space="0" w:color="auto"/>
            <w:left w:val="none" w:sz="0" w:space="0" w:color="auto"/>
            <w:bottom w:val="none" w:sz="0" w:space="0" w:color="auto"/>
            <w:right w:val="none" w:sz="0" w:space="0" w:color="auto"/>
          </w:divBdr>
        </w:div>
        <w:div w:id="417947650">
          <w:marLeft w:val="640"/>
          <w:marRight w:val="0"/>
          <w:marTop w:val="0"/>
          <w:marBottom w:val="0"/>
          <w:divBdr>
            <w:top w:val="none" w:sz="0" w:space="0" w:color="auto"/>
            <w:left w:val="none" w:sz="0" w:space="0" w:color="auto"/>
            <w:bottom w:val="none" w:sz="0" w:space="0" w:color="auto"/>
            <w:right w:val="none" w:sz="0" w:space="0" w:color="auto"/>
          </w:divBdr>
        </w:div>
        <w:div w:id="1270743428">
          <w:marLeft w:val="640"/>
          <w:marRight w:val="0"/>
          <w:marTop w:val="0"/>
          <w:marBottom w:val="0"/>
          <w:divBdr>
            <w:top w:val="none" w:sz="0" w:space="0" w:color="auto"/>
            <w:left w:val="none" w:sz="0" w:space="0" w:color="auto"/>
            <w:bottom w:val="none" w:sz="0" w:space="0" w:color="auto"/>
            <w:right w:val="none" w:sz="0" w:space="0" w:color="auto"/>
          </w:divBdr>
        </w:div>
        <w:div w:id="456798146">
          <w:marLeft w:val="640"/>
          <w:marRight w:val="0"/>
          <w:marTop w:val="0"/>
          <w:marBottom w:val="0"/>
          <w:divBdr>
            <w:top w:val="none" w:sz="0" w:space="0" w:color="auto"/>
            <w:left w:val="none" w:sz="0" w:space="0" w:color="auto"/>
            <w:bottom w:val="none" w:sz="0" w:space="0" w:color="auto"/>
            <w:right w:val="none" w:sz="0" w:space="0" w:color="auto"/>
          </w:divBdr>
        </w:div>
        <w:div w:id="1508401077">
          <w:marLeft w:val="640"/>
          <w:marRight w:val="0"/>
          <w:marTop w:val="0"/>
          <w:marBottom w:val="0"/>
          <w:divBdr>
            <w:top w:val="none" w:sz="0" w:space="0" w:color="auto"/>
            <w:left w:val="none" w:sz="0" w:space="0" w:color="auto"/>
            <w:bottom w:val="none" w:sz="0" w:space="0" w:color="auto"/>
            <w:right w:val="none" w:sz="0" w:space="0" w:color="auto"/>
          </w:divBdr>
        </w:div>
        <w:div w:id="2128818425">
          <w:marLeft w:val="640"/>
          <w:marRight w:val="0"/>
          <w:marTop w:val="0"/>
          <w:marBottom w:val="0"/>
          <w:divBdr>
            <w:top w:val="none" w:sz="0" w:space="0" w:color="auto"/>
            <w:left w:val="none" w:sz="0" w:space="0" w:color="auto"/>
            <w:bottom w:val="none" w:sz="0" w:space="0" w:color="auto"/>
            <w:right w:val="none" w:sz="0" w:space="0" w:color="auto"/>
          </w:divBdr>
        </w:div>
        <w:div w:id="436369770">
          <w:marLeft w:val="640"/>
          <w:marRight w:val="0"/>
          <w:marTop w:val="0"/>
          <w:marBottom w:val="0"/>
          <w:divBdr>
            <w:top w:val="none" w:sz="0" w:space="0" w:color="auto"/>
            <w:left w:val="none" w:sz="0" w:space="0" w:color="auto"/>
            <w:bottom w:val="none" w:sz="0" w:space="0" w:color="auto"/>
            <w:right w:val="none" w:sz="0" w:space="0" w:color="auto"/>
          </w:divBdr>
        </w:div>
        <w:div w:id="1169834476">
          <w:marLeft w:val="640"/>
          <w:marRight w:val="0"/>
          <w:marTop w:val="0"/>
          <w:marBottom w:val="0"/>
          <w:divBdr>
            <w:top w:val="none" w:sz="0" w:space="0" w:color="auto"/>
            <w:left w:val="none" w:sz="0" w:space="0" w:color="auto"/>
            <w:bottom w:val="none" w:sz="0" w:space="0" w:color="auto"/>
            <w:right w:val="none" w:sz="0" w:space="0" w:color="auto"/>
          </w:divBdr>
        </w:div>
        <w:div w:id="1063136845">
          <w:marLeft w:val="640"/>
          <w:marRight w:val="0"/>
          <w:marTop w:val="0"/>
          <w:marBottom w:val="0"/>
          <w:divBdr>
            <w:top w:val="none" w:sz="0" w:space="0" w:color="auto"/>
            <w:left w:val="none" w:sz="0" w:space="0" w:color="auto"/>
            <w:bottom w:val="none" w:sz="0" w:space="0" w:color="auto"/>
            <w:right w:val="none" w:sz="0" w:space="0" w:color="auto"/>
          </w:divBdr>
        </w:div>
        <w:div w:id="202444360">
          <w:marLeft w:val="640"/>
          <w:marRight w:val="0"/>
          <w:marTop w:val="0"/>
          <w:marBottom w:val="0"/>
          <w:divBdr>
            <w:top w:val="none" w:sz="0" w:space="0" w:color="auto"/>
            <w:left w:val="none" w:sz="0" w:space="0" w:color="auto"/>
            <w:bottom w:val="none" w:sz="0" w:space="0" w:color="auto"/>
            <w:right w:val="none" w:sz="0" w:space="0" w:color="auto"/>
          </w:divBdr>
        </w:div>
        <w:div w:id="1197696405">
          <w:marLeft w:val="640"/>
          <w:marRight w:val="0"/>
          <w:marTop w:val="0"/>
          <w:marBottom w:val="0"/>
          <w:divBdr>
            <w:top w:val="none" w:sz="0" w:space="0" w:color="auto"/>
            <w:left w:val="none" w:sz="0" w:space="0" w:color="auto"/>
            <w:bottom w:val="none" w:sz="0" w:space="0" w:color="auto"/>
            <w:right w:val="none" w:sz="0" w:space="0" w:color="auto"/>
          </w:divBdr>
        </w:div>
        <w:div w:id="96950854">
          <w:marLeft w:val="640"/>
          <w:marRight w:val="0"/>
          <w:marTop w:val="0"/>
          <w:marBottom w:val="0"/>
          <w:divBdr>
            <w:top w:val="none" w:sz="0" w:space="0" w:color="auto"/>
            <w:left w:val="none" w:sz="0" w:space="0" w:color="auto"/>
            <w:bottom w:val="none" w:sz="0" w:space="0" w:color="auto"/>
            <w:right w:val="none" w:sz="0" w:space="0" w:color="auto"/>
          </w:divBdr>
        </w:div>
        <w:div w:id="1980762645">
          <w:marLeft w:val="640"/>
          <w:marRight w:val="0"/>
          <w:marTop w:val="0"/>
          <w:marBottom w:val="0"/>
          <w:divBdr>
            <w:top w:val="none" w:sz="0" w:space="0" w:color="auto"/>
            <w:left w:val="none" w:sz="0" w:space="0" w:color="auto"/>
            <w:bottom w:val="none" w:sz="0" w:space="0" w:color="auto"/>
            <w:right w:val="none" w:sz="0" w:space="0" w:color="auto"/>
          </w:divBdr>
        </w:div>
        <w:div w:id="1465582306">
          <w:marLeft w:val="640"/>
          <w:marRight w:val="0"/>
          <w:marTop w:val="0"/>
          <w:marBottom w:val="0"/>
          <w:divBdr>
            <w:top w:val="none" w:sz="0" w:space="0" w:color="auto"/>
            <w:left w:val="none" w:sz="0" w:space="0" w:color="auto"/>
            <w:bottom w:val="none" w:sz="0" w:space="0" w:color="auto"/>
            <w:right w:val="none" w:sz="0" w:space="0" w:color="auto"/>
          </w:divBdr>
        </w:div>
        <w:div w:id="1935237507">
          <w:marLeft w:val="640"/>
          <w:marRight w:val="0"/>
          <w:marTop w:val="0"/>
          <w:marBottom w:val="0"/>
          <w:divBdr>
            <w:top w:val="none" w:sz="0" w:space="0" w:color="auto"/>
            <w:left w:val="none" w:sz="0" w:space="0" w:color="auto"/>
            <w:bottom w:val="none" w:sz="0" w:space="0" w:color="auto"/>
            <w:right w:val="none" w:sz="0" w:space="0" w:color="auto"/>
          </w:divBdr>
        </w:div>
        <w:div w:id="189227056">
          <w:marLeft w:val="640"/>
          <w:marRight w:val="0"/>
          <w:marTop w:val="0"/>
          <w:marBottom w:val="0"/>
          <w:divBdr>
            <w:top w:val="none" w:sz="0" w:space="0" w:color="auto"/>
            <w:left w:val="none" w:sz="0" w:space="0" w:color="auto"/>
            <w:bottom w:val="none" w:sz="0" w:space="0" w:color="auto"/>
            <w:right w:val="none" w:sz="0" w:space="0" w:color="auto"/>
          </w:divBdr>
        </w:div>
        <w:div w:id="1584146529">
          <w:marLeft w:val="640"/>
          <w:marRight w:val="0"/>
          <w:marTop w:val="0"/>
          <w:marBottom w:val="0"/>
          <w:divBdr>
            <w:top w:val="none" w:sz="0" w:space="0" w:color="auto"/>
            <w:left w:val="none" w:sz="0" w:space="0" w:color="auto"/>
            <w:bottom w:val="none" w:sz="0" w:space="0" w:color="auto"/>
            <w:right w:val="none" w:sz="0" w:space="0" w:color="auto"/>
          </w:divBdr>
        </w:div>
        <w:div w:id="12348127">
          <w:marLeft w:val="640"/>
          <w:marRight w:val="0"/>
          <w:marTop w:val="0"/>
          <w:marBottom w:val="0"/>
          <w:divBdr>
            <w:top w:val="none" w:sz="0" w:space="0" w:color="auto"/>
            <w:left w:val="none" w:sz="0" w:space="0" w:color="auto"/>
            <w:bottom w:val="none" w:sz="0" w:space="0" w:color="auto"/>
            <w:right w:val="none" w:sz="0" w:space="0" w:color="auto"/>
          </w:divBdr>
        </w:div>
        <w:div w:id="1594627519">
          <w:marLeft w:val="640"/>
          <w:marRight w:val="0"/>
          <w:marTop w:val="0"/>
          <w:marBottom w:val="0"/>
          <w:divBdr>
            <w:top w:val="none" w:sz="0" w:space="0" w:color="auto"/>
            <w:left w:val="none" w:sz="0" w:space="0" w:color="auto"/>
            <w:bottom w:val="none" w:sz="0" w:space="0" w:color="auto"/>
            <w:right w:val="none" w:sz="0" w:space="0" w:color="auto"/>
          </w:divBdr>
        </w:div>
        <w:div w:id="157426641">
          <w:marLeft w:val="640"/>
          <w:marRight w:val="0"/>
          <w:marTop w:val="0"/>
          <w:marBottom w:val="0"/>
          <w:divBdr>
            <w:top w:val="none" w:sz="0" w:space="0" w:color="auto"/>
            <w:left w:val="none" w:sz="0" w:space="0" w:color="auto"/>
            <w:bottom w:val="none" w:sz="0" w:space="0" w:color="auto"/>
            <w:right w:val="none" w:sz="0" w:space="0" w:color="auto"/>
          </w:divBdr>
        </w:div>
        <w:div w:id="768702188">
          <w:marLeft w:val="640"/>
          <w:marRight w:val="0"/>
          <w:marTop w:val="0"/>
          <w:marBottom w:val="0"/>
          <w:divBdr>
            <w:top w:val="none" w:sz="0" w:space="0" w:color="auto"/>
            <w:left w:val="none" w:sz="0" w:space="0" w:color="auto"/>
            <w:bottom w:val="none" w:sz="0" w:space="0" w:color="auto"/>
            <w:right w:val="none" w:sz="0" w:space="0" w:color="auto"/>
          </w:divBdr>
        </w:div>
        <w:div w:id="2052606366">
          <w:marLeft w:val="640"/>
          <w:marRight w:val="0"/>
          <w:marTop w:val="0"/>
          <w:marBottom w:val="0"/>
          <w:divBdr>
            <w:top w:val="none" w:sz="0" w:space="0" w:color="auto"/>
            <w:left w:val="none" w:sz="0" w:space="0" w:color="auto"/>
            <w:bottom w:val="none" w:sz="0" w:space="0" w:color="auto"/>
            <w:right w:val="none" w:sz="0" w:space="0" w:color="auto"/>
          </w:divBdr>
        </w:div>
        <w:div w:id="956790785">
          <w:marLeft w:val="640"/>
          <w:marRight w:val="0"/>
          <w:marTop w:val="0"/>
          <w:marBottom w:val="0"/>
          <w:divBdr>
            <w:top w:val="none" w:sz="0" w:space="0" w:color="auto"/>
            <w:left w:val="none" w:sz="0" w:space="0" w:color="auto"/>
            <w:bottom w:val="none" w:sz="0" w:space="0" w:color="auto"/>
            <w:right w:val="none" w:sz="0" w:space="0" w:color="auto"/>
          </w:divBdr>
        </w:div>
        <w:div w:id="1376806072">
          <w:marLeft w:val="640"/>
          <w:marRight w:val="0"/>
          <w:marTop w:val="0"/>
          <w:marBottom w:val="0"/>
          <w:divBdr>
            <w:top w:val="none" w:sz="0" w:space="0" w:color="auto"/>
            <w:left w:val="none" w:sz="0" w:space="0" w:color="auto"/>
            <w:bottom w:val="none" w:sz="0" w:space="0" w:color="auto"/>
            <w:right w:val="none" w:sz="0" w:space="0" w:color="auto"/>
          </w:divBdr>
        </w:div>
        <w:div w:id="10839872">
          <w:marLeft w:val="640"/>
          <w:marRight w:val="0"/>
          <w:marTop w:val="0"/>
          <w:marBottom w:val="0"/>
          <w:divBdr>
            <w:top w:val="none" w:sz="0" w:space="0" w:color="auto"/>
            <w:left w:val="none" w:sz="0" w:space="0" w:color="auto"/>
            <w:bottom w:val="none" w:sz="0" w:space="0" w:color="auto"/>
            <w:right w:val="none" w:sz="0" w:space="0" w:color="auto"/>
          </w:divBdr>
        </w:div>
        <w:div w:id="696198406">
          <w:marLeft w:val="640"/>
          <w:marRight w:val="0"/>
          <w:marTop w:val="0"/>
          <w:marBottom w:val="0"/>
          <w:divBdr>
            <w:top w:val="none" w:sz="0" w:space="0" w:color="auto"/>
            <w:left w:val="none" w:sz="0" w:space="0" w:color="auto"/>
            <w:bottom w:val="none" w:sz="0" w:space="0" w:color="auto"/>
            <w:right w:val="none" w:sz="0" w:space="0" w:color="auto"/>
          </w:divBdr>
        </w:div>
        <w:div w:id="2095589887">
          <w:marLeft w:val="640"/>
          <w:marRight w:val="0"/>
          <w:marTop w:val="0"/>
          <w:marBottom w:val="0"/>
          <w:divBdr>
            <w:top w:val="none" w:sz="0" w:space="0" w:color="auto"/>
            <w:left w:val="none" w:sz="0" w:space="0" w:color="auto"/>
            <w:bottom w:val="none" w:sz="0" w:space="0" w:color="auto"/>
            <w:right w:val="none" w:sz="0" w:space="0" w:color="auto"/>
          </w:divBdr>
        </w:div>
        <w:div w:id="1097335343">
          <w:marLeft w:val="640"/>
          <w:marRight w:val="0"/>
          <w:marTop w:val="0"/>
          <w:marBottom w:val="0"/>
          <w:divBdr>
            <w:top w:val="none" w:sz="0" w:space="0" w:color="auto"/>
            <w:left w:val="none" w:sz="0" w:space="0" w:color="auto"/>
            <w:bottom w:val="none" w:sz="0" w:space="0" w:color="auto"/>
            <w:right w:val="none" w:sz="0" w:space="0" w:color="auto"/>
          </w:divBdr>
        </w:div>
        <w:div w:id="764300732">
          <w:marLeft w:val="640"/>
          <w:marRight w:val="0"/>
          <w:marTop w:val="0"/>
          <w:marBottom w:val="0"/>
          <w:divBdr>
            <w:top w:val="none" w:sz="0" w:space="0" w:color="auto"/>
            <w:left w:val="none" w:sz="0" w:space="0" w:color="auto"/>
            <w:bottom w:val="none" w:sz="0" w:space="0" w:color="auto"/>
            <w:right w:val="none" w:sz="0" w:space="0" w:color="auto"/>
          </w:divBdr>
        </w:div>
        <w:div w:id="1042947749">
          <w:marLeft w:val="640"/>
          <w:marRight w:val="0"/>
          <w:marTop w:val="0"/>
          <w:marBottom w:val="0"/>
          <w:divBdr>
            <w:top w:val="none" w:sz="0" w:space="0" w:color="auto"/>
            <w:left w:val="none" w:sz="0" w:space="0" w:color="auto"/>
            <w:bottom w:val="none" w:sz="0" w:space="0" w:color="auto"/>
            <w:right w:val="none" w:sz="0" w:space="0" w:color="auto"/>
          </w:divBdr>
        </w:div>
        <w:div w:id="300770176">
          <w:marLeft w:val="640"/>
          <w:marRight w:val="0"/>
          <w:marTop w:val="0"/>
          <w:marBottom w:val="0"/>
          <w:divBdr>
            <w:top w:val="none" w:sz="0" w:space="0" w:color="auto"/>
            <w:left w:val="none" w:sz="0" w:space="0" w:color="auto"/>
            <w:bottom w:val="none" w:sz="0" w:space="0" w:color="auto"/>
            <w:right w:val="none" w:sz="0" w:space="0" w:color="auto"/>
          </w:divBdr>
        </w:div>
        <w:div w:id="1934312579">
          <w:marLeft w:val="640"/>
          <w:marRight w:val="0"/>
          <w:marTop w:val="0"/>
          <w:marBottom w:val="0"/>
          <w:divBdr>
            <w:top w:val="none" w:sz="0" w:space="0" w:color="auto"/>
            <w:left w:val="none" w:sz="0" w:space="0" w:color="auto"/>
            <w:bottom w:val="none" w:sz="0" w:space="0" w:color="auto"/>
            <w:right w:val="none" w:sz="0" w:space="0" w:color="auto"/>
          </w:divBdr>
        </w:div>
        <w:div w:id="1998457344">
          <w:marLeft w:val="640"/>
          <w:marRight w:val="0"/>
          <w:marTop w:val="0"/>
          <w:marBottom w:val="0"/>
          <w:divBdr>
            <w:top w:val="none" w:sz="0" w:space="0" w:color="auto"/>
            <w:left w:val="none" w:sz="0" w:space="0" w:color="auto"/>
            <w:bottom w:val="none" w:sz="0" w:space="0" w:color="auto"/>
            <w:right w:val="none" w:sz="0" w:space="0" w:color="auto"/>
          </w:divBdr>
        </w:div>
        <w:div w:id="1755975545">
          <w:marLeft w:val="640"/>
          <w:marRight w:val="0"/>
          <w:marTop w:val="0"/>
          <w:marBottom w:val="0"/>
          <w:divBdr>
            <w:top w:val="none" w:sz="0" w:space="0" w:color="auto"/>
            <w:left w:val="none" w:sz="0" w:space="0" w:color="auto"/>
            <w:bottom w:val="none" w:sz="0" w:space="0" w:color="auto"/>
            <w:right w:val="none" w:sz="0" w:space="0" w:color="auto"/>
          </w:divBdr>
        </w:div>
        <w:div w:id="707727177">
          <w:marLeft w:val="640"/>
          <w:marRight w:val="0"/>
          <w:marTop w:val="0"/>
          <w:marBottom w:val="0"/>
          <w:divBdr>
            <w:top w:val="none" w:sz="0" w:space="0" w:color="auto"/>
            <w:left w:val="none" w:sz="0" w:space="0" w:color="auto"/>
            <w:bottom w:val="none" w:sz="0" w:space="0" w:color="auto"/>
            <w:right w:val="none" w:sz="0" w:space="0" w:color="auto"/>
          </w:divBdr>
        </w:div>
        <w:div w:id="1448310208">
          <w:marLeft w:val="640"/>
          <w:marRight w:val="0"/>
          <w:marTop w:val="0"/>
          <w:marBottom w:val="0"/>
          <w:divBdr>
            <w:top w:val="none" w:sz="0" w:space="0" w:color="auto"/>
            <w:left w:val="none" w:sz="0" w:space="0" w:color="auto"/>
            <w:bottom w:val="none" w:sz="0" w:space="0" w:color="auto"/>
            <w:right w:val="none" w:sz="0" w:space="0" w:color="auto"/>
          </w:divBdr>
        </w:div>
        <w:div w:id="197743092">
          <w:marLeft w:val="640"/>
          <w:marRight w:val="0"/>
          <w:marTop w:val="0"/>
          <w:marBottom w:val="0"/>
          <w:divBdr>
            <w:top w:val="none" w:sz="0" w:space="0" w:color="auto"/>
            <w:left w:val="none" w:sz="0" w:space="0" w:color="auto"/>
            <w:bottom w:val="none" w:sz="0" w:space="0" w:color="auto"/>
            <w:right w:val="none" w:sz="0" w:space="0" w:color="auto"/>
          </w:divBdr>
        </w:div>
        <w:div w:id="930502097">
          <w:marLeft w:val="640"/>
          <w:marRight w:val="0"/>
          <w:marTop w:val="0"/>
          <w:marBottom w:val="0"/>
          <w:divBdr>
            <w:top w:val="none" w:sz="0" w:space="0" w:color="auto"/>
            <w:left w:val="none" w:sz="0" w:space="0" w:color="auto"/>
            <w:bottom w:val="none" w:sz="0" w:space="0" w:color="auto"/>
            <w:right w:val="none" w:sz="0" w:space="0" w:color="auto"/>
          </w:divBdr>
        </w:div>
        <w:div w:id="1940942139">
          <w:marLeft w:val="640"/>
          <w:marRight w:val="0"/>
          <w:marTop w:val="0"/>
          <w:marBottom w:val="0"/>
          <w:divBdr>
            <w:top w:val="none" w:sz="0" w:space="0" w:color="auto"/>
            <w:left w:val="none" w:sz="0" w:space="0" w:color="auto"/>
            <w:bottom w:val="none" w:sz="0" w:space="0" w:color="auto"/>
            <w:right w:val="none" w:sz="0" w:space="0" w:color="auto"/>
          </w:divBdr>
        </w:div>
        <w:div w:id="1883247677">
          <w:marLeft w:val="640"/>
          <w:marRight w:val="0"/>
          <w:marTop w:val="0"/>
          <w:marBottom w:val="0"/>
          <w:divBdr>
            <w:top w:val="none" w:sz="0" w:space="0" w:color="auto"/>
            <w:left w:val="none" w:sz="0" w:space="0" w:color="auto"/>
            <w:bottom w:val="none" w:sz="0" w:space="0" w:color="auto"/>
            <w:right w:val="none" w:sz="0" w:space="0" w:color="auto"/>
          </w:divBdr>
        </w:div>
        <w:div w:id="1528325749">
          <w:marLeft w:val="640"/>
          <w:marRight w:val="0"/>
          <w:marTop w:val="0"/>
          <w:marBottom w:val="0"/>
          <w:divBdr>
            <w:top w:val="none" w:sz="0" w:space="0" w:color="auto"/>
            <w:left w:val="none" w:sz="0" w:space="0" w:color="auto"/>
            <w:bottom w:val="none" w:sz="0" w:space="0" w:color="auto"/>
            <w:right w:val="none" w:sz="0" w:space="0" w:color="auto"/>
          </w:divBdr>
        </w:div>
        <w:div w:id="1891959016">
          <w:marLeft w:val="640"/>
          <w:marRight w:val="0"/>
          <w:marTop w:val="0"/>
          <w:marBottom w:val="0"/>
          <w:divBdr>
            <w:top w:val="none" w:sz="0" w:space="0" w:color="auto"/>
            <w:left w:val="none" w:sz="0" w:space="0" w:color="auto"/>
            <w:bottom w:val="none" w:sz="0" w:space="0" w:color="auto"/>
            <w:right w:val="none" w:sz="0" w:space="0" w:color="auto"/>
          </w:divBdr>
        </w:div>
        <w:div w:id="728457925">
          <w:marLeft w:val="640"/>
          <w:marRight w:val="0"/>
          <w:marTop w:val="0"/>
          <w:marBottom w:val="0"/>
          <w:divBdr>
            <w:top w:val="none" w:sz="0" w:space="0" w:color="auto"/>
            <w:left w:val="none" w:sz="0" w:space="0" w:color="auto"/>
            <w:bottom w:val="none" w:sz="0" w:space="0" w:color="auto"/>
            <w:right w:val="none" w:sz="0" w:space="0" w:color="auto"/>
          </w:divBdr>
        </w:div>
        <w:div w:id="1336759185">
          <w:marLeft w:val="640"/>
          <w:marRight w:val="0"/>
          <w:marTop w:val="0"/>
          <w:marBottom w:val="0"/>
          <w:divBdr>
            <w:top w:val="none" w:sz="0" w:space="0" w:color="auto"/>
            <w:left w:val="none" w:sz="0" w:space="0" w:color="auto"/>
            <w:bottom w:val="none" w:sz="0" w:space="0" w:color="auto"/>
            <w:right w:val="none" w:sz="0" w:space="0" w:color="auto"/>
          </w:divBdr>
        </w:div>
        <w:div w:id="1535265996">
          <w:marLeft w:val="640"/>
          <w:marRight w:val="0"/>
          <w:marTop w:val="0"/>
          <w:marBottom w:val="0"/>
          <w:divBdr>
            <w:top w:val="none" w:sz="0" w:space="0" w:color="auto"/>
            <w:left w:val="none" w:sz="0" w:space="0" w:color="auto"/>
            <w:bottom w:val="none" w:sz="0" w:space="0" w:color="auto"/>
            <w:right w:val="none" w:sz="0" w:space="0" w:color="auto"/>
          </w:divBdr>
        </w:div>
        <w:div w:id="1907179912">
          <w:marLeft w:val="640"/>
          <w:marRight w:val="0"/>
          <w:marTop w:val="0"/>
          <w:marBottom w:val="0"/>
          <w:divBdr>
            <w:top w:val="none" w:sz="0" w:space="0" w:color="auto"/>
            <w:left w:val="none" w:sz="0" w:space="0" w:color="auto"/>
            <w:bottom w:val="none" w:sz="0" w:space="0" w:color="auto"/>
            <w:right w:val="none" w:sz="0" w:space="0" w:color="auto"/>
          </w:divBdr>
        </w:div>
        <w:div w:id="818769532">
          <w:marLeft w:val="640"/>
          <w:marRight w:val="0"/>
          <w:marTop w:val="0"/>
          <w:marBottom w:val="0"/>
          <w:divBdr>
            <w:top w:val="none" w:sz="0" w:space="0" w:color="auto"/>
            <w:left w:val="none" w:sz="0" w:space="0" w:color="auto"/>
            <w:bottom w:val="none" w:sz="0" w:space="0" w:color="auto"/>
            <w:right w:val="none" w:sz="0" w:space="0" w:color="auto"/>
          </w:divBdr>
        </w:div>
        <w:div w:id="930360139">
          <w:marLeft w:val="640"/>
          <w:marRight w:val="0"/>
          <w:marTop w:val="0"/>
          <w:marBottom w:val="0"/>
          <w:divBdr>
            <w:top w:val="none" w:sz="0" w:space="0" w:color="auto"/>
            <w:left w:val="none" w:sz="0" w:space="0" w:color="auto"/>
            <w:bottom w:val="none" w:sz="0" w:space="0" w:color="auto"/>
            <w:right w:val="none" w:sz="0" w:space="0" w:color="auto"/>
          </w:divBdr>
        </w:div>
        <w:div w:id="660158629">
          <w:marLeft w:val="640"/>
          <w:marRight w:val="0"/>
          <w:marTop w:val="0"/>
          <w:marBottom w:val="0"/>
          <w:divBdr>
            <w:top w:val="none" w:sz="0" w:space="0" w:color="auto"/>
            <w:left w:val="none" w:sz="0" w:space="0" w:color="auto"/>
            <w:bottom w:val="none" w:sz="0" w:space="0" w:color="auto"/>
            <w:right w:val="none" w:sz="0" w:space="0" w:color="auto"/>
          </w:divBdr>
        </w:div>
        <w:div w:id="1735618403">
          <w:marLeft w:val="640"/>
          <w:marRight w:val="0"/>
          <w:marTop w:val="0"/>
          <w:marBottom w:val="0"/>
          <w:divBdr>
            <w:top w:val="none" w:sz="0" w:space="0" w:color="auto"/>
            <w:left w:val="none" w:sz="0" w:space="0" w:color="auto"/>
            <w:bottom w:val="none" w:sz="0" w:space="0" w:color="auto"/>
            <w:right w:val="none" w:sz="0" w:space="0" w:color="auto"/>
          </w:divBdr>
        </w:div>
        <w:div w:id="1859810273">
          <w:marLeft w:val="640"/>
          <w:marRight w:val="0"/>
          <w:marTop w:val="0"/>
          <w:marBottom w:val="0"/>
          <w:divBdr>
            <w:top w:val="none" w:sz="0" w:space="0" w:color="auto"/>
            <w:left w:val="none" w:sz="0" w:space="0" w:color="auto"/>
            <w:bottom w:val="none" w:sz="0" w:space="0" w:color="auto"/>
            <w:right w:val="none" w:sz="0" w:space="0" w:color="auto"/>
          </w:divBdr>
        </w:div>
        <w:div w:id="419449697">
          <w:marLeft w:val="640"/>
          <w:marRight w:val="0"/>
          <w:marTop w:val="0"/>
          <w:marBottom w:val="0"/>
          <w:divBdr>
            <w:top w:val="none" w:sz="0" w:space="0" w:color="auto"/>
            <w:left w:val="none" w:sz="0" w:space="0" w:color="auto"/>
            <w:bottom w:val="none" w:sz="0" w:space="0" w:color="auto"/>
            <w:right w:val="none" w:sz="0" w:space="0" w:color="auto"/>
          </w:divBdr>
        </w:div>
        <w:div w:id="1744059526">
          <w:marLeft w:val="640"/>
          <w:marRight w:val="0"/>
          <w:marTop w:val="0"/>
          <w:marBottom w:val="0"/>
          <w:divBdr>
            <w:top w:val="none" w:sz="0" w:space="0" w:color="auto"/>
            <w:left w:val="none" w:sz="0" w:space="0" w:color="auto"/>
            <w:bottom w:val="none" w:sz="0" w:space="0" w:color="auto"/>
            <w:right w:val="none" w:sz="0" w:space="0" w:color="auto"/>
          </w:divBdr>
        </w:div>
        <w:div w:id="691761583">
          <w:marLeft w:val="640"/>
          <w:marRight w:val="0"/>
          <w:marTop w:val="0"/>
          <w:marBottom w:val="0"/>
          <w:divBdr>
            <w:top w:val="none" w:sz="0" w:space="0" w:color="auto"/>
            <w:left w:val="none" w:sz="0" w:space="0" w:color="auto"/>
            <w:bottom w:val="none" w:sz="0" w:space="0" w:color="auto"/>
            <w:right w:val="none" w:sz="0" w:space="0" w:color="auto"/>
          </w:divBdr>
        </w:div>
        <w:div w:id="630788434">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1636642770">
          <w:marLeft w:val="640"/>
          <w:marRight w:val="0"/>
          <w:marTop w:val="0"/>
          <w:marBottom w:val="0"/>
          <w:divBdr>
            <w:top w:val="none" w:sz="0" w:space="0" w:color="auto"/>
            <w:left w:val="none" w:sz="0" w:space="0" w:color="auto"/>
            <w:bottom w:val="none" w:sz="0" w:space="0" w:color="auto"/>
            <w:right w:val="none" w:sz="0" w:space="0" w:color="auto"/>
          </w:divBdr>
        </w:div>
        <w:div w:id="2092576398">
          <w:marLeft w:val="640"/>
          <w:marRight w:val="0"/>
          <w:marTop w:val="0"/>
          <w:marBottom w:val="0"/>
          <w:divBdr>
            <w:top w:val="none" w:sz="0" w:space="0" w:color="auto"/>
            <w:left w:val="none" w:sz="0" w:space="0" w:color="auto"/>
            <w:bottom w:val="none" w:sz="0" w:space="0" w:color="auto"/>
            <w:right w:val="none" w:sz="0" w:space="0" w:color="auto"/>
          </w:divBdr>
        </w:div>
        <w:div w:id="1404600133">
          <w:marLeft w:val="640"/>
          <w:marRight w:val="0"/>
          <w:marTop w:val="0"/>
          <w:marBottom w:val="0"/>
          <w:divBdr>
            <w:top w:val="none" w:sz="0" w:space="0" w:color="auto"/>
            <w:left w:val="none" w:sz="0" w:space="0" w:color="auto"/>
            <w:bottom w:val="none" w:sz="0" w:space="0" w:color="auto"/>
            <w:right w:val="none" w:sz="0" w:space="0" w:color="auto"/>
          </w:divBdr>
        </w:div>
        <w:div w:id="1547449477">
          <w:marLeft w:val="640"/>
          <w:marRight w:val="0"/>
          <w:marTop w:val="0"/>
          <w:marBottom w:val="0"/>
          <w:divBdr>
            <w:top w:val="none" w:sz="0" w:space="0" w:color="auto"/>
            <w:left w:val="none" w:sz="0" w:space="0" w:color="auto"/>
            <w:bottom w:val="none" w:sz="0" w:space="0" w:color="auto"/>
            <w:right w:val="none" w:sz="0" w:space="0" w:color="auto"/>
          </w:divBdr>
        </w:div>
        <w:div w:id="1390543158">
          <w:marLeft w:val="640"/>
          <w:marRight w:val="0"/>
          <w:marTop w:val="0"/>
          <w:marBottom w:val="0"/>
          <w:divBdr>
            <w:top w:val="none" w:sz="0" w:space="0" w:color="auto"/>
            <w:left w:val="none" w:sz="0" w:space="0" w:color="auto"/>
            <w:bottom w:val="none" w:sz="0" w:space="0" w:color="auto"/>
            <w:right w:val="none" w:sz="0" w:space="0" w:color="auto"/>
          </w:divBdr>
        </w:div>
        <w:div w:id="1579750363">
          <w:marLeft w:val="640"/>
          <w:marRight w:val="0"/>
          <w:marTop w:val="0"/>
          <w:marBottom w:val="0"/>
          <w:divBdr>
            <w:top w:val="none" w:sz="0" w:space="0" w:color="auto"/>
            <w:left w:val="none" w:sz="0" w:space="0" w:color="auto"/>
            <w:bottom w:val="none" w:sz="0" w:space="0" w:color="auto"/>
            <w:right w:val="none" w:sz="0" w:space="0" w:color="auto"/>
          </w:divBdr>
        </w:div>
        <w:div w:id="1028413465">
          <w:marLeft w:val="640"/>
          <w:marRight w:val="0"/>
          <w:marTop w:val="0"/>
          <w:marBottom w:val="0"/>
          <w:divBdr>
            <w:top w:val="none" w:sz="0" w:space="0" w:color="auto"/>
            <w:left w:val="none" w:sz="0" w:space="0" w:color="auto"/>
            <w:bottom w:val="none" w:sz="0" w:space="0" w:color="auto"/>
            <w:right w:val="none" w:sz="0" w:space="0" w:color="auto"/>
          </w:divBdr>
        </w:div>
        <w:div w:id="773595897">
          <w:marLeft w:val="640"/>
          <w:marRight w:val="0"/>
          <w:marTop w:val="0"/>
          <w:marBottom w:val="0"/>
          <w:divBdr>
            <w:top w:val="none" w:sz="0" w:space="0" w:color="auto"/>
            <w:left w:val="none" w:sz="0" w:space="0" w:color="auto"/>
            <w:bottom w:val="none" w:sz="0" w:space="0" w:color="auto"/>
            <w:right w:val="none" w:sz="0" w:space="0" w:color="auto"/>
          </w:divBdr>
        </w:div>
        <w:div w:id="1369256036">
          <w:marLeft w:val="640"/>
          <w:marRight w:val="0"/>
          <w:marTop w:val="0"/>
          <w:marBottom w:val="0"/>
          <w:divBdr>
            <w:top w:val="none" w:sz="0" w:space="0" w:color="auto"/>
            <w:left w:val="none" w:sz="0" w:space="0" w:color="auto"/>
            <w:bottom w:val="none" w:sz="0" w:space="0" w:color="auto"/>
            <w:right w:val="none" w:sz="0" w:space="0" w:color="auto"/>
          </w:divBdr>
        </w:div>
        <w:div w:id="2121146925">
          <w:marLeft w:val="640"/>
          <w:marRight w:val="0"/>
          <w:marTop w:val="0"/>
          <w:marBottom w:val="0"/>
          <w:divBdr>
            <w:top w:val="none" w:sz="0" w:space="0" w:color="auto"/>
            <w:left w:val="none" w:sz="0" w:space="0" w:color="auto"/>
            <w:bottom w:val="none" w:sz="0" w:space="0" w:color="auto"/>
            <w:right w:val="none" w:sz="0" w:space="0" w:color="auto"/>
          </w:divBdr>
        </w:div>
        <w:div w:id="146675214">
          <w:marLeft w:val="640"/>
          <w:marRight w:val="0"/>
          <w:marTop w:val="0"/>
          <w:marBottom w:val="0"/>
          <w:divBdr>
            <w:top w:val="none" w:sz="0" w:space="0" w:color="auto"/>
            <w:left w:val="none" w:sz="0" w:space="0" w:color="auto"/>
            <w:bottom w:val="none" w:sz="0" w:space="0" w:color="auto"/>
            <w:right w:val="none" w:sz="0" w:space="0" w:color="auto"/>
          </w:divBdr>
        </w:div>
        <w:div w:id="959604857">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1047176">
      <w:bodyDiv w:val="1"/>
      <w:marLeft w:val="0"/>
      <w:marRight w:val="0"/>
      <w:marTop w:val="0"/>
      <w:marBottom w:val="0"/>
      <w:divBdr>
        <w:top w:val="none" w:sz="0" w:space="0" w:color="auto"/>
        <w:left w:val="none" w:sz="0" w:space="0" w:color="auto"/>
        <w:bottom w:val="none" w:sz="0" w:space="0" w:color="auto"/>
        <w:right w:val="none" w:sz="0" w:space="0" w:color="auto"/>
      </w:divBdr>
      <w:divsChild>
        <w:div w:id="1988317280">
          <w:marLeft w:val="640"/>
          <w:marRight w:val="0"/>
          <w:marTop w:val="0"/>
          <w:marBottom w:val="0"/>
          <w:divBdr>
            <w:top w:val="none" w:sz="0" w:space="0" w:color="auto"/>
            <w:left w:val="none" w:sz="0" w:space="0" w:color="auto"/>
            <w:bottom w:val="none" w:sz="0" w:space="0" w:color="auto"/>
            <w:right w:val="none" w:sz="0" w:space="0" w:color="auto"/>
          </w:divBdr>
        </w:div>
        <w:div w:id="429203902">
          <w:marLeft w:val="640"/>
          <w:marRight w:val="0"/>
          <w:marTop w:val="0"/>
          <w:marBottom w:val="0"/>
          <w:divBdr>
            <w:top w:val="none" w:sz="0" w:space="0" w:color="auto"/>
            <w:left w:val="none" w:sz="0" w:space="0" w:color="auto"/>
            <w:bottom w:val="none" w:sz="0" w:space="0" w:color="auto"/>
            <w:right w:val="none" w:sz="0" w:space="0" w:color="auto"/>
          </w:divBdr>
        </w:div>
        <w:div w:id="1598051974">
          <w:marLeft w:val="640"/>
          <w:marRight w:val="0"/>
          <w:marTop w:val="0"/>
          <w:marBottom w:val="0"/>
          <w:divBdr>
            <w:top w:val="none" w:sz="0" w:space="0" w:color="auto"/>
            <w:left w:val="none" w:sz="0" w:space="0" w:color="auto"/>
            <w:bottom w:val="none" w:sz="0" w:space="0" w:color="auto"/>
            <w:right w:val="none" w:sz="0" w:space="0" w:color="auto"/>
          </w:divBdr>
        </w:div>
        <w:div w:id="1978950226">
          <w:marLeft w:val="640"/>
          <w:marRight w:val="0"/>
          <w:marTop w:val="0"/>
          <w:marBottom w:val="0"/>
          <w:divBdr>
            <w:top w:val="none" w:sz="0" w:space="0" w:color="auto"/>
            <w:left w:val="none" w:sz="0" w:space="0" w:color="auto"/>
            <w:bottom w:val="none" w:sz="0" w:space="0" w:color="auto"/>
            <w:right w:val="none" w:sz="0" w:space="0" w:color="auto"/>
          </w:divBdr>
        </w:div>
        <w:div w:id="478619725">
          <w:marLeft w:val="640"/>
          <w:marRight w:val="0"/>
          <w:marTop w:val="0"/>
          <w:marBottom w:val="0"/>
          <w:divBdr>
            <w:top w:val="none" w:sz="0" w:space="0" w:color="auto"/>
            <w:left w:val="none" w:sz="0" w:space="0" w:color="auto"/>
            <w:bottom w:val="none" w:sz="0" w:space="0" w:color="auto"/>
            <w:right w:val="none" w:sz="0" w:space="0" w:color="auto"/>
          </w:divBdr>
        </w:div>
        <w:div w:id="334693641">
          <w:marLeft w:val="640"/>
          <w:marRight w:val="0"/>
          <w:marTop w:val="0"/>
          <w:marBottom w:val="0"/>
          <w:divBdr>
            <w:top w:val="none" w:sz="0" w:space="0" w:color="auto"/>
            <w:left w:val="none" w:sz="0" w:space="0" w:color="auto"/>
            <w:bottom w:val="none" w:sz="0" w:space="0" w:color="auto"/>
            <w:right w:val="none" w:sz="0" w:space="0" w:color="auto"/>
          </w:divBdr>
        </w:div>
        <w:div w:id="1721709010">
          <w:marLeft w:val="640"/>
          <w:marRight w:val="0"/>
          <w:marTop w:val="0"/>
          <w:marBottom w:val="0"/>
          <w:divBdr>
            <w:top w:val="none" w:sz="0" w:space="0" w:color="auto"/>
            <w:left w:val="none" w:sz="0" w:space="0" w:color="auto"/>
            <w:bottom w:val="none" w:sz="0" w:space="0" w:color="auto"/>
            <w:right w:val="none" w:sz="0" w:space="0" w:color="auto"/>
          </w:divBdr>
        </w:div>
        <w:div w:id="1274023212">
          <w:marLeft w:val="640"/>
          <w:marRight w:val="0"/>
          <w:marTop w:val="0"/>
          <w:marBottom w:val="0"/>
          <w:divBdr>
            <w:top w:val="none" w:sz="0" w:space="0" w:color="auto"/>
            <w:left w:val="none" w:sz="0" w:space="0" w:color="auto"/>
            <w:bottom w:val="none" w:sz="0" w:space="0" w:color="auto"/>
            <w:right w:val="none" w:sz="0" w:space="0" w:color="auto"/>
          </w:divBdr>
        </w:div>
        <w:div w:id="1190100785">
          <w:marLeft w:val="640"/>
          <w:marRight w:val="0"/>
          <w:marTop w:val="0"/>
          <w:marBottom w:val="0"/>
          <w:divBdr>
            <w:top w:val="none" w:sz="0" w:space="0" w:color="auto"/>
            <w:left w:val="none" w:sz="0" w:space="0" w:color="auto"/>
            <w:bottom w:val="none" w:sz="0" w:space="0" w:color="auto"/>
            <w:right w:val="none" w:sz="0" w:space="0" w:color="auto"/>
          </w:divBdr>
        </w:div>
        <w:div w:id="217204443">
          <w:marLeft w:val="640"/>
          <w:marRight w:val="0"/>
          <w:marTop w:val="0"/>
          <w:marBottom w:val="0"/>
          <w:divBdr>
            <w:top w:val="none" w:sz="0" w:space="0" w:color="auto"/>
            <w:left w:val="none" w:sz="0" w:space="0" w:color="auto"/>
            <w:bottom w:val="none" w:sz="0" w:space="0" w:color="auto"/>
            <w:right w:val="none" w:sz="0" w:space="0" w:color="auto"/>
          </w:divBdr>
        </w:div>
        <w:div w:id="2114282783">
          <w:marLeft w:val="640"/>
          <w:marRight w:val="0"/>
          <w:marTop w:val="0"/>
          <w:marBottom w:val="0"/>
          <w:divBdr>
            <w:top w:val="none" w:sz="0" w:space="0" w:color="auto"/>
            <w:left w:val="none" w:sz="0" w:space="0" w:color="auto"/>
            <w:bottom w:val="none" w:sz="0" w:space="0" w:color="auto"/>
            <w:right w:val="none" w:sz="0" w:space="0" w:color="auto"/>
          </w:divBdr>
        </w:div>
        <w:div w:id="168252786">
          <w:marLeft w:val="640"/>
          <w:marRight w:val="0"/>
          <w:marTop w:val="0"/>
          <w:marBottom w:val="0"/>
          <w:divBdr>
            <w:top w:val="none" w:sz="0" w:space="0" w:color="auto"/>
            <w:left w:val="none" w:sz="0" w:space="0" w:color="auto"/>
            <w:bottom w:val="none" w:sz="0" w:space="0" w:color="auto"/>
            <w:right w:val="none" w:sz="0" w:space="0" w:color="auto"/>
          </w:divBdr>
        </w:div>
        <w:div w:id="830681163">
          <w:marLeft w:val="640"/>
          <w:marRight w:val="0"/>
          <w:marTop w:val="0"/>
          <w:marBottom w:val="0"/>
          <w:divBdr>
            <w:top w:val="none" w:sz="0" w:space="0" w:color="auto"/>
            <w:left w:val="none" w:sz="0" w:space="0" w:color="auto"/>
            <w:bottom w:val="none" w:sz="0" w:space="0" w:color="auto"/>
            <w:right w:val="none" w:sz="0" w:space="0" w:color="auto"/>
          </w:divBdr>
        </w:div>
        <w:div w:id="884413133">
          <w:marLeft w:val="640"/>
          <w:marRight w:val="0"/>
          <w:marTop w:val="0"/>
          <w:marBottom w:val="0"/>
          <w:divBdr>
            <w:top w:val="none" w:sz="0" w:space="0" w:color="auto"/>
            <w:left w:val="none" w:sz="0" w:space="0" w:color="auto"/>
            <w:bottom w:val="none" w:sz="0" w:space="0" w:color="auto"/>
            <w:right w:val="none" w:sz="0" w:space="0" w:color="auto"/>
          </w:divBdr>
        </w:div>
        <w:div w:id="1098915602">
          <w:marLeft w:val="640"/>
          <w:marRight w:val="0"/>
          <w:marTop w:val="0"/>
          <w:marBottom w:val="0"/>
          <w:divBdr>
            <w:top w:val="none" w:sz="0" w:space="0" w:color="auto"/>
            <w:left w:val="none" w:sz="0" w:space="0" w:color="auto"/>
            <w:bottom w:val="none" w:sz="0" w:space="0" w:color="auto"/>
            <w:right w:val="none" w:sz="0" w:space="0" w:color="auto"/>
          </w:divBdr>
        </w:div>
        <w:div w:id="1250508239">
          <w:marLeft w:val="640"/>
          <w:marRight w:val="0"/>
          <w:marTop w:val="0"/>
          <w:marBottom w:val="0"/>
          <w:divBdr>
            <w:top w:val="none" w:sz="0" w:space="0" w:color="auto"/>
            <w:left w:val="none" w:sz="0" w:space="0" w:color="auto"/>
            <w:bottom w:val="none" w:sz="0" w:space="0" w:color="auto"/>
            <w:right w:val="none" w:sz="0" w:space="0" w:color="auto"/>
          </w:divBdr>
        </w:div>
        <w:div w:id="2034645955">
          <w:marLeft w:val="640"/>
          <w:marRight w:val="0"/>
          <w:marTop w:val="0"/>
          <w:marBottom w:val="0"/>
          <w:divBdr>
            <w:top w:val="none" w:sz="0" w:space="0" w:color="auto"/>
            <w:left w:val="none" w:sz="0" w:space="0" w:color="auto"/>
            <w:bottom w:val="none" w:sz="0" w:space="0" w:color="auto"/>
            <w:right w:val="none" w:sz="0" w:space="0" w:color="auto"/>
          </w:divBdr>
        </w:div>
        <w:div w:id="1809854457">
          <w:marLeft w:val="640"/>
          <w:marRight w:val="0"/>
          <w:marTop w:val="0"/>
          <w:marBottom w:val="0"/>
          <w:divBdr>
            <w:top w:val="none" w:sz="0" w:space="0" w:color="auto"/>
            <w:left w:val="none" w:sz="0" w:space="0" w:color="auto"/>
            <w:bottom w:val="none" w:sz="0" w:space="0" w:color="auto"/>
            <w:right w:val="none" w:sz="0" w:space="0" w:color="auto"/>
          </w:divBdr>
        </w:div>
        <w:div w:id="2088334290">
          <w:marLeft w:val="640"/>
          <w:marRight w:val="0"/>
          <w:marTop w:val="0"/>
          <w:marBottom w:val="0"/>
          <w:divBdr>
            <w:top w:val="none" w:sz="0" w:space="0" w:color="auto"/>
            <w:left w:val="none" w:sz="0" w:space="0" w:color="auto"/>
            <w:bottom w:val="none" w:sz="0" w:space="0" w:color="auto"/>
            <w:right w:val="none" w:sz="0" w:space="0" w:color="auto"/>
          </w:divBdr>
        </w:div>
        <w:div w:id="748036661">
          <w:marLeft w:val="640"/>
          <w:marRight w:val="0"/>
          <w:marTop w:val="0"/>
          <w:marBottom w:val="0"/>
          <w:divBdr>
            <w:top w:val="none" w:sz="0" w:space="0" w:color="auto"/>
            <w:left w:val="none" w:sz="0" w:space="0" w:color="auto"/>
            <w:bottom w:val="none" w:sz="0" w:space="0" w:color="auto"/>
            <w:right w:val="none" w:sz="0" w:space="0" w:color="auto"/>
          </w:divBdr>
        </w:div>
        <w:div w:id="710568770">
          <w:marLeft w:val="640"/>
          <w:marRight w:val="0"/>
          <w:marTop w:val="0"/>
          <w:marBottom w:val="0"/>
          <w:divBdr>
            <w:top w:val="none" w:sz="0" w:space="0" w:color="auto"/>
            <w:left w:val="none" w:sz="0" w:space="0" w:color="auto"/>
            <w:bottom w:val="none" w:sz="0" w:space="0" w:color="auto"/>
            <w:right w:val="none" w:sz="0" w:space="0" w:color="auto"/>
          </w:divBdr>
        </w:div>
        <w:div w:id="129636445">
          <w:marLeft w:val="640"/>
          <w:marRight w:val="0"/>
          <w:marTop w:val="0"/>
          <w:marBottom w:val="0"/>
          <w:divBdr>
            <w:top w:val="none" w:sz="0" w:space="0" w:color="auto"/>
            <w:left w:val="none" w:sz="0" w:space="0" w:color="auto"/>
            <w:bottom w:val="none" w:sz="0" w:space="0" w:color="auto"/>
            <w:right w:val="none" w:sz="0" w:space="0" w:color="auto"/>
          </w:divBdr>
        </w:div>
        <w:div w:id="1651203231">
          <w:marLeft w:val="640"/>
          <w:marRight w:val="0"/>
          <w:marTop w:val="0"/>
          <w:marBottom w:val="0"/>
          <w:divBdr>
            <w:top w:val="none" w:sz="0" w:space="0" w:color="auto"/>
            <w:left w:val="none" w:sz="0" w:space="0" w:color="auto"/>
            <w:bottom w:val="none" w:sz="0" w:space="0" w:color="auto"/>
            <w:right w:val="none" w:sz="0" w:space="0" w:color="auto"/>
          </w:divBdr>
        </w:div>
        <w:div w:id="1432318765">
          <w:marLeft w:val="640"/>
          <w:marRight w:val="0"/>
          <w:marTop w:val="0"/>
          <w:marBottom w:val="0"/>
          <w:divBdr>
            <w:top w:val="none" w:sz="0" w:space="0" w:color="auto"/>
            <w:left w:val="none" w:sz="0" w:space="0" w:color="auto"/>
            <w:bottom w:val="none" w:sz="0" w:space="0" w:color="auto"/>
            <w:right w:val="none" w:sz="0" w:space="0" w:color="auto"/>
          </w:divBdr>
        </w:div>
        <w:div w:id="1467704510">
          <w:marLeft w:val="640"/>
          <w:marRight w:val="0"/>
          <w:marTop w:val="0"/>
          <w:marBottom w:val="0"/>
          <w:divBdr>
            <w:top w:val="none" w:sz="0" w:space="0" w:color="auto"/>
            <w:left w:val="none" w:sz="0" w:space="0" w:color="auto"/>
            <w:bottom w:val="none" w:sz="0" w:space="0" w:color="auto"/>
            <w:right w:val="none" w:sz="0" w:space="0" w:color="auto"/>
          </w:divBdr>
        </w:div>
        <w:div w:id="1541895224">
          <w:marLeft w:val="640"/>
          <w:marRight w:val="0"/>
          <w:marTop w:val="0"/>
          <w:marBottom w:val="0"/>
          <w:divBdr>
            <w:top w:val="none" w:sz="0" w:space="0" w:color="auto"/>
            <w:left w:val="none" w:sz="0" w:space="0" w:color="auto"/>
            <w:bottom w:val="none" w:sz="0" w:space="0" w:color="auto"/>
            <w:right w:val="none" w:sz="0" w:space="0" w:color="auto"/>
          </w:divBdr>
        </w:div>
        <w:div w:id="1444420501">
          <w:marLeft w:val="640"/>
          <w:marRight w:val="0"/>
          <w:marTop w:val="0"/>
          <w:marBottom w:val="0"/>
          <w:divBdr>
            <w:top w:val="none" w:sz="0" w:space="0" w:color="auto"/>
            <w:left w:val="none" w:sz="0" w:space="0" w:color="auto"/>
            <w:bottom w:val="none" w:sz="0" w:space="0" w:color="auto"/>
            <w:right w:val="none" w:sz="0" w:space="0" w:color="auto"/>
          </w:divBdr>
        </w:div>
        <w:div w:id="1244752833">
          <w:marLeft w:val="640"/>
          <w:marRight w:val="0"/>
          <w:marTop w:val="0"/>
          <w:marBottom w:val="0"/>
          <w:divBdr>
            <w:top w:val="none" w:sz="0" w:space="0" w:color="auto"/>
            <w:left w:val="none" w:sz="0" w:space="0" w:color="auto"/>
            <w:bottom w:val="none" w:sz="0" w:space="0" w:color="auto"/>
            <w:right w:val="none" w:sz="0" w:space="0" w:color="auto"/>
          </w:divBdr>
        </w:div>
        <w:div w:id="1422140544">
          <w:marLeft w:val="640"/>
          <w:marRight w:val="0"/>
          <w:marTop w:val="0"/>
          <w:marBottom w:val="0"/>
          <w:divBdr>
            <w:top w:val="none" w:sz="0" w:space="0" w:color="auto"/>
            <w:left w:val="none" w:sz="0" w:space="0" w:color="auto"/>
            <w:bottom w:val="none" w:sz="0" w:space="0" w:color="auto"/>
            <w:right w:val="none" w:sz="0" w:space="0" w:color="auto"/>
          </w:divBdr>
        </w:div>
        <w:div w:id="572740640">
          <w:marLeft w:val="640"/>
          <w:marRight w:val="0"/>
          <w:marTop w:val="0"/>
          <w:marBottom w:val="0"/>
          <w:divBdr>
            <w:top w:val="none" w:sz="0" w:space="0" w:color="auto"/>
            <w:left w:val="none" w:sz="0" w:space="0" w:color="auto"/>
            <w:bottom w:val="none" w:sz="0" w:space="0" w:color="auto"/>
            <w:right w:val="none" w:sz="0" w:space="0" w:color="auto"/>
          </w:divBdr>
        </w:div>
        <w:div w:id="598366450">
          <w:marLeft w:val="640"/>
          <w:marRight w:val="0"/>
          <w:marTop w:val="0"/>
          <w:marBottom w:val="0"/>
          <w:divBdr>
            <w:top w:val="none" w:sz="0" w:space="0" w:color="auto"/>
            <w:left w:val="none" w:sz="0" w:space="0" w:color="auto"/>
            <w:bottom w:val="none" w:sz="0" w:space="0" w:color="auto"/>
            <w:right w:val="none" w:sz="0" w:space="0" w:color="auto"/>
          </w:divBdr>
        </w:div>
        <w:div w:id="714282811">
          <w:marLeft w:val="640"/>
          <w:marRight w:val="0"/>
          <w:marTop w:val="0"/>
          <w:marBottom w:val="0"/>
          <w:divBdr>
            <w:top w:val="none" w:sz="0" w:space="0" w:color="auto"/>
            <w:left w:val="none" w:sz="0" w:space="0" w:color="auto"/>
            <w:bottom w:val="none" w:sz="0" w:space="0" w:color="auto"/>
            <w:right w:val="none" w:sz="0" w:space="0" w:color="auto"/>
          </w:divBdr>
        </w:div>
        <w:div w:id="484325027">
          <w:marLeft w:val="640"/>
          <w:marRight w:val="0"/>
          <w:marTop w:val="0"/>
          <w:marBottom w:val="0"/>
          <w:divBdr>
            <w:top w:val="none" w:sz="0" w:space="0" w:color="auto"/>
            <w:left w:val="none" w:sz="0" w:space="0" w:color="auto"/>
            <w:bottom w:val="none" w:sz="0" w:space="0" w:color="auto"/>
            <w:right w:val="none" w:sz="0" w:space="0" w:color="auto"/>
          </w:divBdr>
        </w:div>
        <w:div w:id="1362243165">
          <w:marLeft w:val="640"/>
          <w:marRight w:val="0"/>
          <w:marTop w:val="0"/>
          <w:marBottom w:val="0"/>
          <w:divBdr>
            <w:top w:val="none" w:sz="0" w:space="0" w:color="auto"/>
            <w:left w:val="none" w:sz="0" w:space="0" w:color="auto"/>
            <w:bottom w:val="none" w:sz="0" w:space="0" w:color="auto"/>
            <w:right w:val="none" w:sz="0" w:space="0" w:color="auto"/>
          </w:divBdr>
        </w:div>
        <w:div w:id="265767913">
          <w:marLeft w:val="640"/>
          <w:marRight w:val="0"/>
          <w:marTop w:val="0"/>
          <w:marBottom w:val="0"/>
          <w:divBdr>
            <w:top w:val="none" w:sz="0" w:space="0" w:color="auto"/>
            <w:left w:val="none" w:sz="0" w:space="0" w:color="auto"/>
            <w:bottom w:val="none" w:sz="0" w:space="0" w:color="auto"/>
            <w:right w:val="none" w:sz="0" w:space="0" w:color="auto"/>
          </w:divBdr>
        </w:div>
        <w:div w:id="1851724224">
          <w:marLeft w:val="640"/>
          <w:marRight w:val="0"/>
          <w:marTop w:val="0"/>
          <w:marBottom w:val="0"/>
          <w:divBdr>
            <w:top w:val="none" w:sz="0" w:space="0" w:color="auto"/>
            <w:left w:val="none" w:sz="0" w:space="0" w:color="auto"/>
            <w:bottom w:val="none" w:sz="0" w:space="0" w:color="auto"/>
            <w:right w:val="none" w:sz="0" w:space="0" w:color="auto"/>
          </w:divBdr>
        </w:div>
        <w:div w:id="680281551">
          <w:marLeft w:val="640"/>
          <w:marRight w:val="0"/>
          <w:marTop w:val="0"/>
          <w:marBottom w:val="0"/>
          <w:divBdr>
            <w:top w:val="none" w:sz="0" w:space="0" w:color="auto"/>
            <w:left w:val="none" w:sz="0" w:space="0" w:color="auto"/>
            <w:bottom w:val="none" w:sz="0" w:space="0" w:color="auto"/>
            <w:right w:val="none" w:sz="0" w:space="0" w:color="auto"/>
          </w:divBdr>
        </w:div>
        <w:div w:id="816920256">
          <w:marLeft w:val="640"/>
          <w:marRight w:val="0"/>
          <w:marTop w:val="0"/>
          <w:marBottom w:val="0"/>
          <w:divBdr>
            <w:top w:val="none" w:sz="0" w:space="0" w:color="auto"/>
            <w:left w:val="none" w:sz="0" w:space="0" w:color="auto"/>
            <w:bottom w:val="none" w:sz="0" w:space="0" w:color="auto"/>
            <w:right w:val="none" w:sz="0" w:space="0" w:color="auto"/>
          </w:divBdr>
        </w:div>
        <w:div w:id="334772438">
          <w:marLeft w:val="640"/>
          <w:marRight w:val="0"/>
          <w:marTop w:val="0"/>
          <w:marBottom w:val="0"/>
          <w:divBdr>
            <w:top w:val="none" w:sz="0" w:space="0" w:color="auto"/>
            <w:left w:val="none" w:sz="0" w:space="0" w:color="auto"/>
            <w:bottom w:val="none" w:sz="0" w:space="0" w:color="auto"/>
            <w:right w:val="none" w:sz="0" w:space="0" w:color="auto"/>
          </w:divBdr>
        </w:div>
        <w:div w:id="1926569133">
          <w:marLeft w:val="640"/>
          <w:marRight w:val="0"/>
          <w:marTop w:val="0"/>
          <w:marBottom w:val="0"/>
          <w:divBdr>
            <w:top w:val="none" w:sz="0" w:space="0" w:color="auto"/>
            <w:left w:val="none" w:sz="0" w:space="0" w:color="auto"/>
            <w:bottom w:val="none" w:sz="0" w:space="0" w:color="auto"/>
            <w:right w:val="none" w:sz="0" w:space="0" w:color="auto"/>
          </w:divBdr>
        </w:div>
        <w:div w:id="1054815873">
          <w:marLeft w:val="640"/>
          <w:marRight w:val="0"/>
          <w:marTop w:val="0"/>
          <w:marBottom w:val="0"/>
          <w:divBdr>
            <w:top w:val="none" w:sz="0" w:space="0" w:color="auto"/>
            <w:left w:val="none" w:sz="0" w:space="0" w:color="auto"/>
            <w:bottom w:val="none" w:sz="0" w:space="0" w:color="auto"/>
            <w:right w:val="none" w:sz="0" w:space="0" w:color="auto"/>
          </w:divBdr>
        </w:div>
        <w:div w:id="2145079867">
          <w:marLeft w:val="640"/>
          <w:marRight w:val="0"/>
          <w:marTop w:val="0"/>
          <w:marBottom w:val="0"/>
          <w:divBdr>
            <w:top w:val="none" w:sz="0" w:space="0" w:color="auto"/>
            <w:left w:val="none" w:sz="0" w:space="0" w:color="auto"/>
            <w:bottom w:val="none" w:sz="0" w:space="0" w:color="auto"/>
            <w:right w:val="none" w:sz="0" w:space="0" w:color="auto"/>
          </w:divBdr>
        </w:div>
        <w:div w:id="1044983821">
          <w:marLeft w:val="640"/>
          <w:marRight w:val="0"/>
          <w:marTop w:val="0"/>
          <w:marBottom w:val="0"/>
          <w:divBdr>
            <w:top w:val="none" w:sz="0" w:space="0" w:color="auto"/>
            <w:left w:val="none" w:sz="0" w:space="0" w:color="auto"/>
            <w:bottom w:val="none" w:sz="0" w:space="0" w:color="auto"/>
            <w:right w:val="none" w:sz="0" w:space="0" w:color="auto"/>
          </w:divBdr>
        </w:div>
        <w:div w:id="744568365">
          <w:marLeft w:val="640"/>
          <w:marRight w:val="0"/>
          <w:marTop w:val="0"/>
          <w:marBottom w:val="0"/>
          <w:divBdr>
            <w:top w:val="none" w:sz="0" w:space="0" w:color="auto"/>
            <w:left w:val="none" w:sz="0" w:space="0" w:color="auto"/>
            <w:bottom w:val="none" w:sz="0" w:space="0" w:color="auto"/>
            <w:right w:val="none" w:sz="0" w:space="0" w:color="auto"/>
          </w:divBdr>
        </w:div>
        <w:div w:id="941449560">
          <w:marLeft w:val="640"/>
          <w:marRight w:val="0"/>
          <w:marTop w:val="0"/>
          <w:marBottom w:val="0"/>
          <w:divBdr>
            <w:top w:val="none" w:sz="0" w:space="0" w:color="auto"/>
            <w:left w:val="none" w:sz="0" w:space="0" w:color="auto"/>
            <w:bottom w:val="none" w:sz="0" w:space="0" w:color="auto"/>
            <w:right w:val="none" w:sz="0" w:space="0" w:color="auto"/>
          </w:divBdr>
        </w:div>
        <w:div w:id="988095830">
          <w:marLeft w:val="640"/>
          <w:marRight w:val="0"/>
          <w:marTop w:val="0"/>
          <w:marBottom w:val="0"/>
          <w:divBdr>
            <w:top w:val="none" w:sz="0" w:space="0" w:color="auto"/>
            <w:left w:val="none" w:sz="0" w:space="0" w:color="auto"/>
            <w:bottom w:val="none" w:sz="0" w:space="0" w:color="auto"/>
            <w:right w:val="none" w:sz="0" w:space="0" w:color="auto"/>
          </w:divBdr>
        </w:div>
        <w:div w:id="1422988986">
          <w:marLeft w:val="640"/>
          <w:marRight w:val="0"/>
          <w:marTop w:val="0"/>
          <w:marBottom w:val="0"/>
          <w:divBdr>
            <w:top w:val="none" w:sz="0" w:space="0" w:color="auto"/>
            <w:left w:val="none" w:sz="0" w:space="0" w:color="auto"/>
            <w:bottom w:val="none" w:sz="0" w:space="0" w:color="auto"/>
            <w:right w:val="none" w:sz="0" w:space="0" w:color="auto"/>
          </w:divBdr>
        </w:div>
        <w:div w:id="1101877131">
          <w:marLeft w:val="640"/>
          <w:marRight w:val="0"/>
          <w:marTop w:val="0"/>
          <w:marBottom w:val="0"/>
          <w:divBdr>
            <w:top w:val="none" w:sz="0" w:space="0" w:color="auto"/>
            <w:left w:val="none" w:sz="0" w:space="0" w:color="auto"/>
            <w:bottom w:val="none" w:sz="0" w:space="0" w:color="auto"/>
            <w:right w:val="none" w:sz="0" w:space="0" w:color="auto"/>
          </w:divBdr>
        </w:div>
        <w:div w:id="1490949529">
          <w:marLeft w:val="640"/>
          <w:marRight w:val="0"/>
          <w:marTop w:val="0"/>
          <w:marBottom w:val="0"/>
          <w:divBdr>
            <w:top w:val="none" w:sz="0" w:space="0" w:color="auto"/>
            <w:left w:val="none" w:sz="0" w:space="0" w:color="auto"/>
            <w:bottom w:val="none" w:sz="0" w:space="0" w:color="auto"/>
            <w:right w:val="none" w:sz="0" w:space="0" w:color="auto"/>
          </w:divBdr>
        </w:div>
        <w:div w:id="1233811238">
          <w:marLeft w:val="640"/>
          <w:marRight w:val="0"/>
          <w:marTop w:val="0"/>
          <w:marBottom w:val="0"/>
          <w:divBdr>
            <w:top w:val="none" w:sz="0" w:space="0" w:color="auto"/>
            <w:left w:val="none" w:sz="0" w:space="0" w:color="auto"/>
            <w:bottom w:val="none" w:sz="0" w:space="0" w:color="auto"/>
            <w:right w:val="none" w:sz="0" w:space="0" w:color="auto"/>
          </w:divBdr>
        </w:div>
        <w:div w:id="1249539133">
          <w:marLeft w:val="640"/>
          <w:marRight w:val="0"/>
          <w:marTop w:val="0"/>
          <w:marBottom w:val="0"/>
          <w:divBdr>
            <w:top w:val="none" w:sz="0" w:space="0" w:color="auto"/>
            <w:left w:val="none" w:sz="0" w:space="0" w:color="auto"/>
            <w:bottom w:val="none" w:sz="0" w:space="0" w:color="auto"/>
            <w:right w:val="none" w:sz="0" w:space="0" w:color="auto"/>
          </w:divBdr>
        </w:div>
        <w:div w:id="175391058">
          <w:marLeft w:val="640"/>
          <w:marRight w:val="0"/>
          <w:marTop w:val="0"/>
          <w:marBottom w:val="0"/>
          <w:divBdr>
            <w:top w:val="none" w:sz="0" w:space="0" w:color="auto"/>
            <w:left w:val="none" w:sz="0" w:space="0" w:color="auto"/>
            <w:bottom w:val="none" w:sz="0" w:space="0" w:color="auto"/>
            <w:right w:val="none" w:sz="0" w:space="0" w:color="auto"/>
          </w:divBdr>
        </w:div>
        <w:div w:id="1996761293">
          <w:marLeft w:val="640"/>
          <w:marRight w:val="0"/>
          <w:marTop w:val="0"/>
          <w:marBottom w:val="0"/>
          <w:divBdr>
            <w:top w:val="none" w:sz="0" w:space="0" w:color="auto"/>
            <w:left w:val="none" w:sz="0" w:space="0" w:color="auto"/>
            <w:bottom w:val="none" w:sz="0" w:space="0" w:color="auto"/>
            <w:right w:val="none" w:sz="0" w:space="0" w:color="auto"/>
          </w:divBdr>
        </w:div>
        <w:div w:id="398208903">
          <w:marLeft w:val="640"/>
          <w:marRight w:val="0"/>
          <w:marTop w:val="0"/>
          <w:marBottom w:val="0"/>
          <w:divBdr>
            <w:top w:val="none" w:sz="0" w:space="0" w:color="auto"/>
            <w:left w:val="none" w:sz="0" w:space="0" w:color="auto"/>
            <w:bottom w:val="none" w:sz="0" w:space="0" w:color="auto"/>
            <w:right w:val="none" w:sz="0" w:space="0" w:color="auto"/>
          </w:divBdr>
        </w:div>
        <w:div w:id="2112311658">
          <w:marLeft w:val="640"/>
          <w:marRight w:val="0"/>
          <w:marTop w:val="0"/>
          <w:marBottom w:val="0"/>
          <w:divBdr>
            <w:top w:val="none" w:sz="0" w:space="0" w:color="auto"/>
            <w:left w:val="none" w:sz="0" w:space="0" w:color="auto"/>
            <w:bottom w:val="none" w:sz="0" w:space="0" w:color="auto"/>
            <w:right w:val="none" w:sz="0" w:space="0" w:color="auto"/>
          </w:divBdr>
        </w:div>
        <w:div w:id="589892897">
          <w:marLeft w:val="640"/>
          <w:marRight w:val="0"/>
          <w:marTop w:val="0"/>
          <w:marBottom w:val="0"/>
          <w:divBdr>
            <w:top w:val="none" w:sz="0" w:space="0" w:color="auto"/>
            <w:left w:val="none" w:sz="0" w:space="0" w:color="auto"/>
            <w:bottom w:val="none" w:sz="0" w:space="0" w:color="auto"/>
            <w:right w:val="none" w:sz="0" w:space="0" w:color="auto"/>
          </w:divBdr>
        </w:div>
        <w:div w:id="1970932696">
          <w:marLeft w:val="640"/>
          <w:marRight w:val="0"/>
          <w:marTop w:val="0"/>
          <w:marBottom w:val="0"/>
          <w:divBdr>
            <w:top w:val="none" w:sz="0" w:space="0" w:color="auto"/>
            <w:left w:val="none" w:sz="0" w:space="0" w:color="auto"/>
            <w:bottom w:val="none" w:sz="0" w:space="0" w:color="auto"/>
            <w:right w:val="none" w:sz="0" w:space="0" w:color="auto"/>
          </w:divBdr>
        </w:div>
        <w:div w:id="241256113">
          <w:marLeft w:val="640"/>
          <w:marRight w:val="0"/>
          <w:marTop w:val="0"/>
          <w:marBottom w:val="0"/>
          <w:divBdr>
            <w:top w:val="none" w:sz="0" w:space="0" w:color="auto"/>
            <w:left w:val="none" w:sz="0" w:space="0" w:color="auto"/>
            <w:bottom w:val="none" w:sz="0" w:space="0" w:color="auto"/>
            <w:right w:val="none" w:sz="0" w:space="0" w:color="auto"/>
          </w:divBdr>
        </w:div>
        <w:div w:id="1199705575">
          <w:marLeft w:val="640"/>
          <w:marRight w:val="0"/>
          <w:marTop w:val="0"/>
          <w:marBottom w:val="0"/>
          <w:divBdr>
            <w:top w:val="none" w:sz="0" w:space="0" w:color="auto"/>
            <w:left w:val="none" w:sz="0" w:space="0" w:color="auto"/>
            <w:bottom w:val="none" w:sz="0" w:space="0" w:color="auto"/>
            <w:right w:val="none" w:sz="0" w:space="0" w:color="auto"/>
          </w:divBdr>
        </w:div>
        <w:div w:id="1578712242">
          <w:marLeft w:val="640"/>
          <w:marRight w:val="0"/>
          <w:marTop w:val="0"/>
          <w:marBottom w:val="0"/>
          <w:divBdr>
            <w:top w:val="none" w:sz="0" w:space="0" w:color="auto"/>
            <w:left w:val="none" w:sz="0" w:space="0" w:color="auto"/>
            <w:bottom w:val="none" w:sz="0" w:space="0" w:color="auto"/>
            <w:right w:val="none" w:sz="0" w:space="0" w:color="auto"/>
          </w:divBdr>
        </w:div>
        <w:div w:id="921185703">
          <w:marLeft w:val="640"/>
          <w:marRight w:val="0"/>
          <w:marTop w:val="0"/>
          <w:marBottom w:val="0"/>
          <w:divBdr>
            <w:top w:val="none" w:sz="0" w:space="0" w:color="auto"/>
            <w:left w:val="none" w:sz="0" w:space="0" w:color="auto"/>
            <w:bottom w:val="none" w:sz="0" w:space="0" w:color="auto"/>
            <w:right w:val="none" w:sz="0" w:space="0" w:color="auto"/>
          </w:divBdr>
        </w:div>
        <w:div w:id="1570383879">
          <w:marLeft w:val="640"/>
          <w:marRight w:val="0"/>
          <w:marTop w:val="0"/>
          <w:marBottom w:val="0"/>
          <w:divBdr>
            <w:top w:val="none" w:sz="0" w:space="0" w:color="auto"/>
            <w:left w:val="none" w:sz="0" w:space="0" w:color="auto"/>
            <w:bottom w:val="none" w:sz="0" w:space="0" w:color="auto"/>
            <w:right w:val="none" w:sz="0" w:space="0" w:color="auto"/>
          </w:divBdr>
        </w:div>
        <w:div w:id="1916620222">
          <w:marLeft w:val="640"/>
          <w:marRight w:val="0"/>
          <w:marTop w:val="0"/>
          <w:marBottom w:val="0"/>
          <w:divBdr>
            <w:top w:val="none" w:sz="0" w:space="0" w:color="auto"/>
            <w:left w:val="none" w:sz="0" w:space="0" w:color="auto"/>
            <w:bottom w:val="none" w:sz="0" w:space="0" w:color="auto"/>
            <w:right w:val="none" w:sz="0" w:space="0" w:color="auto"/>
          </w:divBdr>
        </w:div>
        <w:div w:id="1478886007">
          <w:marLeft w:val="640"/>
          <w:marRight w:val="0"/>
          <w:marTop w:val="0"/>
          <w:marBottom w:val="0"/>
          <w:divBdr>
            <w:top w:val="none" w:sz="0" w:space="0" w:color="auto"/>
            <w:left w:val="none" w:sz="0" w:space="0" w:color="auto"/>
            <w:bottom w:val="none" w:sz="0" w:space="0" w:color="auto"/>
            <w:right w:val="none" w:sz="0" w:space="0" w:color="auto"/>
          </w:divBdr>
        </w:div>
        <w:div w:id="1652101827">
          <w:marLeft w:val="640"/>
          <w:marRight w:val="0"/>
          <w:marTop w:val="0"/>
          <w:marBottom w:val="0"/>
          <w:divBdr>
            <w:top w:val="none" w:sz="0" w:space="0" w:color="auto"/>
            <w:left w:val="none" w:sz="0" w:space="0" w:color="auto"/>
            <w:bottom w:val="none" w:sz="0" w:space="0" w:color="auto"/>
            <w:right w:val="none" w:sz="0" w:space="0" w:color="auto"/>
          </w:divBdr>
        </w:div>
        <w:div w:id="1621305815">
          <w:marLeft w:val="640"/>
          <w:marRight w:val="0"/>
          <w:marTop w:val="0"/>
          <w:marBottom w:val="0"/>
          <w:divBdr>
            <w:top w:val="none" w:sz="0" w:space="0" w:color="auto"/>
            <w:left w:val="none" w:sz="0" w:space="0" w:color="auto"/>
            <w:bottom w:val="none" w:sz="0" w:space="0" w:color="auto"/>
            <w:right w:val="none" w:sz="0" w:space="0" w:color="auto"/>
          </w:divBdr>
        </w:div>
        <w:div w:id="290089031">
          <w:marLeft w:val="640"/>
          <w:marRight w:val="0"/>
          <w:marTop w:val="0"/>
          <w:marBottom w:val="0"/>
          <w:divBdr>
            <w:top w:val="none" w:sz="0" w:space="0" w:color="auto"/>
            <w:left w:val="none" w:sz="0" w:space="0" w:color="auto"/>
            <w:bottom w:val="none" w:sz="0" w:space="0" w:color="auto"/>
            <w:right w:val="none" w:sz="0" w:space="0" w:color="auto"/>
          </w:divBdr>
        </w:div>
        <w:div w:id="1643195472">
          <w:marLeft w:val="640"/>
          <w:marRight w:val="0"/>
          <w:marTop w:val="0"/>
          <w:marBottom w:val="0"/>
          <w:divBdr>
            <w:top w:val="none" w:sz="0" w:space="0" w:color="auto"/>
            <w:left w:val="none" w:sz="0" w:space="0" w:color="auto"/>
            <w:bottom w:val="none" w:sz="0" w:space="0" w:color="auto"/>
            <w:right w:val="none" w:sz="0" w:space="0" w:color="auto"/>
          </w:divBdr>
        </w:div>
        <w:div w:id="869143430">
          <w:marLeft w:val="640"/>
          <w:marRight w:val="0"/>
          <w:marTop w:val="0"/>
          <w:marBottom w:val="0"/>
          <w:divBdr>
            <w:top w:val="none" w:sz="0" w:space="0" w:color="auto"/>
            <w:left w:val="none" w:sz="0" w:space="0" w:color="auto"/>
            <w:bottom w:val="none" w:sz="0" w:space="0" w:color="auto"/>
            <w:right w:val="none" w:sz="0" w:space="0" w:color="auto"/>
          </w:divBdr>
        </w:div>
      </w:divsChild>
    </w:div>
    <w:div w:id="1472601406">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2162419">
      <w:bodyDiv w:val="1"/>
      <w:marLeft w:val="0"/>
      <w:marRight w:val="0"/>
      <w:marTop w:val="0"/>
      <w:marBottom w:val="0"/>
      <w:divBdr>
        <w:top w:val="none" w:sz="0" w:space="0" w:color="auto"/>
        <w:left w:val="none" w:sz="0" w:space="0" w:color="auto"/>
        <w:bottom w:val="none" w:sz="0" w:space="0" w:color="auto"/>
        <w:right w:val="none" w:sz="0" w:space="0" w:color="auto"/>
      </w:divBdr>
    </w:div>
    <w:div w:id="1488089299">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064500">
      <w:bodyDiv w:val="1"/>
      <w:marLeft w:val="0"/>
      <w:marRight w:val="0"/>
      <w:marTop w:val="0"/>
      <w:marBottom w:val="0"/>
      <w:divBdr>
        <w:top w:val="none" w:sz="0" w:space="0" w:color="auto"/>
        <w:left w:val="none" w:sz="0" w:space="0" w:color="auto"/>
        <w:bottom w:val="none" w:sz="0" w:space="0" w:color="auto"/>
        <w:right w:val="none" w:sz="0" w:space="0" w:color="auto"/>
      </w:divBdr>
      <w:divsChild>
        <w:div w:id="1845322655">
          <w:marLeft w:val="640"/>
          <w:marRight w:val="0"/>
          <w:marTop w:val="0"/>
          <w:marBottom w:val="0"/>
          <w:divBdr>
            <w:top w:val="none" w:sz="0" w:space="0" w:color="auto"/>
            <w:left w:val="none" w:sz="0" w:space="0" w:color="auto"/>
            <w:bottom w:val="none" w:sz="0" w:space="0" w:color="auto"/>
            <w:right w:val="none" w:sz="0" w:space="0" w:color="auto"/>
          </w:divBdr>
        </w:div>
        <w:div w:id="471291805">
          <w:marLeft w:val="640"/>
          <w:marRight w:val="0"/>
          <w:marTop w:val="0"/>
          <w:marBottom w:val="0"/>
          <w:divBdr>
            <w:top w:val="none" w:sz="0" w:space="0" w:color="auto"/>
            <w:left w:val="none" w:sz="0" w:space="0" w:color="auto"/>
            <w:bottom w:val="none" w:sz="0" w:space="0" w:color="auto"/>
            <w:right w:val="none" w:sz="0" w:space="0" w:color="auto"/>
          </w:divBdr>
        </w:div>
        <w:div w:id="105127104">
          <w:marLeft w:val="640"/>
          <w:marRight w:val="0"/>
          <w:marTop w:val="0"/>
          <w:marBottom w:val="0"/>
          <w:divBdr>
            <w:top w:val="none" w:sz="0" w:space="0" w:color="auto"/>
            <w:left w:val="none" w:sz="0" w:space="0" w:color="auto"/>
            <w:bottom w:val="none" w:sz="0" w:space="0" w:color="auto"/>
            <w:right w:val="none" w:sz="0" w:space="0" w:color="auto"/>
          </w:divBdr>
        </w:div>
        <w:div w:id="1318724490">
          <w:marLeft w:val="640"/>
          <w:marRight w:val="0"/>
          <w:marTop w:val="0"/>
          <w:marBottom w:val="0"/>
          <w:divBdr>
            <w:top w:val="none" w:sz="0" w:space="0" w:color="auto"/>
            <w:left w:val="none" w:sz="0" w:space="0" w:color="auto"/>
            <w:bottom w:val="none" w:sz="0" w:space="0" w:color="auto"/>
            <w:right w:val="none" w:sz="0" w:space="0" w:color="auto"/>
          </w:divBdr>
        </w:div>
        <w:div w:id="582111031">
          <w:marLeft w:val="640"/>
          <w:marRight w:val="0"/>
          <w:marTop w:val="0"/>
          <w:marBottom w:val="0"/>
          <w:divBdr>
            <w:top w:val="none" w:sz="0" w:space="0" w:color="auto"/>
            <w:left w:val="none" w:sz="0" w:space="0" w:color="auto"/>
            <w:bottom w:val="none" w:sz="0" w:space="0" w:color="auto"/>
            <w:right w:val="none" w:sz="0" w:space="0" w:color="auto"/>
          </w:divBdr>
        </w:div>
        <w:div w:id="1488472449">
          <w:marLeft w:val="640"/>
          <w:marRight w:val="0"/>
          <w:marTop w:val="0"/>
          <w:marBottom w:val="0"/>
          <w:divBdr>
            <w:top w:val="none" w:sz="0" w:space="0" w:color="auto"/>
            <w:left w:val="none" w:sz="0" w:space="0" w:color="auto"/>
            <w:bottom w:val="none" w:sz="0" w:space="0" w:color="auto"/>
            <w:right w:val="none" w:sz="0" w:space="0" w:color="auto"/>
          </w:divBdr>
        </w:div>
        <w:div w:id="1756973175">
          <w:marLeft w:val="640"/>
          <w:marRight w:val="0"/>
          <w:marTop w:val="0"/>
          <w:marBottom w:val="0"/>
          <w:divBdr>
            <w:top w:val="none" w:sz="0" w:space="0" w:color="auto"/>
            <w:left w:val="none" w:sz="0" w:space="0" w:color="auto"/>
            <w:bottom w:val="none" w:sz="0" w:space="0" w:color="auto"/>
            <w:right w:val="none" w:sz="0" w:space="0" w:color="auto"/>
          </w:divBdr>
        </w:div>
        <w:div w:id="657272584">
          <w:marLeft w:val="640"/>
          <w:marRight w:val="0"/>
          <w:marTop w:val="0"/>
          <w:marBottom w:val="0"/>
          <w:divBdr>
            <w:top w:val="none" w:sz="0" w:space="0" w:color="auto"/>
            <w:left w:val="none" w:sz="0" w:space="0" w:color="auto"/>
            <w:bottom w:val="none" w:sz="0" w:space="0" w:color="auto"/>
            <w:right w:val="none" w:sz="0" w:space="0" w:color="auto"/>
          </w:divBdr>
        </w:div>
        <w:div w:id="1268543000">
          <w:marLeft w:val="640"/>
          <w:marRight w:val="0"/>
          <w:marTop w:val="0"/>
          <w:marBottom w:val="0"/>
          <w:divBdr>
            <w:top w:val="none" w:sz="0" w:space="0" w:color="auto"/>
            <w:left w:val="none" w:sz="0" w:space="0" w:color="auto"/>
            <w:bottom w:val="none" w:sz="0" w:space="0" w:color="auto"/>
            <w:right w:val="none" w:sz="0" w:space="0" w:color="auto"/>
          </w:divBdr>
        </w:div>
        <w:div w:id="1431243135">
          <w:marLeft w:val="640"/>
          <w:marRight w:val="0"/>
          <w:marTop w:val="0"/>
          <w:marBottom w:val="0"/>
          <w:divBdr>
            <w:top w:val="none" w:sz="0" w:space="0" w:color="auto"/>
            <w:left w:val="none" w:sz="0" w:space="0" w:color="auto"/>
            <w:bottom w:val="none" w:sz="0" w:space="0" w:color="auto"/>
            <w:right w:val="none" w:sz="0" w:space="0" w:color="auto"/>
          </w:divBdr>
        </w:div>
        <w:div w:id="332881207">
          <w:marLeft w:val="640"/>
          <w:marRight w:val="0"/>
          <w:marTop w:val="0"/>
          <w:marBottom w:val="0"/>
          <w:divBdr>
            <w:top w:val="none" w:sz="0" w:space="0" w:color="auto"/>
            <w:left w:val="none" w:sz="0" w:space="0" w:color="auto"/>
            <w:bottom w:val="none" w:sz="0" w:space="0" w:color="auto"/>
            <w:right w:val="none" w:sz="0" w:space="0" w:color="auto"/>
          </w:divBdr>
        </w:div>
        <w:div w:id="239024117">
          <w:marLeft w:val="640"/>
          <w:marRight w:val="0"/>
          <w:marTop w:val="0"/>
          <w:marBottom w:val="0"/>
          <w:divBdr>
            <w:top w:val="none" w:sz="0" w:space="0" w:color="auto"/>
            <w:left w:val="none" w:sz="0" w:space="0" w:color="auto"/>
            <w:bottom w:val="none" w:sz="0" w:space="0" w:color="auto"/>
            <w:right w:val="none" w:sz="0" w:space="0" w:color="auto"/>
          </w:divBdr>
        </w:div>
        <w:div w:id="617874295">
          <w:marLeft w:val="640"/>
          <w:marRight w:val="0"/>
          <w:marTop w:val="0"/>
          <w:marBottom w:val="0"/>
          <w:divBdr>
            <w:top w:val="none" w:sz="0" w:space="0" w:color="auto"/>
            <w:left w:val="none" w:sz="0" w:space="0" w:color="auto"/>
            <w:bottom w:val="none" w:sz="0" w:space="0" w:color="auto"/>
            <w:right w:val="none" w:sz="0" w:space="0" w:color="auto"/>
          </w:divBdr>
        </w:div>
        <w:div w:id="662438157">
          <w:marLeft w:val="640"/>
          <w:marRight w:val="0"/>
          <w:marTop w:val="0"/>
          <w:marBottom w:val="0"/>
          <w:divBdr>
            <w:top w:val="none" w:sz="0" w:space="0" w:color="auto"/>
            <w:left w:val="none" w:sz="0" w:space="0" w:color="auto"/>
            <w:bottom w:val="none" w:sz="0" w:space="0" w:color="auto"/>
            <w:right w:val="none" w:sz="0" w:space="0" w:color="auto"/>
          </w:divBdr>
        </w:div>
        <w:div w:id="353312255">
          <w:marLeft w:val="640"/>
          <w:marRight w:val="0"/>
          <w:marTop w:val="0"/>
          <w:marBottom w:val="0"/>
          <w:divBdr>
            <w:top w:val="none" w:sz="0" w:space="0" w:color="auto"/>
            <w:left w:val="none" w:sz="0" w:space="0" w:color="auto"/>
            <w:bottom w:val="none" w:sz="0" w:space="0" w:color="auto"/>
            <w:right w:val="none" w:sz="0" w:space="0" w:color="auto"/>
          </w:divBdr>
        </w:div>
        <w:div w:id="1563983591">
          <w:marLeft w:val="640"/>
          <w:marRight w:val="0"/>
          <w:marTop w:val="0"/>
          <w:marBottom w:val="0"/>
          <w:divBdr>
            <w:top w:val="none" w:sz="0" w:space="0" w:color="auto"/>
            <w:left w:val="none" w:sz="0" w:space="0" w:color="auto"/>
            <w:bottom w:val="none" w:sz="0" w:space="0" w:color="auto"/>
            <w:right w:val="none" w:sz="0" w:space="0" w:color="auto"/>
          </w:divBdr>
        </w:div>
        <w:div w:id="199242721">
          <w:marLeft w:val="640"/>
          <w:marRight w:val="0"/>
          <w:marTop w:val="0"/>
          <w:marBottom w:val="0"/>
          <w:divBdr>
            <w:top w:val="none" w:sz="0" w:space="0" w:color="auto"/>
            <w:left w:val="none" w:sz="0" w:space="0" w:color="auto"/>
            <w:bottom w:val="none" w:sz="0" w:space="0" w:color="auto"/>
            <w:right w:val="none" w:sz="0" w:space="0" w:color="auto"/>
          </w:divBdr>
        </w:div>
        <w:div w:id="1562710978">
          <w:marLeft w:val="640"/>
          <w:marRight w:val="0"/>
          <w:marTop w:val="0"/>
          <w:marBottom w:val="0"/>
          <w:divBdr>
            <w:top w:val="none" w:sz="0" w:space="0" w:color="auto"/>
            <w:left w:val="none" w:sz="0" w:space="0" w:color="auto"/>
            <w:bottom w:val="none" w:sz="0" w:space="0" w:color="auto"/>
            <w:right w:val="none" w:sz="0" w:space="0" w:color="auto"/>
          </w:divBdr>
        </w:div>
        <w:div w:id="1798143180">
          <w:marLeft w:val="640"/>
          <w:marRight w:val="0"/>
          <w:marTop w:val="0"/>
          <w:marBottom w:val="0"/>
          <w:divBdr>
            <w:top w:val="none" w:sz="0" w:space="0" w:color="auto"/>
            <w:left w:val="none" w:sz="0" w:space="0" w:color="auto"/>
            <w:bottom w:val="none" w:sz="0" w:space="0" w:color="auto"/>
            <w:right w:val="none" w:sz="0" w:space="0" w:color="auto"/>
          </w:divBdr>
        </w:div>
        <w:div w:id="857617726">
          <w:marLeft w:val="640"/>
          <w:marRight w:val="0"/>
          <w:marTop w:val="0"/>
          <w:marBottom w:val="0"/>
          <w:divBdr>
            <w:top w:val="none" w:sz="0" w:space="0" w:color="auto"/>
            <w:left w:val="none" w:sz="0" w:space="0" w:color="auto"/>
            <w:bottom w:val="none" w:sz="0" w:space="0" w:color="auto"/>
            <w:right w:val="none" w:sz="0" w:space="0" w:color="auto"/>
          </w:divBdr>
        </w:div>
        <w:div w:id="1342246774">
          <w:marLeft w:val="640"/>
          <w:marRight w:val="0"/>
          <w:marTop w:val="0"/>
          <w:marBottom w:val="0"/>
          <w:divBdr>
            <w:top w:val="none" w:sz="0" w:space="0" w:color="auto"/>
            <w:left w:val="none" w:sz="0" w:space="0" w:color="auto"/>
            <w:bottom w:val="none" w:sz="0" w:space="0" w:color="auto"/>
            <w:right w:val="none" w:sz="0" w:space="0" w:color="auto"/>
          </w:divBdr>
        </w:div>
        <w:div w:id="1401831845">
          <w:marLeft w:val="640"/>
          <w:marRight w:val="0"/>
          <w:marTop w:val="0"/>
          <w:marBottom w:val="0"/>
          <w:divBdr>
            <w:top w:val="none" w:sz="0" w:space="0" w:color="auto"/>
            <w:left w:val="none" w:sz="0" w:space="0" w:color="auto"/>
            <w:bottom w:val="none" w:sz="0" w:space="0" w:color="auto"/>
            <w:right w:val="none" w:sz="0" w:space="0" w:color="auto"/>
          </w:divBdr>
        </w:div>
        <w:div w:id="548882427">
          <w:marLeft w:val="640"/>
          <w:marRight w:val="0"/>
          <w:marTop w:val="0"/>
          <w:marBottom w:val="0"/>
          <w:divBdr>
            <w:top w:val="none" w:sz="0" w:space="0" w:color="auto"/>
            <w:left w:val="none" w:sz="0" w:space="0" w:color="auto"/>
            <w:bottom w:val="none" w:sz="0" w:space="0" w:color="auto"/>
            <w:right w:val="none" w:sz="0" w:space="0" w:color="auto"/>
          </w:divBdr>
        </w:div>
        <w:div w:id="1008602078">
          <w:marLeft w:val="640"/>
          <w:marRight w:val="0"/>
          <w:marTop w:val="0"/>
          <w:marBottom w:val="0"/>
          <w:divBdr>
            <w:top w:val="none" w:sz="0" w:space="0" w:color="auto"/>
            <w:left w:val="none" w:sz="0" w:space="0" w:color="auto"/>
            <w:bottom w:val="none" w:sz="0" w:space="0" w:color="auto"/>
            <w:right w:val="none" w:sz="0" w:space="0" w:color="auto"/>
          </w:divBdr>
        </w:div>
        <w:div w:id="2062316491">
          <w:marLeft w:val="640"/>
          <w:marRight w:val="0"/>
          <w:marTop w:val="0"/>
          <w:marBottom w:val="0"/>
          <w:divBdr>
            <w:top w:val="none" w:sz="0" w:space="0" w:color="auto"/>
            <w:left w:val="none" w:sz="0" w:space="0" w:color="auto"/>
            <w:bottom w:val="none" w:sz="0" w:space="0" w:color="auto"/>
            <w:right w:val="none" w:sz="0" w:space="0" w:color="auto"/>
          </w:divBdr>
        </w:div>
        <w:div w:id="2046516965">
          <w:marLeft w:val="640"/>
          <w:marRight w:val="0"/>
          <w:marTop w:val="0"/>
          <w:marBottom w:val="0"/>
          <w:divBdr>
            <w:top w:val="none" w:sz="0" w:space="0" w:color="auto"/>
            <w:left w:val="none" w:sz="0" w:space="0" w:color="auto"/>
            <w:bottom w:val="none" w:sz="0" w:space="0" w:color="auto"/>
            <w:right w:val="none" w:sz="0" w:space="0" w:color="auto"/>
          </w:divBdr>
        </w:div>
        <w:div w:id="1238589209">
          <w:marLeft w:val="640"/>
          <w:marRight w:val="0"/>
          <w:marTop w:val="0"/>
          <w:marBottom w:val="0"/>
          <w:divBdr>
            <w:top w:val="none" w:sz="0" w:space="0" w:color="auto"/>
            <w:left w:val="none" w:sz="0" w:space="0" w:color="auto"/>
            <w:bottom w:val="none" w:sz="0" w:space="0" w:color="auto"/>
            <w:right w:val="none" w:sz="0" w:space="0" w:color="auto"/>
          </w:divBdr>
        </w:div>
        <w:div w:id="559754990">
          <w:marLeft w:val="640"/>
          <w:marRight w:val="0"/>
          <w:marTop w:val="0"/>
          <w:marBottom w:val="0"/>
          <w:divBdr>
            <w:top w:val="none" w:sz="0" w:space="0" w:color="auto"/>
            <w:left w:val="none" w:sz="0" w:space="0" w:color="auto"/>
            <w:bottom w:val="none" w:sz="0" w:space="0" w:color="auto"/>
            <w:right w:val="none" w:sz="0" w:space="0" w:color="auto"/>
          </w:divBdr>
        </w:div>
        <w:div w:id="225654176">
          <w:marLeft w:val="640"/>
          <w:marRight w:val="0"/>
          <w:marTop w:val="0"/>
          <w:marBottom w:val="0"/>
          <w:divBdr>
            <w:top w:val="none" w:sz="0" w:space="0" w:color="auto"/>
            <w:left w:val="none" w:sz="0" w:space="0" w:color="auto"/>
            <w:bottom w:val="none" w:sz="0" w:space="0" w:color="auto"/>
            <w:right w:val="none" w:sz="0" w:space="0" w:color="auto"/>
          </w:divBdr>
        </w:div>
        <w:div w:id="1163661257">
          <w:marLeft w:val="640"/>
          <w:marRight w:val="0"/>
          <w:marTop w:val="0"/>
          <w:marBottom w:val="0"/>
          <w:divBdr>
            <w:top w:val="none" w:sz="0" w:space="0" w:color="auto"/>
            <w:left w:val="none" w:sz="0" w:space="0" w:color="auto"/>
            <w:bottom w:val="none" w:sz="0" w:space="0" w:color="auto"/>
            <w:right w:val="none" w:sz="0" w:space="0" w:color="auto"/>
          </w:divBdr>
        </w:div>
        <w:div w:id="1067342813">
          <w:marLeft w:val="640"/>
          <w:marRight w:val="0"/>
          <w:marTop w:val="0"/>
          <w:marBottom w:val="0"/>
          <w:divBdr>
            <w:top w:val="none" w:sz="0" w:space="0" w:color="auto"/>
            <w:left w:val="none" w:sz="0" w:space="0" w:color="auto"/>
            <w:bottom w:val="none" w:sz="0" w:space="0" w:color="auto"/>
            <w:right w:val="none" w:sz="0" w:space="0" w:color="auto"/>
          </w:divBdr>
        </w:div>
        <w:div w:id="816847016">
          <w:marLeft w:val="640"/>
          <w:marRight w:val="0"/>
          <w:marTop w:val="0"/>
          <w:marBottom w:val="0"/>
          <w:divBdr>
            <w:top w:val="none" w:sz="0" w:space="0" w:color="auto"/>
            <w:left w:val="none" w:sz="0" w:space="0" w:color="auto"/>
            <w:bottom w:val="none" w:sz="0" w:space="0" w:color="auto"/>
            <w:right w:val="none" w:sz="0" w:space="0" w:color="auto"/>
          </w:divBdr>
        </w:div>
        <w:div w:id="2111268656">
          <w:marLeft w:val="640"/>
          <w:marRight w:val="0"/>
          <w:marTop w:val="0"/>
          <w:marBottom w:val="0"/>
          <w:divBdr>
            <w:top w:val="none" w:sz="0" w:space="0" w:color="auto"/>
            <w:left w:val="none" w:sz="0" w:space="0" w:color="auto"/>
            <w:bottom w:val="none" w:sz="0" w:space="0" w:color="auto"/>
            <w:right w:val="none" w:sz="0" w:space="0" w:color="auto"/>
          </w:divBdr>
        </w:div>
        <w:div w:id="350182083">
          <w:marLeft w:val="640"/>
          <w:marRight w:val="0"/>
          <w:marTop w:val="0"/>
          <w:marBottom w:val="0"/>
          <w:divBdr>
            <w:top w:val="none" w:sz="0" w:space="0" w:color="auto"/>
            <w:left w:val="none" w:sz="0" w:space="0" w:color="auto"/>
            <w:bottom w:val="none" w:sz="0" w:space="0" w:color="auto"/>
            <w:right w:val="none" w:sz="0" w:space="0" w:color="auto"/>
          </w:divBdr>
        </w:div>
        <w:div w:id="2071682842">
          <w:marLeft w:val="640"/>
          <w:marRight w:val="0"/>
          <w:marTop w:val="0"/>
          <w:marBottom w:val="0"/>
          <w:divBdr>
            <w:top w:val="none" w:sz="0" w:space="0" w:color="auto"/>
            <w:left w:val="none" w:sz="0" w:space="0" w:color="auto"/>
            <w:bottom w:val="none" w:sz="0" w:space="0" w:color="auto"/>
            <w:right w:val="none" w:sz="0" w:space="0" w:color="auto"/>
          </w:divBdr>
        </w:div>
        <w:div w:id="1308051669">
          <w:marLeft w:val="640"/>
          <w:marRight w:val="0"/>
          <w:marTop w:val="0"/>
          <w:marBottom w:val="0"/>
          <w:divBdr>
            <w:top w:val="none" w:sz="0" w:space="0" w:color="auto"/>
            <w:left w:val="none" w:sz="0" w:space="0" w:color="auto"/>
            <w:bottom w:val="none" w:sz="0" w:space="0" w:color="auto"/>
            <w:right w:val="none" w:sz="0" w:space="0" w:color="auto"/>
          </w:divBdr>
        </w:div>
        <w:div w:id="1762333625">
          <w:marLeft w:val="640"/>
          <w:marRight w:val="0"/>
          <w:marTop w:val="0"/>
          <w:marBottom w:val="0"/>
          <w:divBdr>
            <w:top w:val="none" w:sz="0" w:space="0" w:color="auto"/>
            <w:left w:val="none" w:sz="0" w:space="0" w:color="auto"/>
            <w:bottom w:val="none" w:sz="0" w:space="0" w:color="auto"/>
            <w:right w:val="none" w:sz="0" w:space="0" w:color="auto"/>
          </w:divBdr>
        </w:div>
        <w:div w:id="228271337">
          <w:marLeft w:val="640"/>
          <w:marRight w:val="0"/>
          <w:marTop w:val="0"/>
          <w:marBottom w:val="0"/>
          <w:divBdr>
            <w:top w:val="none" w:sz="0" w:space="0" w:color="auto"/>
            <w:left w:val="none" w:sz="0" w:space="0" w:color="auto"/>
            <w:bottom w:val="none" w:sz="0" w:space="0" w:color="auto"/>
            <w:right w:val="none" w:sz="0" w:space="0" w:color="auto"/>
          </w:divBdr>
        </w:div>
        <w:div w:id="119300641">
          <w:marLeft w:val="640"/>
          <w:marRight w:val="0"/>
          <w:marTop w:val="0"/>
          <w:marBottom w:val="0"/>
          <w:divBdr>
            <w:top w:val="none" w:sz="0" w:space="0" w:color="auto"/>
            <w:left w:val="none" w:sz="0" w:space="0" w:color="auto"/>
            <w:bottom w:val="none" w:sz="0" w:space="0" w:color="auto"/>
            <w:right w:val="none" w:sz="0" w:space="0" w:color="auto"/>
          </w:divBdr>
        </w:div>
        <w:div w:id="1272086188">
          <w:marLeft w:val="640"/>
          <w:marRight w:val="0"/>
          <w:marTop w:val="0"/>
          <w:marBottom w:val="0"/>
          <w:divBdr>
            <w:top w:val="none" w:sz="0" w:space="0" w:color="auto"/>
            <w:left w:val="none" w:sz="0" w:space="0" w:color="auto"/>
            <w:bottom w:val="none" w:sz="0" w:space="0" w:color="auto"/>
            <w:right w:val="none" w:sz="0" w:space="0" w:color="auto"/>
          </w:divBdr>
        </w:div>
        <w:div w:id="2111006108">
          <w:marLeft w:val="640"/>
          <w:marRight w:val="0"/>
          <w:marTop w:val="0"/>
          <w:marBottom w:val="0"/>
          <w:divBdr>
            <w:top w:val="none" w:sz="0" w:space="0" w:color="auto"/>
            <w:left w:val="none" w:sz="0" w:space="0" w:color="auto"/>
            <w:bottom w:val="none" w:sz="0" w:space="0" w:color="auto"/>
            <w:right w:val="none" w:sz="0" w:space="0" w:color="auto"/>
          </w:divBdr>
        </w:div>
        <w:div w:id="1564637272">
          <w:marLeft w:val="640"/>
          <w:marRight w:val="0"/>
          <w:marTop w:val="0"/>
          <w:marBottom w:val="0"/>
          <w:divBdr>
            <w:top w:val="none" w:sz="0" w:space="0" w:color="auto"/>
            <w:left w:val="none" w:sz="0" w:space="0" w:color="auto"/>
            <w:bottom w:val="none" w:sz="0" w:space="0" w:color="auto"/>
            <w:right w:val="none" w:sz="0" w:space="0" w:color="auto"/>
          </w:divBdr>
        </w:div>
        <w:div w:id="1673676125">
          <w:marLeft w:val="640"/>
          <w:marRight w:val="0"/>
          <w:marTop w:val="0"/>
          <w:marBottom w:val="0"/>
          <w:divBdr>
            <w:top w:val="none" w:sz="0" w:space="0" w:color="auto"/>
            <w:left w:val="none" w:sz="0" w:space="0" w:color="auto"/>
            <w:bottom w:val="none" w:sz="0" w:space="0" w:color="auto"/>
            <w:right w:val="none" w:sz="0" w:space="0" w:color="auto"/>
          </w:divBdr>
        </w:div>
        <w:div w:id="1082533128">
          <w:marLeft w:val="640"/>
          <w:marRight w:val="0"/>
          <w:marTop w:val="0"/>
          <w:marBottom w:val="0"/>
          <w:divBdr>
            <w:top w:val="none" w:sz="0" w:space="0" w:color="auto"/>
            <w:left w:val="none" w:sz="0" w:space="0" w:color="auto"/>
            <w:bottom w:val="none" w:sz="0" w:space="0" w:color="auto"/>
            <w:right w:val="none" w:sz="0" w:space="0" w:color="auto"/>
          </w:divBdr>
        </w:div>
        <w:div w:id="305010079">
          <w:marLeft w:val="640"/>
          <w:marRight w:val="0"/>
          <w:marTop w:val="0"/>
          <w:marBottom w:val="0"/>
          <w:divBdr>
            <w:top w:val="none" w:sz="0" w:space="0" w:color="auto"/>
            <w:left w:val="none" w:sz="0" w:space="0" w:color="auto"/>
            <w:bottom w:val="none" w:sz="0" w:space="0" w:color="auto"/>
            <w:right w:val="none" w:sz="0" w:space="0" w:color="auto"/>
          </w:divBdr>
        </w:div>
        <w:div w:id="1473332250">
          <w:marLeft w:val="640"/>
          <w:marRight w:val="0"/>
          <w:marTop w:val="0"/>
          <w:marBottom w:val="0"/>
          <w:divBdr>
            <w:top w:val="none" w:sz="0" w:space="0" w:color="auto"/>
            <w:left w:val="none" w:sz="0" w:space="0" w:color="auto"/>
            <w:bottom w:val="none" w:sz="0" w:space="0" w:color="auto"/>
            <w:right w:val="none" w:sz="0" w:space="0" w:color="auto"/>
          </w:divBdr>
        </w:div>
        <w:div w:id="436828737">
          <w:marLeft w:val="640"/>
          <w:marRight w:val="0"/>
          <w:marTop w:val="0"/>
          <w:marBottom w:val="0"/>
          <w:divBdr>
            <w:top w:val="none" w:sz="0" w:space="0" w:color="auto"/>
            <w:left w:val="none" w:sz="0" w:space="0" w:color="auto"/>
            <w:bottom w:val="none" w:sz="0" w:space="0" w:color="auto"/>
            <w:right w:val="none" w:sz="0" w:space="0" w:color="auto"/>
          </w:divBdr>
        </w:div>
        <w:div w:id="501356198">
          <w:marLeft w:val="640"/>
          <w:marRight w:val="0"/>
          <w:marTop w:val="0"/>
          <w:marBottom w:val="0"/>
          <w:divBdr>
            <w:top w:val="none" w:sz="0" w:space="0" w:color="auto"/>
            <w:left w:val="none" w:sz="0" w:space="0" w:color="auto"/>
            <w:bottom w:val="none" w:sz="0" w:space="0" w:color="auto"/>
            <w:right w:val="none" w:sz="0" w:space="0" w:color="auto"/>
          </w:divBdr>
        </w:div>
        <w:div w:id="819614621">
          <w:marLeft w:val="640"/>
          <w:marRight w:val="0"/>
          <w:marTop w:val="0"/>
          <w:marBottom w:val="0"/>
          <w:divBdr>
            <w:top w:val="none" w:sz="0" w:space="0" w:color="auto"/>
            <w:left w:val="none" w:sz="0" w:space="0" w:color="auto"/>
            <w:bottom w:val="none" w:sz="0" w:space="0" w:color="auto"/>
            <w:right w:val="none" w:sz="0" w:space="0" w:color="auto"/>
          </w:divBdr>
        </w:div>
        <w:div w:id="1472793618">
          <w:marLeft w:val="640"/>
          <w:marRight w:val="0"/>
          <w:marTop w:val="0"/>
          <w:marBottom w:val="0"/>
          <w:divBdr>
            <w:top w:val="none" w:sz="0" w:space="0" w:color="auto"/>
            <w:left w:val="none" w:sz="0" w:space="0" w:color="auto"/>
            <w:bottom w:val="none" w:sz="0" w:space="0" w:color="auto"/>
            <w:right w:val="none" w:sz="0" w:space="0" w:color="auto"/>
          </w:divBdr>
        </w:div>
        <w:div w:id="345643811">
          <w:marLeft w:val="640"/>
          <w:marRight w:val="0"/>
          <w:marTop w:val="0"/>
          <w:marBottom w:val="0"/>
          <w:divBdr>
            <w:top w:val="none" w:sz="0" w:space="0" w:color="auto"/>
            <w:left w:val="none" w:sz="0" w:space="0" w:color="auto"/>
            <w:bottom w:val="none" w:sz="0" w:space="0" w:color="auto"/>
            <w:right w:val="none" w:sz="0" w:space="0" w:color="auto"/>
          </w:divBdr>
        </w:div>
        <w:div w:id="477920634">
          <w:marLeft w:val="640"/>
          <w:marRight w:val="0"/>
          <w:marTop w:val="0"/>
          <w:marBottom w:val="0"/>
          <w:divBdr>
            <w:top w:val="none" w:sz="0" w:space="0" w:color="auto"/>
            <w:left w:val="none" w:sz="0" w:space="0" w:color="auto"/>
            <w:bottom w:val="none" w:sz="0" w:space="0" w:color="auto"/>
            <w:right w:val="none" w:sz="0" w:space="0" w:color="auto"/>
          </w:divBdr>
        </w:div>
        <w:div w:id="1457989495">
          <w:marLeft w:val="640"/>
          <w:marRight w:val="0"/>
          <w:marTop w:val="0"/>
          <w:marBottom w:val="0"/>
          <w:divBdr>
            <w:top w:val="none" w:sz="0" w:space="0" w:color="auto"/>
            <w:left w:val="none" w:sz="0" w:space="0" w:color="auto"/>
            <w:bottom w:val="none" w:sz="0" w:space="0" w:color="auto"/>
            <w:right w:val="none" w:sz="0" w:space="0" w:color="auto"/>
          </w:divBdr>
        </w:div>
        <w:div w:id="1134299482">
          <w:marLeft w:val="640"/>
          <w:marRight w:val="0"/>
          <w:marTop w:val="0"/>
          <w:marBottom w:val="0"/>
          <w:divBdr>
            <w:top w:val="none" w:sz="0" w:space="0" w:color="auto"/>
            <w:left w:val="none" w:sz="0" w:space="0" w:color="auto"/>
            <w:bottom w:val="none" w:sz="0" w:space="0" w:color="auto"/>
            <w:right w:val="none" w:sz="0" w:space="0" w:color="auto"/>
          </w:divBdr>
        </w:div>
        <w:div w:id="207763838">
          <w:marLeft w:val="640"/>
          <w:marRight w:val="0"/>
          <w:marTop w:val="0"/>
          <w:marBottom w:val="0"/>
          <w:divBdr>
            <w:top w:val="none" w:sz="0" w:space="0" w:color="auto"/>
            <w:left w:val="none" w:sz="0" w:space="0" w:color="auto"/>
            <w:bottom w:val="none" w:sz="0" w:space="0" w:color="auto"/>
            <w:right w:val="none" w:sz="0" w:space="0" w:color="auto"/>
          </w:divBdr>
        </w:div>
        <w:div w:id="2018800313">
          <w:marLeft w:val="640"/>
          <w:marRight w:val="0"/>
          <w:marTop w:val="0"/>
          <w:marBottom w:val="0"/>
          <w:divBdr>
            <w:top w:val="none" w:sz="0" w:space="0" w:color="auto"/>
            <w:left w:val="none" w:sz="0" w:space="0" w:color="auto"/>
            <w:bottom w:val="none" w:sz="0" w:space="0" w:color="auto"/>
            <w:right w:val="none" w:sz="0" w:space="0" w:color="auto"/>
          </w:divBdr>
        </w:div>
        <w:div w:id="670176910">
          <w:marLeft w:val="640"/>
          <w:marRight w:val="0"/>
          <w:marTop w:val="0"/>
          <w:marBottom w:val="0"/>
          <w:divBdr>
            <w:top w:val="none" w:sz="0" w:space="0" w:color="auto"/>
            <w:left w:val="none" w:sz="0" w:space="0" w:color="auto"/>
            <w:bottom w:val="none" w:sz="0" w:space="0" w:color="auto"/>
            <w:right w:val="none" w:sz="0" w:space="0" w:color="auto"/>
          </w:divBdr>
        </w:div>
        <w:div w:id="551700222">
          <w:marLeft w:val="640"/>
          <w:marRight w:val="0"/>
          <w:marTop w:val="0"/>
          <w:marBottom w:val="0"/>
          <w:divBdr>
            <w:top w:val="none" w:sz="0" w:space="0" w:color="auto"/>
            <w:left w:val="none" w:sz="0" w:space="0" w:color="auto"/>
            <w:bottom w:val="none" w:sz="0" w:space="0" w:color="auto"/>
            <w:right w:val="none" w:sz="0" w:space="0" w:color="auto"/>
          </w:divBdr>
        </w:div>
        <w:div w:id="966932084">
          <w:marLeft w:val="640"/>
          <w:marRight w:val="0"/>
          <w:marTop w:val="0"/>
          <w:marBottom w:val="0"/>
          <w:divBdr>
            <w:top w:val="none" w:sz="0" w:space="0" w:color="auto"/>
            <w:left w:val="none" w:sz="0" w:space="0" w:color="auto"/>
            <w:bottom w:val="none" w:sz="0" w:space="0" w:color="auto"/>
            <w:right w:val="none" w:sz="0" w:space="0" w:color="auto"/>
          </w:divBdr>
        </w:div>
        <w:div w:id="381944759">
          <w:marLeft w:val="640"/>
          <w:marRight w:val="0"/>
          <w:marTop w:val="0"/>
          <w:marBottom w:val="0"/>
          <w:divBdr>
            <w:top w:val="none" w:sz="0" w:space="0" w:color="auto"/>
            <w:left w:val="none" w:sz="0" w:space="0" w:color="auto"/>
            <w:bottom w:val="none" w:sz="0" w:space="0" w:color="auto"/>
            <w:right w:val="none" w:sz="0" w:space="0" w:color="auto"/>
          </w:divBdr>
        </w:div>
        <w:div w:id="284847996">
          <w:marLeft w:val="640"/>
          <w:marRight w:val="0"/>
          <w:marTop w:val="0"/>
          <w:marBottom w:val="0"/>
          <w:divBdr>
            <w:top w:val="none" w:sz="0" w:space="0" w:color="auto"/>
            <w:left w:val="none" w:sz="0" w:space="0" w:color="auto"/>
            <w:bottom w:val="none" w:sz="0" w:space="0" w:color="auto"/>
            <w:right w:val="none" w:sz="0" w:space="0" w:color="auto"/>
          </w:divBdr>
        </w:div>
        <w:div w:id="1426731539">
          <w:marLeft w:val="640"/>
          <w:marRight w:val="0"/>
          <w:marTop w:val="0"/>
          <w:marBottom w:val="0"/>
          <w:divBdr>
            <w:top w:val="none" w:sz="0" w:space="0" w:color="auto"/>
            <w:left w:val="none" w:sz="0" w:space="0" w:color="auto"/>
            <w:bottom w:val="none" w:sz="0" w:space="0" w:color="auto"/>
            <w:right w:val="none" w:sz="0" w:space="0" w:color="auto"/>
          </w:divBdr>
        </w:div>
        <w:div w:id="710885867">
          <w:marLeft w:val="640"/>
          <w:marRight w:val="0"/>
          <w:marTop w:val="0"/>
          <w:marBottom w:val="0"/>
          <w:divBdr>
            <w:top w:val="none" w:sz="0" w:space="0" w:color="auto"/>
            <w:left w:val="none" w:sz="0" w:space="0" w:color="auto"/>
            <w:bottom w:val="none" w:sz="0" w:space="0" w:color="auto"/>
            <w:right w:val="none" w:sz="0" w:space="0" w:color="auto"/>
          </w:divBdr>
        </w:div>
        <w:div w:id="693388815">
          <w:marLeft w:val="640"/>
          <w:marRight w:val="0"/>
          <w:marTop w:val="0"/>
          <w:marBottom w:val="0"/>
          <w:divBdr>
            <w:top w:val="none" w:sz="0" w:space="0" w:color="auto"/>
            <w:left w:val="none" w:sz="0" w:space="0" w:color="auto"/>
            <w:bottom w:val="none" w:sz="0" w:space="0" w:color="auto"/>
            <w:right w:val="none" w:sz="0" w:space="0" w:color="auto"/>
          </w:divBdr>
        </w:div>
        <w:div w:id="1332105760">
          <w:marLeft w:val="640"/>
          <w:marRight w:val="0"/>
          <w:marTop w:val="0"/>
          <w:marBottom w:val="0"/>
          <w:divBdr>
            <w:top w:val="none" w:sz="0" w:space="0" w:color="auto"/>
            <w:left w:val="none" w:sz="0" w:space="0" w:color="auto"/>
            <w:bottom w:val="none" w:sz="0" w:space="0" w:color="auto"/>
            <w:right w:val="none" w:sz="0" w:space="0" w:color="auto"/>
          </w:divBdr>
        </w:div>
        <w:div w:id="656499264">
          <w:marLeft w:val="640"/>
          <w:marRight w:val="0"/>
          <w:marTop w:val="0"/>
          <w:marBottom w:val="0"/>
          <w:divBdr>
            <w:top w:val="none" w:sz="0" w:space="0" w:color="auto"/>
            <w:left w:val="none" w:sz="0" w:space="0" w:color="auto"/>
            <w:bottom w:val="none" w:sz="0" w:space="0" w:color="auto"/>
            <w:right w:val="none" w:sz="0" w:space="0" w:color="auto"/>
          </w:divBdr>
        </w:div>
        <w:div w:id="304823583">
          <w:marLeft w:val="640"/>
          <w:marRight w:val="0"/>
          <w:marTop w:val="0"/>
          <w:marBottom w:val="0"/>
          <w:divBdr>
            <w:top w:val="none" w:sz="0" w:space="0" w:color="auto"/>
            <w:left w:val="none" w:sz="0" w:space="0" w:color="auto"/>
            <w:bottom w:val="none" w:sz="0" w:space="0" w:color="auto"/>
            <w:right w:val="none" w:sz="0" w:space="0" w:color="auto"/>
          </w:divBdr>
        </w:div>
        <w:div w:id="756513314">
          <w:marLeft w:val="640"/>
          <w:marRight w:val="0"/>
          <w:marTop w:val="0"/>
          <w:marBottom w:val="0"/>
          <w:divBdr>
            <w:top w:val="none" w:sz="0" w:space="0" w:color="auto"/>
            <w:left w:val="none" w:sz="0" w:space="0" w:color="auto"/>
            <w:bottom w:val="none" w:sz="0" w:space="0" w:color="auto"/>
            <w:right w:val="none" w:sz="0" w:space="0" w:color="auto"/>
          </w:divBdr>
        </w:div>
        <w:div w:id="1127548573">
          <w:marLeft w:val="640"/>
          <w:marRight w:val="0"/>
          <w:marTop w:val="0"/>
          <w:marBottom w:val="0"/>
          <w:divBdr>
            <w:top w:val="none" w:sz="0" w:space="0" w:color="auto"/>
            <w:left w:val="none" w:sz="0" w:space="0" w:color="auto"/>
            <w:bottom w:val="none" w:sz="0" w:space="0" w:color="auto"/>
            <w:right w:val="none" w:sz="0" w:space="0" w:color="auto"/>
          </w:divBdr>
        </w:div>
        <w:div w:id="1613129550">
          <w:marLeft w:val="640"/>
          <w:marRight w:val="0"/>
          <w:marTop w:val="0"/>
          <w:marBottom w:val="0"/>
          <w:divBdr>
            <w:top w:val="none" w:sz="0" w:space="0" w:color="auto"/>
            <w:left w:val="none" w:sz="0" w:space="0" w:color="auto"/>
            <w:bottom w:val="none" w:sz="0" w:space="0" w:color="auto"/>
            <w:right w:val="none" w:sz="0" w:space="0" w:color="auto"/>
          </w:divBdr>
        </w:div>
        <w:div w:id="1981766532">
          <w:marLeft w:val="640"/>
          <w:marRight w:val="0"/>
          <w:marTop w:val="0"/>
          <w:marBottom w:val="0"/>
          <w:divBdr>
            <w:top w:val="none" w:sz="0" w:space="0" w:color="auto"/>
            <w:left w:val="none" w:sz="0" w:space="0" w:color="auto"/>
            <w:bottom w:val="none" w:sz="0" w:space="0" w:color="auto"/>
            <w:right w:val="none" w:sz="0" w:space="0" w:color="auto"/>
          </w:divBdr>
        </w:div>
        <w:div w:id="1538195897">
          <w:marLeft w:val="640"/>
          <w:marRight w:val="0"/>
          <w:marTop w:val="0"/>
          <w:marBottom w:val="0"/>
          <w:divBdr>
            <w:top w:val="none" w:sz="0" w:space="0" w:color="auto"/>
            <w:left w:val="none" w:sz="0" w:space="0" w:color="auto"/>
            <w:bottom w:val="none" w:sz="0" w:space="0" w:color="auto"/>
            <w:right w:val="none" w:sz="0" w:space="0" w:color="auto"/>
          </w:divBdr>
        </w:div>
        <w:div w:id="782068502">
          <w:marLeft w:val="640"/>
          <w:marRight w:val="0"/>
          <w:marTop w:val="0"/>
          <w:marBottom w:val="0"/>
          <w:divBdr>
            <w:top w:val="none" w:sz="0" w:space="0" w:color="auto"/>
            <w:left w:val="none" w:sz="0" w:space="0" w:color="auto"/>
            <w:bottom w:val="none" w:sz="0" w:space="0" w:color="auto"/>
            <w:right w:val="none" w:sz="0" w:space="0" w:color="auto"/>
          </w:divBdr>
        </w:div>
        <w:div w:id="803892696">
          <w:marLeft w:val="640"/>
          <w:marRight w:val="0"/>
          <w:marTop w:val="0"/>
          <w:marBottom w:val="0"/>
          <w:divBdr>
            <w:top w:val="none" w:sz="0" w:space="0" w:color="auto"/>
            <w:left w:val="none" w:sz="0" w:space="0" w:color="auto"/>
            <w:bottom w:val="none" w:sz="0" w:space="0" w:color="auto"/>
            <w:right w:val="none" w:sz="0" w:space="0" w:color="auto"/>
          </w:divBdr>
        </w:div>
      </w:divsChild>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494174949">
      <w:bodyDiv w:val="1"/>
      <w:marLeft w:val="0"/>
      <w:marRight w:val="0"/>
      <w:marTop w:val="0"/>
      <w:marBottom w:val="0"/>
      <w:divBdr>
        <w:top w:val="none" w:sz="0" w:space="0" w:color="auto"/>
        <w:left w:val="none" w:sz="0" w:space="0" w:color="auto"/>
        <w:bottom w:val="none" w:sz="0" w:space="0" w:color="auto"/>
        <w:right w:val="none" w:sz="0" w:space="0" w:color="auto"/>
      </w:divBdr>
      <w:divsChild>
        <w:div w:id="1879465495">
          <w:marLeft w:val="640"/>
          <w:marRight w:val="0"/>
          <w:marTop w:val="0"/>
          <w:marBottom w:val="0"/>
          <w:divBdr>
            <w:top w:val="none" w:sz="0" w:space="0" w:color="auto"/>
            <w:left w:val="none" w:sz="0" w:space="0" w:color="auto"/>
            <w:bottom w:val="none" w:sz="0" w:space="0" w:color="auto"/>
            <w:right w:val="none" w:sz="0" w:space="0" w:color="auto"/>
          </w:divBdr>
        </w:div>
        <w:div w:id="709191101">
          <w:marLeft w:val="640"/>
          <w:marRight w:val="0"/>
          <w:marTop w:val="0"/>
          <w:marBottom w:val="0"/>
          <w:divBdr>
            <w:top w:val="none" w:sz="0" w:space="0" w:color="auto"/>
            <w:left w:val="none" w:sz="0" w:space="0" w:color="auto"/>
            <w:bottom w:val="none" w:sz="0" w:space="0" w:color="auto"/>
            <w:right w:val="none" w:sz="0" w:space="0" w:color="auto"/>
          </w:divBdr>
        </w:div>
        <w:div w:id="2129886665">
          <w:marLeft w:val="640"/>
          <w:marRight w:val="0"/>
          <w:marTop w:val="0"/>
          <w:marBottom w:val="0"/>
          <w:divBdr>
            <w:top w:val="none" w:sz="0" w:space="0" w:color="auto"/>
            <w:left w:val="none" w:sz="0" w:space="0" w:color="auto"/>
            <w:bottom w:val="none" w:sz="0" w:space="0" w:color="auto"/>
            <w:right w:val="none" w:sz="0" w:space="0" w:color="auto"/>
          </w:divBdr>
        </w:div>
        <w:div w:id="1224293583">
          <w:marLeft w:val="640"/>
          <w:marRight w:val="0"/>
          <w:marTop w:val="0"/>
          <w:marBottom w:val="0"/>
          <w:divBdr>
            <w:top w:val="none" w:sz="0" w:space="0" w:color="auto"/>
            <w:left w:val="none" w:sz="0" w:space="0" w:color="auto"/>
            <w:bottom w:val="none" w:sz="0" w:space="0" w:color="auto"/>
            <w:right w:val="none" w:sz="0" w:space="0" w:color="auto"/>
          </w:divBdr>
        </w:div>
        <w:div w:id="759067159">
          <w:marLeft w:val="640"/>
          <w:marRight w:val="0"/>
          <w:marTop w:val="0"/>
          <w:marBottom w:val="0"/>
          <w:divBdr>
            <w:top w:val="none" w:sz="0" w:space="0" w:color="auto"/>
            <w:left w:val="none" w:sz="0" w:space="0" w:color="auto"/>
            <w:bottom w:val="none" w:sz="0" w:space="0" w:color="auto"/>
            <w:right w:val="none" w:sz="0" w:space="0" w:color="auto"/>
          </w:divBdr>
        </w:div>
        <w:div w:id="1717968070">
          <w:marLeft w:val="640"/>
          <w:marRight w:val="0"/>
          <w:marTop w:val="0"/>
          <w:marBottom w:val="0"/>
          <w:divBdr>
            <w:top w:val="none" w:sz="0" w:space="0" w:color="auto"/>
            <w:left w:val="none" w:sz="0" w:space="0" w:color="auto"/>
            <w:bottom w:val="none" w:sz="0" w:space="0" w:color="auto"/>
            <w:right w:val="none" w:sz="0" w:space="0" w:color="auto"/>
          </w:divBdr>
        </w:div>
        <w:div w:id="882910805">
          <w:marLeft w:val="640"/>
          <w:marRight w:val="0"/>
          <w:marTop w:val="0"/>
          <w:marBottom w:val="0"/>
          <w:divBdr>
            <w:top w:val="none" w:sz="0" w:space="0" w:color="auto"/>
            <w:left w:val="none" w:sz="0" w:space="0" w:color="auto"/>
            <w:bottom w:val="none" w:sz="0" w:space="0" w:color="auto"/>
            <w:right w:val="none" w:sz="0" w:space="0" w:color="auto"/>
          </w:divBdr>
        </w:div>
        <w:div w:id="1804275698">
          <w:marLeft w:val="640"/>
          <w:marRight w:val="0"/>
          <w:marTop w:val="0"/>
          <w:marBottom w:val="0"/>
          <w:divBdr>
            <w:top w:val="none" w:sz="0" w:space="0" w:color="auto"/>
            <w:left w:val="none" w:sz="0" w:space="0" w:color="auto"/>
            <w:bottom w:val="none" w:sz="0" w:space="0" w:color="auto"/>
            <w:right w:val="none" w:sz="0" w:space="0" w:color="auto"/>
          </w:divBdr>
        </w:div>
        <w:div w:id="2037658441">
          <w:marLeft w:val="640"/>
          <w:marRight w:val="0"/>
          <w:marTop w:val="0"/>
          <w:marBottom w:val="0"/>
          <w:divBdr>
            <w:top w:val="none" w:sz="0" w:space="0" w:color="auto"/>
            <w:left w:val="none" w:sz="0" w:space="0" w:color="auto"/>
            <w:bottom w:val="none" w:sz="0" w:space="0" w:color="auto"/>
            <w:right w:val="none" w:sz="0" w:space="0" w:color="auto"/>
          </w:divBdr>
        </w:div>
        <w:div w:id="1203789604">
          <w:marLeft w:val="640"/>
          <w:marRight w:val="0"/>
          <w:marTop w:val="0"/>
          <w:marBottom w:val="0"/>
          <w:divBdr>
            <w:top w:val="none" w:sz="0" w:space="0" w:color="auto"/>
            <w:left w:val="none" w:sz="0" w:space="0" w:color="auto"/>
            <w:bottom w:val="none" w:sz="0" w:space="0" w:color="auto"/>
            <w:right w:val="none" w:sz="0" w:space="0" w:color="auto"/>
          </w:divBdr>
        </w:div>
        <w:div w:id="1851796770">
          <w:marLeft w:val="640"/>
          <w:marRight w:val="0"/>
          <w:marTop w:val="0"/>
          <w:marBottom w:val="0"/>
          <w:divBdr>
            <w:top w:val="none" w:sz="0" w:space="0" w:color="auto"/>
            <w:left w:val="none" w:sz="0" w:space="0" w:color="auto"/>
            <w:bottom w:val="none" w:sz="0" w:space="0" w:color="auto"/>
            <w:right w:val="none" w:sz="0" w:space="0" w:color="auto"/>
          </w:divBdr>
        </w:div>
        <w:div w:id="765805999">
          <w:marLeft w:val="640"/>
          <w:marRight w:val="0"/>
          <w:marTop w:val="0"/>
          <w:marBottom w:val="0"/>
          <w:divBdr>
            <w:top w:val="none" w:sz="0" w:space="0" w:color="auto"/>
            <w:left w:val="none" w:sz="0" w:space="0" w:color="auto"/>
            <w:bottom w:val="none" w:sz="0" w:space="0" w:color="auto"/>
            <w:right w:val="none" w:sz="0" w:space="0" w:color="auto"/>
          </w:divBdr>
        </w:div>
        <w:div w:id="1989281604">
          <w:marLeft w:val="640"/>
          <w:marRight w:val="0"/>
          <w:marTop w:val="0"/>
          <w:marBottom w:val="0"/>
          <w:divBdr>
            <w:top w:val="none" w:sz="0" w:space="0" w:color="auto"/>
            <w:left w:val="none" w:sz="0" w:space="0" w:color="auto"/>
            <w:bottom w:val="none" w:sz="0" w:space="0" w:color="auto"/>
            <w:right w:val="none" w:sz="0" w:space="0" w:color="auto"/>
          </w:divBdr>
        </w:div>
        <w:div w:id="817528590">
          <w:marLeft w:val="640"/>
          <w:marRight w:val="0"/>
          <w:marTop w:val="0"/>
          <w:marBottom w:val="0"/>
          <w:divBdr>
            <w:top w:val="none" w:sz="0" w:space="0" w:color="auto"/>
            <w:left w:val="none" w:sz="0" w:space="0" w:color="auto"/>
            <w:bottom w:val="none" w:sz="0" w:space="0" w:color="auto"/>
            <w:right w:val="none" w:sz="0" w:space="0" w:color="auto"/>
          </w:divBdr>
        </w:div>
        <w:div w:id="112791868">
          <w:marLeft w:val="640"/>
          <w:marRight w:val="0"/>
          <w:marTop w:val="0"/>
          <w:marBottom w:val="0"/>
          <w:divBdr>
            <w:top w:val="none" w:sz="0" w:space="0" w:color="auto"/>
            <w:left w:val="none" w:sz="0" w:space="0" w:color="auto"/>
            <w:bottom w:val="none" w:sz="0" w:space="0" w:color="auto"/>
            <w:right w:val="none" w:sz="0" w:space="0" w:color="auto"/>
          </w:divBdr>
        </w:div>
        <w:div w:id="1781413942">
          <w:marLeft w:val="640"/>
          <w:marRight w:val="0"/>
          <w:marTop w:val="0"/>
          <w:marBottom w:val="0"/>
          <w:divBdr>
            <w:top w:val="none" w:sz="0" w:space="0" w:color="auto"/>
            <w:left w:val="none" w:sz="0" w:space="0" w:color="auto"/>
            <w:bottom w:val="none" w:sz="0" w:space="0" w:color="auto"/>
            <w:right w:val="none" w:sz="0" w:space="0" w:color="auto"/>
          </w:divBdr>
        </w:div>
        <w:div w:id="502548130">
          <w:marLeft w:val="640"/>
          <w:marRight w:val="0"/>
          <w:marTop w:val="0"/>
          <w:marBottom w:val="0"/>
          <w:divBdr>
            <w:top w:val="none" w:sz="0" w:space="0" w:color="auto"/>
            <w:left w:val="none" w:sz="0" w:space="0" w:color="auto"/>
            <w:bottom w:val="none" w:sz="0" w:space="0" w:color="auto"/>
            <w:right w:val="none" w:sz="0" w:space="0" w:color="auto"/>
          </w:divBdr>
        </w:div>
        <w:div w:id="742532623">
          <w:marLeft w:val="640"/>
          <w:marRight w:val="0"/>
          <w:marTop w:val="0"/>
          <w:marBottom w:val="0"/>
          <w:divBdr>
            <w:top w:val="none" w:sz="0" w:space="0" w:color="auto"/>
            <w:left w:val="none" w:sz="0" w:space="0" w:color="auto"/>
            <w:bottom w:val="none" w:sz="0" w:space="0" w:color="auto"/>
            <w:right w:val="none" w:sz="0" w:space="0" w:color="auto"/>
          </w:divBdr>
        </w:div>
        <w:div w:id="862864647">
          <w:marLeft w:val="640"/>
          <w:marRight w:val="0"/>
          <w:marTop w:val="0"/>
          <w:marBottom w:val="0"/>
          <w:divBdr>
            <w:top w:val="none" w:sz="0" w:space="0" w:color="auto"/>
            <w:left w:val="none" w:sz="0" w:space="0" w:color="auto"/>
            <w:bottom w:val="none" w:sz="0" w:space="0" w:color="auto"/>
            <w:right w:val="none" w:sz="0" w:space="0" w:color="auto"/>
          </w:divBdr>
        </w:div>
        <w:div w:id="241110707">
          <w:marLeft w:val="640"/>
          <w:marRight w:val="0"/>
          <w:marTop w:val="0"/>
          <w:marBottom w:val="0"/>
          <w:divBdr>
            <w:top w:val="none" w:sz="0" w:space="0" w:color="auto"/>
            <w:left w:val="none" w:sz="0" w:space="0" w:color="auto"/>
            <w:bottom w:val="none" w:sz="0" w:space="0" w:color="auto"/>
            <w:right w:val="none" w:sz="0" w:space="0" w:color="auto"/>
          </w:divBdr>
        </w:div>
        <w:div w:id="1523937683">
          <w:marLeft w:val="640"/>
          <w:marRight w:val="0"/>
          <w:marTop w:val="0"/>
          <w:marBottom w:val="0"/>
          <w:divBdr>
            <w:top w:val="none" w:sz="0" w:space="0" w:color="auto"/>
            <w:left w:val="none" w:sz="0" w:space="0" w:color="auto"/>
            <w:bottom w:val="none" w:sz="0" w:space="0" w:color="auto"/>
            <w:right w:val="none" w:sz="0" w:space="0" w:color="auto"/>
          </w:divBdr>
        </w:div>
        <w:div w:id="917793035">
          <w:marLeft w:val="640"/>
          <w:marRight w:val="0"/>
          <w:marTop w:val="0"/>
          <w:marBottom w:val="0"/>
          <w:divBdr>
            <w:top w:val="none" w:sz="0" w:space="0" w:color="auto"/>
            <w:left w:val="none" w:sz="0" w:space="0" w:color="auto"/>
            <w:bottom w:val="none" w:sz="0" w:space="0" w:color="auto"/>
            <w:right w:val="none" w:sz="0" w:space="0" w:color="auto"/>
          </w:divBdr>
        </w:div>
        <w:div w:id="1195341330">
          <w:marLeft w:val="640"/>
          <w:marRight w:val="0"/>
          <w:marTop w:val="0"/>
          <w:marBottom w:val="0"/>
          <w:divBdr>
            <w:top w:val="none" w:sz="0" w:space="0" w:color="auto"/>
            <w:left w:val="none" w:sz="0" w:space="0" w:color="auto"/>
            <w:bottom w:val="none" w:sz="0" w:space="0" w:color="auto"/>
            <w:right w:val="none" w:sz="0" w:space="0" w:color="auto"/>
          </w:divBdr>
        </w:div>
        <w:div w:id="199515297">
          <w:marLeft w:val="640"/>
          <w:marRight w:val="0"/>
          <w:marTop w:val="0"/>
          <w:marBottom w:val="0"/>
          <w:divBdr>
            <w:top w:val="none" w:sz="0" w:space="0" w:color="auto"/>
            <w:left w:val="none" w:sz="0" w:space="0" w:color="auto"/>
            <w:bottom w:val="none" w:sz="0" w:space="0" w:color="auto"/>
            <w:right w:val="none" w:sz="0" w:space="0" w:color="auto"/>
          </w:divBdr>
        </w:div>
        <w:div w:id="310984980">
          <w:marLeft w:val="640"/>
          <w:marRight w:val="0"/>
          <w:marTop w:val="0"/>
          <w:marBottom w:val="0"/>
          <w:divBdr>
            <w:top w:val="none" w:sz="0" w:space="0" w:color="auto"/>
            <w:left w:val="none" w:sz="0" w:space="0" w:color="auto"/>
            <w:bottom w:val="none" w:sz="0" w:space="0" w:color="auto"/>
            <w:right w:val="none" w:sz="0" w:space="0" w:color="auto"/>
          </w:divBdr>
        </w:div>
        <w:div w:id="1698851834">
          <w:marLeft w:val="640"/>
          <w:marRight w:val="0"/>
          <w:marTop w:val="0"/>
          <w:marBottom w:val="0"/>
          <w:divBdr>
            <w:top w:val="none" w:sz="0" w:space="0" w:color="auto"/>
            <w:left w:val="none" w:sz="0" w:space="0" w:color="auto"/>
            <w:bottom w:val="none" w:sz="0" w:space="0" w:color="auto"/>
            <w:right w:val="none" w:sz="0" w:space="0" w:color="auto"/>
          </w:divBdr>
        </w:div>
        <w:div w:id="1182743780">
          <w:marLeft w:val="640"/>
          <w:marRight w:val="0"/>
          <w:marTop w:val="0"/>
          <w:marBottom w:val="0"/>
          <w:divBdr>
            <w:top w:val="none" w:sz="0" w:space="0" w:color="auto"/>
            <w:left w:val="none" w:sz="0" w:space="0" w:color="auto"/>
            <w:bottom w:val="none" w:sz="0" w:space="0" w:color="auto"/>
            <w:right w:val="none" w:sz="0" w:space="0" w:color="auto"/>
          </w:divBdr>
        </w:div>
        <w:div w:id="1387684064">
          <w:marLeft w:val="640"/>
          <w:marRight w:val="0"/>
          <w:marTop w:val="0"/>
          <w:marBottom w:val="0"/>
          <w:divBdr>
            <w:top w:val="none" w:sz="0" w:space="0" w:color="auto"/>
            <w:left w:val="none" w:sz="0" w:space="0" w:color="auto"/>
            <w:bottom w:val="none" w:sz="0" w:space="0" w:color="auto"/>
            <w:right w:val="none" w:sz="0" w:space="0" w:color="auto"/>
          </w:divBdr>
        </w:div>
        <w:div w:id="1030373548">
          <w:marLeft w:val="640"/>
          <w:marRight w:val="0"/>
          <w:marTop w:val="0"/>
          <w:marBottom w:val="0"/>
          <w:divBdr>
            <w:top w:val="none" w:sz="0" w:space="0" w:color="auto"/>
            <w:left w:val="none" w:sz="0" w:space="0" w:color="auto"/>
            <w:bottom w:val="none" w:sz="0" w:space="0" w:color="auto"/>
            <w:right w:val="none" w:sz="0" w:space="0" w:color="auto"/>
          </w:divBdr>
        </w:div>
        <w:div w:id="194344553">
          <w:marLeft w:val="640"/>
          <w:marRight w:val="0"/>
          <w:marTop w:val="0"/>
          <w:marBottom w:val="0"/>
          <w:divBdr>
            <w:top w:val="none" w:sz="0" w:space="0" w:color="auto"/>
            <w:left w:val="none" w:sz="0" w:space="0" w:color="auto"/>
            <w:bottom w:val="none" w:sz="0" w:space="0" w:color="auto"/>
            <w:right w:val="none" w:sz="0" w:space="0" w:color="auto"/>
          </w:divBdr>
        </w:div>
        <w:div w:id="976421228">
          <w:marLeft w:val="640"/>
          <w:marRight w:val="0"/>
          <w:marTop w:val="0"/>
          <w:marBottom w:val="0"/>
          <w:divBdr>
            <w:top w:val="none" w:sz="0" w:space="0" w:color="auto"/>
            <w:left w:val="none" w:sz="0" w:space="0" w:color="auto"/>
            <w:bottom w:val="none" w:sz="0" w:space="0" w:color="auto"/>
            <w:right w:val="none" w:sz="0" w:space="0" w:color="auto"/>
          </w:divBdr>
        </w:div>
        <w:div w:id="1765875307">
          <w:marLeft w:val="640"/>
          <w:marRight w:val="0"/>
          <w:marTop w:val="0"/>
          <w:marBottom w:val="0"/>
          <w:divBdr>
            <w:top w:val="none" w:sz="0" w:space="0" w:color="auto"/>
            <w:left w:val="none" w:sz="0" w:space="0" w:color="auto"/>
            <w:bottom w:val="none" w:sz="0" w:space="0" w:color="auto"/>
            <w:right w:val="none" w:sz="0" w:space="0" w:color="auto"/>
          </w:divBdr>
        </w:div>
        <w:div w:id="1004550199">
          <w:marLeft w:val="640"/>
          <w:marRight w:val="0"/>
          <w:marTop w:val="0"/>
          <w:marBottom w:val="0"/>
          <w:divBdr>
            <w:top w:val="none" w:sz="0" w:space="0" w:color="auto"/>
            <w:left w:val="none" w:sz="0" w:space="0" w:color="auto"/>
            <w:bottom w:val="none" w:sz="0" w:space="0" w:color="auto"/>
            <w:right w:val="none" w:sz="0" w:space="0" w:color="auto"/>
          </w:divBdr>
        </w:div>
        <w:div w:id="2094357772">
          <w:marLeft w:val="640"/>
          <w:marRight w:val="0"/>
          <w:marTop w:val="0"/>
          <w:marBottom w:val="0"/>
          <w:divBdr>
            <w:top w:val="none" w:sz="0" w:space="0" w:color="auto"/>
            <w:left w:val="none" w:sz="0" w:space="0" w:color="auto"/>
            <w:bottom w:val="none" w:sz="0" w:space="0" w:color="auto"/>
            <w:right w:val="none" w:sz="0" w:space="0" w:color="auto"/>
          </w:divBdr>
        </w:div>
        <w:div w:id="2003044893">
          <w:marLeft w:val="640"/>
          <w:marRight w:val="0"/>
          <w:marTop w:val="0"/>
          <w:marBottom w:val="0"/>
          <w:divBdr>
            <w:top w:val="none" w:sz="0" w:space="0" w:color="auto"/>
            <w:left w:val="none" w:sz="0" w:space="0" w:color="auto"/>
            <w:bottom w:val="none" w:sz="0" w:space="0" w:color="auto"/>
            <w:right w:val="none" w:sz="0" w:space="0" w:color="auto"/>
          </w:divBdr>
        </w:div>
        <w:div w:id="1733776564">
          <w:marLeft w:val="640"/>
          <w:marRight w:val="0"/>
          <w:marTop w:val="0"/>
          <w:marBottom w:val="0"/>
          <w:divBdr>
            <w:top w:val="none" w:sz="0" w:space="0" w:color="auto"/>
            <w:left w:val="none" w:sz="0" w:space="0" w:color="auto"/>
            <w:bottom w:val="none" w:sz="0" w:space="0" w:color="auto"/>
            <w:right w:val="none" w:sz="0" w:space="0" w:color="auto"/>
          </w:divBdr>
        </w:div>
        <w:div w:id="1649238601">
          <w:marLeft w:val="640"/>
          <w:marRight w:val="0"/>
          <w:marTop w:val="0"/>
          <w:marBottom w:val="0"/>
          <w:divBdr>
            <w:top w:val="none" w:sz="0" w:space="0" w:color="auto"/>
            <w:left w:val="none" w:sz="0" w:space="0" w:color="auto"/>
            <w:bottom w:val="none" w:sz="0" w:space="0" w:color="auto"/>
            <w:right w:val="none" w:sz="0" w:space="0" w:color="auto"/>
          </w:divBdr>
        </w:div>
        <w:div w:id="125779303">
          <w:marLeft w:val="640"/>
          <w:marRight w:val="0"/>
          <w:marTop w:val="0"/>
          <w:marBottom w:val="0"/>
          <w:divBdr>
            <w:top w:val="none" w:sz="0" w:space="0" w:color="auto"/>
            <w:left w:val="none" w:sz="0" w:space="0" w:color="auto"/>
            <w:bottom w:val="none" w:sz="0" w:space="0" w:color="auto"/>
            <w:right w:val="none" w:sz="0" w:space="0" w:color="auto"/>
          </w:divBdr>
        </w:div>
        <w:div w:id="1518273694">
          <w:marLeft w:val="640"/>
          <w:marRight w:val="0"/>
          <w:marTop w:val="0"/>
          <w:marBottom w:val="0"/>
          <w:divBdr>
            <w:top w:val="none" w:sz="0" w:space="0" w:color="auto"/>
            <w:left w:val="none" w:sz="0" w:space="0" w:color="auto"/>
            <w:bottom w:val="none" w:sz="0" w:space="0" w:color="auto"/>
            <w:right w:val="none" w:sz="0" w:space="0" w:color="auto"/>
          </w:divBdr>
        </w:div>
        <w:div w:id="1540123751">
          <w:marLeft w:val="640"/>
          <w:marRight w:val="0"/>
          <w:marTop w:val="0"/>
          <w:marBottom w:val="0"/>
          <w:divBdr>
            <w:top w:val="none" w:sz="0" w:space="0" w:color="auto"/>
            <w:left w:val="none" w:sz="0" w:space="0" w:color="auto"/>
            <w:bottom w:val="none" w:sz="0" w:space="0" w:color="auto"/>
            <w:right w:val="none" w:sz="0" w:space="0" w:color="auto"/>
          </w:divBdr>
        </w:div>
        <w:div w:id="696394123">
          <w:marLeft w:val="640"/>
          <w:marRight w:val="0"/>
          <w:marTop w:val="0"/>
          <w:marBottom w:val="0"/>
          <w:divBdr>
            <w:top w:val="none" w:sz="0" w:space="0" w:color="auto"/>
            <w:left w:val="none" w:sz="0" w:space="0" w:color="auto"/>
            <w:bottom w:val="none" w:sz="0" w:space="0" w:color="auto"/>
            <w:right w:val="none" w:sz="0" w:space="0" w:color="auto"/>
          </w:divBdr>
        </w:div>
        <w:div w:id="1356151749">
          <w:marLeft w:val="640"/>
          <w:marRight w:val="0"/>
          <w:marTop w:val="0"/>
          <w:marBottom w:val="0"/>
          <w:divBdr>
            <w:top w:val="none" w:sz="0" w:space="0" w:color="auto"/>
            <w:left w:val="none" w:sz="0" w:space="0" w:color="auto"/>
            <w:bottom w:val="none" w:sz="0" w:space="0" w:color="auto"/>
            <w:right w:val="none" w:sz="0" w:space="0" w:color="auto"/>
          </w:divBdr>
        </w:div>
        <w:div w:id="393893976">
          <w:marLeft w:val="640"/>
          <w:marRight w:val="0"/>
          <w:marTop w:val="0"/>
          <w:marBottom w:val="0"/>
          <w:divBdr>
            <w:top w:val="none" w:sz="0" w:space="0" w:color="auto"/>
            <w:left w:val="none" w:sz="0" w:space="0" w:color="auto"/>
            <w:bottom w:val="none" w:sz="0" w:space="0" w:color="auto"/>
            <w:right w:val="none" w:sz="0" w:space="0" w:color="auto"/>
          </w:divBdr>
        </w:div>
        <w:div w:id="1186481060">
          <w:marLeft w:val="640"/>
          <w:marRight w:val="0"/>
          <w:marTop w:val="0"/>
          <w:marBottom w:val="0"/>
          <w:divBdr>
            <w:top w:val="none" w:sz="0" w:space="0" w:color="auto"/>
            <w:left w:val="none" w:sz="0" w:space="0" w:color="auto"/>
            <w:bottom w:val="none" w:sz="0" w:space="0" w:color="auto"/>
            <w:right w:val="none" w:sz="0" w:space="0" w:color="auto"/>
          </w:divBdr>
        </w:div>
        <w:div w:id="600450825">
          <w:marLeft w:val="640"/>
          <w:marRight w:val="0"/>
          <w:marTop w:val="0"/>
          <w:marBottom w:val="0"/>
          <w:divBdr>
            <w:top w:val="none" w:sz="0" w:space="0" w:color="auto"/>
            <w:left w:val="none" w:sz="0" w:space="0" w:color="auto"/>
            <w:bottom w:val="none" w:sz="0" w:space="0" w:color="auto"/>
            <w:right w:val="none" w:sz="0" w:space="0" w:color="auto"/>
          </w:divBdr>
        </w:div>
        <w:div w:id="457459488">
          <w:marLeft w:val="640"/>
          <w:marRight w:val="0"/>
          <w:marTop w:val="0"/>
          <w:marBottom w:val="0"/>
          <w:divBdr>
            <w:top w:val="none" w:sz="0" w:space="0" w:color="auto"/>
            <w:left w:val="none" w:sz="0" w:space="0" w:color="auto"/>
            <w:bottom w:val="none" w:sz="0" w:space="0" w:color="auto"/>
            <w:right w:val="none" w:sz="0" w:space="0" w:color="auto"/>
          </w:divBdr>
        </w:div>
        <w:div w:id="659579839">
          <w:marLeft w:val="640"/>
          <w:marRight w:val="0"/>
          <w:marTop w:val="0"/>
          <w:marBottom w:val="0"/>
          <w:divBdr>
            <w:top w:val="none" w:sz="0" w:space="0" w:color="auto"/>
            <w:left w:val="none" w:sz="0" w:space="0" w:color="auto"/>
            <w:bottom w:val="none" w:sz="0" w:space="0" w:color="auto"/>
            <w:right w:val="none" w:sz="0" w:space="0" w:color="auto"/>
          </w:divBdr>
        </w:div>
        <w:div w:id="602953005">
          <w:marLeft w:val="640"/>
          <w:marRight w:val="0"/>
          <w:marTop w:val="0"/>
          <w:marBottom w:val="0"/>
          <w:divBdr>
            <w:top w:val="none" w:sz="0" w:space="0" w:color="auto"/>
            <w:left w:val="none" w:sz="0" w:space="0" w:color="auto"/>
            <w:bottom w:val="none" w:sz="0" w:space="0" w:color="auto"/>
            <w:right w:val="none" w:sz="0" w:space="0" w:color="auto"/>
          </w:divBdr>
        </w:div>
        <w:div w:id="201986445">
          <w:marLeft w:val="640"/>
          <w:marRight w:val="0"/>
          <w:marTop w:val="0"/>
          <w:marBottom w:val="0"/>
          <w:divBdr>
            <w:top w:val="none" w:sz="0" w:space="0" w:color="auto"/>
            <w:left w:val="none" w:sz="0" w:space="0" w:color="auto"/>
            <w:bottom w:val="none" w:sz="0" w:space="0" w:color="auto"/>
            <w:right w:val="none" w:sz="0" w:space="0" w:color="auto"/>
          </w:divBdr>
        </w:div>
        <w:div w:id="562913844">
          <w:marLeft w:val="640"/>
          <w:marRight w:val="0"/>
          <w:marTop w:val="0"/>
          <w:marBottom w:val="0"/>
          <w:divBdr>
            <w:top w:val="none" w:sz="0" w:space="0" w:color="auto"/>
            <w:left w:val="none" w:sz="0" w:space="0" w:color="auto"/>
            <w:bottom w:val="none" w:sz="0" w:space="0" w:color="auto"/>
            <w:right w:val="none" w:sz="0" w:space="0" w:color="auto"/>
          </w:divBdr>
        </w:div>
        <w:div w:id="2109427331">
          <w:marLeft w:val="640"/>
          <w:marRight w:val="0"/>
          <w:marTop w:val="0"/>
          <w:marBottom w:val="0"/>
          <w:divBdr>
            <w:top w:val="none" w:sz="0" w:space="0" w:color="auto"/>
            <w:left w:val="none" w:sz="0" w:space="0" w:color="auto"/>
            <w:bottom w:val="none" w:sz="0" w:space="0" w:color="auto"/>
            <w:right w:val="none" w:sz="0" w:space="0" w:color="auto"/>
          </w:divBdr>
        </w:div>
        <w:div w:id="977033632">
          <w:marLeft w:val="640"/>
          <w:marRight w:val="0"/>
          <w:marTop w:val="0"/>
          <w:marBottom w:val="0"/>
          <w:divBdr>
            <w:top w:val="none" w:sz="0" w:space="0" w:color="auto"/>
            <w:left w:val="none" w:sz="0" w:space="0" w:color="auto"/>
            <w:bottom w:val="none" w:sz="0" w:space="0" w:color="auto"/>
            <w:right w:val="none" w:sz="0" w:space="0" w:color="auto"/>
          </w:divBdr>
        </w:div>
        <w:div w:id="366030891">
          <w:marLeft w:val="640"/>
          <w:marRight w:val="0"/>
          <w:marTop w:val="0"/>
          <w:marBottom w:val="0"/>
          <w:divBdr>
            <w:top w:val="none" w:sz="0" w:space="0" w:color="auto"/>
            <w:left w:val="none" w:sz="0" w:space="0" w:color="auto"/>
            <w:bottom w:val="none" w:sz="0" w:space="0" w:color="auto"/>
            <w:right w:val="none" w:sz="0" w:space="0" w:color="auto"/>
          </w:divBdr>
        </w:div>
        <w:div w:id="869533136">
          <w:marLeft w:val="640"/>
          <w:marRight w:val="0"/>
          <w:marTop w:val="0"/>
          <w:marBottom w:val="0"/>
          <w:divBdr>
            <w:top w:val="none" w:sz="0" w:space="0" w:color="auto"/>
            <w:left w:val="none" w:sz="0" w:space="0" w:color="auto"/>
            <w:bottom w:val="none" w:sz="0" w:space="0" w:color="auto"/>
            <w:right w:val="none" w:sz="0" w:space="0" w:color="auto"/>
          </w:divBdr>
        </w:div>
        <w:div w:id="1255170850">
          <w:marLeft w:val="640"/>
          <w:marRight w:val="0"/>
          <w:marTop w:val="0"/>
          <w:marBottom w:val="0"/>
          <w:divBdr>
            <w:top w:val="none" w:sz="0" w:space="0" w:color="auto"/>
            <w:left w:val="none" w:sz="0" w:space="0" w:color="auto"/>
            <w:bottom w:val="none" w:sz="0" w:space="0" w:color="auto"/>
            <w:right w:val="none" w:sz="0" w:space="0" w:color="auto"/>
          </w:divBdr>
        </w:div>
        <w:div w:id="496505832">
          <w:marLeft w:val="640"/>
          <w:marRight w:val="0"/>
          <w:marTop w:val="0"/>
          <w:marBottom w:val="0"/>
          <w:divBdr>
            <w:top w:val="none" w:sz="0" w:space="0" w:color="auto"/>
            <w:left w:val="none" w:sz="0" w:space="0" w:color="auto"/>
            <w:bottom w:val="none" w:sz="0" w:space="0" w:color="auto"/>
            <w:right w:val="none" w:sz="0" w:space="0" w:color="auto"/>
          </w:divBdr>
        </w:div>
        <w:div w:id="1455363222">
          <w:marLeft w:val="640"/>
          <w:marRight w:val="0"/>
          <w:marTop w:val="0"/>
          <w:marBottom w:val="0"/>
          <w:divBdr>
            <w:top w:val="none" w:sz="0" w:space="0" w:color="auto"/>
            <w:left w:val="none" w:sz="0" w:space="0" w:color="auto"/>
            <w:bottom w:val="none" w:sz="0" w:space="0" w:color="auto"/>
            <w:right w:val="none" w:sz="0" w:space="0" w:color="auto"/>
          </w:divBdr>
        </w:div>
        <w:div w:id="1694529330">
          <w:marLeft w:val="640"/>
          <w:marRight w:val="0"/>
          <w:marTop w:val="0"/>
          <w:marBottom w:val="0"/>
          <w:divBdr>
            <w:top w:val="none" w:sz="0" w:space="0" w:color="auto"/>
            <w:left w:val="none" w:sz="0" w:space="0" w:color="auto"/>
            <w:bottom w:val="none" w:sz="0" w:space="0" w:color="auto"/>
            <w:right w:val="none" w:sz="0" w:space="0" w:color="auto"/>
          </w:divBdr>
        </w:div>
        <w:div w:id="794448107">
          <w:marLeft w:val="640"/>
          <w:marRight w:val="0"/>
          <w:marTop w:val="0"/>
          <w:marBottom w:val="0"/>
          <w:divBdr>
            <w:top w:val="none" w:sz="0" w:space="0" w:color="auto"/>
            <w:left w:val="none" w:sz="0" w:space="0" w:color="auto"/>
            <w:bottom w:val="none" w:sz="0" w:space="0" w:color="auto"/>
            <w:right w:val="none" w:sz="0" w:space="0" w:color="auto"/>
          </w:divBdr>
        </w:div>
        <w:div w:id="386994723">
          <w:marLeft w:val="640"/>
          <w:marRight w:val="0"/>
          <w:marTop w:val="0"/>
          <w:marBottom w:val="0"/>
          <w:divBdr>
            <w:top w:val="none" w:sz="0" w:space="0" w:color="auto"/>
            <w:left w:val="none" w:sz="0" w:space="0" w:color="auto"/>
            <w:bottom w:val="none" w:sz="0" w:space="0" w:color="auto"/>
            <w:right w:val="none" w:sz="0" w:space="0" w:color="auto"/>
          </w:divBdr>
        </w:div>
        <w:div w:id="143621082">
          <w:marLeft w:val="640"/>
          <w:marRight w:val="0"/>
          <w:marTop w:val="0"/>
          <w:marBottom w:val="0"/>
          <w:divBdr>
            <w:top w:val="none" w:sz="0" w:space="0" w:color="auto"/>
            <w:left w:val="none" w:sz="0" w:space="0" w:color="auto"/>
            <w:bottom w:val="none" w:sz="0" w:space="0" w:color="auto"/>
            <w:right w:val="none" w:sz="0" w:space="0" w:color="auto"/>
          </w:divBdr>
        </w:div>
        <w:div w:id="1843861819">
          <w:marLeft w:val="640"/>
          <w:marRight w:val="0"/>
          <w:marTop w:val="0"/>
          <w:marBottom w:val="0"/>
          <w:divBdr>
            <w:top w:val="none" w:sz="0" w:space="0" w:color="auto"/>
            <w:left w:val="none" w:sz="0" w:space="0" w:color="auto"/>
            <w:bottom w:val="none" w:sz="0" w:space="0" w:color="auto"/>
            <w:right w:val="none" w:sz="0" w:space="0" w:color="auto"/>
          </w:divBdr>
        </w:div>
        <w:div w:id="1033775185">
          <w:marLeft w:val="640"/>
          <w:marRight w:val="0"/>
          <w:marTop w:val="0"/>
          <w:marBottom w:val="0"/>
          <w:divBdr>
            <w:top w:val="none" w:sz="0" w:space="0" w:color="auto"/>
            <w:left w:val="none" w:sz="0" w:space="0" w:color="auto"/>
            <w:bottom w:val="none" w:sz="0" w:space="0" w:color="auto"/>
            <w:right w:val="none" w:sz="0" w:space="0" w:color="auto"/>
          </w:divBdr>
        </w:div>
        <w:div w:id="1534465675">
          <w:marLeft w:val="640"/>
          <w:marRight w:val="0"/>
          <w:marTop w:val="0"/>
          <w:marBottom w:val="0"/>
          <w:divBdr>
            <w:top w:val="none" w:sz="0" w:space="0" w:color="auto"/>
            <w:left w:val="none" w:sz="0" w:space="0" w:color="auto"/>
            <w:bottom w:val="none" w:sz="0" w:space="0" w:color="auto"/>
            <w:right w:val="none" w:sz="0" w:space="0" w:color="auto"/>
          </w:divBdr>
        </w:div>
        <w:div w:id="26218155">
          <w:marLeft w:val="640"/>
          <w:marRight w:val="0"/>
          <w:marTop w:val="0"/>
          <w:marBottom w:val="0"/>
          <w:divBdr>
            <w:top w:val="none" w:sz="0" w:space="0" w:color="auto"/>
            <w:left w:val="none" w:sz="0" w:space="0" w:color="auto"/>
            <w:bottom w:val="none" w:sz="0" w:space="0" w:color="auto"/>
            <w:right w:val="none" w:sz="0" w:space="0" w:color="auto"/>
          </w:divBdr>
        </w:div>
        <w:div w:id="582446378">
          <w:marLeft w:val="640"/>
          <w:marRight w:val="0"/>
          <w:marTop w:val="0"/>
          <w:marBottom w:val="0"/>
          <w:divBdr>
            <w:top w:val="none" w:sz="0" w:space="0" w:color="auto"/>
            <w:left w:val="none" w:sz="0" w:space="0" w:color="auto"/>
            <w:bottom w:val="none" w:sz="0" w:space="0" w:color="auto"/>
            <w:right w:val="none" w:sz="0" w:space="0" w:color="auto"/>
          </w:divBdr>
        </w:div>
        <w:div w:id="1604069253">
          <w:marLeft w:val="640"/>
          <w:marRight w:val="0"/>
          <w:marTop w:val="0"/>
          <w:marBottom w:val="0"/>
          <w:divBdr>
            <w:top w:val="none" w:sz="0" w:space="0" w:color="auto"/>
            <w:left w:val="none" w:sz="0" w:space="0" w:color="auto"/>
            <w:bottom w:val="none" w:sz="0" w:space="0" w:color="auto"/>
            <w:right w:val="none" w:sz="0" w:space="0" w:color="auto"/>
          </w:divBdr>
        </w:div>
        <w:div w:id="1508059454">
          <w:marLeft w:val="640"/>
          <w:marRight w:val="0"/>
          <w:marTop w:val="0"/>
          <w:marBottom w:val="0"/>
          <w:divBdr>
            <w:top w:val="none" w:sz="0" w:space="0" w:color="auto"/>
            <w:left w:val="none" w:sz="0" w:space="0" w:color="auto"/>
            <w:bottom w:val="none" w:sz="0" w:space="0" w:color="auto"/>
            <w:right w:val="none" w:sz="0" w:space="0" w:color="auto"/>
          </w:divBdr>
        </w:div>
        <w:div w:id="1946038081">
          <w:marLeft w:val="640"/>
          <w:marRight w:val="0"/>
          <w:marTop w:val="0"/>
          <w:marBottom w:val="0"/>
          <w:divBdr>
            <w:top w:val="none" w:sz="0" w:space="0" w:color="auto"/>
            <w:left w:val="none" w:sz="0" w:space="0" w:color="auto"/>
            <w:bottom w:val="none" w:sz="0" w:space="0" w:color="auto"/>
            <w:right w:val="none" w:sz="0" w:space="0" w:color="auto"/>
          </w:divBdr>
        </w:div>
        <w:div w:id="497691464">
          <w:marLeft w:val="640"/>
          <w:marRight w:val="0"/>
          <w:marTop w:val="0"/>
          <w:marBottom w:val="0"/>
          <w:divBdr>
            <w:top w:val="none" w:sz="0" w:space="0" w:color="auto"/>
            <w:left w:val="none" w:sz="0" w:space="0" w:color="auto"/>
            <w:bottom w:val="none" w:sz="0" w:space="0" w:color="auto"/>
            <w:right w:val="none" w:sz="0" w:space="0" w:color="auto"/>
          </w:divBdr>
        </w:div>
        <w:div w:id="1568345535">
          <w:marLeft w:val="640"/>
          <w:marRight w:val="0"/>
          <w:marTop w:val="0"/>
          <w:marBottom w:val="0"/>
          <w:divBdr>
            <w:top w:val="none" w:sz="0" w:space="0" w:color="auto"/>
            <w:left w:val="none" w:sz="0" w:space="0" w:color="auto"/>
            <w:bottom w:val="none" w:sz="0" w:space="0" w:color="auto"/>
            <w:right w:val="none" w:sz="0" w:space="0" w:color="auto"/>
          </w:divBdr>
        </w:div>
        <w:div w:id="1451779180">
          <w:marLeft w:val="640"/>
          <w:marRight w:val="0"/>
          <w:marTop w:val="0"/>
          <w:marBottom w:val="0"/>
          <w:divBdr>
            <w:top w:val="none" w:sz="0" w:space="0" w:color="auto"/>
            <w:left w:val="none" w:sz="0" w:space="0" w:color="auto"/>
            <w:bottom w:val="none" w:sz="0" w:space="0" w:color="auto"/>
            <w:right w:val="none" w:sz="0" w:space="0" w:color="auto"/>
          </w:divBdr>
        </w:div>
        <w:div w:id="43989840">
          <w:marLeft w:val="640"/>
          <w:marRight w:val="0"/>
          <w:marTop w:val="0"/>
          <w:marBottom w:val="0"/>
          <w:divBdr>
            <w:top w:val="none" w:sz="0" w:space="0" w:color="auto"/>
            <w:left w:val="none" w:sz="0" w:space="0" w:color="auto"/>
            <w:bottom w:val="none" w:sz="0" w:space="0" w:color="auto"/>
            <w:right w:val="none" w:sz="0" w:space="0" w:color="auto"/>
          </w:divBdr>
        </w:div>
        <w:div w:id="120509409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0826738">
      <w:bodyDiv w:val="1"/>
      <w:marLeft w:val="0"/>
      <w:marRight w:val="0"/>
      <w:marTop w:val="0"/>
      <w:marBottom w:val="0"/>
      <w:divBdr>
        <w:top w:val="none" w:sz="0" w:space="0" w:color="auto"/>
        <w:left w:val="none" w:sz="0" w:space="0" w:color="auto"/>
        <w:bottom w:val="none" w:sz="0" w:space="0" w:color="auto"/>
        <w:right w:val="none" w:sz="0" w:space="0" w:color="auto"/>
      </w:divBdr>
      <w:divsChild>
        <w:div w:id="1203442658">
          <w:marLeft w:val="640"/>
          <w:marRight w:val="0"/>
          <w:marTop w:val="0"/>
          <w:marBottom w:val="0"/>
          <w:divBdr>
            <w:top w:val="none" w:sz="0" w:space="0" w:color="auto"/>
            <w:left w:val="none" w:sz="0" w:space="0" w:color="auto"/>
            <w:bottom w:val="none" w:sz="0" w:space="0" w:color="auto"/>
            <w:right w:val="none" w:sz="0" w:space="0" w:color="auto"/>
          </w:divBdr>
        </w:div>
        <w:div w:id="167597009">
          <w:marLeft w:val="640"/>
          <w:marRight w:val="0"/>
          <w:marTop w:val="0"/>
          <w:marBottom w:val="0"/>
          <w:divBdr>
            <w:top w:val="none" w:sz="0" w:space="0" w:color="auto"/>
            <w:left w:val="none" w:sz="0" w:space="0" w:color="auto"/>
            <w:bottom w:val="none" w:sz="0" w:space="0" w:color="auto"/>
            <w:right w:val="none" w:sz="0" w:space="0" w:color="auto"/>
          </w:divBdr>
        </w:div>
        <w:div w:id="1415592274">
          <w:marLeft w:val="640"/>
          <w:marRight w:val="0"/>
          <w:marTop w:val="0"/>
          <w:marBottom w:val="0"/>
          <w:divBdr>
            <w:top w:val="none" w:sz="0" w:space="0" w:color="auto"/>
            <w:left w:val="none" w:sz="0" w:space="0" w:color="auto"/>
            <w:bottom w:val="none" w:sz="0" w:space="0" w:color="auto"/>
            <w:right w:val="none" w:sz="0" w:space="0" w:color="auto"/>
          </w:divBdr>
        </w:div>
        <w:div w:id="1485051106">
          <w:marLeft w:val="640"/>
          <w:marRight w:val="0"/>
          <w:marTop w:val="0"/>
          <w:marBottom w:val="0"/>
          <w:divBdr>
            <w:top w:val="none" w:sz="0" w:space="0" w:color="auto"/>
            <w:left w:val="none" w:sz="0" w:space="0" w:color="auto"/>
            <w:bottom w:val="none" w:sz="0" w:space="0" w:color="auto"/>
            <w:right w:val="none" w:sz="0" w:space="0" w:color="auto"/>
          </w:divBdr>
        </w:div>
        <w:div w:id="1708871101">
          <w:marLeft w:val="640"/>
          <w:marRight w:val="0"/>
          <w:marTop w:val="0"/>
          <w:marBottom w:val="0"/>
          <w:divBdr>
            <w:top w:val="none" w:sz="0" w:space="0" w:color="auto"/>
            <w:left w:val="none" w:sz="0" w:space="0" w:color="auto"/>
            <w:bottom w:val="none" w:sz="0" w:space="0" w:color="auto"/>
            <w:right w:val="none" w:sz="0" w:space="0" w:color="auto"/>
          </w:divBdr>
        </w:div>
        <w:div w:id="925109447">
          <w:marLeft w:val="640"/>
          <w:marRight w:val="0"/>
          <w:marTop w:val="0"/>
          <w:marBottom w:val="0"/>
          <w:divBdr>
            <w:top w:val="none" w:sz="0" w:space="0" w:color="auto"/>
            <w:left w:val="none" w:sz="0" w:space="0" w:color="auto"/>
            <w:bottom w:val="none" w:sz="0" w:space="0" w:color="auto"/>
            <w:right w:val="none" w:sz="0" w:space="0" w:color="auto"/>
          </w:divBdr>
        </w:div>
        <w:div w:id="1284114567">
          <w:marLeft w:val="640"/>
          <w:marRight w:val="0"/>
          <w:marTop w:val="0"/>
          <w:marBottom w:val="0"/>
          <w:divBdr>
            <w:top w:val="none" w:sz="0" w:space="0" w:color="auto"/>
            <w:left w:val="none" w:sz="0" w:space="0" w:color="auto"/>
            <w:bottom w:val="none" w:sz="0" w:space="0" w:color="auto"/>
            <w:right w:val="none" w:sz="0" w:space="0" w:color="auto"/>
          </w:divBdr>
        </w:div>
        <w:div w:id="533272519">
          <w:marLeft w:val="640"/>
          <w:marRight w:val="0"/>
          <w:marTop w:val="0"/>
          <w:marBottom w:val="0"/>
          <w:divBdr>
            <w:top w:val="none" w:sz="0" w:space="0" w:color="auto"/>
            <w:left w:val="none" w:sz="0" w:space="0" w:color="auto"/>
            <w:bottom w:val="none" w:sz="0" w:space="0" w:color="auto"/>
            <w:right w:val="none" w:sz="0" w:space="0" w:color="auto"/>
          </w:divBdr>
        </w:div>
        <w:div w:id="364210721">
          <w:marLeft w:val="640"/>
          <w:marRight w:val="0"/>
          <w:marTop w:val="0"/>
          <w:marBottom w:val="0"/>
          <w:divBdr>
            <w:top w:val="none" w:sz="0" w:space="0" w:color="auto"/>
            <w:left w:val="none" w:sz="0" w:space="0" w:color="auto"/>
            <w:bottom w:val="none" w:sz="0" w:space="0" w:color="auto"/>
            <w:right w:val="none" w:sz="0" w:space="0" w:color="auto"/>
          </w:divBdr>
        </w:div>
        <w:div w:id="1768647004">
          <w:marLeft w:val="640"/>
          <w:marRight w:val="0"/>
          <w:marTop w:val="0"/>
          <w:marBottom w:val="0"/>
          <w:divBdr>
            <w:top w:val="none" w:sz="0" w:space="0" w:color="auto"/>
            <w:left w:val="none" w:sz="0" w:space="0" w:color="auto"/>
            <w:bottom w:val="none" w:sz="0" w:space="0" w:color="auto"/>
            <w:right w:val="none" w:sz="0" w:space="0" w:color="auto"/>
          </w:divBdr>
        </w:div>
        <w:div w:id="254899207">
          <w:marLeft w:val="640"/>
          <w:marRight w:val="0"/>
          <w:marTop w:val="0"/>
          <w:marBottom w:val="0"/>
          <w:divBdr>
            <w:top w:val="none" w:sz="0" w:space="0" w:color="auto"/>
            <w:left w:val="none" w:sz="0" w:space="0" w:color="auto"/>
            <w:bottom w:val="none" w:sz="0" w:space="0" w:color="auto"/>
            <w:right w:val="none" w:sz="0" w:space="0" w:color="auto"/>
          </w:divBdr>
        </w:div>
        <w:div w:id="392460896">
          <w:marLeft w:val="640"/>
          <w:marRight w:val="0"/>
          <w:marTop w:val="0"/>
          <w:marBottom w:val="0"/>
          <w:divBdr>
            <w:top w:val="none" w:sz="0" w:space="0" w:color="auto"/>
            <w:left w:val="none" w:sz="0" w:space="0" w:color="auto"/>
            <w:bottom w:val="none" w:sz="0" w:space="0" w:color="auto"/>
            <w:right w:val="none" w:sz="0" w:space="0" w:color="auto"/>
          </w:divBdr>
        </w:div>
        <w:div w:id="1870021403">
          <w:marLeft w:val="640"/>
          <w:marRight w:val="0"/>
          <w:marTop w:val="0"/>
          <w:marBottom w:val="0"/>
          <w:divBdr>
            <w:top w:val="none" w:sz="0" w:space="0" w:color="auto"/>
            <w:left w:val="none" w:sz="0" w:space="0" w:color="auto"/>
            <w:bottom w:val="none" w:sz="0" w:space="0" w:color="auto"/>
            <w:right w:val="none" w:sz="0" w:space="0" w:color="auto"/>
          </w:divBdr>
        </w:div>
        <w:div w:id="1874422498">
          <w:marLeft w:val="640"/>
          <w:marRight w:val="0"/>
          <w:marTop w:val="0"/>
          <w:marBottom w:val="0"/>
          <w:divBdr>
            <w:top w:val="none" w:sz="0" w:space="0" w:color="auto"/>
            <w:left w:val="none" w:sz="0" w:space="0" w:color="auto"/>
            <w:bottom w:val="none" w:sz="0" w:space="0" w:color="auto"/>
            <w:right w:val="none" w:sz="0" w:space="0" w:color="auto"/>
          </w:divBdr>
        </w:div>
        <w:div w:id="1389651759">
          <w:marLeft w:val="640"/>
          <w:marRight w:val="0"/>
          <w:marTop w:val="0"/>
          <w:marBottom w:val="0"/>
          <w:divBdr>
            <w:top w:val="none" w:sz="0" w:space="0" w:color="auto"/>
            <w:left w:val="none" w:sz="0" w:space="0" w:color="auto"/>
            <w:bottom w:val="none" w:sz="0" w:space="0" w:color="auto"/>
            <w:right w:val="none" w:sz="0" w:space="0" w:color="auto"/>
          </w:divBdr>
        </w:div>
        <w:div w:id="1889294745">
          <w:marLeft w:val="640"/>
          <w:marRight w:val="0"/>
          <w:marTop w:val="0"/>
          <w:marBottom w:val="0"/>
          <w:divBdr>
            <w:top w:val="none" w:sz="0" w:space="0" w:color="auto"/>
            <w:left w:val="none" w:sz="0" w:space="0" w:color="auto"/>
            <w:bottom w:val="none" w:sz="0" w:space="0" w:color="auto"/>
            <w:right w:val="none" w:sz="0" w:space="0" w:color="auto"/>
          </w:divBdr>
        </w:div>
        <w:div w:id="1968003752">
          <w:marLeft w:val="640"/>
          <w:marRight w:val="0"/>
          <w:marTop w:val="0"/>
          <w:marBottom w:val="0"/>
          <w:divBdr>
            <w:top w:val="none" w:sz="0" w:space="0" w:color="auto"/>
            <w:left w:val="none" w:sz="0" w:space="0" w:color="auto"/>
            <w:bottom w:val="none" w:sz="0" w:space="0" w:color="auto"/>
            <w:right w:val="none" w:sz="0" w:space="0" w:color="auto"/>
          </w:divBdr>
        </w:div>
        <w:div w:id="1232155900">
          <w:marLeft w:val="640"/>
          <w:marRight w:val="0"/>
          <w:marTop w:val="0"/>
          <w:marBottom w:val="0"/>
          <w:divBdr>
            <w:top w:val="none" w:sz="0" w:space="0" w:color="auto"/>
            <w:left w:val="none" w:sz="0" w:space="0" w:color="auto"/>
            <w:bottom w:val="none" w:sz="0" w:space="0" w:color="auto"/>
            <w:right w:val="none" w:sz="0" w:space="0" w:color="auto"/>
          </w:divBdr>
        </w:div>
        <w:div w:id="1452631000">
          <w:marLeft w:val="640"/>
          <w:marRight w:val="0"/>
          <w:marTop w:val="0"/>
          <w:marBottom w:val="0"/>
          <w:divBdr>
            <w:top w:val="none" w:sz="0" w:space="0" w:color="auto"/>
            <w:left w:val="none" w:sz="0" w:space="0" w:color="auto"/>
            <w:bottom w:val="none" w:sz="0" w:space="0" w:color="auto"/>
            <w:right w:val="none" w:sz="0" w:space="0" w:color="auto"/>
          </w:divBdr>
        </w:div>
        <w:div w:id="1482120410">
          <w:marLeft w:val="640"/>
          <w:marRight w:val="0"/>
          <w:marTop w:val="0"/>
          <w:marBottom w:val="0"/>
          <w:divBdr>
            <w:top w:val="none" w:sz="0" w:space="0" w:color="auto"/>
            <w:left w:val="none" w:sz="0" w:space="0" w:color="auto"/>
            <w:bottom w:val="none" w:sz="0" w:space="0" w:color="auto"/>
            <w:right w:val="none" w:sz="0" w:space="0" w:color="auto"/>
          </w:divBdr>
        </w:div>
        <w:div w:id="536092169">
          <w:marLeft w:val="640"/>
          <w:marRight w:val="0"/>
          <w:marTop w:val="0"/>
          <w:marBottom w:val="0"/>
          <w:divBdr>
            <w:top w:val="none" w:sz="0" w:space="0" w:color="auto"/>
            <w:left w:val="none" w:sz="0" w:space="0" w:color="auto"/>
            <w:bottom w:val="none" w:sz="0" w:space="0" w:color="auto"/>
            <w:right w:val="none" w:sz="0" w:space="0" w:color="auto"/>
          </w:divBdr>
        </w:div>
        <w:div w:id="1732922688">
          <w:marLeft w:val="640"/>
          <w:marRight w:val="0"/>
          <w:marTop w:val="0"/>
          <w:marBottom w:val="0"/>
          <w:divBdr>
            <w:top w:val="none" w:sz="0" w:space="0" w:color="auto"/>
            <w:left w:val="none" w:sz="0" w:space="0" w:color="auto"/>
            <w:bottom w:val="none" w:sz="0" w:space="0" w:color="auto"/>
            <w:right w:val="none" w:sz="0" w:space="0" w:color="auto"/>
          </w:divBdr>
        </w:div>
        <w:div w:id="207301739">
          <w:marLeft w:val="640"/>
          <w:marRight w:val="0"/>
          <w:marTop w:val="0"/>
          <w:marBottom w:val="0"/>
          <w:divBdr>
            <w:top w:val="none" w:sz="0" w:space="0" w:color="auto"/>
            <w:left w:val="none" w:sz="0" w:space="0" w:color="auto"/>
            <w:bottom w:val="none" w:sz="0" w:space="0" w:color="auto"/>
            <w:right w:val="none" w:sz="0" w:space="0" w:color="auto"/>
          </w:divBdr>
        </w:div>
        <w:div w:id="1401126605">
          <w:marLeft w:val="640"/>
          <w:marRight w:val="0"/>
          <w:marTop w:val="0"/>
          <w:marBottom w:val="0"/>
          <w:divBdr>
            <w:top w:val="none" w:sz="0" w:space="0" w:color="auto"/>
            <w:left w:val="none" w:sz="0" w:space="0" w:color="auto"/>
            <w:bottom w:val="none" w:sz="0" w:space="0" w:color="auto"/>
            <w:right w:val="none" w:sz="0" w:space="0" w:color="auto"/>
          </w:divBdr>
        </w:div>
        <w:div w:id="1017662165">
          <w:marLeft w:val="640"/>
          <w:marRight w:val="0"/>
          <w:marTop w:val="0"/>
          <w:marBottom w:val="0"/>
          <w:divBdr>
            <w:top w:val="none" w:sz="0" w:space="0" w:color="auto"/>
            <w:left w:val="none" w:sz="0" w:space="0" w:color="auto"/>
            <w:bottom w:val="none" w:sz="0" w:space="0" w:color="auto"/>
            <w:right w:val="none" w:sz="0" w:space="0" w:color="auto"/>
          </w:divBdr>
        </w:div>
        <w:div w:id="597980314">
          <w:marLeft w:val="640"/>
          <w:marRight w:val="0"/>
          <w:marTop w:val="0"/>
          <w:marBottom w:val="0"/>
          <w:divBdr>
            <w:top w:val="none" w:sz="0" w:space="0" w:color="auto"/>
            <w:left w:val="none" w:sz="0" w:space="0" w:color="auto"/>
            <w:bottom w:val="none" w:sz="0" w:space="0" w:color="auto"/>
            <w:right w:val="none" w:sz="0" w:space="0" w:color="auto"/>
          </w:divBdr>
        </w:div>
        <w:div w:id="140125855">
          <w:marLeft w:val="640"/>
          <w:marRight w:val="0"/>
          <w:marTop w:val="0"/>
          <w:marBottom w:val="0"/>
          <w:divBdr>
            <w:top w:val="none" w:sz="0" w:space="0" w:color="auto"/>
            <w:left w:val="none" w:sz="0" w:space="0" w:color="auto"/>
            <w:bottom w:val="none" w:sz="0" w:space="0" w:color="auto"/>
            <w:right w:val="none" w:sz="0" w:space="0" w:color="auto"/>
          </w:divBdr>
        </w:div>
        <w:div w:id="399865542">
          <w:marLeft w:val="640"/>
          <w:marRight w:val="0"/>
          <w:marTop w:val="0"/>
          <w:marBottom w:val="0"/>
          <w:divBdr>
            <w:top w:val="none" w:sz="0" w:space="0" w:color="auto"/>
            <w:left w:val="none" w:sz="0" w:space="0" w:color="auto"/>
            <w:bottom w:val="none" w:sz="0" w:space="0" w:color="auto"/>
            <w:right w:val="none" w:sz="0" w:space="0" w:color="auto"/>
          </w:divBdr>
        </w:div>
        <w:div w:id="1988321073">
          <w:marLeft w:val="640"/>
          <w:marRight w:val="0"/>
          <w:marTop w:val="0"/>
          <w:marBottom w:val="0"/>
          <w:divBdr>
            <w:top w:val="none" w:sz="0" w:space="0" w:color="auto"/>
            <w:left w:val="none" w:sz="0" w:space="0" w:color="auto"/>
            <w:bottom w:val="none" w:sz="0" w:space="0" w:color="auto"/>
            <w:right w:val="none" w:sz="0" w:space="0" w:color="auto"/>
          </w:divBdr>
        </w:div>
        <w:div w:id="1933319499">
          <w:marLeft w:val="640"/>
          <w:marRight w:val="0"/>
          <w:marTop w:val="0"/>
          <w:marBottom w:val="0"/>
          <w:divBdr>
            <w:top w:val="none" w:sz="0" w:space="0" w:color="auto"/>
            <w:left w:val="none" w:sz="0" w:space="0" w:color="auto"/>
            <w:bottom w:val="none" w:sz="0" w:space="0" w:color="auto"/>
            <w:right w:val="none" w:sz="0" w:space="0" w:color="auto"/>
          </w:divBdr>
        </w:div>
        <w:div w:id="54597370">
          <w:marLeft w:val="640"/>
          <w:marRight w:val="0"/>
          <w:marTop w:val="0"/>
          <w:marBottom w:val="0"/>
          <w:divBdr>
            <w:top w:val="none" w:sz="0" w:space="0" w:color="auto"/>
            <w:left w:val="none" w:sz="0" w:space="0" w:color="auto"/>
            <w:bottom w:val="none" w:sz="0" w:space="0" w:color="auto"/>
            <w:right w:val="none" w:sz="0" w:space="0" w:color="auto"/>
          </w:divBdr>
        </w:div>
        <w:div w:id="2021732080">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268000433">
          <w:marLeft w:val="640"/>
          <w:marRight w:val="0"/>
          <w:marTop w:val="0"/>
          <w:marBottom w:val="0"/>
          <w:divBdr>
            <w:top w:val="none" w:sz="0" w:space="0" w:color="auto"/>
            <w:left w:val="none" w:sz="0" w:space="0" w:color="auto"/>
            <w:bottom w:val="none" w:sz="0" w:space="0" w:color="auto"/>
            <w:right w:val="none" w:sz="0" w:space="0" w:color="auto"/>
          </w:divBdr>
        </w:div>
        <w:div w:id="1195969880">
          <w:marLeft w:val="640"/>
          <w:marRight w:val="0"/>
          <w:marTop w:val="0"/>
          <w:marBottom w:val="0"/>
          <w:divBdr>
            <w:top w:val="none" w:sz="0" w:space="0" w:color="auto"/>
            <w:left w:val="none" w:sz="0" w:space="0" w:color="auto"/>
            <w:bottom w:val="none" w:sz="0" w:space="0" w:color="auto"/>
            <w:right w:val="none" w:sz="0" w:space="0" w:color="auto"/>
          </w:divBdr>
        </w:div>
        <w:div w:id="1020543276">
          <w:marLeft w:val="640"/>
          <w:marRight w:val="0"/>
          <w:marTop w:val="0"/>
          <w:marBottom w:val="0"/>
          <w:divBdr>
            <w:top w:val="none" w:sz="0" w:space="0" w:color="auto"/>
            <w:left w:val="none" w:sz="0" w:space="0" w:color="auto"/>
            <w:bottom w:val="none" w:sz="0" w:space="0" w:color="auto"/>
            <w:right w:val="none" w:sz="0" w:space="0" w:color="auto"/>
          </w:divBdr>
        </w:div>
        <w:div w:id="1040861846">
          <w:marLeft w:val="640"/>
          <w:marRight w:val="0"/>
          <w:marTop w:val="0"/>
          <w:marBottom w:val="0"/>
          <w:divBdr>
            <w:top w:val="none" w:sz="0" w:space="0" w:color="auto"/>
            <w:left w:val="none" w:sz="0" w:space="0" w:color="auto"/>
            <w:bottom w:val="none" w:sz="0" w:space="0" w:color="auto"/>
            <w:right w:val="none" w:sz="0" w:space="0" w:color="auto"/>
          </w:divBdr>
        </w:div>
        <w:div w:id="1514298327">
          <w:marLeft w:val="640"/>
          <w:marRight w:val="0"/>
          <w:marTop w:val="0"/>
          <w:marBottom w:val="0"/>
          <w:divBdr>
            <w:top w:val="none" w:sz="0" w:space="0" w:color="auto"/>
            <w:left w:val="none" w:sz="0" w:space="0" w:color="auto"/>
            <w:bottom w:val="none" w:sz="0" w:space="0" w:color="auto"/>
            <w:right w:val="none" w:sz="0" w:space="0" w:color="auto"/>
          </w:divBdr>
        </w:div>
        <w:div w:id="1802722165">
          <w:marLeft w:val="640"/>
          <w:marRight w:val="0"/>
          <w:marTop w:val="0"/>
          <w:marBottom w:val="0"/>
          <w:divBdr>
            <w:top w:val="none" w:sz="0" w:space="0" w:color="auto"/>
            <w:left w:val="none" w:sz="0" w:space="0" w:color="auto"/>
            <w:bottom w:val="none" w:sz="0" w:space="0" w:color="auto"/>
            <w:right w:val="none" w:sz="0" w:space="0" w:color="auto"/>
          </w:divBdr>
        </w:div>
        <w:div w:id="216861871">
          <w:marLeft w:val="640"/>
          <w:marRight w:val="0"/>
          <w:marTop w:val="0"/>
          <w:marBottom w:val="0"/>
          <w:divBdr>
            <w:top w:val="none" w:sz="0" w:space="0" w:color="auto"/>
            <w:left w:val="none" w:sz="0" w:space="0" w:color="auto"/>
            <w:bottom w:val="none" w:sz="0" w:space="0" w:color="auto"/>
            <w:right w:val="none" w:sz="0" w:space="0" w:color="auto"/>
          </w:divBdr>
        </w:div>
        <w:div w:id="1204713647">
          <w:marLeft w:val="640"/>
          <w:marRight w:val="0"/>
          <w:marTop w:val="0"/>
          <w:marBottom w:val="0"/>
          <w:divBdr>
            <w:top w:val="none" w:sz="0" w:space="0" w:color="auto"/>
            <w:left w:val="none" w:sz="0" w:space="0" w:color="auto"/>
            <w:bottom w:val="none" w:sz="0" w:space="0" w:color="auto"/>
            <w:right w:val="none" w:sz="0" w:space="0" w:color="auto"/>
          </w:divBdr>
        </w:div>
        <w:div w:id="8264024">
          <w:marLeft w:val="640"/>
          <w:marRight w:val="0"/>
          <w:marTop w:val="0"/>
          <w:marBottom w:val="0"/>
          <w:divBdr>
            <w:top w:val="none" w:sz="0" w:space="0" w:color="auto"/>
            <w:left w:val="none" w:sz="0" w:space="0" w:color="auto"/>
            <w:bottom w:val="none" w:sz="0" w:space="0" w:color="auto"/>
            <w:right w:val="none" w:sz="0" w:space="0" w:color="auto"/>
          </w:divBdr>
        </w:div>
        <w:div w:id="1520386124">
          <w:marLeft w:val="640"/>
          <w:marRight w:val="0"/>
          <w:marTop w:val="0"/>
          <w:marBottom w:val="0"/>
          <w:divBdr>
            <w:top w:val="none" w:sz="0" w:space="0" w:color="auto"/>
            <w:left w:val="none" w:sz="0" w:space="0" w:color="auto"/>
            <w:bottom w:val="none" w:sz="0" w:space="0" w:color="auto"/>
            <w:right w:val="none" w:sz="0" w:space="0" w:color="auto"/>
          </w:divBdr>
        </w:div>
        <w:div w:id="1764956020">
          <w:marLeft w:val="640"/>
          <w:marRight w:val="0"/>
          <w:marTop w:val="0"/>
          <w:marBottom w:val="0"/>
          <w:divBdr>
            <w:top w:val="none" w:sz="0" w:space="0" w:color="auto"/>
            <w:left w:val="none" w:sz="0" w:space="0" w:color="auto"/>
            <w:bottom w:val="none" w:sz="0" w:space="0" w:color="auto"/>
            <w:right w:val="none" w:sz="0" w:space="0" w:color="auto"/>
          </w:divBdr>
        </w:div>
        <w:div w:id="487673360">
          <w:marLeft w:val="640"/>
          <w:marRight w:val="0"/>
          <w:marTop w:val="0"/>
          <w:marBottom w:val="0"/>
          <w:divBdr>
            <w:top w:val="none" w:sz="0" w:space="0" w:color="auto"/>
            <w:left w:val="none" w:sz="0" w:space="0" w:color="auto"/>
            <w:bottom w:val="none" w:sz="0" w:space="0" w:color="auto"/>
            <w:right w:val="none" w:sz="0" w:space="0" w:color="auto"/>
          </w:divBdr>
        </w:div>
        <w:div w:id="1285236377">
          <w:marLeft w:val="640"/>
          <w:marRight w:val="0"/>
          <w:marTop w:val="0"/>
          <w:marBottom w:val="0"/>
          <w:divBdr>
            <w:top w:val="none" w:sz="0" w:space="0" w:color="auto"/>
            <w:left w:val="none" w:sz="0" w:space="0" w:color="auto"/>
            <w:bottom w:val="none" w:sz="0" w:space="0" w:color="auto"/>
            <w:right w:val="none" w:sz="0" w:space="0" w:color="auto"/>
          </w:divBdr>
        </w:div>
        <w:div w:id="373430720">
          <w:marLeft w:val="640"/>
          <w:marRight w:val="0"/>
          <w:marTop w:val="0"/>
          <w:marBottom w:val="0"/>
          <w:divBdr>
            <w:top w:val="none" w:sz="0" w:space="0" w:color="auto"/>
            <w:left w:val="none" w:sz="0" w:space="0" w:color="auto"/>
            <w:bottom w:val="none" w:sz="0" w:space="0" w:color="auto"/>
            <w:right w:val="none" w:sz="0" w:space="0" w:color="auto"/>
          </w:divBdr>
        </w:div>
        <w:div w:id="132869424">
          <w:marLeft w:val="640"/>
          <w:marRight w:val="0"/>
          <w:marTop w:val="0"/>
          <w:marBottom w:val="0"/>
          <w:divBdr>
            <w:top w:val="none" w:sz="0" w:space="0" w:color="auto"/>
            <w:left w:val="none" w:sz="0" w:space="0" w:color="auto"/>
            <w:bottom w:val="none" w:sz="0" w:space="0" w:color="auto"/>
            <w:right w:val="none" w:sz="0" w:space="0" w:color="auto"/>
          </w:divBdr>
        </w:div>
        <w:div w:id="646202111">
          <w:marLeft w:val="640"/>
          <w:marRight w:val="0"/>
          <w:marTop w:val="0"/>
          <w:marBottom w:val="0"/>
          <w:divBdr>
            <w:top w:val="none" w:sz="0" w:space="0" w:color="auto"/>
            <w:left w:val="none" w:sz="0" w:space="0" w:color="auto"/>
            <w:bottom w:val="none" w:sz="0" w:space="0" w:color="auto"/>
            <w:right w:val="none" w:sz="0" w:space="0" w:color="auto"/>
          </w:divBdr>
        </w:div>
        <w:div w:id="1573589251">
          <w:marLeft w:val="640"/>
          <w:marRight w:val="0"/>
          <w:marTop w:val="0"/>
          <w:marBottom w:val="0"/>
          <w:divBdr>
            <w:top w:val="none" w:sz="0" w:space="0" w:color="auto"/>
            <w:left w:val="none" w:sz="0" w:space="0" w:color="auto"/>
            <w:bottom w:val="none" w:sz="0" w:space="0" w:color="auto"/>
            <w:right w:val="none" w:sz="0" w:space="0" w:color="auto"/>
          </w:divBdr>
        </w:div>
        <w:div w:id="1250506159">
          <w:marLeft w:val="640"/>
          <w:marRight w:val="0"/>
          <w:marTop w:val="0"/>
          <w:marBottom w:val="0"/>
          <w:divBdr>
            <w:top w:val="none" w:sz="0" w:space="0" w:color="auto"/>
            <w:left w:val="none" w:sz="0" w:space="0" w:color="auto"/>
            <w:bottom w:val="none" w:sz="0" w:space="0" w:color="auto"/>
            <w:right w:val="none" w:sz="0" w:space="0" w:color="auto"/>
          </w:divBdr>
        </w:div>
        <w:div w:id="572743000">
          <w:marLeft w:val="640"/>
          <w:marRight w:val="0"/>
          <w:marTop w:val="0"/>
          <w:marBottom w:val="0"/>
          <w:divBdr>
            <w:top w:val="none" w:sz="0" w:space="0" w:color="auto"/>
            <w:left w:val="none" w:sz="0" w:space="0" w:color="auto"/>
            <w:bottom w:val="none" w:sz="0" w:space="0" w:color="auto"/>
            <w:right w:val="none" w:sz="0" w:space="0" w:color="auto"/>
          </w:divBdr>
        </w:div>
        <w:div w:id="819155525">
          <w:marLeft w:val="640"/>
          <w:marRight w:val="0"/>
          <w:marTop w:val="0"/>
          <w:marBottom w:val="0"/>
          <w:divBdr>
            <w:top w:val="none" w:sz="0" w:space="0" w:color="auto"/>
            <w:left w:val="none" w:sz="0" w:space="0" w:color="auto"/>
            <w:bottom w:val="none" w:sz="0" w:space="0" w:color="auto"/>
            <w:right w:val="none" w:sz="0" w:space="0" w:color="auto"/>
          </w:divBdr>
        </w:div>
        <w:div w:id="2141806000">
          <w:marLeft w:val="640"/>
          <w:marRight w:val="0"/>
          <w:marTop w:val="0"/>
          <w:marBottom w:val="0"/>
          <w:divBdr>
            <w:top w:val="none" w:sz="0" w:space="0" w:color="auto"/>
            <w:left w:val="none" w:sz="0" w:space="0" w:color="auto"/>
            <w:bottom w:val="none" w:sz="0" w:space="0" w:color="auto"/>
            <w:right w:val="none" w:sz="0" w:space="0" w:color="auto"/>
          </w:divBdr>
        </w:div>
        <w:div w:id="1701852852">
          <w:marLeft w:val="640"/>
          <w:marRight w:val="0"/>
          <w:marTop w:val="0"/>
          <w:marBottom w:val="0"/>
          <w:divBdr>
            <w:top w:val="none" w:sz="0" w:space="0" w:color="auto"/>
            <w:left w:val="none" w:sz="0" w:space="0" w:color="auto"/>
            <w:bottom w:val="none" w:sz="0" w:space="0" w:color="auto"/>
            <w:right w:val="none" w:sz="0" w:space="0" w:color="auto"/>
          </w:divBdr>
        </w:div>
        <w:div w:id="1545950044">
          <w:marLeft w:val="640"/>
          <w:marRight w:val="0"/>
          <w:marTop w:val="0"/>
          <w:marBottom w:val="0"/>
          <w:divBdr>
            <w:top w:val="none" w:sz="0" w:space="0" w:color="auto"/>
            <w:left w:val="none" w:sz="0" w:space="0" w:color="auto"/>
            <w:bottom w:val="none" w:sz="0" w:space="0" w:color="auto"/>
            <w:right w:val="none" w:sz="0" w:space="0" w:color="auto"/>
          </w:divBdr>
        </w:div>
        <w:div w:id="977496828">
          <w:marLeft w:val="640"/>
          <w:marRight w:val="0"/>
          <w:marTop w:val="0"/>
          <w:marBottom w:val="0"/>
          <w:divBdr>
            <w:top w:val="none" w:sz="0" w:space="0" w:color="auto"/>
            <w:left w:val="none" w:sz="0" w:space="0" w:color="auto"/>
            <w:bottom w:val="none" w:sz="0" w:space="0" w:color="auto"/>
            <w:right w:val="none" w:sz="0" w:space="0" w:color="auto"/>
          </w:divBdr>
        </w:div>
        <w:div w:id="1603684331">
          <w:marLeft w:val="640"/>
          <w:marRight w:val="0"/>
          <w:marTop w:val="0"/>
          <w:marBottom w:val="0"/>
          <w:divBdr>
            <w:top w:val="none" w:sz="0" w:space="0" w:color="auto"/>
            <w:left w:val="none" w:sz="0" w:space="0" w:color="auto"/>
            <w:bottom w:val="none" w:sz="0" w:space="0" w:color="auto"/>
            <w:right w:val="none" w:sz="0" w:space="0" w:color="auto"/>
          </w:divBdr>
        </w:div>
        <w:div w:id="253756007">
          <w:marLeft w:val="640"/>
          <w:marRight w:val="0"/>
          <w:marTop w:val="0"/>
          <w:marBottom w:val="0"/>
          <w:divBdr>
            <w:top w:val="none" w:sz="0" w:space="0" w:color="auto"/>
            <w:left w:val="none" w:sz="0" w:space="0" w:color="auto"/>
            <w:bottom w:val="none" w:sz="0" w:space="0" w:color="auto"/>
            <w:right w:val="none" w:sz="0" w:space="0" w:color="auto"/>
          </w:divBdr>
        </w:div>
        <w:div w:id="2093968413">
          <w:marLeft w:val="640"/>
          <w:marRight w:val="0"/>
          <w:marTop w:val="0"/>
          <w:marBottom w:val="0"/>
          <w:divBdr>
            <w:top w:val="none" w:sz="0" w:space="0" w:color="auto"/>
            <w:left w:val="none" w:sz="0" w:space="0" w:color="auto"/>
            <w:bottom w:val="none" w:sz="0" w:space="0" w:color="auto"/>
            <w:right w:val="none" w:sz="0" w:space="0" w:color="auto"/>
          </w:divBdr>
        </w:div>
        <w:div w:id="878979305">
          <w:marLeft w:val="640"/>
          <w:marRight w:val="0"/>
          <w:marTop w:val="0"/>
          <w:marBottom w:val="0"/>
          <w:divBdr>
            <w:top w:val="none" w:sz="0" w:space="0" w:color="auto"/>
            <w:left w:val="none" w:sz="0" w:space="0" w:color="auto"/>
            <w:bottom w:val="none" w:sz="0" w:space="0" w:color="auto"/>
            <w:right w:val="none" w:sz="0" w:space="0" w:color="auto"/>
          </w:divBdr>
        </w:div>
        <w:div w:id="1196848055">
          <w:marLeft w:val="640"/>
          <w:marRight w:val="0"/>
          <w:marTop w:val="0"/>
          <w:marBottom w:val="0"/>
          <w:divBdr>
            <w:top w:val="none" w:sz="0" w:space="0" w:color="auto"/>
            <w:left w:val="none" w:sz="0" w:space="0" w:color="auto"/>
            <w:bottom w:val="none" w:sz="0" w:space="0" w:color="auto"/>
            <w:right w:val="none" w:sz="0" w:space="0" w:color="auto"/>
          </w:divBdr>
        </w:div>
        <w:div w:id="194466106">
          <w:marLeft w:val="640"/>
          <w:marRight w:val="0"/>
          <w:marTop w:val="0"/>
          <w:marBottom w:val="0"/>
          <w:divBdr>
            <w:top w:val="none" w:sz="0" w:space="0" w:color="auto"/>
            <w:left w:val="none" w:sz="0" w:space="0" w:color="auto"/>
            <w:bottom w:val="none" w:sz="0" w:space="0" w:color="auto"/>
            <w:right w:val="none" w:sz="0" w:space="0" w:color="auto"/>
          </w:divBdr>
        </w:div>
        <w:div w:id="658339989">
          <w:marLeft w:val="640"/>
          <w:marRight w:val="0"/>
          <w:marTop w:val="0"/>
          <w:marBottom w:val="0"/>
          <w:divBdr>
            <w:top w:val="none" w:sz="0" w:space="0" w:color="auto"/>
            <w:left w:val="none" w:sz="0" w:space="0" w:color="auto"/>
            <w:bottom w:val="none" w:sz="0" w:space="0" w:color="auto"/>
            <w:right w:val="none" w:sz="0" w:space="0" w:color="auto"/>
          </w:divBdr>
        </w:div>
        <w:div w:id="1070545341">
          <w:marLeft w:val="640"/>
          <w:marRight w:val="0"/>
          <w:marTop w:val="0"/>
          <w:marBottom w:val="0"/>
          <w:divBdr>
            <w:top w:val="none" w:sz="0" w:space="0" w:color="auto"/>
            <w:left w:val="none" w:sz="0" w:space="0" w:color="auto"/>
            <w:bottom w:val="none" w:sz="0" w:space="0" w:color="auto"/>
            <w:right w:val="none" w:sz="0" w:space="0" w:color="auto"/>
          </w:divBdr>
        </w:div>
        <w:div w:id="602029409">
          <w:marLeft w:val="640"/>
          <w:marRight w:val="0"/>
          <w:marTop w:val="0"/>
          <w:marBottom w:val="0"/>
          <w:divBdr>
            <w:top w:val="none" w:sz="0" w:space="0" w:color="auto"/>
            <w:left w:val="none" w:sz="0" w:space="0" w:color="auto"/>
            <w:bottom w:val="none" w:sz="0" w:space="0" w:color="auto"/>
            <w:right w:val="none" w:sz="0" w:space="0" w:color="auto"/>
          </w:divBdr>
        </w:div>
        <w:div w:id="104539090">
          <w:marLeft w:val="640"/>
          <w:marRight w:val="0"/>
          <w:marTop w:val="0"/>
          <w:marBottom w:val="0"/>
          <w:divBdr>
            <w:top w:val="none" w:sz="0" w:space="0" w:color="auto"/>
            <w:left w:val="none" w:sz="0" w:space="0" w:color="auto"/>
            <w:bottom w:val="none" w:sz="0" w:space="0" w:color="auto"/>
            <w:right w:val="none" w:sz="0" w:space="0" w:color="auto"/>
          </w:divBdr>
        </w:div>
        <w:div w:id="19405797">
          <w:marLeft w:val="640"/>
          <w:marRight w:val="0"/>
          <w:marTop w:val="0"/>
          <w:marBottom w:val="0"/>
          <w:divBdr>
            <w:top w:val="none" w:sz="0" w:space="0" w:color="auto"/>
            <w:left w:val="none" w:sz="0" w:space="0" w:color="auto"/>
            <w:bottom w:val="none" w:sz="0" w:space="0" w:color="auto"/>
            <w:right w:val="none" w:sz="0" w:space="0" w:color="auto"/>
          </w:divBdr>
        </w:div>
        <w:div w:id="1776049986">
          <w:marLeft w:val="640"/>
          <w:marRight w:val="0"/>
          <w:marTop w:val="0"/>
          <w:marBottom w:val="0"/>
          <w:divBdr>
            <w:top w:val="none" w:sz="0" w:space="0" w:color="auto"/>
            <w:left w:val="none" w:sz="0" w:space="0" w:color="auto"/>
            <w:bottom w:val="none" w:sz="0" w:space="0" w:color="auto"/>
            <w:right w:val="none" w:sz="0" w:space="0" w:color="auto"/>
          </w:divBdr>
        </w:div>
        <w:div w:id="1560703168">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7884672">
      <w:bodyDiv w:val="1"/>
      <w:marLeft w:val="0"/>
      <w:marRight w:val="0"/>
      <w:marTop w:val="0"/>
      <w:marBottom w:val="0"/>
      <w:divBdr>
        <w:top w:val="none" w:sz="0" w:space="0" w:color="auto"/>
        <w:left w:val="none" w:sz="0" w:space="0" w:color="auto"/>
        <w:bottom w:val="none" w:sz="0" w:space="0" w:color="auto"/>
        <w:right w:val="none" w:sz="0" w:space="0" w:color="auto"/>
      </w:divBdr>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45212600">
      <w:bodyDiv w:val="1"/>
      <w:marLeft w:val="0"/>
      <w:marRight w:val="0"/>
      <w:marTop w:val="0"/>
      <w:marBottom w:val="0"/>
      <w:divBdr>
        <w:top w:val="none" w:sz="0" w:space="0" w:color="auto"/>
        <w:left w:val="none" w:sz="0" w:space="0" w:color="auto"/>
        <w:bottom w:val="none" w:sz="0" w:space="0" w:color="auto"/>
        <w:right w:val="none" w:sz="0" w:space="0" w:color="auto"/>
      </w:divBdr>
      <w:divsChild>
        <w:div w:id="1272470667">
          <w:marLeft w:val="640"/>
          <w:marRight w:val="0"/>
          <w:marTop w:val="0"/>
          <w:marBottom w:val="0"/>
          <w:divBdr>
            <w:top w:val="none" w:sz="0" w:space="0" w:color="auto"/>
            <w:left w:val="none" w:sz="0" w:space="0" w:color="auto"/>
            <w:bottom w:val="none" w:sz="0" w:space="0" w:color="auto"/>
            <w:right w:val="none" w:sz="0" w:space="0" w:color="auto"/>
          </w:divBdr>
        </w:div>
        <w:div w:id="1400326305">
          <w:marLeft w:val="640"/>
          <w:marRight w:val="0"/>
          <w:marTop w:val="0"/>
          <w:marBottom w:val="0"/>
          <w:divBdr>
            <w:top w:val="none" w:sz="0" w:space="0" w:color="auto"/>
            <w:left w:val="none" w:sz="0" w:space="0" w:color="auto"/>
            <w:bottom w:val="none" w:sz="0" w:space="0" w:color="auto"/>
            <w:right w:val="none" w:sz="0" w:space="0" w:color="auto"/>
          </w:divBdr>
        </w:div>
        <w:div w:id="2069568340">
          <w:marLeft w:val="640"/>
          <w:marRight w:val="0"/>
          <w:marTop w:val="0"/>
          <w:marBottom w:val="0"/>
          <w:divBdr>
            <w:top w:val="none" w:sz="0" w:space="0" w:color="auto"/>
            <w:left w:val="none" w:sz="0" w:space="0" w:color="auto"/>
            <w:bottom w:val="none" w:sz="0" w:space="0" w:color="auto"/>
            <w:right w:val="none" w:sz="0" w:space="0" w:color="auto"/>
          </w:divBdr>
        </w:div>
        <w:div w:id="1891728890">
          <w:marLeft w:val="640"/>
          <w:marRight w:val="0"/>
          <w:marTop w:val="0"/>
          <w:marBottom w:val="0"/>
          <w:divBdr>
            <w:top w:val="none" w:sz="0" w:space="0" w:color="auto"/>
            <w:left w:val="none" w:sz="0" w:space="0" w:color="auto"/>
            <w:bottom w:val="none" w:sz="0" w:space="0" w:color="auto"/>
            <w:right w:val="none" w:sz="0" w:space="0" w:color="auto"/>
          </w:divBdr>
        </w:div>
        <w:div w:id="1776166189">
          <w:marLeft w:val="640"/>
          <w:marRight w:val="0"/>
          <w:marTop w:val="0"/>
          <w:marBottom w:val="0"/>
          <w:divBdr>
            <w:top w:val="none" w:sz="0" w:space="0" w:color="auto"/>
            <w:left w:val="none" w:sz="0" w:space="0" w:color="auto"/>
            <w:bottom w:val="none" w:sz="0" w:space="0" w:color="auto"/>
            <w:right w:val="none" w:sz="0" w:space="0" w:color="auto"/>
          </w:divBdr>
        </w:div>
        <w:div w:id="201064991">
          <w:marLeft w:val="640"/>
          <w:marRight w:val="0"/>
          <w:marTop w:val="0"/>
          <w:marBottom w:val="0"/>
          <w:divBdr>
            <w:top w:val="none" w:sz="0" w:space="0" w:color="auto"/>
            <w:left w:val="none" w:sz="0" w:space="0" w:color="auto"/>
            <w:bottom w:val="none" w:sz="0" w:space="0" w:color="auto"/>
            <w:right w:val="none" w:sz="0" w:space="0" w:color="auto"/>
          </w:divBdr>
        </w:div>
        <w:div w:id="1157066901">
          <w:marLeft w:val="640"/>
          <w:marRight w:val="0"/>
          <w:marTop w:val="0"/>
          <w:marBottom w:val="0"/>
          <w:divBdr>
            <w:top w:val="none" w:sz="0" w:space="0" w:color="auto"/>
            <w:left w:val="none" w:sz="0" w:space="0" w:color="auto"/>
            <w:bottom w:val="none" w:sz="0" w:space="0" w:color="auto"/>
            <w:right w:val="none" w:sz="0" w:space="0" w:color="auto"/>
          </w:divBdr>
        </w:div>
        <w:div w:id="459886340">
          <w:marLeft w:val="640"/>
          <w:marRight w:val="0"/>
          <w:marTop w:val="0"/>
          <w:marBottom w:val="0"/>
          <w:divBdr>
            <w:top w:val="none" w:sz="0" w:space="0" w:color="auto"/>
            <w:left w:val="none" w:sz="0" w:space="0" w:color="auto"/>
            <w:bottom w:val="none" w:sz="0" w:space="0" w:color="auto"/>
            <w:right w:val="none" w:sz="0" w:space="0" w:color="auto"/>
          </w:divBdr>
        </w:div>
        <w:div w:id="487476957">
          <w:marLeft w:val="640"/>
          <w:marRight w:val="0"/>
          <w:marTop w:val="0"/>
          <w:marBottom w:val="0"/>
          <w:divBdr>
            <w:top w:val="none" w:sz="0" w:space="0" w:color="auto"/>
            <w:left w:val="none" w:sz="0" w:space="0" w:color="auto"/>
            <w:bottom w:val="none" w:sz="0" w:space="0" w:color="auto"/>
            <w:right w:val="none" w:sz="0" w:space="0" w:color="auto"/>
          </w:divBdr>
        </w:div>
        <w:div w:id="778066507">
          <w:marLeft w:val="640"/>
          <w:marRight w:val="0"/>
          <w:marTop w:val="0"/>
          <w:marBottom w:val="0"/>
          <w:divBdr>
            <w:top w:val="none" w:sz="0" w:space="0" w:color="auto"/>
            <w:left w:val="none" w:sz="0" w:space="0" w:color="auto"/>
            <w:bottom w:val="none" w:sz="0" w:space="0" w:color="auto"/>
            <w:right w:val="none" w:sz="0" w:space="0" w:color="auto"/>
          </w:divBdr>
        </w:div>
        <w:div w:id="567887197">
          <w:marLeft w:val="640"/>
          <w:marRight w:val="0"/>
          <w:marTop w:val="0"/>
          <w:marBottom w:val="0"/>
          <w:divBdr>
            <w:top w:val="none" w:sz="0" w:space="0" w:color="auto"/>
            <w:left w:val="none" w:sz="0" w:space="0" w:color="auto"/>
            <w:bottom w:val="none" w:sz="0" w:space="0" w:color="auto"/>
            <w:right w:val="none" w:sz="0" w:space="0" w:color="auto"/>
          </w:divBdr>
        </w:div>
        <w:div w:id="1587300060">
          <w:marLeft w:val="640"/>
          <w:marRight w:val="0"/>
          <w:marTop w:val="0"/>
          <w:marBottom w:val="0"/>
          <w:divBdr>
            <w:top w:val="none" w:sz="0" w:space="0" w:color="auto"/>
            <w:left w:val="none" w:sz="0" w:space="0" w:color="auto"/>
            <w:bottom w:val="none" w:sz="0" w:space="0" w:color="auto"/>
            <w:right w:val="none" w:sz="0" w:space="0" w:color="auto"/>
          </w:divBdr>
        </w:div>
        <w:div w:id="769466475">
          <w:marLeft w:val="640"/>
          <w:marRight w:val="0"/>
          <w:marTop w:val="0"/>
          <w:marBottom w:val="0"/>
          <w:divBdr>
            <w:top w:val="none" w:sz="0" w:space="0" w:color="auto"/>
            <w:left w:val="none" w:sz="0" w:space="0" w:color="auto"/>
            <w:bottom w:val="none" w:sz="0" w:space="0" w:color="auto"/>
            <w:right w:val="none" w:sz="0" w:space="0" w:color="auto"/>
          </w:divBdr>
        </w:div>
        <w:div w:id="1752241576">
          <w:marLeft w:val="640"/>
          <w:marRight w:val="0"/>
          <w:marTop w:val="0"/>
          <w:marBottom w:val="0"/>
          <w:divBdr>
            <w:top w:val="none" w:sz="0" w:space="0" w:color="auto"/>
            <w:left w:val="none" w:sz="0" w:space="0" w:color="auto"/>
            <w:bottom w:val="none" w:sz="0" w:space="0" w:color="auto"/>
            <w:right w:val="none" w:sz="0" w:space="0" w:color="auto"/>
          </w:divBdr>
        </w:div>
        <w:div w:id="762147758">
          <w:marLeft w:val="640"/>
          <w:marRight w:val="0"/>
          <w:marTop w:val="0"/>
          <w:marBottom w:val="0"/>
          <w:divBdr>
            <w:top w:val="none" w:sz="0" w:space="0" w:color="auto"/>
            <w:left w:val="none" w:sz="0" w:space="0" w:color="auto"/>
            <w:bottom w:val="none" w:sz="0" w:space="0" w:color="auto"/>
            <w:right w:val="none" w:sz="0" w:space="0" w:color="auto"/>
          </w:divBdr>
        </w:div>
        <w:div w:id="1607881500">
          <w:marLeft w:val="640"/>
          <w:marRight w:val="0"/>
          <w:marTop w:val="0"/>
          <w:marBottom w:val="0"/>
          <w:divBdr>
            <w:top w:val="none" w:sz="0" w:space="0" w:color="auto"/>
            <w:left w:val="none" w:sz="0" w:space="0" w:color="auto"/>
            <w:bottom w:val="none" w:sz="0" w:space="0" w:color="auto"/>
            <w:right w:val="none" w:sz="0" w:space="0" w:color="auto"/>
          </w:divBdr>
        </w:div>
        <w:div w:id="170073536">
          <w:marLeft w:val="640"/>
          <w:marRight w:val="0"/>
          <w:marTop w:val="0"/>
          <w:marBottom w:val="0"/>
          <w:divBdr>
            <w:top w:val="none" w:sz="0" w:space="0" w:color="auto"/>
            <w:left w:val="none" w:sz="0" w:space="0" w:color="auto"/>
            <w:bottom w:val="none" w:sz="0" w:space="0" w:color="auto"/>
            <w:right w:val="none" w:sz="0" w:space="0" w:color="auto"/>
          </w:divBdr>
        </w:div>
        <w:div w:id="994334936">
          <w:marLeft w:val="640"/>
          <w:marRight w:val="0"/>
          <w:marTop w:val="0"/>
          <w:marBottom w:val="0"/>
          <w:divBdr>
            <w:top w:val="none" w:sz="0" w:space="0" w:color="auto"/>
            <w:left w:val="none" w:sz="0" w:space="0" w:color="auto"/>
            <w:bottom w:val="none" w:sz="0" w:space="0" w:color="auto"/>
            <w:right w:val="none" w:sz="0" w:space="0" w:color="auto"/>
          </w:divBdr>
        </w:div>
        <w:div w:id="643244468">
          <w:marLeft w:val="640"/>
          <w:marRight w:val="0"/>
          <w:marTop w:val="0"/>
          <w:marBottom w:val="0"/>
          <w:divBdr>
            <w:top w:val="none" w:sz="0" w:space="0" w:color="auto"/>
            <w:left w:val="none" w:sz="0" w:space="0" w:color="auto"/>
            <w:bottom w:val="none" w:sz="0" w:space="0" w:color="auto"/>
            <w:right w:val="none" w:sz="0" w:space="0" w:color="auto"/>
          </w:divBdr>
        </w:div>
        <w:div w:id="1930889610">
          <w:marLeft w:val="640"/>
          <w:marRight w:val="0"/>
          <w:marTop w:val="0"/>
          <w:marBottom w:val="0"/>
          <w:divBdr>
            <w:top w:val="none" w:sz="0" w:space="0" w:color="auto"/>
            <w:left w:val="none" w:sz="0" w:space="0" w:color="auto"/>
            <w:bottom w:val="none" w:sz="0" w:space="0" w:color="auto"/>
            <w:right w:val="none" w:sz="0" w:space="0" w:color="auto"/>
          </w:divBdr>
        </w:div>
        <w:div w:id="1392147248">
          <w:marLeft w:val="640"/>
          <w:marRight w:val="0"/>
          <w:marTop w:val="0"/>
          <w:marBottom w:val="0"/>
          <w:divBdr>
            <w:top w:val="none" w:sz="0" w:space="0" w:color="auto"/>
            <w:left w:val="none" w:sz="0" w:space="0" w:color="auto"/>
            <w:bottom w:val="none" w:sz="0" w:space="0" w:color="auto"/>
            <w:right w:val="none" w:sz="0" w:space="0" w:color="auto"/>
          </w:divBdr>
        </w:div>
        <w:div w:id="694040614">
          <w:marLeft w:val="640"/>
          <w:marRight w:val="0"/>
          <w:marTop w:val="0"/>
          <w:marBottom w:val="0"/>
          <w:divBdr>
            <w:top w:val="none" w:sz="0" w:space="0" w:color="auto"/>
            <w:left w:val="none" w:sz="0" w:space="0" w:color="auto"/>
            <w:bottom w:val="none" w:sz="0" w:space="0" w:color="auto"/>
            <w:right w:val="none" w:sz="0" w:space="0" w:color="auto"/>
          </w:divBdr>
        </w:div>
        <w:div w:id="1621573164">
          <w:marLeft w:val="640"/>
          <w:marRight w:val="0"/>
          <w:marTop w:val="0"/>
          <w:marBottom w:val="0"/>
          <w:divBdr>
            <w:top w:val="none" w:sz="0" w:space="0" w:color="auto"/>
            <w:left w:val="none" w:sz="0" w:space="0" w:color="auto"/>
            <w:bottom w:val="none" w:sz="0" w:space="0" w:color="auto"/>
            <w:right w:val="none" w:sz="0" w:space="0" w:color="auto"/>
          </w:divBdr>
        </w:div>
        <w:div w:id="1606577999">
          <w:marLeft w:val="640"/>
          <w:marRight w:val="0"/>
          <w:marTop w:val="0"/>
          <w:marBottom w:val="0"/>
          <w:divBdr>
            <w:top w:val="none" w:sz="0" w:space="0" w:color="auto"/>
            <w:left w:val="none" w:sz="0" w:space="0" w:color="auto"/>
            <w:bottom w:val="none" w:sz="0" w:space="0" w:color="auto"/>
            <w:right w:val="none" w:sz="0" w:space="0" w:color="auto"/>
          </w:divBdr>
        </w:div>
        <w:div w:id="799609402">
          <w:marLeft w:val="640"/>
          <w:marRight w:val="0"/>
          <w:marTop w:val="0"/>
          <w:marBottom w:val="0"/>
          <w:divBdr>
            <w:top w:val="none" w:sz="0" w:space="0" w:color="auto"/>
            <w:left w:val="none" w:sz="0" w:space="0" w:color="auto"/>
            <w:bottom w:val="none" w:sz="0" w:space="0" w:color="auto"/>
            <w:right w:val="none" w:sz="0" w:space="0" w:color="auto"/>
          </w:divBdr>
        </w:div>
        <w:div w:id="464810496">
          <w:marLeft w:val="640"/>
          <w:marRight w:val="0"/>
          <w:marTop w:val="0"/>
          <w:marBottom w:val="0"/>
          <w:divBdr>
            <w:top w:val="none" w:sz="0" w:space="0" w:color="auto"/>
            <w:left w:val="none" w:sz="0" w:space="0" w:color="auto"/>
            <w:bottom w:val="none" w:sz="0" w:space="0" w:color="auto"/>
            <w:right w:val="none" w:sz="0" w:space="0" w:color="auto"/>
          </w:divBdr>
        </w:div>
        <w:div w:id="1752967632">
          <w:marLeft w:val="640"/>
          <w:marRight w:val="0"/>
          <w:marTop w:val="0"/>
          <w:marBottom w:val="0"/>
          <w:divBdr>
            <w:top w:val="none" w:sz="0" w:space="0" w:color="auto"/>
            <w:left w:val="none" w:sz="0" w:space="0" w:color="auto"/>
            <w:bottom w:val="none" w:sz="0" w:space="0" w:color="auto"/>
            <w:right w:val="none" w:sz="0" w:space="0" w:color="auto"/>
          </w:divBdr>
        </w:div>
        <w:div w:id="576017497">
          <w:marLeft w:val="640"/>
          <w:marRight w:val="0"/>
          <w:marTop w:val="0"/>
          <w:marBottom w:val="0"/>
          <w:divBdr>
            <w:top w:val="none" w:sz="0" w:space="0" w:color="auto"/>
            <w:left w:val="none" w:sz="0" w:space="0" w:color="auto"/>
            <w:bottom w:val="none" w:sz="0" w:space="0" w:color="auto"/>
            <w:right w:val="none" w:sz="0" w:space="0" w:color="auto"/>
          </w:divBdr>
        </w:div>
        <w:div w:id="1077360333">
          <w:marLeft w:val="640"/>
          <w:marRight w:val="0"/>
          <w:marTop w:val="0"/>
          <w:marBottom w:val="0"/>
          <w:divBdr>
            <w:top w:val="none" w:sz="0" w:space="0" w:color="auto"/>
            <w:left w:val="none" w:sz="0" w:space="0" w:color="auto"/>
            <w:bottom w:val="none" w:sz="0" w:space="0" w:color="auto"/>
            <w:right w:val="none" w:sz="0" w:space="0" w:color="auto"/>
          </w:divBdr>
        </w:div>
        <w:div w:id="2142992572">
          <w:marLeft w:val="640"/>
          <w:marRight w:val="0"/>
          <w:marTop w:val="0"/>
          <w:marBottom w:val="0"/>
          <w:divBdr>
            <w:top w:val="none" w:sz="0" w:space="0" w:color="auto"/>
            <w:left w:val="none" w:sz="0" w:space="0" w:color="auto"/>
            <w:bottom w:val="none" w:sz="0" w:space="0" w:color="auto"/>
            <w:right w:val="none" w:sz="0" w:space="0" w:color="auto"/>
          </w:divBdr>
        </w:div>
        <w:div w:id="697051606">
          <w:marLeft w:val="640"/>
          <w:marRight w:val="0"/>
          <w:marTop w:val="0"/>
          <w:marBottom w:val="0"/>
          <w:divBdr>
            <w:top w:val="none" w:sz="0" w:space="0" w:color="auto"/>
            <w:left w:val="none" w:sz="0" w:space="0" w:color="auto"/>
            <w:bottom w:val="none" w:sz="0" w:space="0" w:color="auto"/>
            <w:right w:val="none" w:sz="0" w:space="0" w:color="auto"/>
          </w:divBdr>
        </w:div>
        <w:div w:id="1847860016">
          <w:marLeft w:val="640"/>
          <w:marRight w:val="0"/>
          <w:marTop w:val="0"/>
          <w:marBottom w:val="0"/>
          <w:divBdr>
            <w:top w:val="none" w:sz="0" w:space="0" w:color="auto"/>
            <w:left w:val="none" w:sz="0" w:space="0" w:color="auto"/>
            <w:bottom w:val="none" w:sz="0" w:space="0" w:color="auto"/>
            <w:right w:val="none" w:sz="0" w:space="0" w:color="auto"/>
          </w:divBdr>
        </w:div>
        <w:div w:id="1213931566">
          <w:marLeft w:val="640"/>
          <w:marRight w:val="0"/>
          <w:marTop w:val="0"/>
          <w:marBottom w:val="0"/>
          <w:divBdr>
            <w:top w:val="none" w:sz="0" w:space="0" w:color="auto"/>
            <w:left w:val="none" w:sz="0" w:space="0" w:color="auto"/>
            <w:bottom w:val="none" w:sz="0" w:space="0" w:color="auto"/>
            <w:right w:val="none" w:sz="0" w:space="0" w:color="auto"/>
          </w:divBdr>
        </w:div>
        <w:div w:id="345138095">
          <w:marLeft w:val="640"/>
          <w:marRight w:val="0"/>
          <w:marTop w:val="0"/>
          <w:marBottom w:val="0"/>
          <w:divBdr>
            <w:top w:val="none" w:sz="0" w:space="0" w:color="auto"/>
            <w:left w:val="none" w:sz="0" w:space="0" w:color="auto"/>
            <w:bottom w:val="none" w:sz="0" w:space="0" w:color="auto"/>
            <w:right w:val="none" w:sz="0" w:space="0" w:color="auto"/>
          </w:divBdr>
        </w:div>
        <w:div w:id="1981499161">
          <w:marLeft w:val="640"/>
          <w:marRight w:val="0"/>
          <w:marTop w:val="0"/>
          <w:marBottom w:val="0"/>
          <w:divBdr>
            <w:top w:val="none" w:sz="0" w:space="0" w:color="auto"/>
            <w:left w:val="none" w:sz="0" w:space="0" w:color="auto"/>
            <w:bottom w:val="none" w:sz="0" w:space="0" w:color="auto"/>
            <w:right w:val="none" w:sz="0" w:space="0" w:color="auto"/>
          </w:divBdr>
        </w:div>
        <w:div w:id="240867555">
          <w:marLeft w:val="640"/>
          <w:marRight w:val="0"/>
          <w:marTop w:val="0"/>
          <w:marBottom w:val="0"/>
          <w:divBdr>
            <w:top w:val="none" w:sz="0" w:space="0" w:color="auto"/>
            <w:left w:val="none" w:sz="0" w:space="0" w:color="auto"/>
            <w:bottom w:val="none" w:sz="0" w:space="0" w:color="auto"/>
            <w:right w:val="none" w:sz="0" w:space="0" w:color="auto"/>
          </w:divBdr>
        </w:div>
        <w:div w:id="895968867">
          <w:marLeft w:val="640"/>
          <w:marRight w:val="0"/>
          <w:marTop w:val="0"/>
          <w:marBottom w:val="0"/>
          <w:divBdr>
            <w:top w:val="none" w:sz="0" w:space="0" w:color="auto"/>
            <w:left w:val="none" w:sz="0" w:space="0" w:color="auto"/>
            <w:bottom w:val="none" w:sz="0" w:space="0" w:color="auto"/>
            <w:right w:val="none" w:sz="0" w:space="0" w:color="auto"/>
          </w:divBdr>
        </w:div>
        <w:div w:id="1573736774">
          <w:marLeft w:val="640"/>
          <w:marRight w:val="0"/>
          <w:marTop w:val="0"/>
          <w:marBottom w:val="0"/>
          <w:divBdr>
            <w:top w:val="none" w:sz="0" w:space="0" w:color="auto"/>
            <w:left w:val="none" w:sz="0" w:space="0" w:color="auto"/>
            <w:bottom w:val="none" w:sz="0" w:space="0" w:color="auto"/>
            <w:right w:val="none" w:sz="0" w:space="0" w:color="auto"/>
          </w:divBdr>
        </w:div>
        <w:div w:id="1162697717">
          <w:marLeft w:val="640"/>
          <w:marRight w:val="0"/>
          <w:marTop w:val="0"/>
          <w:marBottom w:val="0"/>
          <w:divBdr>
            <w:top w:val="none" w:sz="0" w:space="0" w:color="auto"/>
            <w:left w:val="none" w:sz="0" w:space="0" w:color="auto"/>
            <w:bottom w:val="none" w:sz="0" w:space="0" w:color="auto"/>
            <w:right w:val="none" w:sz="0" w:space="0" w:color="auto"/>
          </w:divBdr>
        </w:div>
        <w:div w:id="1363556739">
          <w:marLeft w:val="640"/>
          <w:marRight w:val="0"/>
          <w:marTop w:val="0"/>
          <w:marBottom w:val="0"/>
          <w:divBdr>
            <w:top w:val="none" w:sz="0" w:space="0" w:color="auto"/>
            <w:left w:val="none" w:sz="0" w:space="0" w:color="auto"/>
            <w:bottom w:val="none" w:sz="0" w:space="0" w:color="auto"/>
            <w:right w:val="none" w:sz="0" w:space="0" w:color="auto"/>
          </w:divBdr>
        </w:div>
        <w:div w:id="1915122106">
          <w:marLeft w:val="640"/>
          <w:marRight w:val="0"/>
          <w:marTop w:val="0"/>
          <w:marBottom w:val="0"/>
          <w:divBdr>
            <w:top w:val="none" w:sz="0" w:space="0" w:color="auto"/>
            <w:left w:val="none" w:sz="0" w:space="0" w:color="auto"/>
            <w:bottom w:val="none" w:sz="0" w:space="0" w:color="auto"/>
            <w:right w:val="none" w:sz="0" w:space="0" w:color="auto"/>
          </w:divBdr>
        </w:div>
        <w:div w:id="1952735399">
          <w:marLeft w:val="640"/>
          <w:marRight w:val="0"/>
          <w:marTop w:val="0"/>
          <w:marBottom w:val="0"/>
          <w:divBdr>
            <w:top w:val="none" w:sz="0" w:space="0" w:color="auto"/>
            <w:left w:val="none" w:sz="0" w:space="0" w:color="auto"/>
            <w:bottom w:val="none" w:sz="0" w:space="0" w:color="auto"/>
            <w:right w:val="none" w:sz="0" w:space="0" w:color="auto"/>
          </w:divBdr>
        </w:div>
        <w:div w:id="694428350">
          <w:marLeft w:val="640"/>
          <w:marRight w:val="0"/>
          <w:marTop w:val="0"/>
          <w:marBottom w:val="0"/>
          <w:divBdr>
            <w:top w:val="none" w:sz="0" w:space="0" w:color="auto"/>
            <w:left w:val="none" w:sz="0" w:space="0" w:color="auto"/>
            <w:bottom w:val="none" w:sz="0" w:space="0" w:color="auto"/>
            <w:right w:val="none" w:sz="0" w:space="0" w:color="auto"/>
          </w:divBdr>
        </w:div>
        <w:div w:id="1788230964">
          <w:marLeft w:val="640"/>
          <w:marRight w:val="0"/>
          <w:marTop w:val="0"/>
          <w:marBottom w:val="0"/>
          <w:divBdr>
            <w:top w:val="none" w:sz="0" w:space="0" w:color="auto"/>
            <w:left w:val="none" w:sz="0" w:space="0" w:color="auto"/>
            <w:bottom w:val="none" w:sz="0" w:space="0" w:color="auto"/>
            <w:right w:val="none" w:sz="0" w:space="0" w:color="auto"/>
          </w:divBdr>
        </w:div>
        <w:div w:id="1577474903">
          <w:marLeft w:val="640"/>
          <w:marRight w:val="0"/>
          <w:marTop w:val="0"/>
          <w:marBottom w:val="0"/>
          <w:divBdr>
            <w:top w:val="none" w:sz="0" w:space="0" w:color="auto"/>
            <w:left w:val="none" w:sz="0" w:space="0" w:color="auto"/>
            <w:bottom w:val="none" w:sz="0" w:space="0" w:color="auto"/>
            <w:right w:val="none" w:sz="0" w:space="0" w:color="auto"/>
          </w:divBdr>
        </w:div>
        <w:div w:id="117069708">
          <w:marLeft w:val="640"/>
          <w:marRight w:val="0"/>
          <w:marTop w:val="0"/>
          <w:marBottom w:val="0"/>
          <w:divBdr>
            <w:top w:val="none" w:sz="0" w:space="0" w:color="auto"/>
            <w:left w:val="none" w:sz="0" w:space="0" w:color="auto"/>
            <w:bottom w:val="none" w:sz="0" w:space="0" w:color="auto"/>
            <w:right w:val="none" w:sz="0" w:space="0" w:color="auto"/>
          </w:divBdr>
        </w:div>
        <w:div w:id="446890836">
          <w:marLeft w:val="640"/>
          <w:marRight w:val="0"/>
          <w:marTop w:val="0"/>
          <w:marBottom w:val="0"/>
          <w:divBdr>
            <w:top w:val="none" w:sz="0" w:space="0" w:color="auto"/>
            <w:left w:val="none" w:sz="0" w:space="0" w:color="auto"/>
            <w:bottom w:val="none" w:sz="0" w:space="0" w:color="auto"/>
            <w:right w:val="none" w:sz="0" w:space="0" w:color="auto"/>
          </w:divBdr>
        </w:div>
        <w:div w:id="1783063536">
          <w:marLeft w:val="640"/>
          <w:marRight w:val="0"/>
          <w:marTop w:val="0"/>
          <w:marBottom w:val="0"/>
          <w:divBdr>
            <w:top w:val="none" w:sz="0" w:space="0" w:color="auto"/>
            <w:left w:val="none" w:sz="0" w:space="0" w:color="auto"/>
            <w:bottom w:val="none" w:sz="0" w:space="0" w:color="auto"/>
            <w:right w:val="none" w:sz="0" w:space="0" w:color="auto"/>
          </w:divBdr>
        </w:div>
        <w:div w:id="64886785">
          <w:marLeft w:val="640"/>
          <w:marRight w:val="0"/>
          <w:marTop w:val="0"/>
          <w:marBottom w:val="0"/>
          <w:divBdr>
            <w:top w:val="none" w:sz="0" w:space="0" w:color="auto"/>
            <w:left w:val="none" w:sz="0" w:space="0" w:color="auto"/>
            <w:bottom w:val="none" w:sz="0" w:space="0" w:color="auto"/>
            <w:right w:val="none" w:sz="0" w:space="0" w:color="auto"/>
          </w:divBdr>
        </w:div>
        <w:div w:id="2086143572">
          <w:marLeft w:val="640"/>
          <w:marRight w:val="0"/>
          <w:marTop w:val="0"/>
          <w:marBottom w:val="0"/>
          <w:divBdr>
            <w:top w:val="none" w:sz="0" w:space="0" w:color="auto"/>
            <w:left w:val="none" w:sz="0" w:space="0" w:color="auto"/>
            <w:bottom w:val="none" w:sz="0" w:space="0" w:color="auto"/>
            <w:right w:val="none" w:sz="0" w:space="0" w:color="auto"/>
          </w:divBdr>
        </w:div>
        <w:div w:id="1642418352">
          <w:marLeft w:val="640"/>
          <w:marRight w:val="0"/>
          <w:marTop w:val="0"/>
          <w:marBottom w:val="0"/>
          <w:divBdr>
            <w:top w:val="none" w:sz="0" w:space="0" w:color="auto"/>
            <w:left w:val="none" w:sz="0" w:space="0" w:color="auto"/>
            <w:bottom w:val="none" w:sz="0" w:space="0" w:color="auto"/>
            <w:right w:val="none" w:sz="0" w:space="0" w:color="auto"/>
          </w:divBdr>
        </w:div>
        <w:div w:id="380177725">
          <w:marLeft w:val="640"/>
          <w:marRight w:val="0"/>
          <w:marTop w:val="0"/>
          <w:marBottom w:val="0"/>
          <w:divBdr>
            <w:top w:val="none" w:sz="0" w:space="0" w:color="auto"/>
            <w:left w:val="none" w:sz="0" w:space="0" w:color="auto"/>
            <w:bottom w:val="none" w:sz="0" w:space="0" w:color="auto"/>
            <w:right w:val="none" w:sz="0" w:space="0" w:color="auto"/>
          </w:divBdr>
        </w:div>
        <w:div w:id="1116754846">
          <w:marLeft w:val="640"/>
          <w:marRight w:val="0"/>
          <w:marTop w:val="0"/>
          <w:marBottom w:val="0"/>
          <w:divBdr>
            <w:top w:val="none" w:sz="0" w:space="0" w:color="auto"/>
            <w:left w:val="none" w:sz="0" w:space="0" w:color="auto"/>
            <w:bottom w:val="none" w:sz="0" w:space="0" w:color="auto"/>
            <w:right w:val="none" w:sz="0" w:space="0" w:color="auto"/>
          </w:divBdr>
        </w:div>
        <w:div w:id="1879538343">
          <w:marLeft w:val="640"/>
          <w:marRight w:val="0"/>
          <w:marTop w:val="0"/>
          <w:marBottom w:val="0"/>
          <w:divBdr>
            <w:top w:val="none" w:sz="0" w:space="0" w:color="auto"/>
            <w:left w:val="none" w:sz="0" w:space="0" w:color="auto"/>
            <w:bottom w:val="none" w:sz="0" w:space="0" w:color="auto"/>
            <w:right w:val="none" w:sz="0" w:space="0" w:color="auto"/>
          </w:divBdr>
        </w:div>
        <w:div w:id="1321350714">
          <w:marLeft w:val="640"/>
          <w:marRight w:val="0"/>
          <w:marTop w:val="0"/>
          <w:marBottom w:val="0"/>
          <w:divBdr>
            <w:top w:val="none" w:sz="0" w:space="0" w:color="auto"/>
            <w:left w:val="none" w:sz="0" w:space="0" w:color="auto"/>
            <w:bottom w:val="none" w:sz="0" w:space="0" w:color="auto"/>
            <w:right w:val="none" w:sz="0" w:space="0" w:color="auto"/>
          </w:divBdr>
        </w:div>
        <w:div w:id="785393683">
          <w:marLeft w:val="640"/>
          <w:marRight w:val="0"/>
          <w:marTop w:val="0"/>
          <w:marBottom w:val="0"/>
          <w:divBdr>
            <w:top w:val="none" w:sz="0" w:space="0" w:color="auto"/>
            <w:left w:val="none" w:sz="0" w:space="0" w:color="auto"/>
            <w:bottom w:val="none" w:sz="0" w:space="0" w:color="auto"/>
            <w:right w:val="none" w:sz="0" w:space="0" w:color="auto"/>
          </w:divBdr>
        </w:div>
        <w:div w:id="907886089">
          <w:marLeft w:val="640"/>
          <w:marRight w:val="0"/>
          <w:marTop w:val="0"/>
          <w:marBottom w:val="0"/>
          <w:divBdr>
            <w:top w:val="none" w:sz="0" w:space="0" w:color="auto"/>
            <w:left w:val="none" w:sz="0" w:space="0" w:color="auto"/>
            <w:bottom w:val="none" w:sz="0" w:space="0" w:color="auto"/>
            <w:right w:val="none" w:sz="0" w:space="0" w:color="auto"/>
          </w:divBdr>
        </w:div>
        <w:div w:id="1802115826">
          <w:marLeft w:val="640"/>
          <w:marRight w:val="0"/>
          <w:marTop w:val="0"/>
          <w:marBottom w:val="0"/>
          <w:divBdr>
            <w:top w:val="none" w:sz="0" w:space="0" w:color="auto"/>
            <w:left w:val="none" w:sz="0" w:space="0" w:color="auto"/>
            <w:bottom w:val="none" w:sz="0" w:space="0" w:color="auto"/>
            <w:right w:val="none" w:sz="0" w:space="0" w:color="auto"/>
          </w:divBdr>
        </w:div>
        <w:div w:id="1054038193">
          <w:marLeft w:val="640"/>
          <w:marRight w:val="0"/>
          <w:marTop w:val="0"/>
          <w:marBottom w:val="0"/>
          <w:divBdr>
            <w:top w:val="none" w:sz="0" w:space="0" w:color="auto"/>
            <w:left w:val="none" w:sz="0" w:space="0" w:color="auto"/>
            <w:bottom w:val="none" w:sz="0" w:space="0" w:color="auto"/>
            <w:right w:val="none" w:sz="0" w:space="0" w:color="auto"/>
          </w:divBdr>
        </w:div>
        <w:div w:id="156192041">
          <w:marLeft w:val="640"/>
          <w:marRight w:val="0"/>
          <w:marTop w:val="0"/>
          <w:marBottom w:val="0"/>
          <w:divBdr>
            <w:top w:val="none" w:sz="0" w:space="0" w:color="auto"/>
            <w:left w:val="none" w:sz="0" w:space="0" w:color="auto"/>
            <w:bottom w:val="none" w:sz="0" w:space="0" w:color="auto"/>
            <w:right w:val="none" w:sz="0" w:space="0" w:color="auto"/>
          </w:divBdr>
        </w:div>
        <w:div w:id="2082218742">
          <w:marLeft w:val="640"/>
          <w:marRight w:val="0"/>
          <w:marTop w:val="0"/>
          <w:marBottom w:val="0"/>
          <w:divBdr>
            <w:top w:val="none" w:sz="0" w:space="0" w:color="auto"/>
            <w:left w:val="none" w:sz="0" w:space="0" w:color="auto"/>
            <w:bottom w:val="none" w:sz="0" w:space="0" w:color="auto"/>
            <w:right w:val="none" w:sz="0" w:space="0" w:color="auto"/>
          </w:divBdr>
        </w:div>
        <w:div w:id="1514026718">
          <w:marLeft w:val="640"/>
          <w:marRight w:val="0"/>
          <w:marTop w:val="0"/>
          <w:marBottom w:val="0"/>
          <w:divBdr>
            <w:top w:val="none" w:sz="0" w:space="0" w:color="auto"/>
            <w:left w:val="none" w:sz="0" w:space="0" w:color="auto"/>
            <w:bottom w:val="none" w:sz="0" w:space="0" w:color="auto"/>
            <w:right w:val="none" w:sz="0" w:space="0" w:color="auto"/>
          </w:divBdr>
        </w:div>
        <w:div w:id="1451971461">
          <w:marLeft w:val="640"/>
          <w:marRight w:val="0"/>
          <w:marTop w:val="0"/>
          <w:marBottom w:val="0"/>
          <w:divBdr>
            <w:top w:val="none" w:sz="0" w:space="0" w:color="auto"/>
            <w:left w:val="none" w:sz="0" w:space="0" w:color="auto"/>
            <w:bottom w:val="none" w:sz="0" w:space="0" w:color="auto"/>
            <w:right w:val="none" w:sz="0" w:space="0" w:color="auto"/>
          </w:divBdr>
        </w:div>
        <w:div w:id="531260322">
          <w:marLeft w:val="640"/>
          <w:marRight w:val="0"/>
          <w:marTop w:val="0"/>
          <w:marBottom w:val="0"/>
          <w:divBdr>
            <w:top w:val="none" w:sz="0" w:space="0" w:color="auto"/>
            <w:left w:val="none" w:sz="0" w:space="0" w:color="auto"/>
            <w:bottom w:val="none" w:sz="0" w:space="0" w:color="auto"/>
            <w:right w:val="none" w:sz="0" w:space="0" w:color="auto"/>
          </w:divBdr>
        </w:div>
        <w:div w:id="1085616329">
          <w:marLeft w:val="640"/>
          <w:marRight w:val="0"/>
          <w:marTop w:val="0"/>
          <w:marBottom w:val="0"/>
          <w:divBdr>
            <w:top w:val="none" w:sz="0" w:space="0" w:color="auto"/>
            <w:left w:val="none" w:sz="0" w:space="0" w:color="auto"/>
            <w:bottom w:val="none" w:sz="0" w:space="0" w:color="auto"/>
            <w:right w:val="none" w:sz="0" w:space="0" w:color="auto"/>
          </w:divBdr>
        </w:div>
        <w:div w:id="1904680091">
          <w:marLeft w:val="640"/>
          <w:marRight w:val="0"/>
          <w:marTop w:val="0"/>
          <w:marBottom w:val="0"/>
          <w:divBdr>
            <w:top w:val="none" w:sz="0" w:space="0" w:color="auto"/>
            <w:left w:val="none" w:sz="0" w:space="0" w:color="auto"/>
            <w:bottom w:val="none" w:sz="0" w:space="0" w:color="auto"/>
            <w:right w:val="none" w:sz="0" w:space="0" w:color="auto"/>
          </w:divBdr>
        </w:div>
        <w:div w:id="600264823">
          <w:marLeft w:val="640"/>
          <w:marRight w:val="0"/>
          <w:marTop w:val="0"/>
          <w:marBottom w:val="0"/>
          <w:divBdr>
            <w:top w:val="none" w:sz="0" w:space="0" w:color="auto"/>
            <w:left w:val="none" w:sz="0" w:space="0" w:color="auto"/>
            <w:bottom w:val="none" w:sz="0" w:space="0" w:color="auto"/>
            <w:right w:val="none" w:sz="0" w:space="0" w:color="auto"/>
          </w:divBdr>
        </w:div>
        <w:div w:id="2026055510">
          <w:marLeft w:val="640"/>
          <w:marRight w:val="0"/>
          <w:marTop w:val="0"/>
          <w:marBottom w:val="0"/>
          <w:divBdr>
            <w:top w:val="none" w:sz="0" w:space="0" w:color="auto"/>
            <w:left w:val="none" w:sz="0" w:space="0" w:color="auto"/>
            <w:bottom w:val="none" w:sz="0" w:space="0" w:color="auto"/>
            <w:right w:val="none" w:sz="0" w:space="0" w:color="auto"/>
          </w:divBdr>
        </w:div>
        <w:div w:id="1113358220">
          <w:marLeft w:val="640"/>
          <w:marRight w:val="0"/>
          <w:marTop w:val="0"/>
          <w:marBottom w:val="0"/>
          <w:divBdr>
            <w:top w:val="none" w:sz="0" w:space="0" w:color="auto"/>
            <w:left w:val="none" w:sz="0" w:space="0" w:color="auto"/>
            <w:bottom w:val="none" w:sz="0" w:space="0" w:color="auto"/>
            <w:right w:val="none" w:sz="0" w:space="0" w:color="auto"/>
          </w:divBdr>
        </w:div>
        <w:div w:id="389547604">
          <w:marLeft w:val="640"/>
          <w:marRight w:val="0"/>
          <w:marTop w:val="0"/>
          <w:marBottom w:val="0"/>
          <w:divBdr>
            <w:top w:val="none" w:sz="0" w:space="0" w:color="auto"/>
            <w:left w:val="none" w:sz="0" w:space="0" w:color="auto"/>
            <w:bottom w:val="none" w:sz="0" w:space="0" w:color="auto"/>
            <w:right w:val="none" w:sz="0" w:space="0" w:color="auto"/>
          </w:divBdr>
        </w:div>
        <w:div w:id="1004355467">
          <w:marLeft w:val="640"/>
          <w:marRight w:val="0"/>
          <w:marTop w:val="0"/>
          <w:marBottom w:val="0"/>
          <w:divBdr>
            <w:top w:val="none" w:sz="0" w:space="0" w:color="auto"/>
            <w:left w:val="none" w:sz="0" w:space="0" w:color="auto"/>
            <w:bottom w:val="none" w:sz="0" w:space="0" w:color="auto"/>
            <w:right w:val="none" w:sz="0" w:space="0" w:color="auto"/>
          </w:divBdr>
        </w:div>
        <w:div w:id="1688170198">
          <w:marLeft w:val="640"/>
          <w:marRight w:val="0"/>
          <w:marTop w:val="0"/>
          <w:marBottom w:val="0"/>
          <w:divBdr>
            <w:top w:val="none" w:sz="0" w:space="0" w:color="auto"/>
            <w:left w:val="none" w:sz="0" w:space="0" w:color="auto"/>
            <w:bottom w:val="none" w:sz="0" w:space="0" w:color="auto"/>
            <w:right w:val="none" w:sz="0" w:space="0" w:color="auto"/>
          </w:divBdr>
        </w:div>
        <w:div w:id="1918320663">
          <w:marLeft w:val="640"/>
          <w:marRight w:val="0"/>
          <w:marTop w:val="0"/>
          <w:marBottom w:val="0"/>
          <w:divBdr>
            <w:top w:val="none" w:sz="0" w:space="0" w:color="auto"/>
            <w:left w:val="none" w:sz="0" w:space="0" w:color="auto"/>
            <w:bottom w:val="none" w:sz="0" w:space="0" w:color="auto"/>
            <w:right w:val="none" w:sz="0" w:space="0" w:color="auto"/>
          </w:divBdr>
        </w:div>
        <w:div w:id="1332948513">
          <w:marLeft w:val="640"/>
          <w:marRight w:val="0"/>
          <w:marTop w:val="0"/>
          <w:marBottom w:val="0"/>
          <w:divBdr>
            <w:top w:val="none" w:sz="0" w:space="0" w:color="auto"/>
            <w:left w:val="none" w:sz="0" w:space="0" w:color="auto"/>
            <w:bottom w:val="none" w:sz="0" w:space="0" w:color="auto"/>
            <w:right w:val="none" w:sz="0" w:space="0" w:color="auto"/>
          </w:divBdr>
        </w:div>
        <w:div w:id="117796337">
          <w:marLeft w:val="640"/>
          <w:marRight w:val="0"/>
          <w:marTop w:val="0"/>
          <w:marBottom w:val="0"/>
          <w:divBdr>
            <w:top w:val="none" w:sz="0" w:space="0" w:color="auto"/>
            <w:left w:val="none" w:sz="0" w:space="0" w:color="auto"/>
            <w:bottom w:val="none" w:sz="0" w:space="0" w:color="auto"/>
            <w:right w:val="none" w:sz="0" w:space="0" w:color="auto"/>
          </w:divBdr>
        </w:div>
        <w:div w:id="1782413980">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59435902">
      <w:bodyDiv w:val="1"/>
      <w:marLeft w:val="0"/>
      <w:marRight w:val="0"/>
      <w:marTop w:val="0"/>
      <w:marBottom w:val="0"/>
      <w:divBdr>
        <w:top w:val="none" w:sz="0" w:space="0" w:color="auto"/>
        <w:left w:val="none" w:sz="0" w:space="0" w:color="auto"/>
        <w:bottom w:val="none" w:sz="0" w:space="0" w:color="auto"/>
        <w:right w:val="none" w:sz="0" w:space="0" w:color="auto"/>
      </w:divBdr>
      <w:divsChild>
        <w:div w:id="252511580">
          <w:marLeft w:val="640"/>
          <w:marRight w:val="0"/>
          <w:marTop w:val="0"/>
          <w:marBottom w:val="0"/>
          <w:divBdr>
            <w:top w:val="none" w:sz="0" w:space="0" w:color="auto"/>
            <w:left w:val="none" w:sz="0" w:space="0" w:color="auto"/>
            <w:bottom w:val="none" w:sz="0" w:space="0" w:color="auto"/>
            <w:right w:val="none" w:sz="0" w:space="0" w:color="auto"/>
          </w:divBdr>
        </w:div>
        <w:div w:id="780153099">
          <w:marLeft w:val="640"/>
          <w:marRight w:val="0"/>
          <w:marTop w:val="0"/>
          <w:marBottom w:val="0"/>
          <w:divBdr>
            <w:top w:val="none" w:sz="0" w:space="0" w:color="auto"/>
            <w:left w:val="none" w:sz="0" w:space="0" w:color="auto"/>
            <w:bottom w:val="none" w:sz="0" w:space="0" w:color="auto"/>
            <w:right w:val="none" w:sz="0" w:space="0" w:color="auto"/>
          </w:divBdr>
        </w:div>
        <w:div w:id="1586836788">
          <w:marLeft w:val="640"/>
          <w:marRight w:val="0"/>
          <w:marTop w:val="0"/>
          <w:marBottom w:val="0"/>
          <w:divBdr>
            <w:top w:val="none" w:sz="0" w:space="0" w:color="auto"/>
            <w:left w:val="none" w:sz="0" w:space="0" w:color="auto"/>
            <w:bottom w:val="none" w:sz="0" w:space="0" w:color="auto"/>
            <w:right w:val="none" w:sz="0" w:space="0" w:color="auto"/>
          </w:divBdr>
        </w:div>
        <w:div w:id="2078169385">
          <w:marLeft w:val="640"/>
          <w:marRight w:val="0"/>
          <w:marTop w:val="0"/>
          <w:marBottom w:val="0"/>
          <w:divBdr>
            <w:top w:val="none" w:sz="0" w:space="0" w:color="auto"/>
            <w:left w:val="none" w:sz="0" w:space="0" w:color="auto"/>
            <w:bottom w:val="none" w:sz="0" w:space="0" w:color="auto"/>
            <w:right w:val="none" w:sz="0" w:space="0" w:color="auto"/>
          </w:divBdr>
        </w:div>
        <w:div w:id="957295087">
          <w:marLeft w:val="640"/>
          <w:marRight w:val="0"/>
          <w:marTop w:val="0"/>
          <w:marBottom w:val="0"/>
          <w:divBdr>
            <w:top w:val="none" w:sz="0" w:space="0" w:color="auto"/>
            <w:left w:val="none" w:sz="0" w:space="0" w:color="auto"/>
            <w:bottom w:val="none" w:sz="0" w:space="0" w:color="auto"/>
            <w:right w:val="none" w:sz="0" w:space="0" w:color="auto"/>
          </w:divBdr>
        </w:div>
        <w:div w:id="755397450">
          <w:marLeft w:val="640"/>
          <w:marRight w:val="0"/>
          <w:marTop w:val="0"/>
          <w:marBottom w:val="0"/>
          <w:divBdr>
            <w:top w:val="none" w:sz="0" w:space="0" w:color="auto"/>
            <w:left w:val="none" w:sz="0" w:space="0" w:color="auto"/>
            <w:bottom w:val="none" w:sz="0" w:space="0" w:color="auto"/>
            <w:right w:val="none" w:sz="0" w:space="0" w:color="auto"/>
          </w:divBdr>
        </w:div>
        <w:div w:id="596139322">
          <w:marLeft w:val="640"/>
          <w:marRight w:val="0"/>
          <w:marTop w:val="0"/>
          <w:marBottom w:val="0"/>
          <w:divBdr>
            <w:top w:val="none" w:sz="0" w:space="0" w:color="auto"/>
            <w:left w:val="none" w:sz="0" w:space="0" w:color="auto"/>
            <w:bottom w:val="none" w:sz="0" w:space="0" w:color="auto"/>
            <w:right w:val="none" w:sz="0" w:space="0" w:color="auto"/>
          </w:divBdr>
        </w:div>
        <w:div w:id="249968515">
          <w:marLeft w:val="640"/>
          <w:marRight w:val="0"/>
          <w:marTop w:val="0"/>
          <w:marBottom w:val="0"/>
          <w:divBdr>
            <w:top w:val="none" w:sz="0" w:space="0" w:color="auto"/>
            <w:left w:val="none" w:sz="0" w:space="0" w:color="auto"/>
            <w:bottom w:val="none" w:sz="0" w:space="0" w:color="auto"/>
            <w:right w:val="none" w:sz="0" w:space="0" w:color="auto"/>
          </w:divBdr>
        </w:div>
        <w:div w:id="1699623790">
          <w:marLeft w:val="640"/>
          <w:marRight w:val="0"/>
          <w:marTop w:val="0"/>
          <w:marBottom w:val="0"/>
          <w:divBdr>
            <w:top w:val="none" w:sz="0" w:space="0" w:color="auto"/>
            <w:left w:val="none" w:sz="0" w:space="0" w:color="auto"/>
            <w:bottom w:val="none" w:sz="0" w:space="0" w:color="auto"/>
            <w:right w:val="none" w:sz="0" w:space="0" w:color="auto"/>
          </w:divBdr>
        </w:div>
        <w:div w:id="1229804289">
          <w:marLeft w:val="640"/>
          <w:marRight w:val="0"/>
          <w:marTop w:val="0"/>
          <w:marBottom w:val="0"/>
          <w:divBdr>
            <w:top w:val="none" w:sz="0" w:space="0" w:color="auto"/>
            <w:left w:val="none" w:sz="0" w:space="0" w:color="auto"/>
            <w:bottom w:val="none" w:sz="0" w:space="0" w:color="auto"/>
            <w:right w:val="none" w:sz="0" w:space="0" w:color="auto"/>
          </w:divBdr>
        </w:div>
        <w:div w:id="2100059873">
          <w:marLeft w:val="640"/>
          <w:marRight w:val="0"/>
          <w:marTop w:val="0"/>
          <w:marBottom w:val="0"/>
          <w:divBdr>
            <w:top w:val="none" w:sz="0" w:space="0" w:color="auto"/>
            <w:left w:val="none" w:sz="0" w:space="0" w:color="auto"/>
            <w:bottom w:val="none" w:sz="0" w:space="0" w:color="auto"/>
            <w:right w:val="none" w:sz="0" w:space="0" w:color="auto"/>
          </w:divBdr>
        </w:div>
        <w:div w:id="1540128191">
          <w:marLeft w:val="640"/>
          <w:marRight w:val="0"/>
          <w:marTop w:val="0"/>
          <w:marBottom w:val="0"/>
          <w:divBdr>
            <w:top w:val="none" w:sz="0" w:space="0" w:color="auto"/>
            <w:left w:val="none" w:sz="0" w:space="0" w:color="auto"/>
            <w:bottom w:val="none" w:sz="0" w:space="0" w:color="auto"/>
            <w:right w:val="none" w:sz="0" w:space="0" w:color="auto"/>
          </w:divBdr>
        </w:div>
        <w:div w:id="366150772">
          <w:marLeft w:val="640"/>
          <w:marRight w:val="0"/>
          <w:marTop w:val="0"/>
          <w:marBottom w:val="0"/>
          <w:divBdr>
            <w:top w:val="none" w:sz="0" w:space="0" w:color="auto"/>
            <w:left w:val="none" w:sz="0" w:space="0" w:color="auto"/>
            <w:bottom w:val="none" w:sz="0" w:space="0" w:color="auto"/>
            <w:right w:val="none" w:sz="0" w:space="0" w:color="auto"/>
          </w:divBdr>
        </w:div>
        <w:div w:id="1171142068">
          <w:marLeft w:val="640"/>
          <w:marRight w:val="0"/>
          <w:marTop w:val="0"/>
          <w:marBottom w:val="0"/>
          <w:divBdr>
            <w:top w:val="none" w:sz="0" w:space="0" w:color="auto"/>
            <w:left w:val="none" w:sz="0" w:space="0" w:color="auto"/>
            <w:bottom w:val="none" w:sz="0" w:space="0" w:color="auto"/>
            <w:right w:val="none" w:sz="0" w:space="0" w:color="auto"/>
          </w:divBdr>
        </w:div>
        <w:div w:id="768163272">
          <w:marLeft w:val="640"/>
          <w:marRight w:val="0"/>
          <w:marTop w:val="0"/>
          <w:marBottom w:val="0"/>
          <w:divBdr>
            <w:top w:val="none" w:sz="0" w:space="0" w:color="auto"/>
            <w:left w:val="none" w:sz="0" w:space="0" w:color="auto"/>
            <w:bottom w:val="none" w:sz="0" w:space="0" w:color="auto"/>
            <w:right w:val="none" w:sz="0" w:space="0" w:color="auto"/>
          </w:divBdr>
        </w:div>
        <w:div w:id="1017194324">
          <w:marLeft w:val="640"/>
          <w:marRight w:val="0"/>
          <w:marTop w:val="0"/>
          <w:marBottom w:val="0"/>
          <w:divBdr>
            <w:top w:val="none" w:sz="0" w:space="0" w:color="auto"/>
            <w:left w:val="none" w:sz="0" w:space="0" w:color="auto"/>
            <w:bottom w:val="none" w:sz="0" w:space="0" w:color="auto"/>
            <w:right w:val="none" w:sz="0" w:space="0" w:color="auto"/>
          </w:divBdr>
        </w:div>
        <w:div w:id="2081360870">
          <w:marLeft w:val="640"/>
          <w:marRight w:val="0"/>
          <w:marTop w:val="0"/>
          <w:marBottom w:val="0"/>
          <w:divBdr>
            <w:top w:val="none" w:sz="0" w:space="0" w:color="auto"/>
            <w:left w:val="none" w:sz="0" w:space="0" w:color="auto"/>
            <w:bottom w:val="none" w:sz="0" w:space="0" w:color="auto"/>
            <w:right w:val="none" w:sz="0" w:space="0" w:color="auto"/>
          </w:divBdr>
        </w:div>
        <w:div w:id="1865054093">
          <w:marLeft w:val="640"/>
          <w:marRight w:val="0"/>
          <w:marTop w:val="0"/>
          <w:marBottom w:val="0"/>
          <w:divBdr>
            <w:top w:val="none" w:sz="0" w:space="0" w:color="auto"/>
            <w:left w:val="none" w:sz="0" w:space="0" w:color="auto"/>
            <w:bottom w:val="none" w:sz="0" w:space="0" w:color="auto"/>
            <w:right w:val="none" w:sz="0" w:space="0" w:color="auto"/>
          </w:divBdr>
        </w:div>
        <w:div w:id="1109543742">
          <w:marLeft w:val="640"/>
          <w:marRight w:val="0"/>
          <w:marTop w:val="0"/>
          <w:marBottom w:val="0"/>
          <w:divBdr>
            <w:top w:val="none" w:sz="0" w:space="0" w:color="auto"/>
            <w:left w:val="none" w:sz="0" w:space="0" w:color="auto"/>
            <w:bottom w:val="none" w:sz="0" w:space="0" w:color="auto"/>
            <w:right w:val="none" w:sz="0" w:space="0" w:color="auto"/>
          </w:divBdr>
        </w:div>
        <w:div w:id="1943879391">
          <w:marLeft w:val="640"/>
          <w:marRight w:val="0"/>
          <w:marTop w:val="0"/>
          <w:marBottom w:val="0"/>
          <w:divBdr>
            <w:top w:val="none" w:sz="0" w:space="0" w:color="auto"/>
            <w:left w:val="none" w:sz="0" w:space="0" w:color="auto"/>
            <w:bottom w:val="none" w:sz="0" w:space="0" w:color="auto"/>
            <w:right w:val="none" w:sz="0" w:space="0" w:color="auto"/>
          </w:divBdr>
        </w:div>
        <w:div w:id="1549536511">
          <w:marLeft w:val="640"/>
          <w:marRight w:val="0"/>
          <w:marTop w:val="0"/>
          <w:marBottom w:val="0"/>
          <w:divBdr>
            <w:top w:val="none" w:sz="0" w:space="0" w:color="auto"/>
            <w:left w:val="none" w:sz="0" w:space="0" w:color="auto"/>
            <w:bottom w:val="none" w:sz="0" w:space="0" w:color="auto"/>
            <w:right w:val="none" w:sz="0" w:space="0" w:color="auto"/>
          </w:divBdr>
        </w:div>
        <w:div w:id="916983569">
          <w:marLeft w:val="640"/>
          <w:marRight w:val="0"/>
          <w:marTop w:val="0"/>
          <w:marBottom w:val="0"/>
          <w:divBdr>
            <w:top w:val="none" w:sz="0" w:space="0" w:color="auto"/>
            <w:left w:val="none" w:sz="0" w:space="0" w:color="auto"/>
            <w:bottom w:val="none" w:sz="0" w:space="0" w:color="auto"/>
            <w:right w:val="none" w:sz="0" w:space="0" w:color="auto"/>
          </w:divBdr>
        </w:div>
        <w:div w:id="1078021940">
          <w:marLeft w:val="640"/>
          <w:marRight w:val="0"/>
          <w:marTop w:val="0"/>
          <w:marBottom w:val="0"/>
          <w:divBdr>
            <w:top w:val="none" w:sz="0" w:space="0" w:color="auto"/>
            <w:left w:val="none" w:sz="0" w:space="0" w:color="auto"/>
            <w:bottom w:val="none" w:sz="0" w:space="0" w:color="auto"/>
            <w:right w:val="none" w:sz="0" w:space="0" w:color="auto"/>
          </w:divBdr>
        </w:div>
        <w:div w:id="1934628695">
          <w:marLeft w:val="640"/>
          <w:marRight w:val="0"/>
          <w:marTop w:val="0"/>
          <w:marBottom w:val="0"/>
          <w:divBdr>
            <w:top w:val="none" w:sz="0" w:space="0" w:color="auto"/>
            <w:left w:val="none" w:sz="0" w:space="0" w:color="auto"/>
            <w:bottom w:val="none" w:sz="0" w:space="0" w:color="auto"/>
            <w:right w:val="none" w:sz="0" w:space="0" w:color="auto"/>
          </w:divBdr>
        </w:div>
        <w:div w:id="1412583294">
          <w:marLeft w:val="640"/>
          <w:marRight w:val="0"/>
          <w:marTop w:val="0"/>
          <w:marBottom w:val="0"/>
          <w:divBdr>
            <w:top w:val="none" w:sz="0" w:space="0" w:color="auto"/>
            <w:left w:val="none" w:sz="0" w:space="0" w:color="auto"/>
            <w:bottom w:val="none" w:sz="0" w:space="0" w:color="auto"/>
            <w:right w:val="none" w:sz="0" w:space="0" w:color="auto"/>
          </w:divBdr>
        </w:div>
        <w:div w:id="860751529">
          <w:marLeft w:val="640"/>
          <w:marRight w:val="0"/>
          <w:marTop w:val="0"/>
          <w:marBottom w:val="0"/>
          <w:divBdr>
            <w:top w:val="none" w:sz="0" w:space="0" w:color="auto"/>
            <w:left w:val="none" w:sz="0" w:space="0" w:color="auto"/>
            <w:bottom w:val="none" w:sz="0" w:space="0" w:color="auto"/>
            <w:right w:val="none" w:sz="0" w:space="0" w:color="auto"/>
          </w:divBdr>
        </w:div>
        <w:div w:id="499085470">
          <w:marLeft w:val="640"/>
          <w:marRight w:val="0"/>
          <w:marTop w:val="0"/>
          <w:marBottom w:val="0"/>
          <w:divBdr>
            <w:top w:val="none" w:sz="0" w:space="0" w:color="auto"/>
            <w:left w:val="none" w:sz="0" w:space="0" w:color="auto"/>
            <w:bottom w:val="none" w:sz="0" w:space="0" w:color="auto"/>
            <w:right w:val="none" w:sz="0" w:space="0" w:color="auto"/>
          </w:divBdr>
        </w:div>
        <w:div w:id="2105489909">
          <w:marLeft w:val="640"/>
          <w:marRight w:val="0"/>
          <w:marTop w:val="0"/>
          <w:marBottom w:val="0"/>
          <w:divBdr>
            <w:top w:val="none" w:sz="0" w:space="0" w:color="auto"/>
            <w:left w:val="none" w:sz="0" w:space="0" w:color="auto"/>
            <w:bottom w:val="none" w:sz="0" w:space="0" w:color="auto"/>
            <w:right w:val="none" w:sz="0" w:space="0" w:color="auto"/>
          </w:divBdr>
        </w:div>
        <w:div w:id="1136294010">
          <w:marLeft w:val="640"/>
          <w:marRight w:val="0"/>
          <w:marTop w:val="0"/>
          <w:marBottom w:val="0"/>
          <w:divBdr>
            <w:top w:val="none" w:sz="0" w:space="0" w:color="auto"/>
            <w:left w:val="none" w:sz="0" w:space="0" w:color="auto"/>
            <w:bottom w:val="none" w:sz="0" w:space="0" w:color="auto"/>
            <w:right w:val="none" w:sz="0" w:space="0" w:color="auto"/>
          </w:divBdr>
        </w:div>
        <w:div w:id="243337910">
          <w:marLeft w:val="640"/>
          <w:marRight w:val="0"/>
          <w:marTop w:val="0"/>
          <w:marBottom w:val="0"/>
          <w:divBdr>
            <w:top w:val="none" w:sz="0" w:space="0" w:color="auto"/>
            <w:left w:val="none" w:sz="0" w:space="0" w:color="auto"/>
            <w:bottom w:val="none" w:sz="0" w:space="0" w:color="auto"/>
            <w:right w:val="none" w:sz="0" w:space="0" w:color="auto"/>
          </w:divBdr>
        </w:div>
        <w:div w:id="267004951">
          <w:marLeft w:val="640"/>
          <w:marRight w:val="0"/>
          <w:marTop w:val="0"/>
          <w:marBottom w:val="0"/>
          <w:divBdr>
            <w:top w:val="none" w:sz="0" w:space="0" w:color="auto"/>
            <w:left w:val="none" w:sz="0" w:space="0" w:color="auto"/>
            <w:bottom w:val="none" w:sz="0" w:space="0" w:color="auto"/>
            <w:right w:val="none" w:sz="0" w:space="0" w:color="auto"/>
          </w:divBdr>
        </w:div>
        <w:div w:id="207227058">
          <w:marLeft w:val="640"/>
          <w:marRight w:val="0"/>
          <w:marTop w:val="0"/>
          <w:marBottom w:val="0"/>
          <w:divBdr>
            <w:top w:val="none" w:sz="0" w:space="0" w:color="auto"/>
            <w:left w:val="none" w:sz="0" w:space="0" w:color="auto"/>
            <w:bottom w:val="none" w:sz="0" w:space="0" w:color="auto"/>
            <w:right w:val="none" w:sz="0" w:space="0" w:color="auto"/>
          </w:divBdr>
        </w:div>
        <w:div w:id="998733707">
          <w:marLeft w:val="640"/>
          <w:marRight w:val="0"/>
          <w:marTop w:val="0"/>
          <w:marBottom w:val="0"/>
          <w:divBdr>
            <w:top w:val="none" w:sz="0" w:space="0" w:color="auto"/>
            <w:left w:val="none" w:sz="0" w:space="0" w:color="auto"/>
            <w:bottom w:val="none" w:sz="0" w:space="0" w:color="auto"/>
            <w:right w:val="none" w:sz="0" w:space="0" w:color="auto"/>
          </w:divBdr>
        </w:div>
        <w:div w:id="808523454">
          <w:marLeft w:val="640"/>
          <w:marRight w:val="0"/>
          <w:marTop w:val="0"/>
          <w:marBottom w:val="0"/>
          <w:divBdr>
            <w:top w:val="none" w:sz="0" w:space="0" w:color="auto"/>
            <w:left w:val="none" w:sz="0" w:space="0" w:color="auto"/>
            <w:bottom w:val="none" w:sz="0" w:space="0" w:color="auto"/>
            <w:right w:val="none" w:sz="0" w:space="0" w:color="auto"/>
          </w:divBdr>
        </w:div>
        <w:div w:id="653335219">
          <w:marLeft w:val="640"/>
          <w:marRight w:val="0"/>
          <w:marTop w:val="0"/>
          <w:marBottom w:val="0"/>
          <w:divBdr>
            <w:top w:val="none" w:sz="0" w:space="0" w:color="auto"/>
            <w:left w:val="none" w:sz="0" w:space="0" w:color="auto"/>
            <w:bottom w:val="none" w:sz="0" w:space="0" w:color="auto"/>
            <w:right w:val="none" w:sz="0" w:space="0" w:color="auto"/>
          </w:divBdr>
        </w:div>
        <w:div w:id="940912877">
          <w:marLeft w:val="640"/>
          <w:marRight w:val="0"/>
          <w:marTop w:val="0"/>
          <w:marBottom w:val="0"/>
          <w:divBdr>
            <w:top w:val="none" w:sz="0" w:space="0" w:color="auto"/>
            <w:left w:val="none" w:sz="0" w:space="0" w:color="auto"/>
            <w:bottom w:val="none" w:sz="0" w:space="0" w:color="auto"/>
            <w:right w:val="none" w:sz="0" w:space="0" w:color="auto"/>
          </w:divBdr>
        </w:div>
        <w:div w:id="1371492371">
          <w:marLeft w:val="640"/>
          <w:marRight w:val="0"/>
          <w:marTop w:val="0"/>
          <w:marBottom w:val="0"/>
          <w:divBdr>
            <w:top w:val="none" w:sz="0" w:space="0" w:color="auto"/>
            <w:left w:val="none" w:sz="0" w:space="0" w:color="auto"/>
            <w:bottom w:val="none" w:sz="0" w:space="0" w:color="auto"/>
            <w:right w:val="none" w:sz="0" w:space="0" w:color="auto"/>
          </w:divBdr>
        </w:div>
        <w:div w:id="598106656">
          <w:marLeft w:val="640"/>
          <w:marRight w:val="0"/>
          <w:marTop w:val="0"/>
          <w:marBottom w:val="0"/>
          <w:divBdr>
            <w:top w:val="none" w:sz="0" w:space="0" w:color="auto"/>
            <w:left w:val="none" w:sz="0" w:space="0" w:color="auto"/>
            <w:bottom w:val="none" w:sz="0" w:space="0" w:color="auto"/>
            <w:right w:val="none" w:sz="0" w:space="0" w:color="auto"/>
          </w:divBdr>
        </w:div>
        <w:div w:id="550656953">
          <w:marLeft w:val="640"/>
          <w:marRight w:val="0"/>
          <w:marTop w:val="0"/>
          <w:marBottom w:val="0"/>
          <w:divBdr>
            <w:top w:val="none" w:sz="0" w:space="0" w:color="auto"/>
            <w:left w:val="none" w:sz="0" w:space="0" w:color="auto"/>
            <w:bottom w:val="none" w:sz="0" w:space="0" w:color="auto"/>
            <w:right w:val="none" w:sz="0" w:space="0" w:color="auto"/>
          </w:divBdr>
        </w:div>
        <w:div w:id="224534081">
          <w:marLeft w:val="640"/>
          <w:marRight w:val="0"/>
          <w:marTop w:val="0"/>
          <w:marBottom w:val="0"/>
          <w:divBdr>
            <w:top w:val="none" w:sz="0" w:space="0" w:color="auto"/>
            <w:left w:val="none" w:sz="0" w:space="0" w:color="auto"/>
            <w:bottom w:val="none" w:sz="0" w:space="0" w:color="auto"/>
            <w:right w:val="none" w:sz="0" w:space="0" w:color="auto"/>
          </w:divBdr>
        </w:div>
        <w:div w:id="1529221872">
          <w:marLeft w:val="640"/>
          <w:marRight w:val="0"/>
          <w:marTop w:val="0"/>
          <w:marBottom w:val="0"/>
          <w:divBdr>
            <w:top w:val="none" w:sz="0" w:space="0" w:color="auto"/>
            <w:left w:val="none" w:sz="0" w:space="0" w:color="auto"/>
            <w:bottom w:val="none" w:sz="0" w:space="0" w:color="auto"/>
            <w:right w:val="none" w:sz="0" w:space="0" w:color="auto"/>
          </w:divBdr>
        </w:div>
        <w:div w:id="1501583967">
          <w:marLeft w:val="640"/>
          <w:marRight w:val="0"/>
          <w:marTop w:val="0"/>
          <w:marBottom w:val="0"/>
          <w:divBdr>
            <w:top w:val="none" w:sz="0" w:space="0" w:color="auto"/>
            <w:left w:val="none" w:sz="0" w:space="0" w:color="auto"/>
            <w:bottom w:val="none" w:sz="0" w:space="0" w:color="auto"/>
            <w:right w:val="none" w:sz="0" w:space="0" w:color="auto"/>
          </w:divBdr>
        </w:div>
        <w:div w:id="713382904">
          <w:marLeft w:val="640"/>
          <w:marRight w:val="0"/>
          <w:marTop w:val="0"/>
          <w:marBottom w:val="0"/>
          <w:divBdr>
            <w:top w:val="none" w:sz="0" w:space="0" w:color="auto"/>
            <w:left w:val="none" w:sz="0" w:space="0" w:color="auto"/>
            <w:bottom w:val="none" w:sz="0" w:space="0" w:color="auto"/>
            <w:right w:val="none" w:sz="0" w:space="0" w:color="auto"/>
          </w:divBdr>
        </w:div>
        <w:div w:id="1409957095">
          <w:marLeft w:val="640"/>
          <w:marRight w:val="0"/>
          <w:marTop w:val="0"/>
          <w:marBottom w:val="0"/>
          <w:divBdr>
            <w:top w:val="none" w:sz="0" w:space="0" w:color="auto"/>
            <w:left w:val="none" w:sz="0" w:space="0" w:color="auto"/>
            <w:bottom w:val="none" w:sz="0" w:space="0" w:color="auto"/>
            <w:right w:val="none" w:sz="0" w:space="0" w:color="auto"/>
          </w:divBdr>
        </w:div>
        <w:div w:id="1638680602">
          <w:marLeft w:val="640"/>
          <w:marRight w:val="0"/>
          <w:marTop w:val="0"/>
          <w:marBottom w:val="0"/>
          <w:divBdr>
            <w:top w:val="none" w:sz="0" w:space="0" w:color="auto"/>
            <w:left w:val="none" w:sz="0" w:space="0" w:color="auto"/>
            <w:bottom w:val="none" w:sz="0" w:space="0" w:color="auto"/>
            <w:right w:val="none" w:sz="0" w:space="0" w:color="auto"/>
          </w:divBdr>
        </w:div>
        <w:div w:id="454064268">
          <w:marLeft w:val="640"/>
          <w:marRight w:val="0"/>
          <w:marTop w:val="0"/>
          <w:marBottom w:val="0"/>
          <w:divBdr>
            <w:top w:val="none" w:sz="0" w:space="0" w:color="auto"/>
            <w:left w:val="none" w:sz="0" w:space="0" w:color="auto"/>
            <w:bottom w:val="none" w:sz="0" w:space="0" w:color="auto"/>
            <w:right w:val="none" w:sz="0" w:space="0" w:color="auto"/>
          </w:divBdr>
        </w:div>
        <w:div w:id="1971594867">
          <w:marLeft w:val="640"/>
          <w:marRight w:val="0"/>
          <w:marTop w:val="0"/>
          <w:marBottom w:val="0"/>
          <w:divBdr>
            <w:top w:val="none" w:sz="0" w:space="0" w:color="auto"/>
            <w:left w:val="none" w:sz="0" w:space="0" w:color="auto"/>
            <w:bottom w:val="none" w:sz="0" w:space="0" w:color="auto"/>
            <w:right w:val="none" w:sz="0" w:space="0" w:color="auto"/>
          </w:divBdr>
        </w:div>
        <w:div w:id="496262125">
          <w:marLeft w:val="640"/>
          <w:marRight w:val="0"/>
          <w:marTop w:val="0"/>
          <w:marBottom w:val="0"/>
          <w:divBdr>
            <w:top w:val="none" w:sz="0" w:space="0" w:color="auto"/>
            <w:left w:val="none" w:sz="0" w:space="0" w:color="auto"/>
            <w:bottom w:val="none" w:sz="0" w:space="0" w:color="auto"/>
            <w:right w:val="none" w:sz="0" w:space="0" w:color="auto"/>
          </w:divBdr>
        </w:div>
        <w:div w:id="691690782">
          <w:marLeft w:val="640"/>
          <w:marRight w:val="0"/>
          <w:marTop w:val="0"/>
          <w:marBottom w:val="0"/>
          <w:divBdr>
            <w:top w:val="none" w:sz="0" w:space="0" w:color="auto"/>
            <w:left w:val="none" w:sz="0" w:space="0" w:color="auto"/>
            <w:bottom w:val="none" w:sz="0" w:space="0" w:color="auto"/>
            <w:right w:val="none" w:sz="0" w:space="0" w:color="auto"/>
          </w:divBdr>
        </w:div>
        <w:div w:id="608588263">
          <w:marLeft w:val="640"/>
          <w:marRight w:val="0"/>
          <w:marTop w:val="0"/>
          <w:marBottom w:val="0"/>
          <w:divBdr>
            <w:top w:val="none" w:sz="0" w:space="0" w:color="auto"/>
            <w:left w:val="none" w:sz="0" w:space="0" w:color="auto"/>
            <w:bottom w:val="none" w:sz="0" w:space="0" w:color="auto"/>
            <w:right w:val="none" w:sz="0" w:space="0" w:color="auto"/>
          </w:divBdr>
        </w:div>
        <w:div w:id="623997747">
          <w:marLeft w:val="640"/>
          <w:marRight w:val="0"/>
          <w:marTop w:val="0"/>
          <w:marBottom w:val="0"/>
          <w:divBdr>
            <w:top w:val="none" w:sz="0" w:space="0" w:color="auto"/>
            <w:left w:val="none" w:sz="0" w:space="0" w:color="auto"/>
            <w:bottom w:val="none" w:sz="0" w:space="0" w:color="auto"/>
            <w:right w:val="none" w:sz="0" w:space="0" w:color="auto"/>
          </w:divBdr>
        </w:div>
        <w:div w:id="24715477">
          <w:marLeft w:val="640"/>
          <w:marRight w:val="0"/>
          <w:marTop w:val="0"/>
          <w:marBottom w:val="0"/>
          <w:divBdr>
            <w:top w:val="none" w:sz="0" w:space="0" w:color="auto"/>
            <w:left w:val="none" w:sz="0" w:space="0" w:color="auto"/>
            <w:bottom w:val="none" w:sz="0" w:space="0" w:color="auto"/>
            <w:right w:val="none" w:sz="0" w:space="0" w:color="auto"/>
          </w:divBdr>
        </w:div>
        <w:div w:id="766192985">
          <w:marLeft w:val="640"/>
          <w:marRight w:val="0"/>
          <w:marTop w:val="0"/>
          <w:marBottom w:val="0"/>
          <w:divBdr>
            <w:top w:val="none" w:sz="0" w:space="0" w:color="auto"/>
            <w:left w:val="none" w:sz="0" w:space="0" w:color="auto"/>
            <w:bottom w:val="none" w:sz="0" w:space="0" w:color="auto"/>
            <w:right w:val="none" w:sz="0" w:space="0" w:color="auto"/>
          </w:divBdr>
        </w:div>
        <w:div w:id="2016759852">
          <w:marLeft w:val="640"/>
          <w:marRight w:val="0"/>
          <w:marTop w:val="0"/>
          <w:marBottom w:val="0"/>
          <w:divBdr>
            <w:top w:val="none" w:sz="0" w:space="0" w:color="auto"/>
            <w:left w:val="none" w:sz="0" w:space="0" w:color="auto"/>
            <w:bottom w:val="none" w:sz="0" w:space="0" w:color="auto"/>
            <w:right w:val="none" w:sz="0" w:space="0" w:color="auto"/>
          </w:divBdr>
        </w:div>
        <w:div w:id="1835993677">
          <w:marLeft w:val="640"/>
          <w:marRight w:val="0"/>
          <w:marTop w:val="0"/>
          <w:marBottom w:val="0"/>
          <w:divBdr>
            <w:top w:val="none" w:sz="0" w:space="0" w:color="auto"/>
            <w:left w:val="none" w:sz="0" w:space="0" w:color="auto"/>
            <w:bottom w:val="none" w:sz="0" w:space="0" w:color="auto"/>
            <w:right w:val="none" w:sz="0" w:space="0" w:color="auto"/>
          </w:divBdr>
        </w:div>
        <w:div w:id="1371495390">
          <w:marLeft w:val="640"/>
          <w:marRight w:val="0"/>
          <w:marTop w:val="0"/>
          <w:marBottom w:val="0"/>
          <w:divBdr>
            <w:top w:val="none" w:sz="0" w:space="0" w:color="auto"/>
            <w:left w:val="none" w:sz="0" w:space="0" w:color="auto"/>
            <w:bottom w:val="none" w:sz="0" w:space="0" w:color="auto"/>
            <w:right w:val="none" w:sz="0" w:space="0" w:color="auto"/>
          </w:divBdr>
        </w:div>
        <w:div w:id="633174532">
          <w:marLeft w:val="640"/>
          <w:marRight w:val="0"/>
          <w:marTop w:val="0"/>
          <w:marBottom w:val="0"/>
          <w:divBdr>
            <w:top w:val="none" w:sz="0" w:space="0" w:color="auto"/>
            <w:left w:val="none" w:sz="0" w:space="0" w:color="auto"/>
            <w:bottom w:val="none" w:sz="0" w:space="0" w:color="auto"/>
            <w:right w:val="none" w:sz="0" w:space="0" w:color="auto"/>
          </w:divBdr>
        </w:div>
        <w:div w:id="1854342985">
          <w:marLeft w:val="640"/>
          <w:marRight w:val="0"/>
          <w:marTop w:val="0"/>
          <w:marBottom w:val="0"/>
          <w:divBdr>
            <w:top w:val="none" w:sz="0" w:space="0" w:color="auto"/>
            <w:left w:val="none" w:sz="0" w:space="0" w:color="auto"/>
            <w:bottom w:val="none" w:sz="0" w:space="0" w:color="auto"/>
            <w:right w:val="none" w:sz="0" w:space="0" w:color="auto"/>
          </w:divBdr>
        </w:div>
        <w:div w:id="1737976719">
          <w:marLeft w:val="640"/>
          <w:marRight w:val="0"/>
          <w:marTop w:val="0"/>
          <w:marBottom w:val="0"/>
          <w:divBdr>
            <w:top w:val="none" w:sz="0" w:space="0" w:color="auto"/>
            <w:left w:val="none" w:sz="0" w:space="0" w:color="auto"/>
            <w:bottom w:val="none" w:sz="0" w:space="0" w:color="auto"/>
            <w:right w:val="none" w:sz="0" w:space="0" w:color="auto"/>
          </w:divBdr>
        </w:div>
        <w:div w:id="574122759">
          <w:marLeft w:val="640"/>
          <w:marRight w:val="0"/>
          <w:marTop w:val="0"/>
          <w:marBottom w:val="0"/>
          <w:divBdr>
            <w:top w:val="none" w:sz="0" w:space="0" w:color="auto"/>
            <w:left w:val="none" w:sz="0" w:space="0" w:color="auto"/>
            <w:bottom w:val="none" w:sz="0" w:space="0" w:color="auto"/>
            <w:right w:val="none" w:sz="0" w:space="0" w:color="auto"/>
          </w:divBdr>
        </w:div>
        <w:div w:id="415395641">
          <w:marLeft w:val="640"/>
          <w:marRight w:val="0"/>
          <w:marTop w:val="0"/>
          <w:marBottom w:val="0"/>
          <w:divBdr>
            <w:top w:val="none" w:sz="0" w:space="0" w:color="auto"/>
            <w:left w:val="none" w:sz="0" w:space="0" w:color="auto"/>
            <w:bottom w:val="none" w:sz="0" w:space="0" w:color="auto"/>
            <w:right w:val="none" w:sz="0" w:space="0" w:color="auto"/>
          </w:divBdr>
        </w:div>
        <w:div w:id="2049791129">
          <w:marLeft w:val="640"/>
          <w:marRight w:val="0"/>
          <w:marTop w:val="0"/>
          <w:marBottom w:val="0"/>
          <w:divBdr>
            <w:top w:val="none" w:sz="0" w:space="0" w:color="auto"/>
            <w:left w:val="none" w:sz="0" w:space="0" w:color="auto"/>
            <w:bottom w:val="none" w:sz="0" w:space="0" w:color="auto"/>
            <w:right w:val="none" w:sz="0" w:space="0" w:color="auto"/>
          </w:divBdr>
        </w:div>
        <w:div w:id="1162505953">
          <w:marLeft w:val="640"/>
          <w:marRight w:val="0"/>
          <w:marTop w:val="0"/>
          <w:marBottom w:val="0"/>
          <w:divBdr>
            <w:top w:val="none" w:sz="0" w:space="0" w:color="auto"/>
            <w:left w:val="none" w:sz="0" w:space="0" w:color="auto"/>
            <w:bottom w:val="none" w:sz="0" w:space="0" w:color="auto"/>
            <w:right w:val="none" w:sz="0" w:space="0" w:color="auto"/>
          </w:divBdr>
        </w:div>
        <w:div w:id="968821274">
          <w:marLeft w:val="640"/>
          <w:marRight w:val="0"/>
          <w:marTop w:val="0"/>
          <w:marBottom w:val="0"/>
          <w:divBdr>
            <w:top w:val="none" w:sz="0" w:space="0" w:color="auto"/>
            <w:left w:val="none" w:sz="0" w:space="0" w:color="auto"/>
            <w:bottom w:val="none" w:sz="0" w:space="0" w:color="auto"/>
            <w:right w:val="none" w:sz="0" w:space="0" w:color="auto"/>
          </w:divBdr>
        </w:div>
        <w:div w:id="818496845">
          <w:marLeft w:val="640"/>
          <w:marRight w:val="0"/>
          <w:marTop w:val="0"/>
          <w:marBottom w:val="0"/>
          <w:divBdr>
            <w:top w:val="none" w:sz="0" w:space="0" w:color="auto"/>
            <w:left w:val="none" w:sz="0" w:space="0" w:color="auto"/>
            <w:bottom w:val="none" w:sz="0" w:space="0" w:color="auto"/>
            <w:right w:val="none" w:sz="0" w:space="0" w:color="auto"/>
          </w:divBdr>
        </w:div>
        <w:div w:id="1764448021">
          <w:marLeft w:val="640"/>
          <w:marRight w:val="0"/>
          <w:marTop w:val="0"/>
          <w:marBottom w:val="0"/>
          <w:divBdr>
            <w:top w:val="none" w:sz="0" w:space="0" w:color="auto"/>
            <w:left w:val="none" w:sz="0" w:space="0" w:color="auto"/>
            <w:bottom w:val="none" w:sz="0" w:space="0" w:color="auto"/>
            <w:right w:val="none" w:sz="0" w:space="0" w:color="auto"/>
          </w:divBdr>
        </w:div>
        <w:div w:id="1466697256">
          <w:marLeft w:val="640"/>
          <w:marRight w:val="0"/>
          <w:marTop w:val="0"/>
          <w:marBottom w:val="0"/>
          <w:divBdr>
            <w:top w:val="none" w:sz="0" w:space="0" w:color="auto"/>
            <w:left w:val="none" w:sz="0" w:space="0" w:color="auto"/>
            <w:bottom w:val="none" w:sz="0" w:space="0" w:color="auto"/>
            <w:right w:val="none" w:sz="0" w:space="0" w:color="auto"/>
          </w:divBdr>
        </w:div>
        <w:div w:id="1020278752">
          <w:marLeft w:val="640"/>
          <w:marRight w:val="0"/>
          <w:marTop w:val="0"/>
          <w:marBottom w:val="0"/>
          <w:divBdr>
            <w:top w:val="none" w:sz="0" w:space="0" w:color="auto"/>
            <w:left w:val="none" w:sz="0" w:space="0" w:color="auto"/>
            <w:bottom w:val="none" w:sz="0" w:space="0" w:color="auto"/>
            <w:right w:val="none" w:sz="0" w:space="0" w:color="auto"/>
          </w:divBdr>
        </w:div>
        <w:div w:id="1793132848">
          <w:marLeft w:val="640"/>
          <w:marRight w:val="0"/>
          <w:marTop w:val="0"/>
          <w:marBottom w:val="0"/>
          <w:divBdr>
            <w:top w:val="none" w:sz="0" w:space="0" w:color="auto"/>
            <w:left w:val="none" w:sz="0" w:space="0" w:color="auto"/>
            <w:bottom w:val="none" w:sz="0" w:space="0" w:color="auto"/>
            <w:right w:val="none" w:sz="0" w:space="0" w:color="auto"/>
          </w:divBdr>
        </w:div>
        <w:div w:id="2045784939">
          <w:marLeft w:val="640"/>
          <w:marRight w:val="0"/>
          <w:marTop w:val="0"/>
          <w:marBottom w:val="0"/>
          <w:divBdr>
            <w:top w:val="none" w:sz="0" w:space="0" w:color="auto"/>
            <w:left w:val="none" w:sz="0" w:space="0" w:color="auto"/>
            <w:bottom w:val="none" w:sz="0" w:space="0" w:color="auto"/>
            <w:right w:val="none" w:sz="0" w:space="0" w:color="auto"/>
          </w:divBdr>
        </w:div>
        <w:div w:id="236791629">
          <w:marLeft w:val="640"/>
          <w:marRight w:val="0"/>
          <w:marTop w:val="0"/>
          <w:marBottom w:val="0"/>
          <w:divBdr>
            <w:top w:val="none" w:sz="0" w:space="0" w:color="auto"/>
            <w:left w:val="none" w:sz="0" w:space="0" w:color="auto"/>
            <w:bottom w:val="none" w:sz="0" w:space="0" w:color="auto"/>
            <w:right w:val="none" w:sz="0" w:space="0" w:color="auto"/>
          </w:divBdr>
        </w:div>
        <w:div w:id="1234778883">
          <w:marLeft w:val="640"/>
          <w:marRight w:val="0"/>
          <w:marTop w:val="0"/>
          <w:marBottom w:val="0"/>
          <w:divBdr>
            <w:top w:val="none" w:sz="0" w:space="0" w:color="auto"/>
            <w:left w:val="none" w:sz="0" w:space="0" w:color="auto"/>
            <w:bottom w:val="none" w:sz="0" w:space="0" w:color="auto"/>
            <w:right w:val="none" w:sz="0" w:space="0" w:color="auto"/>
          </w:divBdr>
        </w:div>
        <w:div w:id="140540470">
          <w:marLeft w:val="640"/>
          <w:marRight w:val="0"/>
          <w:marTop w:val="0"/>
          <w:marBottom w:val="0"/>
          <w:divBdr>
            <w:top w:val="none" w:sz="0" w:space="0" w:color="auto"/>
            <w:left w:val="none" w:sz="0" w:space="0" w:color="auto"/>
            <w:bottom w:val="none" w:sz="0" w:space="0" w:color="auto"/>
            <w:right w:val="none" w:sz="0" w:space="0" w:color="auto"/>
          </w:divBdr>
        </w:div>
        <w:div w:id="365787964">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6475365">
      <w:bodyDiv w:val="1"/>
      <w:marLeft w:val="0"/>
      <w:marRight w:val="0"/>
      <w:marTop w:val="0"/>
      <w:marBottom w:val="0"/>
      <w:divBdr>
        <w:top w:val="none" w:sz="0" w:space="0" w:color="auto"/>
        <w:left w:val="none" w:sz="0" w:space="0" w:color="auto"/>
        <w:bottom w:val="none" w:sz="0" w:space="0" w:color="auto"/>
        <w:right w:val="none" w:sz="0" w:space="0" w:color="auto"/>
      </w:divBdr>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3369025">
      <w:bodyDiv w:val="1"/>
      <w:marLeft w:val="0"/>
      <w:marRight w:val="0"/>
      <w:marTop w:val="0"/>
      <w:marBottom w:val="0"/>
      <w:divBdr>
        <w:top w:val="none" w:sz="0" w:space="0" w:color="auto"/>
        <w:left w:val="none" w:sz="0" w:space="0" w:color="auto"/>
        <w:bottom w:val="none" w:sz="0" w:space="0" w:color="auto"/>
        <w:right w:val="none" w:sz="0" w:space="0" w:color="auto"/>
      </w:divBdr>
      <w:divsChild>
        <w:div w:id="156071498">
          <w:marLeft w:val="640"/>
          <w:marRight w:val="0"/>
          <w:marTop w:val="0"/>
          <w:marBottom w:val="0"/>
          <w:divBdr>
            <w:top w:val="none" w:sz="0" w:space="0" w:color="auto"/>
            <w:left w:val="none" w:sz="0" w:space="0" w:color="auto"/>
            <w:bottom w:val="none" w:sz="0" w:space="0" w:color="auto"/>
            <w:right w:val="none" w:sz="0" w:space="0" w:color="auto"/>
          </w:divBdr>
          <w:divsChild>
            <w:div w:id="363679266">
              <w:marLeft w:val="0"/>
              <w:marRight w:val="0"/>
              <w:marTop w:val="0"/>
              <w:marBottom w:val="0"/>
              <w:divBdr>
                <w:top w:val="none" w:sz="0" w:space="0" w:color="auto"/>
                <w:left w:val="none" w:sz="0" w:space="0" w:color="auto"/>
                <w:bottom w:val="none" w:sz="0" w:space="0" w:color="auto"/>
                <w:right w:val="none" w:sz="0" w:space="0" w:color="auto"/>
              </w:divBdr>
              <w:divsChild>
                <w:div w:id="2103450286">
                  <w:marLeft w:val="640"/>
                  <w:marRight w:val="0"/>
                  <w:marTop w:val="0"/>
                  <w:marBottom w:val="0"/>
                  <w:divBdr>
                    <w:top w:val="none" w:sz="0" w:space="0" w:color="auto"/>
                    <w:left w:val="none" w:sz="0" w:space="0" w:color="auto"/>
                    <w:bottom w:val="none" w:sz="0" w:space="0" w:color="auto"/>
                    <w:right w:val="none" w:sz="0" w:space="0" w:color="auto"/>
                  </w:divBdr>
                </w:div>
                <w:div w:id="527597526">
                  <w:marLeft w:val="640"/>
                  <w:marRight w:val="0"/>
                  <w:marTop w:val="0"/>
                  <w:marBottom w:val="0"/>
                  <w:divBdr>
                    <w:top w:val="none" w:sz="0" w:space="0" w:color="auto"/>
                    <w:left w:val="none" w:sz="0" w:space="0" w:color="auto"/>
                    <w:bottom w:val="none" w:sz="0" w:space="0" w:color="auto"/>
                    <w:right w:val="none" w:sz="0" w:space="0" w:color="auto"/>
                  </w:divBdr>
                </w:div>
                <w:div w:id="1519006753">
                  <w:marLeft w:val="640"/>
                  <w:marRight w:val="0"/>
                  <w:marTop w:val="0"/>
                  <w:marBottom w:val="0"/>
                  <w:divBdr>
                    <w:top w:val="none" w:sz="0" w:space="0" w:color="auto"/>
                    <w:left w:val="none" w:sz="0" w:space="0" w:color="auto"/>
                    <w:bottom w:val="none" w:sz="0" w:space="0" w:color="auto"/>
                    <w:right w:val="none" w:sz="0" w:space="0" w:color="auto"/>
                  </w:divBdr>
                </w:div>
                <w:div w:id="2105686919">
                  <w:marLeft w:val="640"/>
                  <w:marRight w:val="0"/>
                  <w:marTop w:val="0"/>
                  <w:marBottom w:val="0"/>
                  <w:divBdr>
                    <w:top w:val="none" w:sz="0" w:space="0" w:color="auto"/>
                    <w:left w:val="none" w:sz="0" w:space="0" w:color="auto"/>
                    <w:bottom w:val="none" w:sz="0" w:space="0" w:color="auto"/>
                    <w:right w:val="none" w:sz="0" w:space="0" w:color="auto"/>
                  </w:divBdr>
                </w:div>
                <w:div w:id="1083917877">
                  <w:marLeft w:val="640"/>
                  <w:marRight w:val="0"/>
                  <w:marTop w:val="0"/>
                  <w:marBottom w:val="0"/>
                  <w:divBdr>
                    <w:top w:val="none" w:sz="0" w:space="0" w:color="auto"/>
                    <w:left w:val="none" w:sz="0" w:space="0" w:color="auto"/>
                    <w:bottom w:val="none" w:sz="0" w:space="0" w:color="auto"/>
                    <w:right w:val="none" w:sz="0" w:space="0" w:color="auto"/>
                  </w:divBdr>
                </w:div>
                <w:div w:id="981033961">
                  <w:marLeft w:val="640"/>
                  <w:marRight w:val="0"/>
                  <w:marTop w:val="0"/>
                  <w:marBottom w:val="0"/>
                  <w:divBdr>
                    <w:top w:val="none" w:sz="0" w:space="0" w:color="auto"/>
                    <w:left w:val="none" w:sz="0" w:space="0" w:color="auto"/>
                    <w:bottom w:val="none" w:sz="0" w:space="0" w:color="auto"/>
                    <w:right w:val="none" w:sz="0" w:space="0" w:color="auto"/>
                  </w:divBdr>
                </w:div>
                <w:div w:id="1892963390">
                  <w:marLeft w:val="640"/>
                  <w:marRight w:val="0"/>
                  <w:marTop w:val="0"/>
                  <w:marBottom w:val="0"/>
                  <w:divBdr>
                    <w:top w:val="none" w:sz="0" w:space="0" w:color="auto"/>
                    <w:left w:val="none" w:sz="0" w:space="0" w:color="auto"/>
                    <w:bottom w:val="none" w:sz="0" w:space="0" w:color="auto"/>
                    <w:right w:val="none" w:sz="0" w:space="0" w:color="auto"/>
                  </w:divBdr>
                </w:div>
                <w:div w:id="2113478406">
                  <w:marLeft w:val="640"/>
                  <w:marRight w:val="0"/>
                  <w:marTop w:val="0"/>
                  <w:marBottom w:val="0"/>
                  <w:divBdr>
                    <w:top w:val="none" w:sz="0" w:space="0" w:color="auto"/>
                    <w:left w:val="none" w:sz="0" w:space="0" w:color="auto"/>
                    <w:bottom w:val="none" w:sz="0" w:space="0" w:color="auto"/>
                    <w:right w:val="none" w:sz="0" w:space="0" w:color="auto"/>
                  </w:divBdr>
                </w:div>
                <w:div w:id="1398043267">
                  <w:marLeft w:val="640"/>
                  <w:marRight w:val="0"/>
                  <w:marTop w:val="0"/>
                  <w:marBottom w:val="0"/>
                  <w:divBdr>
                    <w:top w:val="none" w:sz="0" w:space="0" w:color="auto"/>
                    <w:left w:val="none" w:sz="0" w:space="0" w:color="auto"/>
                    <w:bottom w:val="none" w:sz="0" w:space="0" w:color="auto"/>
                    <w:right w:val="none" w:sz="0" w:space="0" w:color="auto"/>
                  </w:divBdr>
                </w:div>
                <w:div w:id="760028060">
                  <w:marLeft w:val="640"/>
                  <w:marRight w:val="0"/>
                  <w:marTop w:val="0"/>
                  <w:marBottom w:val="0"/>
                  <w:divBdr>
                    <w:top w:val="none" w:sz="0" w:space="0" w:color="auto"/>
                    <w:left w:val="none" w:sz="0" w:space="0" w:color="auto"/>
                    <w:bottom w:val="none" w:sz="0" w:space="0" w:color="auto"/>
                    <w:right w:val="none" w:sz="0" w:space="0" w:color="auto"/>
                  </w:divBdr>
                </w:div>
                <w:div w:id="1092551846">
                  <w:marLeft w:val="640"/>
                  <w:marRight w:val="0"/>
                  <w:marTop w:val="0"/>
                  <w:marBottom w:val="0"/>
                  <w:divBdr>
                    <w:top w:val="none" w:sz="0" w:space="0" w:color="auto"/>
                    <w:left w:val="none" w:sz="0" w:space="0" w:color="auto"/>
                    <w:bottom w:val="none" w:sz="0" w:space="0" w:color="auto"/>
                    <w:right w:val="none" w:sz="0" w:space="0" w:color="auto"/>
                  </w:divBdr>
                </w:div>
                <w:div w:id="848521865">
                  <w:marLeft w:val="640"/>
                  <w:marRight w:val="0"/>
                  <w:marTop w:val="0"/>
                  <w:marBottom w:val="0"/>
                  <w:divBdr>
                    <w:top w:val="none" w:sz="0" w:space="0" w:color="auto"/>
                    <w:left w:val="none" w:sz="0" w:space="0" w:color="auto"/>
                    <w:bottom w:val="none" w:sz="0" w:space="0" w:color="auto"/>
                    <w:right w:val="none" w:sz="0" w:space="0" w:color="auto"/>
                  </w:divBdr>
                </w:div>
                <w:div w:id="939069564">
                  <w:marLeft w:val="640"/>
                  <w:marRight w:val="0"/>
                  <w:marTop w:val="0"/>
                  <w:marBottom w:val="0"/>
                  <w:divBdr>
                    <w:top w:val="none" w:sz="0" w:space="0" w:color="auto"/>
                    <w:left w:val="none" w:sz="0" w:space="0" w:color="auto"/>
                    <w:bottom w:val="none" w:sz="0" w:space="0" w:color="auto"/>
                    <w:right w:val="none" w:sz="0" w:space="0" w:color="auto"/>
                  </w:divBdr>
                </w:div>
                <w:div w:id="1676223317">
                  <w:marLeft w:val="640"/>
                  <w:marRight w:val="0"/>
                  <w:marTop w:val="0"/>
                  <w:marBottom w:val="0"/>
                  <w:divBdr>
                    <w:top w:val="none" w:sz="0" w:space="0" w:color="auto"/>
                    <w:left w:val="none" w:sz="0" w:space="0" w:color="auto"/>
                    <w:bottom w:val="none" w:sz="0" w:space="0" w:color="auto"/>
                    <w:right w:val="none" w:sz="0" w:space="0" w:color="auto"/>
                  </w:divBdr>
                </w:div>
                <w:div w:id="2119176680">
                  <w:marLeft w:val="640"/>
                  <w:marRight w:val="0"/>
                  <w:marTop w:val="0"/>
                  <w:marBottom w:val="0"/>
                  <w:divBdr>
                    <w:top w:val="none" w:sz="0" w:space="0" w:color="auto"/>
                    <w:left w:val="none" w:sz="0" w:space="0" w:color="auto"/>
                    <w:bottom w:val="none" w:sz="0" w:space="0" w:color="auto"/>
                    <w:right w:val="none" w:sz="0" w:space="0" w:color="auto"/>
                  </w:divBdr>
                </w:div>
                <w:div w:id="1836647981">
                  <w:marLeft w:val="640"/>
                  <w:marRight w:val="0"/>
                  <w:marTop w:val="0"/>
                  <w:marBottom w:val="0"/>
                  <w:divBdr>
                    <w:top w:val="none" w:sz="0" w:space="0" w:color="auto"/>
                    <w:left w:val="none" w:sz="0" w:space="0" w:color="auto"/>
                    <w:bottom w:val="none" w:sz="0" w:space="0" w:color="auto"/>
                    <w:right w:val="none" w:sz="0" w:space="0" w:color="auto"/>
                  </w:divBdr>
                </w:div>
                <w:div w:id="504705467">
                  <w:marLeft w:val="640"/>
                  <w:marRight w:val="0"/>
                  <w:marTop w:val="0"/>
                  <w:marBottom w:val="0"/>
                  <w:divBdr>
                    <w:top w:val="none" w:sz="0" w:space="0" w:color="auto"/>
                    <w:left w:val="none" w:sz="0" w:space="0" w:color="auto"/>
                    <w:bottom w:val="none" w:sz="0" w:space="0" w:color="auto"/>
                    <w:right w:val="none" w:sz="0" w:space="0" w:color="auto"/>
                  </w:divBdr>
                </w:div>
                <w:div w:id="1089738027">
                  <w:marLeft w:val="640"/>
                  <w:marRight w:val="0"/>
                  <w:marTop w:val="0"/>
                  <w:marBottom w:val="0"/>
                  <w:divBdr>
                    <w:top w:val="none" w:sz="0" w:space="0" w:color="auto"/>
                    <w:left w:val="none" w:sz="0" w:space="0" w:color="auto"/>
                    <w:bottom w:val="none" w:sz="0" w:space="0" w:color="auto"/>
                    <w:right w:val="none" w:sz="0" w:space="0" w:color="auto"/>
                  </w:divBdr>
                </w:div>
                <w:div w:id="1617518542">
                  <w:marLeft w:val="640"/>
                  <w:marRight w:val="0"/>
                  <w:marTop w:val="0"/>
                  <w:marBottom w:val="0"/>
                  <w:divBdr>
                    <w:top w:val="none" w:sz="0" w:space="0" w:color="auto"/>
                    <w:left w:val="none" w:sz="0" w:space="0" w:color="auto"/>
                    <w:bottom w:val="none" w:sz="0" w:space="0" w:color="auto"/>
                    <w:right w:val="none" w:sz="0" w:space="0" w:color="auto"/>
                  </w:divBdr>
                </w:div>
                <w:div w:id="1182476105">
                  <w:marLeft w:val="640"/>
                  <w:marRight w:val="0"/>
                  <w:marTop w:val="0"/>
                  <w:marBottom w:val="0"/>
                  <w:divBdr>
                    <w:top w:val="none" w:sz="0" w:space="0" w:color="auto"/>
                    <w:left w:val="none" w:sz="0" w:space="0" w:color="auto"/>
                    <w:bottom w:val="none" w:sz="0" w:space="0" w:color="auto"/>
                    <w:right w:val="none" w:sz="0" w:space="0" w:color="auto"/>
                  </w:divBdr>
                </w:div>
                <w:div w:id="1330787050">
                  <w:marLeft w:val="640"/>
                  <w:marRight w:val="0"/>
                  <w:marTop w:val="0"/>
                  <w:marBottom w:val="0"/>
                  <w:divBdr>
                    <w:top w:val="none" w:sz="0" w:space="0" w:color="auto"/>
                    <w:left w:val="none" w:sz="0" w:space="0" w:color="auto"/>
                    <w:bottom w:val="none" w:sz="0" w:space="0" w:color="auto"/>
                    <w:right w:val="none" w:sz="0" w:space="0" w:color="auto"/>
                  </w:divBdr>
                </w:div>
                <w:div w:id="795412698">
                  <w:marLeft w:val="640"/>
                  <w:marRight w:val="0"/>
                  <w:marTop w:val="0"/>
                  <w:marBottom w:val="0"/>
                  <w:divBdr>
                    <w:top w:val="none" w:sz="0" w:space="0" w:color="auto"/>
                    <w:left w:val="none" w:sz="0" w:space="0" w:color="auto"/>
                    <w:bottom w:val="none" w:sz="0" w:space="0" w:color="auto"/>
                    <w:right w:val="none" w:sz="0" w:space="0" w:color="auto"/>
                  </w:divBdr>
                </w:div>
                <w:div w:id="1836264845">
                  <w:marLeft w:val="640"/>
                  <w:marRight w:val="0"/>
                  <w:marTop w:val="0"/>
                  <w:marBottom w:val="0"/>
                  <w:divBdr>
                    <w:top w:val="none" w:sz="0" w:space="0" w:color="auto"/>
                    <w:left w:val="none" w:sz="0" w:space="0" w:color="auto"/>
                    <w:bottom w:val="none" w:sz="0" w:space="0" w:color="auto"/>
                    <w:right w:val="none" w:sz="0" w:space="0" w:color="auto"/>
                  </w:divBdr>
                </w:div>
                <w:div w:id="1574925836">
                  <w:marLeft w:val="640"/>
                  <w:marRight w:val="0"/>
                  <w:marTop w:val="0"/>
                  <w:marBottom w:val="0"/>
                  <w:divBdr>
                    <w:top w:val="none" w:sz="0" w:space="0" w:color="auto"/>
                    <w:left w:val="none" w:sz="0" w:space="0" w:color="auto"/>
                    <w:bottom w:val="none" w:sz="0" w:space="0" w:color="auto"/>
                    <w:right w:val="none" w:sz="0" w:space="0" w:color="auto"/>
                  </w:divBdr>
                </w:div>
                <w:div w:id="109052794">
                  <w:marLeft w:val="640"/>
                  <w:marRight w:val="0"/>
                  <w:marTop w:val="0"/>
                  <w:marBottom w:val="0"/>
                  <w:divBdr>
                    <w:top w:val="none" w:sz="0" w:space="0" w:color="auto"/>
                    <w:left w:val="none" w:sz="0" w:space="0" w:color="auto"/>
                    <w:bottom w:val="none" w:sz="0" w:space="0" w:color="auto"/>
                    <w:right w:val="none" w:sz="0" w:space="0" w:color="auto"/>
                  </w:divBdr>
                </w:div>
                <w:div w:id="1112558055">
                  <w:marLeft w:val="640"/>
                  <w:marRight w:val="0"/>
                  <w:marTop w:val="0"/>
                  <w:marBottom w:val="0"/>
                  <w:divBdr>
                    <w:top w:val="none" w:sz="0" w:space="0" w:color="auto"/>
                    <w:left w:val="none" w:sz="0" w:space="0" w:color="auto"/>
                    <w:bottom w:val="none" w:sz="0" w:space="0" w:color="auto"/>
                    <w:right w:val="none" w:sz="0" w:space="0" w:color="auto"/>
                  </w:divBdr>
                </w:div>
                <w:div w:id="253318858">
                  <w:marLeft w:val="640"/>
                  <w:marRight w:val="0"/>
                  <w:marTop w:val="0"/>
                  <w:marBottom w:val="0"/>
                  <w:divBdr>
                    <w:top w:val="none" w:sz="0" w:space="0" w:color="auto"/>
                    <w:left w:val="none" w:sz="0" w:space="0" w:color="auto"/>
                    <w:bottom w:val="none" w:sz="0" w:space="0" w:color="auto"/>
                    <w:right w:val="none" w:sz="0" w:space="0" w:color="auto"/>
                  </w:divBdr>
                </w:div>
                <w:div w:id="1127119657">
                  <w:marLeft w:val="640"/>
                  <w:marRight w:val="0"/>
                  <w:marTop w:val="0"/>
                  <w:marBottom w:val="0"/>
                  <w:divBdr>
                    <w:top w:val="none" w:sz="0" w:space="0" w:color="auto"/>
                    <w:left w:val="none" w:sz="0" w:space="0" w:color="auto"/>
                    <w:bottom w:val="none" w:sz="0" w:space="0" w:color="auto"/>
                    <w:right w:val="none" w:sz="0" w:space="0" w:color="auto"/>
                  </w:divBdr>
                </w:div>
                <w:div w:id="2075857821">
                  <w:marLeft w:val="640"/>
                  <w:marRight w:val="0"/>
                  <w:marTop w:val="0"/>
                  <w:marBottom w:val="0"/>
                  <w:divBdr>
                    <w:top w:val="none" w:sz="0" w:space="0" w:color="auto"/>
                    <w:left w:val="none" w:sz="0" w:space="0" w:color="auto"/>
                    <w:bottom w:val="none" w:sz="0" w:space="0" w:color="auto"/>
                    <w:right w:val="none" w:sz="0" w:space="0" w:color="auto"/>
                  </w:divBdr>
                </w:div>
                <w:div w:id="55014498">
                  <w:marLeft w:val="640"/>
                  <w:marRight w:val="0"/>
                  <w:marTop w:val="0"/>
                  <w:marBottom w:val="0"/>
                  <w:divBdr>
                    <w:top w:val="none" w:sz="0" w:space="0" w:color="auto"/>
                    <w:left w:val="none" w:sz="0" w:space="0" w:color="auto"/>
                    <w:bottom w:val="none" w:sz="0" w:space="0" w:color="auto"/>
                    <w:right w:val="none" w:sz="0" w:space="0" w:color="auto"/>
                  </w:divBdr>
                </w:div>
                <w:div w:id="1953241535">
                  <w:marLeft w:val="640"/>
                  <w:marRight w:val="0"/>
                  <w:marTop w:val="0"/>
                  <w:marBottom w:val="0"/>
                  <w:divBdr>
                    <w:top w:val="none" w:sz="0" w:space="0" w:color="auto"/>
                    <w:left w:val="none" w:sz="0" w:space="0" w:color="auto"/>
                    <w:bottom w:val="none" w:sz="0" w:space="0" w:color="auto"/>
                    <w:right w:val="none" w:sz="0" w:space="0" w:color="auto"/>
                  </w:divBdr>
                </w:div>
                <w:div w:id="395055364">
                  <w:marLeft w:val="640"/>
                  <w:marRight w:val="0"/>
                  <w:marTop w:val="0"/>
                  <w:marBottom w:val="0"/>
                  <w:divBdr>
                    <w:top w:val="none" w:sz="0" w:space="0" w:color="auto"/>
                    <w:left w:val="none" w:sz="0" w:space="0" w:color="auto"/>
                    <w:bottom w:val="none" w:sz="0" w:space="0" w:color="auto"/>
                    <w:right w:val="none" w:sz="0" w:space="0" w:color="auto"/>
                  </w:divBdr>
                </w:div>
                <w:div w:id="679090919">
                  <w:marLeft w:val="640"/>
                  <w:marRight w:val="0"/>
                  <w:marTop w:val="0"/>
                  <w:marBottom w:val="0"/>
                  <w:divBdr>
                    <w:top w:val="none" w:sz="0" w:space="0" w:color="auto"/>
                    <w:left w:val="none" w:sz="0" w:space="0" w:color="auto"/>
                    <w:bottom w:val="none" w:sz="0" w:space="0" w:color="auto"/>
                    <w:right w:val="none" w:sz="0" w:space="0" w:color="auto"/>
                  </w:divBdr>
                </w:div>
                <w:div w:id="1110514011">
                  <w:marLeft w:val="640"/>
                  <w:marRight w:val="0"/>
                  <w:marTop w:val="0"/>
                  <w:marBottom w:val="0"/>
                  <w:divBdr>
                    <w:top w:val="none" w:sz="0" w:space="0" w:color="auto"/>
                    <w:left w:val="none" w:sz="0" w:space="0" w:color="auto"/>
                    <w:bottom w:val="none" w:sz="0" w:space="0" w:color="auto"/>
                    <w:right w:val="none" w:sz="0" w:space="0" w:color="auto"/>
                  </w:divBdr>
                </w:div>
                <w:div w:id="2063863785">
                  <w:marLeft w:val="640"/>
                  <w:marRight w:val="0"/>
                  <w:marTop w:val="0"/>
                  <w:marBottom w:val="0"/>
                  <w:divBdr>
                    <w:top w:val="none" w:sz="0" w:space="0" w:color="auto"/>
                    <w:left w:val="none" w:sz="0" w:space="0" w:color="auto"/>
                    <w:bottom w:val="none" w:sz="0" w:space="0" w:color="auto"/>
                    <w:right w:val="none" w:sz="0" w:space="0" w:color="auto"/>
                  </w:divBdr>
                </w:div>
                <w:div w:id="764226682">
                  <w:marLeft w:val="640"/>
                  <w:marRight w:val="0"/>
                  <w:marTop w:val="0"/>
                  <w:marBottom w:val="0"/>
                  <w:divBdr>
                    <w:top w:val="none" w:sz="0" w:space="0" w:color="auto"/>
                    <w:left w:val="none" w:sz="0" w:space="0" w:color="auto"/>
                    <w:bottom w:val="none" w:sz="0" w:space="0" w:color="auto"/>
                    <w:right w:val="none" w:sz="0" w:space="0" w:color="auto"/>
                  </w:divBdr>
                </w:div>
                <w:div w:id="942539057">
                  <w:marLeft w:val="640"/>
                  <w:marRight w:val="0"/>
                  <w:marTop w:val="0"/>
                  <w:marBottom w:val="0"/>
                  <w:divBdr>
                    <w:top w:val="none" w:sz="0" w:space="0" w:color="auto"/>
                    <w:left w:val="none" w:sz="0" w:space="0" w:color="auto"/>
                    <w:bottom w:val="none" w:sz="0" w:space="0" w:color="auto"/>
                    <w:right w:val="none" w:sz="0" w:space="0" w:color="auto"/>
                  </w:divBdr>
                </w:div>
                <w:div w:id="272136605">
                  <w:marLeft w:val="640"/>
                  <w:marRight w:val="0"/>
                  <w:marTop w:val="0"/>
                  <w:marBottom w:val="0"/>
                  <w:divBdr>
                    <w:top w:val="none" w:sz="0" w:space="0" w:color="auto"/>
                    <w:left w:val="none" w:sz="0" w:space="0" w:color="auto"/>
                    <w:bottom w:val="none" w:sz="0" w:space="0" w:color="auto"/>
                    <w:right w:val="none" w:sz="0" w:space="0" w:color="auto"/>
                  </w:divBdr>
                </w:div>
                <w:div w:id="1345329638">
                  <w:marLeft w:val="640"/>
                  <w:marRight w:val="0"/>
                  <w:marTop w:val="0"/>
                  <w:marBottom w:val="0"/>
                  <w:divBdr>
                    <w:top w:val="none" w:sz="0" w:space="0" w:color="auto"/>
                    <w:left w:val="none" w:sz="0" w:space="0" w:color="auto"/>
                    <w:bottom w:val="none" w:sz="0" w:space="0" w:color="auto"/>
                    <w:right w:val="none" w:sz="0" w:space="0" w:color="auto"/>
                  </w:divBdr>
                </w:div>
                <w:div w:id="960841269">
                  <w:marLeft w:val="640"/>
                  <w:marRight w:val="0"/>
                  <w:marTop w:val="0"/>
                  <w:marBottom w:val="0"/>
                  <w:divBdr>
                    <w:top w:val="none" w:sz="0" w:space="0" w:color="auto"/>
                    <w:left w:val="none" w:sz="0" w:space="0" w:color="auto"/>
                    <w:bottom w:val="none" w:sz="0" w:space="0" w:color="auto"/>
                    <w:right w:val="none" w:sz="0" w:space="0" w:color="auto"/>
                  </w:divBdr>
                </w:div>
                <w:div w:id="510074086">
                  <w:marLeft w:val="640"/>
                  <w:marRight w:val="0"/>
                  <w:marTop w:val="0"/>
                  <w:marBottom w:val="0"/>
                  <w:divBdr>
                    <w:top w:val="none" w:sz="0" w:space="0" w:color="auto"/>
                    <w:left w:val="none" w:sz="0" w:space="0" w:color="auto"/>
                    <w:bottom w:val="none" w:sz="0" w:space="0" w:color="auto"/>
                    <w:right w:val="none" w:sz="0" w:space="0" w:color="auto"/>
                  </w:divBdr>
                </w:div>
                <w:div w:id="1333338630">
                  <w:marLeft w:val="640"/>
                  <w:marRight w:val="0"/>
                  <w:marTop w:val="0"/>
                  <w:marBottom w:val="0"/>
                  <w:divBdr>
                    <w:top w:val="none" w:sz="0" w:space="0" w:color="auto"/>
                    <w:left w:val="none" w:sz="0" w:space="0" w:color="auto"/>
                    <w:bottom w:val="none" w:sz="0" w:space="0" w:color="auto"/>
                    <w:right w:val="none" w:sz="0" w:space="0" w:color="auto"/>
                  </w:divBdr>
                </w:div>
                <w:div w:id="264970459">
                  <w:marLeft w:val="640"/>
                  <w:marRight w:val="0"/>
                  <w:marTop w:val="0"/>
                  <w:marBottom w:val="0"/>
                  <w:divBdr>
                    <w:top w:val="none" w:sz="0" w:space="0" w:color="auto"/>
                    <w:left w:val="none" w:sz="0" w:space="0" w:color="auto"/>
                    <w:bottom w:val="none" w:sz="0" w:space="0" w:color="auto"/>
                    <w:right w:val="none" w:sz="0" w:space="0" w:color="auto"/>
                  </w:divBdr>
                </w:div>
                <w:div w:id="1296712268">
                  <w:marLeft w:val="640"/>
                  <w:marRight w:val="0"/>
                  <w:marTop w:val="0"/>
                  <w:marBottom w:val="0"/>
                  <w:divBdr>
                    <w:top w:val="none" w:sz="0" w:space="0" w:color="auto"/>
                    <w:left w:val="none" w:sz="0" w:space="0" w:color="auto"/>
                    <w:bottom w:val="none" w:sz="0" w:space="0" w:color="auto"/>
                    <w:right w:val="none" w:sz="0" w:space="0" w:color="auto"/>
                  </w:divBdr>
                </w:div>
                <w:div w:id="2071615961">
                  <w:marLeft w:val="640"/>
                  <w:marRight w:val="0"/>
                  <w:marTop w:val="0"/>
                  <w:marBottom w:val="0"/>
                  <w:divBdr>
                    <w:top w:val="none" w:sz="0" w:space="0" w:color="auto"/>
                    <w:left w:val="none" w:sz="0" w:space="0" w:color="auto"/>
                    <w:bottom w:val="none" w:sz="0" w:space="0" w:color="auto"/>
                    <w:right w:val="none" w:sz="0" w:space="0" w:color="auto"/>
                  </w:divBdr>
                </w:div>
                <w:div w:id="1785343191">
                  <w:marLeft w:val="640"/>
                  <w:marRight w:val="0"/>
                  <w:marTop w:val="0"/>
                  <w:marBottom w:val="0"/>
                  <w:divBdr>
                    <w:top w:val="none" w:sz="0" w:space="0" w:color="auto"/>
                    <w:left w:val="none" w:sz="0" w:space="0" w:color="auto"/>
                    <w:bottom w:val="none" w:sz="0" w:space="0" w:color="auto"/>
                    <w:right w:val="none" w:sz="0" w:space="0" w:color="auto"/>
                  </w:divBdr>
                </w:div>
                <w:div w:id="1838106721">
                  <w:marLeft w:val="640"/>
                  <w:marRight w:val="0"/>
                  <w:marTop w:val="0"/>
                  <w:marBottom w:val="0"/>
                  <w:divBdr>
                    <w:top w:val="none" w:sz="0" w:space="0" w:color="auto"/>
                    <w:left w:val="none" w:sz="0" w:space="0" w:color="auto"/>
                    <w:bottom w:val="none" w:sz="0" w:space="0" w:color="auto"/>
                    <w:right w:val="none" w:sz="0" w:space="0" w:color="auto"/>
                  </w:divBdr>
                </w:div>
                <w:div w:id="390272987">
                  <w:marLeft w:val="640"/>
                  <w:marRight w:val="0"/>
                  <w:marTop w:val="0"/>
                  <w:marBottom w:val="0"/>
                  <w:divBdr>
                    <w:top w:val="none" w:sz="0" w:space="0" w:color="auto"/>
                    <w:left w:val="none" w:sz="0" w:space="0" w:color="auto"/>
                    <w:bottom w:val="none" w:sz="0" w:space="0" w:color="auto"/>
                    <w:right w:val="none" w:sz="0" w:space="0" w:color="auto"/>
                  </w:divBdr>
                </w:div>
                <w:div w:id="1840533405">
                  <w:marLeft w:val="640"/>
                  <w:marRight w:val="0"/>
                  <w:marTop w:val="0"/>
                  <w:marBottom w:val="0"/>
                  <w:divBdr>
                    <w:top w:val="none" w:sz="0" w:space="0" w:color="auto"/>
                    <w:left w:val="none" w:sz="0" w:space="0" w:color="auto"/>
                    <w:bottom w:val="none" w:sz="0" w:space="0" w:color="auto"/>
                    <w:right w:val="none" w:sz="0" w:space="0" w:color="auto"/>
                  </w:divBdr>
                </w:div>
                <w:div w:id="1620911978">
                  <w:marLeft w:val="640"/>
                  <w:marRight w:val="0"/>
                  <w:marTop w:val="0"/>
                  <w:marBottom w:val="0"/>
                  <w:divBdr>
                    <w:top w:val="none" w:sz="0" w:space="0" w:color="auto"/>
                    <w:left w:val="none" w:sz="0" w:space="0" w:color="auto"/>
                    <w:bottom w:val="none" w:sz="0" w:space="0" w:color="auto"/>
                    <w:right w:val="none" w:sz="0" w:space="0" w:color="auto"/>
                  </w:divBdr>
                </w:div>
                <w:div w:id="1453161233">
                  <w:marLeft w:val="640"/>
                  <w:marRight w:val="0"/>
                  <w:marTop w:val="0"/>
                  <w:marBottom w:val="0"/>
                  <w:divBdr>
                    <w:top w:val="none" w:sz="0" w:space="0" w:color="auto"/>
                    <w:left w:val="none" w:sz="0" w:space="0" w:color="auto"/>
                    <w:bottom w:val="none" w:sz="0" w:space="0" w:color="auto"/>
                    <w:right w:val="none" w:sz="0" w:space="0" w:color="auto"/>
                  </w:divBdr>
                </w:div>
                <w:div w:id="1064525157">
                  <w:marLeft w:val="640"/>
                  <w:marRight w:val="0"/>
                  <w:marTop w:val="0"/>
                  <w:marBottom w:val="0"/>
                  <w:divBdr>
                    <w:top w:val="none" w:sz="0" w:space="0" w:color="auto"/>
                    <w:left w:val="none" w:sz="0" w:space="0" w:color="auto"/>
                    <w:bottom w:val="none" w:sz="0" w:space="0" w:color="auto"/>
                    <w:right w:val="none" w:sz="0" w:space="0" w:color="auto"/>
                  </w:divBdr>
                </w:div>
                <w:div w:id="372074312">
                  <w:marLeft w:val="640"/>
                  <w:marRight w:val="0"/>
                  <w:marTop w:val="0"/>
                  <w:marBottom w:val="0"/>
                  <w:divBdr>
                    <w:top w:val="none" w:sz="0" w:space="0" w:color="auto"/>
                    <w:left w:val="none" w:sz="0" w:space="0" w:color="auto"/>
                    <w:bottom w:val="none" w:sz="0" w:space="0" w:color="auto"/>
                    <w:right w:val="none" w:sz="0" w:space="0" w:color="auto"/>
                  </w:divBdr>
                </w:div>
                <w:div w:id="152068877">
                  <w:marLeft w:val="640"/>
                  <w:marRight w:val="0"/>
                  <w:marTop w:val="0"/>
                  <w:marBottom w:val="0"/>
                  <w:divBdr>
                    <w:top w:val="none" w:sz="0" w:space="0" w:color="auto"/>
                    <w:left w:val="none" w:sz="0" w:space="0" w:color="auto"/>
                    <w:bottom w:val="none" w:sz="0" w:space="0" w:color="auto"/>
                    <w:right w:val="none" w:sz="0" w:space="0" w:color="auto"/>
                  </w:divBdr>
                </w:div>
                <w:div w:id="150483449">
                  <w:marLeft w:val="640"/>
                  <w:marRight w:val="0"/>
                  <w:marTop w:val="0"/>
                  <w:marBottom w:val="0"/>
                  <w:divBdr>
                    <w:top w:val="none" w:sz="0" w:space="0" w:color="auto"/>
                    <w:left w:val="none" w:sz="0" w:space="0" w:color="auto"/>
                    <w:bottom w:val="none" w:sz="0" w:space="0" w:color="auto"/>
                    <w:right w:val="none" w:sz="0" w:space="0" w:color="auto"/>
                  </w:divBdr>
                </w:div>
                <w:div w:id="1505590606">
                  <w:marLeft w:val="640"/>
                  <w:marRight w:val="0"/>
                  <w:marTop w:val="0"/>
                  <w:marBottom w:val="0"/>
                  <w:divBdr>
                    <w:top w:val="none" w:sz="0" w:space="0" w:color="auto"/>
                    <w:left w:val="none" w:sz="0" w:space="0" w:color="auto"/>
                    <w:bottom w:val="none" w:sz="0" w:space="0" w:color="auto"/>
                    <w:right w:val="none" w:sz="0" w:space="0" w:color="auto"/>
                  </w:divBdr>
                </w:div>
                <w:div w:id="79834576">
                  <w:marLeft w:val="640"/>
                  <w:marRight w:val="0"/>
                  <w:marTop w:val="0"/>
                  <w:marBottom w:val="0"/>
                  <w:divBdr>
                    <w:top w:val="none" w:sz="0" w:space="0" w:color="auto"/>
                    <w:left w:val="none" w:sz="0" w:space="0" w:color="auto"/>
                    <w:bottom w:val="none" w:sz="0" w:space="0" w:color="auto"/>
                    <w:right w:val="none" w:sz="0" w:space="0" w:color="auto"/>
                  </w:divBdr>
                </w:div>
                <w:div w:id="1097873751">
                  <w:marLeft w:val="640"/>
                  <w:marRight w:val="0"/>
                  <w:marTop w:val="0"/>
                  <w:marBottom w:val="0"/>
                  <w:divBdr>
                    <w:top w:val="none" w:sz="0" w:space="0" w:color="auto"/>
                    <w:left w:val="none" w:sz="0" w:space="0" w:color="auto"/>
                    <w:bottom w:val="none" w:sz="0" w:space="0" w:color="auto"/>
                    <w:right w:val="none" w:sz="0" w:space="0" w:color="auto"/>
                  </w:divBdr>
                </w:div>
                <w:div w:id="1039744338">
                  <w:marLeft w:val="640"/>
                  <w:marRight w:val="0"/>
                  <w:marTop w:val="0"/>
                  <w:marBottom w:val="0"/>
                  <w:divBdr>
                    <w:top w:val="none" w:sz="0" w:space="0" w:color="auto"/>
                    <w:left w:val="none" w:sz="0" w:space="0" w:color="auto"/>
                    <w:bottom w:val="none" w:sz="0" w:space="0" w:color="auto"/>
                    <w:right w:val="none" w:sz="0" w:space="0" w:color="auto"/>
                  </w:divBdr>
                </w:div>
                <w:div w:id="473911420">
                  <w:marLeft w:val="640"/>
                  <w:marRight w:val="0"/>
                  <w:marTop w:val="0"/>
                  <w:marBottom w:val="0"/>
                  <w:divBdr>
                    <w:top w:val="none" w:sz="0" w:space="0" w:color="auto"/>
                    <w:left w:val="none" w:sz="0" w:space="0" w:color="auto"/>
                    <w:bottom w:val="none" w:sz="0" w:space="0" w:color="auto"/>
                    <w:right w:val="none" w:sz="0" w:space="0" w:color="auto"/>
                  </w:divBdr>
                </w:div>
                <w:div w:id="253975511">
                  <w:marLeft w:val="640"/>
                  <w:marRight w:val="0"/>
                  <w:marTop w:val="0"/>
                  <w:marBottom w:val="0"/>
                  <w:divBdr>
                    <w:top w:val="none" w:sz="0" w:space="0" w:color="auto"/>
                    <w:left w:val="none" w:sz="0" w:space="0" w:color="auto"/>
                    <w:bottom w:val="none" w:sz="0" w:space="0" w:color="auto"/>
                    <w:right w:val="none" w:sz="0" w:space="0" w:color="auto"/>
                  </w:divBdr>
                </w:div>
                <w:div w:id="536352112">
                  <w:marLeft w:val="640"/>
                  <w:marRight w:val="0"/>
                  <w:marTop w:val="0"/>
                  <w:marBottom w:val="0"/>
                  <w:divBdr>
                    <w:top w:val="none" w:sz="0" w:space="0" w:color="auto"/>
                    <w:left w:val="none" w:sz="0" w:space="0" w:color="auto"/>
                    <w:bottom w:val="none" w:sz="0" w:space="0" w:color="auto"/>
                    <w:right w:val="none" w:sz="0" w:space="0" w:color="auto"/>
                  </w:divBdr>
                </w:div>
                <w:div w:id="656299078">
                  <w:marLeft w:val="640"/>
                  <w:marRight w:val="0"/>
                  <w:marTop w:val="0"/>
                  <w:marBottom w:val="0"/>
                  <w:divBdr>
                    <w:top w:val="none" w:sz="0" w:space="0" w:color="auto"/>
                    <w:left w:val="none" w:sz="0" w:space="0" w:color="auto"/>
                    <w:bottom w:val="none" w:sz="0" w:space="0" w:color="auto"/>
                    <w:right w:val="none" w:sz="0" w:space="0" w:color="auto"/>
                  </w:divBdr>
                </w:div>
                <w:div w:id="1211452899">
                  <w:marLeft w:val="640"/>
                  <w:marRight w:val="0"/>
                  <w:marTop w:val="0"/>
                  <w:marBottom w:val="0"/>
                  <w:divBdr>
                    <w:top w:val="none" w:sz="0" w:space="0" w:color="auto"/>
                    <w:left w:val="none" w:sz="0" w:space="0" w:color="auto"/>
                    <w:bottom w:val="none" w:sz="0" w:space="0" w:color="auto"/>
                    <w:right w:val="none" w:sz="0" w:space="0" w:color="auto"/>
                  </w:divBdr>
                </w:div>
                <w:div w:id="1277175487">
                  <w:marLeft w:val="640"/>
                  <w:marRight w:val="0"/>
                  <w:marTop w:val="0"/>
                  <w:marBottom w:val="0"/>
                  <w:divBdr>
                    <w:top w:val="none" w:sz="0" w:space="0" w:color="auto"/>
                    <w:left w:val="none" w:sz="0" w:space="0" w:color="auto"/>
                    <w:bottom w:val="none" w:sz="0" w:space="0" w:color="auto"/>
                    <w:right w:val="none" w:sz="0" w:space="0" w:color="auto"/>
                  </w:divBdr>
                </w:div>
                <w:div w:id="1505899064">
                  <w:marLeft w:val="640"/>
                  <w:marRight w:val="0"/>
                  <w:marTop w:val="0"/>
                  <w:marBottom w:val="0"/>
                  <w:divBdr>
                    <w:top w:val="none" w:sz="0" w:space="0" w:color="auto"/>
                    <w:left w:val="none" w:sz="0" w:space="0" w:color="auto"/>
                    <w:bottom w:val="none" w:sz="0" w:space="0" w:color="auto"/>
                    <w:right w:val="none" w:sz="0" w:space="0" w:color="auto"/>
                  </w:divBdr>
                </w:div>
                <w:div w:id="287443658">
                  <w:marLeft w:val="640"/>
                  <w:marRight w:val="0"/>
                  <w:marTop w:val="0"/>
                  <w:marBottom w:val="0"/>
                  <w:divBdr>
                    <w:top w:val="none" w:sz="0" w:space="0" w:color="auto"/>
                    <w:left w:val="none" w:sz="0" w:space="0" w:color="auto"/>
                    <w:bottom w:val="none" w:sz="0" w:space="0" w:color="auto"/>
                    <w:right w:val="none" w:sz="0" w:space="0" w:color="auto"/>
                  </w:divBdr>
                </w:div>
                <w:div w:id="1629242895">
                  <w:marLeft w:val="640"/>
                  <w:marRight w:val="0"/>
                  <w:marTop w:val="0"/>
                  <w:marBottom w:val="0"/>
                  <w:divBdr>
                    <w:top w:val="none" w:sz="0" w:space="0" w:color="auto"/>
                    <w:left w:val="none" w:sz="0" w:space="0" w:color="auto"/>
                    <w:bottom w:val="none" w:sz="0" w:space="0" w:color="auto"/>
                    <w:right w:val="none" w:sz="0" w:space="0" w:color="auto"/>
                  </w:divBdr>
                </w:div>
                <w:div w:id="878130755">
                  <w:marLeft w:val="640"/>
                  <w:marRight w:val="0"/>
                  <w:marTop w:val="0"/>
                  <w:marBottom w:val="0"/>
                  <w:divBdr>
                    <w:top w:val="none" w:sz="0" w:space="0" w:color="auto"/>
                    <w:left w:val="none" w:sz="0" w:space="0" w:color="auto"/>
                    <w:bottom w:val="none" w:sz="0" w:space="0" w:color="auto"/>
                    <w:right w:val="none" w:sz="0" w:space="0" w:color="auto"/>
                  </w:divBdr>
                </w:div>
                <w:div w:id="1599097692">
                  <w:marLeft w:val="640"/>
                  <w:marRight w:val="0"/>
                  <w:marTop w:val="0"/>
                  <w:marBottom w:val="0"/>
                  <w:divBdr>
                    <w:top w:val="none" w:sz="0" w:space="0" w:color="auto"/>
                    <w:left w:val="none" w:sz="0" w:space="0" w:color="auto"/>
                    <w:bottom w:val="none" w:sz="0" w:space="0" w:color="auto"/>
                    <w:right w:val="none" w:sz="0" w:space="0" w:color="auto"/>
                  </w:divBdr>
                </w:div>
                <w:div w:id="897475752">
                  <w:marLeft w:val="640"/>
                  <w:marRight w:val="0"/>
                  <w:marTop w:val="0"/>
                  <w:marBottom w:val="0"/>
                  <w:divBdr>
                    <w:top w:val="none" w:sz="0" w:space="0" w:color="auto"/>
                    <w:left w:val="none" w:sz="0" w:space="0" w:color="auto"/>
                    <w:bottom w:val="none" w:sz="0" w:space="0" w:color="auto"/>
                    <w:right w:val="none" w:sz="0" w:space="0" w:color="auto"/>
                  </w:divBdr>
                </w:div>
                <w:div w:id="1114979010">
                  <w:marLeft w:val="640"/>
                  <w:marRight w:val="0"/>
                  <w:marTop w:val="0"/>
                  <w:marBottom w:val="0"/>
                  <w:divBdr>
                    <w:top w:val="none" w:sz="0" w:space="0" w:color="auto"/>
                    <w:left w:val="none" w:sz="0" w:space="0" w:color="auto"/>
                    <w:bottom w:val="none" w:sz="0" w:space="0" w:color="auto"/>
                    <w:right w:val="none" w:sz="0" w:space="0" w:color="auto"/>
                  </w:divBdr>
                </w:div>
                <w:div w:id="2140297797">
                  <w:marLeft w:val="640"/>
                  <w:marRight w:val="0"/>
                  <w:marTop w:val="0"/>
                  <w:marBottom w:val="0"/>
                  <w:divBdr>
                    <w:top w:val="none" w:sz="0" w:space="0" w:color="auto"/>
                    <w:left w:val="none" w:sz="0" w:space="0" w:color="auto"/>
                    <w:bottom w:val="none" w:sz="0" w:space="0" w:color="auto"/>
                    <w:right w:val="none" w:sz="0" w:space="0" w:color="auto"/>
                  </w:divBdr>
                </w:div>
                <w:div w:id="1451436475">
                  <w:marLeft w:val="640"/>
                  <w:marRight w:val="0"/>
                  <w:marTop w:val="0"/>
                  <w:marBottom w:val="0"/>
                  <w:divBdr>
                    <w:top w:val="none" w:sz="0" w:space="0" w:color="auto"/>
                    <w:left w:val="none" w:sz="0" w:space="0" w:color="auto"/>
                    <w:bottom w:val="none" w:sz="0" w:space="0" w:color="auto"/>
                    <w:right w:val="none" w:sz="0" w:space="0" w:color="auto"/>
                  </w:divBdr>
                </w:div>
              </w:divsChild>
            </w:div>
            <w:div w:id="1782608691">
              <w:marLeft w:val="0"/>
              <w:marRight w:val="0"/>
              <w:marTop w:val="0"/>
              <w:marBottom w:val="0"/>
              <w:divBdr>
                <w:top w:val="none" w:sz="0" w:space="0" w:color="auto"/>
                <w:left w:val="none" w:sz="0" w:space="0" w:color="auto"/>
                <w:bottom w:val="none" w:sz="0" w:space="0" w:color="auto"/>
                <w:right w:val="none" w:sz="0" w:space="0" w:color="auto"/>
              </w:divBdr>
              <w:divsChild>
                <w:div w:id="945119335">
                  <w:marLeft w:val="640"/>
                  <w:marRight w:val="0"/>
                  <w:marTop w:val="0"/>
                  <w:marBottom w:val="0"/>
                  <w:divBdr>
                    <w:top w:val="none" w:sz="0" w:space="0" w:color="auto"/>
                    <w:left w:val="none" w:sz="0" w:space="0" w:color="auto"/>
                    <w:bottom w:val="none" w:sz="0" w:space="0" w:color="auto"/>
                    <w:right w:val="none" w:sz="0" w:space="0" w:color="auto"/>
                  </w:divBdr>
                </w:div>
                <w:div w:id="1346791037">
                  <w:marLeft w:val="640"/>
                  <w:marRight w:val="0"/>
                  <w:marTop w:val="0"/>
                  <w:marBottom w:val="0"/>
                  <w:divBdr>
                    <w:top w:val="none" w:sz="0" w:space="0" w:color="auto"/>
                    <w:left w:val="none" w:sz="0" w:space="0" w:color="auto"/>
                    <w:bottom w:val="none" w:sz="0" w:space="0" w:color="auto"/>
                    <w:right w:val="none" w:sz="0" w:space="0" w:color="auto"/>
                  </w:divBdr>
                </w:div>
                <w:div w:id="113210849">
                  <w:marLeft w:val="640"/>
                  <w:marRight w:val="0"/>
                  <w:marTop w:val="0"/>
                  <w:marBottom w:val="0"/>
                  <w:divBdr>
                    <w:top w:val="none" w:sz="0" w:space="0" w:color="auto"/>
                    <w:left w:val="none" w:sz="0" w:space="0" w:color="auto"/>
                    <w:bottom w:val="none" w:sz="0" w:space="0" w:color="auto"/>
                    <w:right w:val="none" w:sz="0" w:space="0" w:color="auto"/>
                  </w:divBdr>
                </w:div>
                <w:div w:id="53430686">
                  <w:marLeft w:val="640"/>
                  <w:marRight w:val="0"/>
                  <w:marTop w:val="0"/>
                  <w:marBottom w:val="0"/>
                  <w:divBdr>
                    <w:top w:val="none" w:sz="0" w:space="0" w:color="auto"/>
                    <w:left w:val="none" w:sz="0" w:space="0" w:color="auto"/>
                    <w:bottom w:val="none" w:sz="0" w:space="0" w:color="auto"/>
                    <w:right w:val="none" w:sz="0" w:space="0" w:color="auto"/>
                  </w:divBdr>
                </w:div>
                <w:div w:id="333995037">
                  <w:marLeft w:val="640"/>
                  <w:marRight w:val="0"/>
                  <w:marTop w:val="0"/>
                  <w:marBottom w:val="0"/>
                  <w:divBdr>
                    <w:top w:val="none" w:sz="0" w:space="0" w:color="auto"/>
                    <w:left w:val="none" w:sz="0" w:space="0" w:color="auto"/>
                    <w:bottom w:val="none" w:sz="0" w:space="0" w:color="auto"/>
                    <w:right w:val="none" w:sz="0" w:space="0" w:color="auto"/>
                  </w:divBdr>
                </w:div>
                <w:div w:id="1398552392">
                  <w:marLeft w:val="640"/>
                  <w:marRight w:val="0"/>
                  <w:marTop w:val="0"/>
                  <w:marBottom w:val="0"/>
                  <w:divBdr>
                    <w:top w:val="none" w:sz="0" w:space="0" w:color="auto"/>
                    <w:left w:val="none" w:sz="0" w:space="0" w:color="auto"/>
                    <w:bottom w:val="none" w:sz="0" w:space="0" w:color="auto"/>
                    <w:right w:val="none" w:sz="0" w:space="0" w:color="auto"/>
                  </w:divBdr>
                </w:div>
                <w:div w:id="2003389586">
                  <w:marLeft w:val="640"/>
                  <w:marRight w:val="0"/>
                  <w:marTop w:val="0"/>
                  <w:marBottom w:val="0"/>
                  <w:divBdr>
                    <w:top w:val="none" w:sz="0" w:space="0" w:color="auto"/>
                    <w:left w:val="none" w:sz="0" w:space="0" w:color="auto"/>
                    <w:bottom w:val="none" w:sz="0" w:space="0" w:color="auto"/>
                    <w:right w:val="none" w:sz="0" w:space="0" w:color="auto"/>
                  </w:divBdr>
                </w:div>
                <w:div w:id="2072384739">
                  <w:marLeft w:val="640"/>
                  <w:marRight w:val="0"/>
                  <w:marTop w:val="0"/>
                  <w:marBottom w:val="0"/>
                  <w:divBdr>
                    <w:top w:val="none" w:sz="0" w:space="0" w:color="auto"/>
                    <w:left w:val="none" w:sz="0" w:space="0" w:color="auto"/>
                    <w:bottom w:val="none" w:sz="0" w:space="0" w:color="auto"/>
                    <w:right w:val="none" w:sz="0" w:space="0" w:color="auto"/>
                  </w:divBdr>
                </w:div>
                <w:div w:id="1144932464">
                  <w:marLeft w:val="640"/>
                  <w:marRight w:val="0"/>
                  <w:marTop w:val="0"/>
                  <w:marBottom w:val="0"/>
                  <w:divBdr>
                    <w:top w:val="none" w:sz="0" w:space="0" w:color="auto"/>
                    <w:left w:val="none" w:sz="0" w:space="0" w:color="auto"/>
                    <w:bottom w:val="none" w:sz="0" w:space="0" w:color="auto"/>
                    <w:right w:val="none" w:sz="0" w:space="0" w:color="auto"/>
                  </w:divBdr>
                </w:div>
                <w:div w:id="1600218058">
                  <w:marLeft w:val="640"/>
                  <w:marRight w:val="0"/>
                  <w:marTop w:val="0"/>
                  <w:marBottom w:val="0"/>
                  <w:divBdr>
                    <w:top w:val="none" w:sz="0" w:space="0" w:color="auto"/>
                    <w:left w:val="none" w:sz="0" w:space="0" w:color="auto"/>
                    <w:bottom w:val="none" w:sz="0" w:space="0" w:color="auto"/>
                    <w:right w:val="none" w:sz="0" w:space="0" w:color="auto"/>
                  </w:divBdr>
                </w:div>
                <w:div w:id="1573272000">
                  <w:marLeft w:val="640"/>
                  <w:marRight w:val="0"/>
                  <w:marTop w:val="0"/>
                  <w:marBottom w:val="0"/>
                  <w:divBdr>
                    <w:top w:val="none" w:sz="0" w:space="0" w:color="auto"/>
                    <w:left w:val="none" w:sz="0" w:space="0" w:color="auto"/>
                    <w:bottom w:val="none" w:sz="0" w:space="0" w:color="auto"/>
                    <w:right w:val="none" w:sz="0" w:space="0" w:color="auto"/>
                  </w:divBdr>
                </w:div>
                <w:div w:id="805585917">
                  <w:marLeft w:val="640"/>
                  <w:marRight w:val="0"/>
                  <w:marTop w:val="0"/>
                  <w:marBottom w:val="0"/>
                  <w:divBdr>
                    <w:top w:val="none" w:sz="0" w:space="0" w:color="auto"/>
                    <w:left w:val="none" w:sz="0" w:space="0" w:color="auto"/>
                    <w:bottom w:val="none" w:sz="0" w:space="0" w:color="auto"/>
                    <w:right w:val="none" w:sz="0" w:space="0" w:color="auto"/>
                  </w:divBdr>
                </w:div>
                <w:div w:id="1954243658">
                  <w:marLeft w:val="640"/>
                  <w:marRight w:val="0"/>
                  <w:marTop w:val="0"/>
                  <w:marBottom w:val="0"/>
                  <w:divBdr>
                    <w:top w:val="none" w:sz="0" w:space="0" w:color="auto"/>
                    <w:left w:val="none" w:sz="0" w:space="0" w:color="auto"/>
                    <w:bottom w:val="none" w:sz="0" w:space="0" w:color="auto"/>
                    <w:right w:val="none" w:sz="0" w:space="0" w:color="auto"/>
                  </w:divBdr>
                </w:div>
                <w:div w:id="2069642518">
                  <w:marLeft w:val="640"/>
                  <w:marRight w:val="0"/>
                  <w:marTop w:val="0"/>
                  <w:marBottom w:val="0"/>
                  <w:divBdr>
                    <w:top w:val="none" w:sz="0" w:space="0" w:color="auto"/>
                    <w:left w:val="none" w:sz="0" w:space="0" w:color="auto"/>
                    <w:bottom w:val="none" w:sz="0" w:space="0" w:color="auto"/>
                    <w:right w:val="none" w:sz="0" w:space="0" w:color="auto"/>
                  </w:divBdr>
                </w:div>
                <w:div w:id="586573309">
                  <w:marLeft w:val="640"/>
                  <w:marRight w:val="0"/>
                  <w:marTop w:val="0"/>
                  <w:marBottom w:val="0"/>
                  <w:divBdr>
                    <w:top w:val="none" w:sz="0" w:space="0" w:color="auto"/>
                    <w:left w:val="none" w:sz="0" w:space="0" w:color="auto"/>
                    <w:bottom w:val="none" w:sz="0" w:space="0" w:color="auto"/>
                    <w:right w:val="none" w:sz="0" w:space="0" w:color="auto"/>
                  </w:divBdr>
                </w:div>
                <w:div w:id="1886015491">
                  <w:marLeft w:val="640"/>
                  <w:marRight w:val="0"/>
                  <w:marTop w:val="0"/>
                  <w:marBottom w:val="0"/>
                  <w:divBdr>
                    <w:top w:val="none" w:sz="0" w:space="0" w:color="auto"/>
                    <w:left w:val="none" w:sz="0" w:space="0" w:color="auto"/>
                    <w:bottom w:val="none" w:sz="0" w:space="0" w:color="auto"/>
                    <w:right w:val="none" w:sz="0" w:space="0" w:color="auto"/>
                  </w:divBdr>
                </w:div>
                <w:div w:id="1067529037">
                  <w:marLeft w:val="640"/>
                  <w:marRight w:val="0"/>
                  <w:marTop w:val="0"/>
                  <w:marBottom w:val="0"/>
                  <w:divBdr>
                    <w:top w:val="none" w:sz="0" w:space="0" w:color="auto"/>
                    <w:left w:val="none" w:sz="0" w:space="0" w:color="auto"/>
                    <w:bottom w:val="none" w:sz="0" w:space="0" w:color="auto"/>
                    <w:right w:val="none" w:sz="0" w:space="0" w:color="auto"/>
                  </w:divBdr>
                </w:div>
                <w:div w:id="1173685175">
                  <w:marLeft w:val="640"/>
                  <w:marRight w:val="0"/>
                  <w:marTop w:val="0"/>
                  <w:marBottom w:val="0"/>
                  <w:divBdr>
                    <w:top w:val="none" w:sz="0" w:space="0" w:color="auto"/>
                    <w:left w:val="none" w:sz="0" w:space="0" w:color="auto"/>
                    <w:bottom w:val="none" w:sz="0" w:space="0" w:color="auto"/>
                    <w:right w:val="none" w:sz="0" w:space="0" w:color="auto"/>
                  </w:divBdr>
                </w:div>
                <w:div w:id="405229441">
                  <w:marLeft w:val="640"/>
                  <w:marRight w:val="0"/>
                  <w:marTop w:val="0"/>
                  <w:marBottom w:val="0"/>
                  <w:divBdr>
                    <w:top w:val="none" w:sz="0" w:space="0" w:color="auto"/>
                    <w:left w:val="none" w:sz="0" w:space="0" w:color="auto"/>
                    <w:bottom w:val="none" w:sz="0" w:space="0" w:color="auto"/>
                    <w:right w:val="none" w:sz="0" w:space="0" w:color="auto"/>
                  </w:divBdr>
                </w:div>
                <w:div w:id="190189377">
                  <w:marLeft w:val="640"/>
                  <w:marRight w:val="0"/>
                  <w:marTop w:val="0"/>
                  <w:marBottom w:val="0"/>
                  <w:divBdr>
                    <w:top w:val="none" w:sz="0" w:space="0" w:color="auto"/>
                    <w:left w:val="none" w:sz="0" w:space="0" w:color="auto"/>
                    <w:bottom w:val="none" w:sz="0" w:space="0" w:color="auto"/>
                    <w:right w:val="none" w:sz="0" w:space="0" w:color="auto"/>
                  </w:divBdr>
                </w:div>
                <w:div w:id="1893805602">
                  <w:marLeft w:val="640"/>
                  <w:marRight w:val="0"/>
                  <w:marTop w:val="0"/>
                  <w:marBottom w:val="0"/>
                  <w:divBdr>
                    <w:top w:val="none" w:sz="0" w:space="0" w:color="auto"/>
                    <w:left w:val="none" w:sz="0" w:space="0" w:color="auto"/>
                    <w:bottom w:val="none" w:sz="0" w:space="0" w:color="auto"/>
                    <w:right w:val="none" w:sz="0" w:space="0" w:color="auto"/>
                  </w:divBdr>
                </w:div>
                <w:div w:id="785973617">
                  <w:marLeft w:val="640"/>
                  <w:marRight w:val="0"/>
                  <w:marTop w:val="0"/>
                  <w:marBottom w:val="0"/>
                  <w:divBdr>
                    <w:top w:val="none" w:sz="0" w:space="0" w:color="auto"/>
                    <w:left w:val="none" w:sz="0" w:space="0" w:color="auto"/>
                    <w:bottom w:val="none" w:sz="0" w:space="0" w:color="auto"/>
                    <w:right w:val="none" w:sz="0" w:space="0" w:color="auto"/>
                  </w:divBdr>
                </w:div>
                <w:div w:id="2086295272">
                  <w:marLeft w:val="640"/>
                  <w:marRight w:val="0"/>
                  <w:marTop w:val="0"/>
                  <w:marBottom w:val="0"/>
                  <w:divBdr>
                    <w:top w:val="none" w:sz="0" w:space="0" w:color="auto"/>
                    <w:left w:val="none" w:sz="0" w:space="0" w:color="auto"/>
                    <w:bottom w:val="none" w:sz="0" w:space="0" w:color="auto"/>
                    <w:right w:val="none" w:sz="0" w:space="0" w:color="auto"/>
                  </w:divBdr>
                </w:div>
                <w:div w:id="190996344">
                  <w:marLeft w:val="640"/>
                  <w:marRight w:val="0"/>
                  <w:marTop w:val="0"/>
                  <w:marBottom w:val="0"/>
                  <w:divBdr>
                    <w:top w:val="none" w:sz="0" w:space="0" w:color="auto"/>
                    <w:left w:val="none" w:sz="0" w:space="0" w:color="auto"/>
                    <w:bottom w:val="none" w:sz="0" w:space="0" w:color="auto"/>
                    <w:right w:val="none" w:sz="0" w:space="0" w:color="auto"/>
                  </w:divBdr>
                </w:div>
                <w:div w:id="704796467">
                  <w:marLeft w:val="640"/>
                  <w:marRight w:val="0"/>
                  <w:marTop w:val="0"/>
                  <w:marBottom w:val="0"/>
                  <w:divBdr>
                    <w:top w:val="none" w:sz="0" w:space="0" w:color="auto"/>
                    <w:left w:val="none" w:sz="0" w:space="0" w:color="auto"/>
                    <w:bottom w:val="none" w:sz="0" w:space="0" w:color="auto"/>
                    <w:right w:val="none" w:sz="0" w:space="0" w:color="auto"/>
                  </w:divBdr>
                </w:div>
                <w:div w:id="1004481139">
                  <w:marLeft w:val="640"/>
                  <w:marRight w:val="0"/>
                  <w:marTop w:val="0"/>
                  <w:marBottom w:val="0"/>
                  <w:divBdr>
                    <w:top w:val="none" w:sz="0" w:space="0" w:color="auto"/>
                    <w:left w:val="none" w:sz="0" w:space="0" w:color="auto"/>
                    <w:bottom w:val="none" w:sz="0" w:space="0" w:color="auto"/>
                    <w:right w:val="none" w:sz="0" w:space="0" w:color="auto"/>
                  </w:divBdr>
                </w:div>
                <w:div w:id="461656615">
                  <w:marLeft w:val="640"/>
                  <w:marRight w:val="0"/>
                  <w:marTop w:val="0"/>
                  <w:marBottom w:val="0"/>
                  <w:divBdr>
                    <w:top w:val="none" w:sz="0" w:space="0" w:color="auto"/>
                    <w:left w:val="none" w:sz="0" w:space="0" w:color="auto"/>
                    <w:bottom w:val="none" w:sz="0" w:space="0" w:color="auto"/>
                    <w:right w:val="none" w:sz="0" w:space="0" w:color="auto"/>
                  </w:divBdr>
                </w:div>
                <w:div w:id="933783900">
                  <w:marLeft w:val="640"/>
                  <w:marRight w:val="0"/>
                  <w:marTop w:val="0"/>
                  <w:marBottom w:val="0"/>
                  <w:divBdr>
                    <w:top w:val="none" w:sz="0" w:space="0" w:color="auto"/>
                    <w:left w:val="none" w:sz="0" w:space="0" w:color="auto"/>
                    <w:bottom w:val="none" w:sz="0" w:space="0" w:color="auto"/>
                    <w:right w:val="none" w:sz="0" w:space="0" w:color="auto"/>
                  </w:divBdr>
                </w:div>
                <w:div w:id="410976586">
                  <w:marLeft w:val="640"/>
                  <w:marRight w:val="0"/>
                  <w:marTop w:val="0"/>
                  <w:marBottom w:val="0"/>
                  <w:divBdr>
                    <w:top w:val="none" w:sz="0" w:space="0" w:color="auto"/>
                    <w:left w:val="none" w:sz="0" w:space="0" w:color="auto"/>
                    <w:bottom w:val="none" w:sz="0" w:space="0" w:color="auto"/>
                    <w:right w:val="none" w:sz="0" w:space="0" w:color="auto"/>
                  </w:divBdr>
                </w:div>
                <w:div w:id="1635328727">
                  <w:marLeft w:val="640"/>
                  <w:marRight w:val="0"/>
                  <w:marTop w:val="0"/>
                  <w:marBottom w:val="0"/>
                  <w:divBdr>
                    <w:top w:val="none" w:sz="0" w:space="0" w:color="auto"/>
                    <w:left w:val="none" w:sz="0" w:space="0" w:color="auto"/>
                    <w:bottom w:val="none" w:sz="0" w:space="0" w:color="auto"/>
                    <w:right w:val="none" w:sz="0" w:space="0" w:color="auto"/>
                  </w:divBdr>
                </w:div>
                <w:div w:id="2078089398">
                  <w:marLeft w:val="640"/>
                  <w:marRight w:val="0"/>
                  <w:marTop w:val="0"/>
                  <w:marBottom w:val="0"/>
                  <w:divBdr>
                    <w:top w:val="none" w:sz="0" w:space="0" w:color="auto"/>
                    <w:left w:val="none" w:sz="0" w:space="0" w:color="auto"/>
                    <w:bottom w:val="none" w:sz="0" w:space="0" w:color="auto"/>
                    <w:right w:val="none" w:sz="0" w:space="0" w:color="auto"/>
                  </w:divBdr>
                </w:div>
                <w:div w:id="137039291">
                  <w:marLeft w:val="640"/>
                  <w:marRight w:val="0"/>
                  <w:marTop w:val="0"/>
                  <w:marBottom w:val="0"/>
                  <w:divBdr>
                    <w:top w:val="none" w:sz="0" w:space="0" w:color="auto"/>
                    <w:left w:val="none" w:sz="0" w:space="0" w:color="auto"/>
                    <w:bottom w:val="none" w:sz="0" w:space="0" w:color="auto"/>
                    <w:right w:val="none" w:sz="0" w:space="0" w:color="auto"/>
                  </w:divBdr>
                </w:div>
                <w:div w:id="1588690076">
                  <w:marLeft w:val="640"/>
                  <w:marRight w:val="0"/>
                  <w:marTop w:val="0"/>
                  <w:marBottom w:val="0"/>
                  <w:divBdr>
                    <w:top w:val="none" w:sz="0" w:space="0" w:color="auto"/>
                    <w:left w:val="none" w:sz="0" w:space="0" w:color="auto"/>
                    <w:bottom w:val="none" w:sz="0" w:space="0" w:color="auto"/>
                    <w:right w:val="none" w:sz="0" w:space="0" w:color="auto"/>
                  </w:divBdr>
                </w:div>
                <w:div w:id="877278568">
                  <w:marLeft w:val="640"/>
                  <w:marRight w:val="0"/>
                  <w:marTop w:val="0"/>
                  <w:marBottom w:val="0"/>
                  <w:divBdr>
                    <w:top w:val="none" w:sz="0" w:space="0" w:color="auto"/>
                    <w:left w:val="none" w:sz="0" w:space="0" w:color="auto"/>
                    <w:bottom w:val="none" w:sz="0" w:space="0" w:color="auto"/>
                    <w:right w:val="none" w:sz="0" w:space="0" w:color="auto"/>
                  </w:divBdr>
                </w:div>
                <w:div w:id="1224483584">
                  <w:marLeft w:val="640"/>
                  <w:marRight w:val="0"/>
                  <w:marTop w:val="0"/>
                  <w:marBottom w:val="0"/>
                  <w:divBdr>
                    <w:top w:val="none" w:sz="0" w:space="0" w:color="auto"/>
                    <w:left w:val="none" w:sz="0" w:space="0" w:color="auto"/>
                    <w:bottom w:val="none" w:sz="0" w:space="0" w:color="auto"/>
                    <w:right w:val="none" w:sz="0" w:space="0" w:color="auto"/>
                  </w:divBdr>
                </w:div>
                <w:div w:id="1981033058">
                  <w:marLeft w:val="640"/>
                  <w:marRight w:val="0"/>
                  <w:marTop w:val="0"/>
                  <w:marBottom w:val="0"/>
                  <w:divBdr>
                    <w:top w:val="none" w:sz="0" w:space="0" w:color="auto"/>
                    <w:left w:val="none" w:sz="0" w:space="0" w:color="auto"/>
                    <w:bottom w:val="none" w:sz="0" w:space="0" w:color="auto"/>
                    <w:right w:val="none" w:sz="0" w:space="0" w:color="auto"/>
                  </w:divBdr>
                </w:div>
                <w:div w:id="1776826975">
                  <w:marLeft w:val="640"/>
                  <w:marRight w:val="0"/>
                  <w:marTop w:val="0"/>
                  <w:marBottom w:val="0"/>
                  <w:divBdr>
                    <w:top w:val="none" w:sz="0" w:space="0" w:color="auto"/>
                    <w:left w:val="none" w:sz="0" w:space="0" w:color="auto"/>
                    <w:bottom w:val="none" w:sz="0" w:space="0" w:color="auto"/>
                    <w:right w:val="none" w:sz="0" w:space="0" w:color="auto"/>
                  </w:divBdr>
                </w:div>
                <w:div w:id="1766143743">
                  <w:marLeft w:val="640"/>
                  <w:marRight w:val="0"/>
                  <w:marTop w:val="0"/>
                  <w:marBottom w:val="0"/>
                  <w:divBdr>
                    <w:top w:val="none" w:sz="0" w:space="0" w:color="auto"/>
                    <w:left w:val="none" w:sz="0" w:space="0" w:color="auto"/>
                    <w:bottom w:val="none" w:sz="0" w:space="0" w:color="auto"/>
                    <w:right w:val="none" w:sz="0" w:space="0" w:color="auto"/>
                  </w:divBdr>
                </w:div>
                <w:div w:id="1094130170">
                  <w:marLeft w:val="640"/>
                  <w:marRight w:val="0"/>
                  <w:marTop w:val="0"/>
                  <w:marBottom w:val="0"/>
                  <w:divBdr>
                    <w:top w:val="none" w:sz="0" w:space="0" w:color="auto"/>
                    <w:left w:val="none" w:sz="0" w:space="0" w:color="auto"/>
                    <w:bottom w:val="none" w:sz="0" w:space="0" w:color="auto"/>
                    <w:right w:val="none" w:sz="0" w:space="0" w:color="auto"/>
                  </w:divBdr>
                </w:div>
                <w:div w:id="1925604373">
                  <w:marLeft w:val="640"/>
                  <w:marRight w:val="0"/>
                  <w:marTop w:val="0"/>
                  <w:marBottom w:val="0"/>
                  <w:divBdr>
                    <w:top w:val="none" w:sz="0" w:space="0" w:color="auto"/>
                    <w:left w:val="none" w:sz="0" w:space="0" w:color="auto"/>
                    <w:bottom w:val="none" w:sz="0" w:space="0" w:color="auto"/>
                    <w:right w:val="none" w:sz="0" w:space="0" w:color="auto"/>
                  </w:divBdr>
                </w:div>
                <w:div w:id="1908685579">
                  <w:marLeft w:val="640"/>
                  <w:marRight w:val="0"/>
                  <w:marTop w:val="0"/>
                  <w:marBottom w:val="0"/>
                  <w:divBdr>
                    <w:top w:val="none" w:sz="0" w:space="0" w:color="auto"/>
                    <w:left w:val="none" w:sz="0" w:space="0" w:color="auto"/>
                    <w:bottom w:val="none" w:sz="0" w:space="0" w:color="auto"/>
                    <w:right w:val="none" w:sz="0" w:space="0" w:color="auto"/>
                  </w:divBdr>
                </w:div>
                <w:div w:id="1779254285">
                  <w:marLeft w:val="640"/>
                  <w:marRight w:val="0"/>
                  <w:marTop w:val="0"/>
                  <w:marBottom w:val="0"/>
                  <w:divBdr>
                    <w:top w:val="none" w:sz="0" w:space="0" w:color="auto"/>
                    <w:left w:val="none" w:sz="0" w:space="0" w:color="auto"/>
                    <w:bottom w:val="none" w:sz="0" w:space="0" w:color="auto"/>
                    <w:right w:val="none" w:sz="0" w:space="0" w:color="auto"/>
                  </w:divBdr>
                </w:div>
                <w:div w:id="1171792345">
                  <w:marLeft w:val="640"/>
                  <w:marRight w:val="0"/>
                  <w:marTop w:val="0"/>
                  <w:marBottom w:val="0"/>
                  <w:divBdr>
                    <w:top w:val="none" w:sz="0" w:space="0" w:color="auto"/>
                    <w:left w:val="none" w:sz="0" w:space="0" w:color="auto"/>
                    <w:bottom w:val="none" w:sz="0" w:space="0" w:color="auto"/>
                    <w:right w:val="none" w:sz="0" w:space="0" w:color="auto"/>
                  </w:divBdr>
                </w:div>
                <w:div w:id="1672684037">
                  <w:marLeft w:val="640"/>
                  <w:marRight w:val="0"/>
                  <w:marTop w:val="0"/>
                  <w:marBottom w:val="0"/>
                  <w:divBdr>
                    <w:top w:val="none" w:sz="0" w:space="0" w:color="auto"/>
                    <w:left w:val="none" w:sz="0" w:space="0" w:color="auto"/>
                    <w:bottom w:val="none" w:sz="0" w:space="0" w:color="auto"/>
                    <w:right w:val="none" w:sz="0" w:space="0" w:color="auto"/>
                  </w:divBdr>
                </w:div>
                <w:div w:id="506407885">
                  <w:marLeft w:val="640"/>
                  <w:marRight w:val="0"/>
                  <w:marTop w:val="0"/>
                  <w:marBottom w:val="0"/>
                  <w:divBdr>
                    <w:top w:val="none" w:sz="0" w:space="0" w:color="auto"/>
                    <w:left w:val="none" w:sz="0" w:space="0" w:color="auto"/>
                    <w:bottom w:val="none" w:sz="0" w:space="0" w:color="auto"/>
                    <w:right w:val="none" w:sz="0" w:space="0" w:color="auto"/>
                  </w:divBdr>
                </w:div>
                <w:div w:id="827941109">
                  <w:marLeft w:val="640"/>
                  <w:marRight w:val="0"/>
                  <w:marTop w:val="0"/>
                  <w:marBottom w:val="0"/>
                  <w:divBdr>
                    <w:top w:val="none" w:sz="0" w:space="0" w:color="auto"/>
                    <w:left w:val="none" w:sz="0" w:space="0" w:color="auto"/>
                    <w:bottom w:val="none" w:sz="0" w:space="0" w:color="auto"/>
                    <w:right w:val="none" w:sz="0" w:space="0" w:color="auto"/>
                  </w:divBdr>
                </w:div>
                <w:div w:id="1314718462">
                  <w:marLeft w:val="640"/>
                  <w:marRight w:val="0"/>
                  <w:marTop w:val="0"/>
                  <w:marBottom w:val="0"/>
                  <w:divBdr>
                    <w:top w:val="none" w:sz="0" w:space="0" w:color="auto"/>
                    <w:left w:val="none" w:sz="0" w:space="0" w:color="auto"/>
                    <w:bottom w:val="none" w:sz="0" w:space="0" w:color="auto"/>
                    <w:right w:val="none" w:sz="0" w:space="0" w:color="auto"/>
                  </w:divBdr>
                </w:div>
                <w:div w:id="403261419">
                  <w:marLeft w:val="640"/>
                  <w:marRight w:val="0"/>
                  <w:marTop w:val="0"/>
                  <w:marBottom w:val="0"/>
                  <w:divBdr>
                    <w:top w:val="none" w:sz="0" w:space="0" w:color="auto"/>
                    <w:left w:val="none" w:sz="0" w:space="0" w:color="auto"/>
                    <w:bottom w:val="none" w:sz="0" w:space="0" w:color="auto"/>
                    <w:right w:val="none" w:sz="0" w:space="0" w:color="auto"/>
                  </w:divBdr>
                </w:div>
                <w:div w:id="400834986">
                  <w:marLeft w:val="640"/>
                  <w:marRight w:val="0"/>
                  <w:marTop w:val="0"/>
                  <w:marBottom w:val="0"/>
                  <w:divBdr>
                    <w:top w:val="none" w:sz="0" w:space="0" w:color="auto"/>
                    <w:left w:val="none" w:sz="0" w:space="0" w:color="auto"/>
                    <w:bottom w:val="none" w:sz="0" w:space="0" w:color="auto"/>
                    <w:right w:val="none" w:sz="0" w:space="0" w:color="auto"/>
                  </w:divBdr>
                </w:div>
                <w:div w:id="372996698">
                  <w:marLeft w:val="640"/>
                  <w:marRight w:val="0"/>
                  <w:marTop w:val="0"/>
                  <w:marBottom w:val="0"/>
                  <w:divBdr>
                    <w:top w:val="none" w:sz="0" w:space="0" w:color="auto"/>
                    <w:left w:val="none" w:sz="0" w:space="0" w:color="auto"/>
                    <w:bottom w:val="none" w:sz="0" w:space="0" w:color="auto"/>
                    <w:right w:val="none" w:sz="0" w:space="0" w:color="auto"/>
                  </w:divBdr>
                </w:div>
                <w:div w:id="773326389">
                  <w:marLeft w:val="640"/>
                  <w:marRight w:val="0"/>
                  <w:marTop w:val="0"/>
                  <w:marBottom w:val="0"/>
                  <w:divBdr>
                    <w:top w:val="none" w:sz="0" w:space="0" w:color="auto"/>
                    <w:left w:val="none" w:sz="0" w:space="0" w:color="auto"/>
                    <w:bottom w:val="none" w:sz="0" w:space="0" w:color="auto"/>
                    <w:right w:val="none" w:sz="0" w:space="0" w:color="auto"/>
                  </w:divBdr>
                </w:div>
                <w:div w:id="449009540">
                  <w:marLeft w:val="640"/>
                  <w:marRight w:val="0"/>
                  <w:marTop w:val="0"/>
                  <w:marBottom w:val="0"/>
                  <w:divBdr>
                    <w:top w:val="none" w:sz="0" w:space="0" w:color="auto"/>
                    <w:left w:val="none" w:sz="0" w:space="0" w:color="auto"/>
                    <w:bottom w:val="none" w:sz="0" w:space="0" w:color="auto"/>
                    <w:right w:val="none" w:sz="0" w:space="0" w:color="auto"/>
                  </w:divBdr>
                </w:div>
                <w:div w:id="1070469903">
                  <w:marLeft w:val="640"/>
                  <w:marRight w:val="0"/>
                  <w:marTop w:val="0"/>
                  <w:marBottom w:val="0"/>
                  <w:divBdr>
                    <w:top w:val="none" w:sz="0" w:space="0" w:color="auto"/>
                    <w:left w:val="none" w:sz="0" w:space="0" w:color="auto"/>
                    <w:bottom w:val="none" w:sz="0" w:space="0" w:color="auto"/>
                    <w:right w:val="none" w:sz="0" w:space="0" w:color="auto"/>
                  </w:divBdr>
                </w:div>
                <w:div w:id="1956984035">
                  <w:marLeft w:val="640"/>
                  <w:marRight w:val="0"/>
                  <w:marTop w:val="0"/>
                  <w:marBottom w:val="0"/>
                  <w:divBdr>
                    <w:top w:val="none" w:sz="0" w:space="0" w:color="auto"/>
                    <w:left w:val="none" w:sz="0" w:space="0" w:color="auto"/>
                    <w:bottom w:val="none" w:sz="0" w:space="0" w:color="auto"/>
                    <w:right w:val="none" w:sz="0" w:space="0" w:color="auto"/>
                  </w:divBdr>
                </w:div>
                <w:div w:id="414254862">
                  <w:marLeft w:val="640"/>
                  <w:marRight w:val="0"/>
                  <w:marTop w:val="0"/>
                  <w:marBottom w:val="0"/>
                  <w:divBdr>
                    <w:top w:val="none" w:sz="0" w:space="0" w:color="auto"/>
                    <w:left w:val="none" w:sz="0" w:space="0" w:color="auto"/>
                    <w:bottom w:val="none" w:sz="0" w:space="0" w:color="auto"/>
                    <w:right w:val="none" w:sz="0" w:space="0" w:color="auto"/>
                  </w:divBdr>
                </w:div>
                <w:div w:id="804196313">
                  <w:marLeft w:val="640"/>
                  <w:marRight w:val="0"/>
                  <w:marTop w:val="0"/>
                  <w:marBottom w:val="0"/>
                  <w:divBdr>
                    <w:top w:val="none" w:sz="0" w:space="0" w:color="auto"/>
                    <w:left w:val="none" w:sz="0" w:space="0" w:color="auto"/>
                    <w:bottom w:val="none" w:sz="0" w:space="0" w:color="auto"/>
                    <w:right w:val="none" w:sz="0" w:space="0" w:color="auto"/>
                  </w:divBdr>
                </w:div>
                <w:div w:id="778993537">
                  <w:marLeft w:val="640"/>
                  <w:marRight w:val="0"/>
                  <w:marTop w:val="0"/>
                  <w:marBottom w:val="0"/>
                  <w:divBdr>
                    <w:top w:val="none" w:sz="0" w:space="0" w:color="auto"/>
                    <w:left w:val="none" w:sz="0" w:space="0" w:color="auto"/>
                    <w:bottom w:val="none" w:sz="0" w:space="0" w:color="auto"/>
                    <w:right w:val="none" w:sz="0" w:space="0" w:color="auto"/>
                  </w:divBdr>
                </w:div>
                <w:div w:id="1135488180">
                  <w:marLeft w:val="640"/>
                  <w:marRight w:val="0"/>
                  <w:marTop w:val="0"/>
                  <w:marBottom w:val="0"/>
                  <w:divBdr>
                    <w:top w:val="none" w:sz="0" w:space="0" w:color="auto"/>
                    <w:left w:val="none" w:sz="0" w:space="0" w:color="auto"/>
                    <w:bottom w:val="none" w:sz="0" w:space="0" w:color="auto"/>
                    <w:right w:val="none" w:sz="0" w:space="0" w:color="auto"/>
                  </w:divBdr>
                </w:div>
                <w:div w:id="77875634">
                  <w:marLeft w:val="640"/>
                  <w:marRight w:val="0"/>
                  <w:marTop w:val="0"/>
                  <w:marBottom w:val="0"/>
                  <w:divBdr>
                    <w:top w:val="none" w:sz="0" w:space="0" w:color="auto"/>
                    <w:left w:val="none" w:sz="0" w:space="0" w:color="auto"/>
                    <w:bottom w:val="none" w:sz="0" w:space="0" w:color="auto"/>
                    <w:right w:val="none" w:sz="0" w:space="0" w:color="auto"/>
                  </w:divBdr>
                </w:div>
                <w:div w:id="1341659794">
                  <w:marLeft w:val="640"/>
                  <w:marRight w:val="0"/>
                  <w:marTop w:val="0"/>
                  <w:marBottom w:val="0"/>
                  <w:divBdr>
                    <w:top w:val="none" w:sz="0" w:space="0" w:color="auto"/>
                    <w:left w:val="none" w:sz="0" w:space="0" w:color="auto"/>
                    <w:bottom w:val="none" w:sz="0" w:space="0" w:color="auto"/>
                    <w:right w:val="none" w:sz="0" w:space="0" w:color="auto"/>
                  </w:divBdr>
                </w:div>
                <w:div w:id="837424526">
                  <w:marLeft w:val="640"/>
                  <w:marRight w:val="0"/>
                  <w:marTop w:val="0"/>
                  <w:marBottom w:val="0"/>
                  <w:divBdr>
                    <w:top w:val="none" w:sz="0" w:space="0" w:color="auto"/>
                    <w:left w:val="none" w:sz="0" w:space="0" w:color="auto"/>
                    <w:bottom w:val="none" w:sz="0" w:space="0" w:color="auto"/>
                    <w:right w:val="none" w:sz="0" w:space="0" w:color="auto"/>
                  </w:divBdr>
                </w:div>
                <w:div w:id="1806385103">
                  <w:marLeft w:val="640"/>
                  <w:marRight w:val="0"/>
                  <w:marTop w:val="0"/>
                  <w:marBottom w:val="0"/>
                  <w:divBdr>
                    <w:top w:val="none" w:sz="0" w:space="0" w:color="auto"/>
                    <w:left w:val="none" w:sz="0" w:space="0" w:color="auto"/>
                    <w:bottom w:val="none" w:sz="0" w:space="0" w:color="auto"/>
                    <w:right w:val="none" w:sz="0" w:space="0" w:color="auto"/>
                  </w:divBdr>
                </w:div>
                <w:div w:id="1231041289">
                  <w:marLeft w:val="640"/>
                  <w:marRight w:val="0"/>
                  <w:marTop w:val="0"/>
                  <w:marBottom w:val="0"/>
                  <w:divBdr>
                    <w:top w:val="none" w:sz="0" w:space="0" w:color="auto"/>
                    <w:left w:val="none" w:sz="0" w:space="0" w:color="auto"/>
                    <w:bottom w:val="none" w:sz="0" w:space="0" w:color="auto"/>
                    <w:right w:val="none" w:sz="0" w:space="0" w:color="auto"/>
                  </w:divBdr>
                </w:div>
                <w:div w:id="1818762872">
                  <w:marLeft w:val="640"/>
                  <w:marRight w:val="0"/>
                  <w:marTop w:val="0"/>
                  <w:marBottom w:val="0"/>
                  <w:divBdr>
                    <w:top w:val="none" w:sz="0" w:space="0" w:color="auto"/>
                    <w:left w:val="none" w:sz="0" w:space="0" w:color="auto"/>
                    <w:bottom w:val="none" w:sz="0" w:space="0" w:color="auto"/>
                    <w:right w:val="none" w:sz="0" w:space="0" w:color="auto"/>
                  </w:divBdr>
                </w:div>
                <w:div w:id="1670979887">
                  <w:marLeft w:val="640"/>
                  <w:marRight w:val="0"/>
                  <w:marTop w:val="0"/>
                  <w:marBottom w:val="0"/>
                  <w:divBdr>
                    <w:top w:val="none" w:sz="0" w:space="0" w:color="auto"/>
                    <w:left w:val="none" w:sz="0" w:space="0" w:color="auto"/>
                    <w:bottom w:val="none" w:sz="0" w:space="0" w:color="auto"/>
                    <w:right w:val="none" w:sz="0" w:space="0" w:color="auto"/>
                  </w:divBdr>
                </w:div>
                <w:div w:id="1649823113">
                  <w:marLeft w:val="640"/>
                  <w:marRight w:val="0"/>
                  <w:marTop w:val="0"/>
                  <w:marBottom w:val="0"/>
                  <w:divBdr>
                    <w:top w:val="none" w:sz="0" w:space="0" w:color="auto"/>
                    <w:left w:val="none" w:sz="0" w:space="0" w:color="auto"/>
                    <w:bottom w:val="none" w:sz="0" w:space="0" w:color="auto"/>
                    <w:right w:val="none" w:sz="0" w:space="0" w:color="auto"/>
                  </w:divBdr>
                </w:div>
                <w:div w:id="1267344997">
                  <w:marLeft w:val="640"/>
                  <w:marRight w:val="0"/>
                  <w:marTop w:val="0"/>
                  <w:marBottom w:val="0"/>
                  <w:divBdr>
                    <w:top w:val="none" w:sz="0" w:space="0" w:color="auto"/>
                    <w:left w:val="none" w:sz="0" w:space="0" w:color="auto"/>
                    <w:bottom w:val="none" w:sz="0" w:space="0" w:color="auto"/>
                    <w:right w:val="none" w:sz="0" w:space="0" w:color="auto"/>
                  </w:divBdr>
                </w:div>
                <w:div w:id="271324246">
                  <w:marLeft w:val="640"/>
                  <w:marRight w:val="0"/>
                  <w:marTop w:val="0"/>
                  <w:marBottom w:val="0"/>
                  <w:divBdr>
                    <w:top w:val="none" w:sz="0" w:space="0" w:color="auto"/>
                    <w:left w:val="none" w:sz="0" w:space="0" w:color="auto"/>
                    <w:bottom w:val="none" w:sz="0" w:space="0" w:color="auto"/>
                    <w:right w:val="none" w:sz="0" w:space="0" w:color="auto"/>
                  </w:divBdr>
                </w:div>
                <w:div w:id="5715113">
                  <w:marLeft w:val="640"/>
                  <w:marRight w:val="0"/>
                  <w:marTop w:val="0"/>
                  <w:marBottom w:val="0"/>
                  <w:divBdr>
                    <w:top w:val="none" w:sz="0" w:space="0" w:color="auto"/>
                    <w:left w:val="none" w:sz="0" w:space="0" w:color="auto"/>
                    <w:bottom w:val="none" w:sz="0" w:space="0" w:color="auto"/>
                    <w:right w:val="none" w:sz="0" w:space="0" w:color="auto"/>
                  </w:divBdr>
                </w:div>
                <w:div w:id="1496994472">
                  <w:marLeft w:val="640"/>
                  <w:marRight w:val="0"/>
                  <w:marTop w:val="0"/>
                  <w:marBottom w:val="0"/>
                  <w:divBdr>
                    <w:top w:val="none" w:sz="0" w:space="0" w:color="auto"/>
                    <w:left w:val="none" w:sz="0" w:space="0" w:color="auto"/>
                    <w:bottom w:val="none" w:sz="0" w:space="0" w:color="auto"/>
                    <w:right w:val="none" w:sz="0" w:space="0" w:color="auto"/>
                  </w:divBdr>
                </w:div>
                <w:div w:id="184952157">
                  <w:marLeft w:val="640"/>
                  <w:marRight w:val="0"/>
                  <w:marTop w:val="0"/>
                  <w:marBottom w:val="0"/>
                  <w:divBdr>
                    <w:top w:val="none" w:sz="0" w:space="0" w:color="auto"/>
                    <w:left w:val="none" w:sz="0" w:space="0" w:color="auto"/>
                    <w:bottom w:val="none" w:sz="0" w:space="0" w:color="auto"/>
                    <w:right w:val="none" w:sz="0" w:space="0" w:color="auto"/>
                  </w:divBdr>
                </w:div>
                <w:div w:id="1942685876">
                  <w:marLeft w:val="640"/>
                  <w:marRight w:val="0"/>
                  <w:marTop w:val="0"/>
                  <w:marBottom w:val="0"/>
                  <w:divBdr>
                    <w:top w:val="none" w:sz="0" w:space="0" w:color="auto"/>
                    <w:left w:val="none" w:sz="0" w:space="0" w:color="auto"/>
                    <w:bottom w:val="none" w:sz="0" w:space="0" w:color="auto"/>
                    <w:right w:val="none" w:sz="0" w:space="0" w:color="auto"/>
                  </w:divBdr>
                </w:div>
                <w:div w:id="2125490026">
                  <w:marLeft w:val="640"/>
                  <w:marRight w:val="0"/>
                  <w:marTop w:val="0"/>
                  <w:marBottom w:val="0"/>
                  <w:divBdr>
                    <w:top w:val="none" w:sz="0" w:space="0" w:color="auto"/>
                    <w:left w:val="none" w:sz="0" w:space="0" w:color="auto"/>
                    <w:bottom w:val="none" w:sz="0" w:space="0" w:color="auto"/>
                    <w:right w:val="none" w:sz="0" w:space="0" w:color="auto"/>
                  </w:divBdr>
                </w:div>
                <w:div w:id="303317211">
                  <w:marLeft w:val="640"/>
                  <w:marRight w:val="0"/>
                  <w:marTop w:val="0"/>
                  <w:marBottom w:val="0"/>
                  <w:divBdr>
                    <w:top w:val="none" w:sz="0" w:space="0" w:color="auto"/>
                    <w:left w:val="none" w:sz="0" w:space="0" w:color="auto"/>
                    <w:bottom w:val="none" w:sz="0" w:space="0" w:color="auto"/>
                    <w:right w:val="none" w:sz="0" w:space="0" w:color="auto"/>
                  </w:divBdr>
                </w:div>
                <w:div w:id="130812884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02154796">
          <w:marLeft w:val="640"/>
          <w:marRight w:val="0"/>
          <w:marTop w:val="0"/>
          <w:marBottom w:val="0"/>
          <w:divBdr>
            <w:top w:val="none" w:sz="0" w:space="0" w:color="auto"/>
            <w:left w:val="none" w:sz="0" w:space="0" w:color="auto"/>
            <w:bottom w:val="none" w:sz="0" w:space="0" w:color="auto"/>
            <w:right w:val="none" w:sz="0" w:space="0" w:color="auto"/>
          </w:divBdr>
        </w:div>
        <w:div w:id="1190680114">
          <w:marLeft w:val="640"/>
          <w:marRight w:val="0"/>
          <w:marTop w:val="0"/>
          <w:marBottom w:val="0"/>
          <w:divBdr>
            <w:top w:val="none" w:sz="0" w:space="0" w:color="auto"/>
            <w:left w:val="none" w:sz="0" w:space="0" w:color="auto"/>
            <w:bottom w:val="none" w:sz="0" w:space="0" w:color="auto"/>
            <w:right w:val="none" w:sz="0" w:space="0" w:color="auto"/>
          </w:divBdr>
        </w:div>
        <w:div w:id="1203736">
          <w:marLeft w:val="640"/>
          <w:marRight w:val="0"/>
          <w:marTop w:val="0"/>
          <w:marBottom w:val="0"/>
          <w:divBdr>
            <w:top w:val="none" w:sz="0" w:space="0" w:color="auto"/>
            <w:left w:val="none" w:sz="0" w:space="0" w:color="auto"/>
            <w:bottom w:val="none" w:sz="0" w:space="0" w:color="auto"/>
            <w:right w:val="none" w:sz="0" w:space="0" w:color="auto"/>
          </w:divBdr>
        </w:div>
        <w:div w:id="627708919">
          <w:marLeft w:val="640"/>
          <w:marRight w:val="0"/>
          <w:marTop w:val="0"/>
          <w:marBottom w:val="0"/>
          <w:divBdr>
            <w:top w:val="none" w:sz="0" w:space="0" w:color="auto"/>
            <w:left w:val="none" w:sz="0" w:space="0" w:color="auto"/>
            <w:bottom w:val="none" w:sz="0" w:space="0" w:color="auto"/>
            <w:right w:val="none" w:sz="0" w:space="0" w:color="auto"/>
          </w:divBdr>
        </w:div>
        <w:div w:id="1814522822">
          <w:marLeft w:val="640"/>
          <w:marRight w:val="0"/>
          <w:marTop w:val="0"/>
          <w:marBottom w:val="0"/>
          <w:divBdr>
            <w:top w:val="none" w:sz="0" w:space="0" w:color="auto"/>
            <w:left w:val="none" w:sz="0" w:space="0" w:color="auto"/>
            <w:bottom w:val="none" w:sz="0" w:space="0" w:color="auto"/>
            <w:right w:val="none" w:sz="0" w:space="0" w:color="auto"/>
          </w:divBdr>
        </w:div>
        <w:div w:id="1229803408">
          <w:marLeft w:val="640"/>
          <w:marRight w:val="0"/>
          <w:marTop w:val="0"/>
          <w:marBottom w:val="0"/>
          <w:divBdr>
            <w:top w:val="none" w:sz="0" w:space="0" w:color="auto"/>
            <w:left w:val="none" w:sz="0" w:space="0" w:color="auto"/>
            <w:bottom w:val="none" w:sz="0" w:space="0" w:color="auto"/>
            <w:right w:val="none" w:sz="0" w:space="0" w:color="auto"/>
          </w:divBdr>
        </w:div>
        <w:div w:id="1342396595">
          <w:marLeft w:val="640"/>
          <w:marRight w:val="0"/>
          <w:marTop w:val="0"/>
          <w:marBottom w:val="0"/>
          <w:divBdr>
            <w:top w:val="none" w:sz="0" w:space="0" w:color="auto"/>
            <w:left w:val="none" w:sz="0" w:space="0" w:color="auto"/>
            <w:bottom w:val="none" w:sz="0" w:space="0" w:color="auto"/>
            <w:right w:val="none" w:sz="0" w:space="0" w:color="auto"/>
          </w:divBdr>
        </w:div>
        <w:div w:id="38626893">
          <w:marLeft w:val="640"/>
          <w:marRight w:val="0"/>
          <w:marTop w:val="0"/>
          <w:marBottom w:val="0"/>
          <w:divBdr>
            <w:top w:val="none" w:sz="0" w:space="0" w:color="auto"/>
            <w:left w:val="none" w:sz="0" w:space="0" w:color="auto"/>
            <w:bottom w:val="none" w:sz="0" w:space="0" w:color="auto"/>
            <w:right w:val="none" w:sz="0" w:space="0" w:color="auto"/>
          </w:divBdr>
        </w:div>
        <w:div w:id="968434273">
          <w:marLeft w:val="640"/>
          <w:marRight w:val="0"/>
          <w:marTop w:val="0"/>
          <w:marBottom w:val="0"/>
          <w:divBdr>
            <w:top w:val="none" w:sz="0" w:space="0" w:color="auto"/>
            <w:left w:val="none" w:sz="0" w:space="0" w:color="auto"/>
            <w:bottom w:val="none" w:sz="0" w:space="0" w:color="auto"/>
            <w:right w:val="none" w:sz="0" w:space="0" w:color="auto"/>
          </w:divBdr>
        </w:div>
        <w:div w:id="399131368">
          <w:marLeft w:val="640"/>
          <w:marRight w:val="0"/>
          <w:marTop w:val="0"/>
          <w:marBottom w:val="0"/>
          <w:divBdr>
            <w:top w:val="none" w:sz="0" w:space="0" w:color="auto"/>
            <w:left w:val="none" w:sz="0" w:space="0" w:color="auto"/>
            <w:bottom w:val="none" w:sz="0" w:space="0" w:color="auto"/>
            <w:right w:val="none" w:sz="0" w:space="0" w:color="auto"/>
          </w:divBdr>
        </w:div>
        <w:div w:id="1679455925">
          <w:marLeft w:val="640"/>
          <w:marRight w:val="0"/>
          <w:marTop w:val="0"/>
          <w:marBottom w:val="0"/>
          <w:divBdr>
            <w:top w:val="none" w:sz="0" w:space="0" w:color="auto"/>
            <w:left w:val="none" w:sz="0" w:space="0" w:color="auto"/>
            <w:bottom w:val="none" w:sz="0" w:space="0" w:color="auto"/>
            <w:right w:val="none" w:sz="0" w:space="0" w:color="auto"/>
          </w:divBdr>
        </w:div>
        <w:div w:id="1955405161">
          <w:marLeft w:val="640"/>
          <w:marRight w:val="0"/>
          <w:marTop w:val="0"/>
          <w:marBottom w:val="0"/>
          <w:divBdr>
            <w:top w:val="none" w:sz="0" w:space="0" w:color="auto"/>
            <w:left w:val="none" w:sz="0" w:space="0" w:color="auto"/>
            <w:bottom w:val="none" w:sz="0" w:space="0" w:color="auto"/>
            <w:right w:val="none" w:sz="0" w:space="0" w:color="auto"/>
          </w:divBdr>
        </w:div>
        <w:div w:id="361590709">
          <w:marLeft w:val="640"/>
          <w:marRight w:val="0"/>
          <w:marTop w:val="0"/>
          <w:marBottom w:val="0"/>
          <w:divBdr>
            <w:top w:val="none" w:sz="0" w:space="0" w:color="auto"/>
            <w:left w:val="none" w:sz="0" w:space="0" w:color="auto"/>
            <w:bottom w:val="none" w:sz="0" w:space="0" w:color="auto"/>
            <w:right w:val="none" w:sz="0" w:space="0" w:color="auto"/>
          </w:divBdr>
        </w:div>
        <w:div w:id="1327198991">
          <w:marLeft w:val="640"/>
          <w:marRight w:val="0"/>
          <w:marTop w:val="0"/>
          <w:marBottom w:val="0"/>
          <w:divBdr>
            <w:top w:val="none" w:sz="0" w:space="0" w:color="auto"/>
            <w:left w:val="none" w:sz="0" w:space="0" w:color="auto"/>
            <w:bottom w:val="none" w:sz="0" w:space="0" w:color="auto"/>
            <w:right w:val="none" w:sz="0" w:space="0" w:color="auto"/>
          </w:divBdr>
        </w:div>
        <w:div w:id="217252618">
          <w:marLeft w:val="640"/>
          <w:marRight w:val="0"/>
          <w:marTop w:val="0"/>
          <w:marBottom w:val="0"/>
          <w:divBdr>
            <w:top w:val="none" w:sz="0" w:space="0" w:color="auto"/>
            <w:left w:val="none" w:sz="0" w:space="0" w:color="auto"/>
            <w:bottom w:val="none" w:sz="0" w:space="0" w:color="auto"/>
            <w:right w:val="none" w:sz="0" w:space="0" w:color="auto"/>
          </w:divBdr>
        </w:div>
        <w:div w:id="1013412796">
          <w:marLeft w:val="640"/>
          <w:marRight w:val="0"/>
          <w:marTop w:val="0"/>
          <w:marBottom w:val="0"/>
          <w:divBdr>
            <w:top w:val="none" w:sz="0" w:space="0" w:color="auto"/>
            <w:left w:val="none" w:sz="0" w:space="0" w:color="auto"/>
            <w:bottom w:val="none" w:sz="0" w:space="0" w:color="auto"/>
            <w:right w:val="none" w:sz="0" w:space="0" w:color="auto"/>
          </w:divBdr>
        </w:div>
        <w:div w:id="1170100648">
          <w:marLeft w:val="640"/>
          <w:marRight w:val="0"/>
          <w:marTop w:val="0"/>
          <w:marBottom w:val="0"/>
          <w:divBdr>
            <w:top w:val="none" w:sz="0" w:space="0" w:color="auto"/>
            <w:left w:val="none" w:sz="0" w:space="0" w:color="auto"/>
            <w:bottom w:val="none" w:sz="0" w:space="0" w:color="auto"/>
            <w:right w:val="none" w:sz="0" w:space="0" w:color="auto"/>
          </w:divBdr>
        </w:div>
        <w:div w:id="1829783342">
          <w:marLeft w:val="640"/>
          <w:marRight w:val="0"/>
          <w:marTop w:val="0"/>
          <w:marBottom w:val="0"/>
          <w:divBdr>
            <w:top w:val="none" w:sz="0" w:space="0" w:color="auto"/>
            <w:left w:val="none" w:sz="0" w:space="0" w:color="auto"/>
            <w:bottom w:val="none" w:sz="0" w:space="0" w:color="auto"/>
            <w:right w:val="none" w:sz="0" w:space="0" w:color="auto"/>
          </w:divBdr>
        </w:div>
        <w:div w:id="1719357550">
          <w:marLeft w:val="640"/>
          <w:marRight w:val="0"/>
          <w:marTop w:val="0"/>
          <w:marBottom w:val="0"/>
          <w:divBdr>
            <w:top w:val="none" w:sz="0" w:space="0" w:color="auto"/>
            <w:left w:val="none" w:sz="0" w:space="0" w:color="auto"/>
            <w:bottom w:val="none" w:sz="0" w:space="0" w:color="auto"/>
            <w:right w:val="none" w:sz="0" w:space="0" w:color="auto"/>
          </w:divBdr>
        </w:div>
        <w:div w:id="326590071">
          <w:marLeft w:val="640"/>
          <w:marRight w:val="0"/>
          <w:marTop w:val="0"/>
          <w:marBottom w:val="0"/>
          <w:divBdr>
            <w:top w:val="none" w:sz="0" w:space="0" w:color="auto"/>
            <w:left w:val="none" w:sz="0" w:space="0" w:color="auto"/>
            <w:bottom w:val="none" w:sz="0" w:space="0" w:color="auto"/>
            <w:right w:val="none" w:sz="0" w:space="0" w:color="auto"/>
          </w:divBdr>
        </w:div>
        <w:div w:id="1555655765">
          <w:marLeft w:val="640"/>
          <w:marRight w:val="0"/>
          <w:marTop w:val="0"/>
          <w:marBottom w:val="0"/>
          <w:divBdr>
            <w:top w:val="none" w:sz="0" w:space="0" w:color="auto"/>
            <w:left w:val="none" w:sz="0" w:space="0" w:color="auto"/>
            <w:bottom w:val="none" w:sz="0" w:space="0" w:color="auto"/>
            <w:right w:val="none" w:sz="0" w:space="0" w:color="auto"/>
          </w:divBdr>
        </w:div>
        <w:div w:id="1522162742">
          <w:marLeft w:val="640"/>
          <w:marRight w:val="0"/>
          <w:marTop w:val="0"/>
          <w:marBottom w:val="0"/>
          <w:divBdr>
            <w:top w:val="none" w:sz="0" w:space="0" w:color="auto"/>
            <w:left w:val="none" w:sz="0" w:space="0" w:color="auto"/>
            <w:bottom w:val="none" w:sz="0" w:space="0" w:color="auto"/>
            <w:right w:val="none" w:sz="0" w:space="0" w:color="auto"/>
          </w:divBdr>
        </w:div>
        <w:div w:id="1885865200">
          <w:marLeft w:val="640"/>
          <w:marRight w:val="0"/>
          <w:marTop w:val="0"/>
          <w:marBottom w:val="0"/>
          <w:divBdr>
            <w:top w:val="none" w:sz="0" w:space="0" w:color="auto"/>
            <w:left w:val="none" w:sz="0" w:space="0" w:color="auto"/>
            <w:bottom w:val="none" w:sz="0" w:space="0" w:color="auto"/>
            <w:right w:val="none" w:sz="0" w:space="0" w:color="auto"/>
          </w:divBdr>
        </w:div>
        <w:div w:id="885794683">
          <w:marLeft w:val="640"/>
          <w:marRight w:val="0"/>
          <w:marTop w:val="0"/>
          <w:marBottom w:val="0"/>
          <w:divBdr>
            <w:top w:val="none" w:sz="0" w:space="0" w:color="auto"/>
            <w:left w:val="none" w:sz="0" w:space="0" w:color="auto"/>
            <w:bottom w:val="none" w:sz="0" w:space="0" w:color="auto"/>
            <w:right w:val="none" w:sz="0" w:space="0" w:color="auto"/>
          </w:divBdr>
        </w:div>
        <w:div w:id="209079855">
          <w:marLeft w:val="640"/>
          <w:marRight w:val="0"/>
          <w:marTop w:val="0"/>
          <w:marBottom w:val="0"/>
          <w:divBdr>
            <w:top w:val="none" w:sz="0" w:space="0" w:color="auto"/>
            <w:left w:val="none" w:sz="0" w:space="0" w:color="auto"/>
            <w:bottom w:val="none" w:sz="0" w:space="0" w:color="auto"/>
            <w:right w:val="none" w:sz="0" w:space="0" w:color="auto"/>
          </w:divBdr>
        </w:div>
        <w:div w:id="276723369">
          <w:marLeft w:val="640"/>
          <w:marRight w:val="0"/>
          <w:marTop w:val="0"/>
          <w:marBottom w:val="0"/>
          <w:divBdr>
            <w:top w:val="none" w:sz="0" w:space="0" w:color="auto"/>
            <w:left w:val="none" w:sz="0" w:space="0" w:color="auto"/>
            <w:bottom w:val="none" w:sz="0" w:space="0" w:color="auto"/>
            <w:right w:val="none" w:sz="0" w:space="0" w:color="auto"/>
          </w:divBdr>
        </w:div>
        <w:div w:id="63992748">
          <w:marLeft w:val="640"/>
          <w:marRight w:val="0"/>
          <w:marTop w:val="0"/>
          <w:marBottom w:val="0"/>
          <w:divBdr>
            <w:top w:val="none" w:sz="0" w:space="0" w:color="auto"/>
            <w:left w:val="none" w:sz="0" w:space="0" w:color="auto"/>
            <w:bottom w:val="none" w:sz="0" w:space="0" w:color="auto"/>
            <w:right w:val="none" w:sz="0" w:space="0" w:color="auto"/>
          </w:divBdr>
        </w:div>
        <w:div w:id="648751435">
          <w:marLeft w:val="640"/>
          <w:marRight w:val="0"/>
          <w:marTop w:val="0"/>
          <w:marBottom w:val="0"/>
          <w:divBdr>
            <w:top w:val="none" w:sz="0" w:space="0" w:color="auto"/>
            <w:left w:val="none" w:sz="0" w:space="0" w:color="auto"/>
            <w:bottom w:val="none" w:sz="0" w:space="0" w:color="auto"/>
            <w:right w:val="none" w:sz="0" w:space="0" w:color="auto"/>
          </w:divBdr>
        </w:div>
        <w:div w:id="52430019">
          <w:marLeft w:val="640"/>
          <w:marRight w:val="0"/>
          <w:marTop w:val="0"/>
          <w:marBottom w:val="0"/>
          <w:divBdr>
            <w:top w:val="none" w:sz="0" w:space="0" w:color="auto"/>
            <w:left w:val="none" w:sz="0" w:space="0" w:color="auto"/>
            <w:bottom w:val="none" w:sz="0" w:space="0" w:color="auto"/>
            <w:right w:val="none" w:sz="0" w:space="0" w:color="auto"/>
          </w:divBdr>
        </w:div>
        <w:div w:id="2040006283">
          <w:marLeft w:val="640"/>
          <w:marRight w:val="0"/>
          <w:marTop w:val="0"/>
          <w:marBottom w:val="0"/>
          <w:divBdr>
            <w:top w:val="none" w:sz="0" w:space="0" w:color="auto"/>
            <w:left w:val="none" w:sz="0" w:space="0" w:color="auto"/>
            <w:bottom w:val="none" w:sz="0" w:space="0" w:color="auto"/>
            <w:right w:val="none" w:sz="0" w:space="0" w:color="auto"/>
          </w:divBdr>
        </w:div>
        <w:div w:id="710810309">
          <w:marLeft w:val="640"/>
          <w:marRight w:val="0"/>
          <w:marTop w:val="0"/>
          <w:marBottom w:val="0"/>
          <w:divBdr>
            <w:top w:val="none" w:sz="0" w:space="0" w:color="auto"/>
            <w:left w:val="none" w:sz="0" w:space="0" w:color="auto"/>
            <w:bottom w:val="none" w:sz="0" w:space="0" w:color="auto"/>
            <w:right w:val="none" w:sz="0" w:space="0" w:color="auto"/>
          </w:divBdr>
        </w:div>
        <w:div w:id="776631915">
          <w:marLeft w:val="640"/>
          <w:marRight w:val="0"/>
          <w:marTop w:val="0"/>
          <w:marBottom w:val="0"/>
          <w:divBdr>
            <w:top w:val="none" w:sz="0" w:space="0" w:color="auto"/>
            <w:left w:val="none" w:sz="0" w:space="0" w:color="auto"/>
            <w:bottom w:val="none" w:sz="0" w:space="0" w:color="auto"/>
            <w:right w:val="none" w:sz="0" w:space="0" w:color="auto"/>
          </w:divBdr>
        </w:div>
        <w:div w:id="974145043">
          <w:marLeft w:val="640"/>
          <w:marRight w:val="0"/>
          <w:marTop w:val="0"/>
          <w:marBottom w:val="0"/>
          <w:divBdr>
            <w:top w:val="none" w:sz="0" w:space="0" w:color="auto"/>
            <w:left w:val="none" w:sz="0" w:space="0" w:color="auto"/>
            <w:bottom w:val="none" w:sz="0" w:space="0" w:color="auto"/>
            <w:right w:val="none" w:sz="0" w:space="0" w:color="auto"/>
          </w:divBdr>
        </w:div>
        <w:div w:id="1893617227">
          <w:marLeft w:val="640"/>
          <w:marRight w:val="0"/>
          <w:marTop w:val="0"/>
          <w:marBottom w:val="0"/>
          <w:divBdr>
            <w:top w:val="none" w:sz="0" w:space="0" w:color="auto"/>
            <w:left w:val="none" w:sz="0" w:space="0" w:color="auto"/>
            <w:bottom w:val="none" w:sz="0" w:space="0" w:color="auto"/>
            <w:right w:val="none" w:sz="0" w:space="0" w:color="auto"/>
          </w:divBdr>
        </w:div>
        <w:div w:id="1667247147">
          <w:marLeft w:val="640"/>
          <w:marRight w:val="0"/>
          <w:marTop w:val="0"/>
          <w:marBottom w:val="0"/>
          <w:divBdr>
            <w:top w:val="none" w:sz="0" w:space="0" w:color="auto"/>
            <w:left w:val="none" w:sz="0" w:space="0" w:color="auto"/>
            <w:bottom w:val="none" w:sz="0" w:space="0" w:color="auto"/>
            <w:right w:val="none" w:sz="0" w:space="0" w:color="auto"/>
          </w:divBdr>
        </w:div>
        <w:div w:id="417290693">
          <w:marLeft w:val="640"/>
          <w:marRight w:val="0"/>
          <w:marTop w:val="0"/>
          <w:marBottom w:val="0"/>
          <w:divBdr>
            <w:top w:val="none" w:sz="0" w:space="0" w:color="auto"/>
            <w:left w:val="none" w:sz="0" w:space="0" w:color="auto"/>
            <w:bottom w:val="none" w:sz="0" w:space="0" w:color="auto"/>
            <w:right w:val="none" w:sz="0" w:space="0" w:color="auto"/>
          </w:divBdr>
        </w:div>
        <w:div w:id="221988183">
          <w:marLeft w:val="640"/>
          <w:marRight w:val="0"/>
          <w:marTop w:val="0"/>
          <w:marBottom w:val="0"/>
          <w:divBdr>
            <w:top w:val="none" w:sz="0" w:space="0" w:color="auto"/>
            <w:left w:val="none" w:sz="0" w:space="0" w:color="auto"/>
            <w:bottom w:val="none" w:sz="0" w:space="0" w:color="auto"/>
            <w:right w:val="none" w:sz="0" w:space="0" w:color="auto"/>
          </w:divBdr>
        </w:div>
        <w:div w:id="2066948991">
          <w:marLeft w:val="640"/>
          <w:marRight w:val="0"/>
          <w:marTop w:val="0"/>
          <w:marBottom w:val="0"/>
          <w:divBdr>
            <w:top w:val="none" w:sz="0" w:space="0" w:color="auto"/>
            <w:left w:val="none" w:sz="0" w:space="0" w:color="auto"/>
            <w:bottom w:val="none" w:sz="0" w:space="0" w:color="auto"/>
            <w:right w:val="none" w:sz="0" w:space="0" w:color="auto"/>
          </w:divBdr>
        </w:div>
        <w:div w:id="363989299">
          <w:marLeft w:val="640"/>
          <w:marRight w:val="0"/>
          <w:marTop w:val="0"/>
          <w:marBottom w:val="0"/>
          <w:divBdr>
            <w:top w:val="none" w:sz="0" w:space="0" w:color="auto"/>
            <w:left w:val="none" w:sz="0" w:space="0" w:color="auto"/>
            <w:bottom w:val="none" w:sz="0" w:space="0" w:color="auto"/>
            <w:right w:val="none" w:sz="0" w:space="0" w:color="auto"/>
          </w:divBdr>
        </w:div>
        <w:div w:id="1689870559">
          <w:marLeft w:val="640"/>
          <w:marRight w:val="0"/>
          <w:marTop w:val="0"/>
          <w:marBottom w:val="0"/>
          <w:divBdr>
            <w:top w:val="none" w:sz="0" w:space="0" w:color="auto"/>
            <w:left w:val="none" w:sz="0" w:space="0" w:color="auto"/>
            <w:bottom w:val="none" w:sz="0" w:space="0" w:color="auto"/>
            <w:right w:val="none" w:sz="0" w:space="0" w:color="auto"/>
          </w:divBdr>
        </w:div>
        <w:div w:id="701321067">
          <w:marLeft w:val="640"/>
          <w:marRight w:val="0"/>
          <w:marTop w:val="0"/>
          <w:marBottom w:val="0"/>
          <w:divBdr>
            <w:top w:val="none" w:sz="0" w:space="0" w:color="auto"/>
            <w:left w:val="none" w:sz="0" w:space="0" w:color="auto"/>
            <w:bottom w:val="none" w:sz="0" w:space="0" w:color="auto"/>
            <w:right w:val="none" w:sz="0" w:space="0" w:color="auto"/>
          </w:divBdr>
        </w:div>
        <w:div w:id="243031020">
          <w:marLeft w:val="640"/>
          <w:marRight w:val="0"/>
          <w:marTop w:val="0"/>
          <w:marBottom w:val="0"/>
          <w:divBdr>
            <w:top w:val="none" w:sz="0" w:space="0" w:color="auto"/>
            <w:left w:val="none" w:sz="0" w:space="0" w:color="auto"/>
            <w:bottom w:val="none" w:sz="0" w:space="0" w:color="auto"/>
            <w:right w:val="none" w:sz="0" w:space="0" w:color="auto"/>
          </w:divBdr>
        </w:div>
        <w:div w:id="256595575">
          <w:marLeft w:val="640"/>
          <w:marRight w:val="0"/>
          <w:marTop w:val="0"/>
          <w:marBottom w:val="0"/>
          <w:divBdr>
            <w:top w:val="none" w:sz="0" w:space="0" w:color="auto"/>
            <w:left w:val="none" w:sz="0" w:space="0" w:color="auto"/>
            <w:bottom w:val="none" w:sz="0" w:space="0" w:color="auto"/>
            <w:right w:val="none" w:sz="0" w:space="0" w:color="auto"/>
          </w:divBdr>
        </w:div>
        <w:div w:id="464740723">
          <w:marLeft w:val="640"/>
          <w:marRight w:val="0"/>
          <w:marTop w:val="0"/>
          <w:marBottom w:val="0"/>
          <w:divBdr>
            <w:top w:val="none" w:sz="0" w:space="0" w:color="auto"/>
            <w:left w:val="none" w:sz="0" w:space="0" w:color="auto"/>
            <w:bottom w:val="none" w:sz="0" w:space="0" w:color="auto"/>
            <w:right w:val="none" w:sz="0" w:space="0" w:color="auto"/>
          </w:divBdr>
        </w:div>
        <w:div w:id="545533593">
          <w:marLeft w:val="640"/>
          <w:marRight w:val="0"/>
          <w:marTop w:val="0"/>
          <w:marBottom w:val="0"/>
          <w:divBdr>
            <w:top w:val="none" w:sz="0" w:space="0" w:color="auto"/>
            <w:left w:val="none" w:sz="0" w:space="0" w:color="auto"/>
            <w:bottom w:val="none" w:sz="0" w:space="0" w:color="auto"/>
            <w:right w:val="none" w:sz="0" w:space="0" w:color="auto"/>
          </w:divBdr>
        </w:div>
        <w:div w:id="1577283806">
          <w:marLeft w:val="640"/>
          <w:marRight w:val="0"/>
          <w:marTop w:val="0"/>
          <w:marBottom w:val="0"/>
          <w:divBdr>
            <w:top w:val="none" w:sz="0" w:space="0" w:color="auto"/>
            <w:left w:val="none" w:sz="0" w:space="0" w:color="auto"/>
            <w:bottom w:val="none" w:sz="0" w:space="0" w:color="auto"/>
            <w:right w:val="none" w:sz="0" w:space="0" w:color="auto"/>
          </w:divBdr>
        </w:div>
        <w:div w:id="1435787751">
          <w:marLeft w:val="640"/>
          <w:marRight w:val="0"/>
          <w:marTop w:val="0"/>
          <w:marBottom w:val="0"/>
          <w:divBdr>
            <w:top w:val="none" w:sz="0" w:space="0" w:color="auto"/>
            <w:left w:val="none" w:sz="0" w:space="0" w:color="auto"/>
            <w:bottom w:val="none" w:sz="0" w:space="0" w:color="auto"/>
            <w:right w:val="none" w:sz="0" w:space="0" w:color="auto"/>
          </w:divBdr>
        </w:div>
        <w:div w:id="831872562">
          <w:marLeft w:val="640"/>
          <w:marRight w:val="0"/>
          <w:marTop w:val="0"/>
          <w:marBottom w:val="0"/>
          <w:divBdr>
            <w:top w:val="none" w:sz="0" w:space="0" w:color="auto"/>
            <w:left w:val="none" w:sz="0" w:space="0" w:color="auto"/>
            <w:bottom w:val="none" w:sz="0" w:space="0" w:color="auto"/>
            <w:right w:val="none" w:sz="0" w:space="0" w:color="auto"/>
          </w:divBdr>
        </w:div>
        <w:div w:id="207035088">
          <w:marLeft w:val="640"/>
          <w:marRight w:val="0"/>
          <w:marTop w:val="0"/>
          <w:marBottom w:val="0"/>
          <w:divBdr>
            <w:top w:val="none" w:sz="0" w:space="0" w:color="auto"/>
            <w:left w:val="none" w:sz="0" w:space="0" w:color="auto"/>
            <w:bottom w:val="none" w:sz="0" w:space="0" w:color="auto"/>
            <w:right w:val="none" w:sz="0" w:space="0" w:color="auto"/>
          </w:divBdr>
        </w:div>
        <w:div w:id="1269775161">
          <w:marLeft w:val="640"/>
          <w:marRight w:val="0"/>
          <w:marTop w:val="0"/>
          <w:marBottom w:val="0"/>
          <w:divBdr>
            <w:top w:val="none" w:sz="0" w:space="0" w:color="auto"/>
            <w:left w:val="none" w:sz="0" w:space="0" w:color="auto"/>
            <w:bottom w:val="none" w:sz="0" w:space="0" w:color="auto"/>
            <w:right w:val="none" w:sz="0" w:space="0" w:color="auto"/>
          </w:divBdr>
        </w:div>
        <w:div w:id="1501771795">
          <w:marLeft w:val="640"/>
          <w:marRight w:val="0"/>
          <w:marTop w:val="0"/>
          <w:marBottom w:val="0"/>
          <w:divBdr>
            <w:top w:val="none" w:sz="0" w:space="0" w:color="auto"/>
            <w:left w:val="none" w:sz="0" w:space="0" w:color="auto"/>
            <w:bottom w:val="none" w:sz="0" w:space="0" w:color="auto"/>
            <w:right w:val="none" w:sz="0" w:space="0" w:color="auto"/>
          </w:divBdr>
        </w:div>
        <w:div w:id="1994025653">
          <w:marLeft w:val="640"/>
          <w:marRight w:val="0"/>
          <w:marTop w:val="0"/>
          <w:marBottom w:val="0"/>
          <w:divBdr>
            <w:top w:val="none" w:sz="0" w:space="0" w:color="auto"/>
            <w:left w:val="none" w:sz="0" w:space="0" w:color="auto"/>
            <w:bottom w:val="none" w:sz="0" w:space="0" w:color="auto"/>
            <w:right w:val="none" w:sz="0" w:space="0" w:color="auto"/>
          </w:divBdr>
        </w:div>
        <w:div w:id="797141932">
          <w:marLeft w:val="640"/>
          <w:marRight w:val="0"/>
          <w:marTop w:val="0"/>
          <w:marBottom w:val="0"/>
          <w:divBdr>
            <w:top w:val="none" w:sz="0" w:space="0" w:color="auto"/>
            <w:left w:val="none" w:sz="0" w:space="0" w:color="auto"/>
            <w:bottom w:val="none" w:sz="0" w:space="0" w:color="auto"/>
            <w:right w:val="none" w:sz="0" w:space="0" w:color="auto"/>
          </w:divBdr>
        </w:div>
        <w:div w:id="506792192">
          <w:marLeft w:val="640"/>
          <w:marRight w:val="0"/>
          <w:marTop w:val="0"/>
          <w:marBottom w:val="0"/>
          <w:divBdr>
            <w:top w:val="none" w:sz="0" w:space="0" w:color="auto"/>
            <w:left w:val="none" w:sz="0" w:space="0" w:color="auto"/>
            <w:bottom w:val="none" w:sz="0" w:space="0" w:color="auto"/>
            <w:right w:val="none" w:sz="0" w:space="0" w:color="auto"/>
          </w:divBdr>
        </w:div>
        <w:div w:id="1313370888">
          <w:marLeft w:val="640"/>
          <w:marRight w:val="0"/>
          <w:marTop w:val="0"/>
          <w:marBottom w:val="0"/>
          <w:divBdr>
            <w:top w:val="none" w:sz="0" w:space="0" w:color="auto"/>
            <w:left w:val="none" w:sz="0" w:space="0" w:color="auto"/>
            <w:bottom w:val="none" w:sz="0" w:space="0" w:color="auto"/>
            <w:right w:val="none" w:sz="0" w:space="0" w:color="auto"/>
          </w:divBdr>
        </w:div>
        <w:div w:id="1301231017">
          <w:marLeft w:val="640"/>
          <w:marRight w:val="0"/>
          <w:marTop w:val="0"/>
          <w:marBottom w:val="0"/>
          <w:divBdr>
            <w:top w:val="none" w:sz="0" w:space="0" w:color="auto"/>
            <w:left w:val="none" w:sz="0" w:space="0" w:color="auto"/>
            <w:bottom w:val="none" w:sz="0" w:space="0" w:color="auto"/>
            <w:right w:val="none" w:sz="0" w:space="0" w:color="auto"/>
          </w:divBdr>
        </w:div>
        <w:div w:id="1385369699">
          <w:marLeft w:val="640"/>
          <w:marRight w:val="0"/>
          <w:marTop w:val="0"/>
          <w:marBottom w:val="0"/>
          <w:divBdr>
            <w:top w:val="none" w:sz="0" w:space="0" w:color="auto"/>
            <w:left w:val="none" w:sz="0" w:space="0" w:color="auto"/>
            <w:bottom w:val="none" w:sz="0" w:space="0" w:color="auto"/>
            <w:right w:val="none" w:sz="0" w:space="0" w:color="auto"/>
          </w:divBdr>
        </w:div>
        <w:div w:id="770852430">
          <w:marLeft w:val="640"/>
          <w:marRight w:val="0"/>
          <w:marTop w:val="0"/>
          <w:marBottom w:val="0"/>
          <w:divBdr>
            <w:top w:val="none" w:sz="0" w:space="0" w:color="auto"/>
            <w:left w:val="none" w:sz="0" w:space="0" w:color="auto"/>
            <w:bottom w:val="none" w:sz="0" w:space="0" w:color="auto"/>
            <w:right w:val="none" w:sz="0" w:space="0" w:color="auto"/>
          </w:divBdr>
        </w:div>
        <w:div w:id="1955399644">
          <w:marLeft w:val="640"/>
          <w:marRight w:val="0"/>
          <w:marTop w:val="0"/>
          <w:marBottom w:val="0"/>
          <w:divBdr>
            <w:top w:val="none" w:sz="0" w:space="0" w:color="auto"/>
            <w:left w:val="none" w:sz="0" w:space="0" w:color="auto"/>
            <w:bottom w:val="none" w:sz="0" w:space="0" w:color="auto"/>
            <w:right w:val="none" w:sz="0" w:space="0" w:color="auto"/>
          </w:divBdr>
        </w:div>
        <w:div w:id="1291976920">
          <w:marLeft w:val="640"/>
          <w:marRight w:val="0"/>
          <w:marTop w:val="0"/>
          <w:marBottom w:val="0"/>
          <w:divBdr>
            <w:top w:val="none" w:sz="0" w:space="0" w:color="auto"/>
            <w:left w:val="none" w:sz="0" w:space="0" w:color="auto"/>
            <w:bottom w:val="none" w:sz="0" w:space="0" w:color="auto"/>
            <w:right w:val="none" w:sz="0" w:space="0" w:color="auto"/>
          </w:divBdr>
        </w:div>
        <w:div w:id="118844701">
          <w:marLeft w:val="640"/>
          <w:marRight w:val="0"/>
          <w:marTop w:val="0"/>
          <w:marBottom w:val="0"/>
          <w:divBdr>
            <w:top w:val="none" w:sz="0" w:space="0" w:color="auto"/>
            <w:left w:val="none" w:sz="0" w:space="0" w:color="auto"/>
            <w:bottom w:val="none" w:sz="0" w:space="0" w:color="auto"/>
            <w:right w:val="none" w:sz="0" w:space="0" w:color="auto"/>
          </w:divBdr>
        </w:div>
        <w:div w:id="1521353869">
          <w:marLeft w:val="640"/>
          <w:marRight w:val="0"/>
          <w:marTop w:val="0"/>
          <w:marBottom w:val="0"/>
          <w:divBdr>
            <w:top w:val="none" w:sz="0" w:space="0" w:color="auto"/>
            <w:left w:val="none" w:sz="0" w:space="0" w:color="auto"/>
            <w:bottom w:val="none" w:sz="0" w:space="0" w:color="auto"/>
            <w:right w:val="none" w:sz="0" w:space="0" w:color="auto"/>
          </w:divBdr>
        </w:div>
        <w:div w:id="1167399589">
          <w:marLeft w:val="640"/>
          <w:marRight w:val="0"/>
          <w:marTop w:val="0"/>
          <w:marBottom w:val="0"/>
          <w:divBdr>
            <w:top w:val="none" w:sz="0" w:space="0" w:color="auto"/>
            <w:left w:val="none" w:sz="0" w:space="0" w:color="auto"/>
            <w:bottom w:val="none" w:sz="0" w:space="0" w:color="auto"/>
            <w:right w:val="none" w:sz="0" w:space="0" w:color="auto"/>
          </w:divBdr>
        </w:div>
        <w:div w:id="1920751852">
          <w:marLeft w:val="640"/>
          <w:marRight w:val="0"/>
          <w:marTop w:val="0"/>
          <w:marBottom w:val="0"/>
          <w:divBdr>
            <w:top w:val="none" w:sz="0" w:space="0" w:color="auto"/>
            <w:left w:val="none" w:sz="0" w:space="0" w:color="auto"/>
            <w:bottom w:val="none" w:sz="0" w:space="0" w:color="auto"/>
            <w:right w:val="none" w:sz="0" w:space="0" w:color="auto"/>
          </w:divBdr>
        </w:div>
        <w:div w:id="849028080">
          <w:marLeft w:val="640"/>
          <w:marRight w:val="0"/>
          <w:marTop w:val="0"/>
          <w:marBottom w:val="0"/>
          <w:divBdr>
            <w:top w:val="none" w:sz="0" w:space="0" w:color="auto"/>
            <w:left w:val="none" w:sz="0" w:space="0" w:color="auto"/>
            <w:bottom w:val="none" w:sz="0" w:space="0" w:color="auto"/>
            <w:right w:val="none" w:sz="0" w:space="0" w:color="auto"/>
          </w:divBdr>
        </w:div>
        <w:div w:id="1937902475">
          <w:marLeft w:val="640"/>
          <w:marRight w:val="0"/>
          <w:marTop w:val="0"/>
          <w:marBottom w:val="0"/>
          <w:divBdr>
            <w:top w:val="none" w:sz="0" w:space="0" w:color="auto"/>
            <w:left w:val="none" w:sz="0" w:space="0" w:color="auto"/>
            <w:bottom w:val="none" w:sz="0" w:space="0" w:color="auto"/>
            <w:right w:val="none" w:sz="0" w:space="0" w:color="auto"/>
          </w:divBdr>
        </w:div>
        <w:div w:id="230584490">
          <w:marLeft w:val="640"/>
          <w:marRight w:val="0"/>
          <w:marTop w:val="0"/>
          <w:marBottom w:val="0"/>
          <w:divBdr>
            <w:top w:val="none" w:sz="0" w:space="0" w:color="auto"/>
            <w:left w:val="none" w:sz="0" w:space="0" w:color="auto"/>
            <w:bottom w:val="none" w:sz="0" w:space="0" w:color="auto"/>
            <w:right w:val="none" w:sz="0" w:space="0" w:color="auto"/>
          </w:divBdr>
        </w:div>
        <w:div w:id="109012196">
          <w:marLeft w:val="640"/>
          <w:marRight w:val="0"/>
          <w:marTop w:val="0"/>
          <w:marBottom w:val="0"/>
          <w:divBdr>
            <w:top w:val="none" w:sz="0" w:space="0" w:color="auto"/>
            <w:left w:val="none" w:sz="0" w:space="0" w:color="auto"/>
            <w:bottom w:val="none" w:sz="0" w:space="0" w:color="auto"/>
            <w:right w:val="none" w:sz="0" w:space="0" w:color="auto"/>
          </w:divBdr>
        </w:div>
        <w:div w:id="2031224872">
          <w:marLeft w:val="640"/>
          <w:marRight w:val="0"/>
          <w:marTop w:val="0"/>
          <w:marBottom w:val="0"/>
          <w:divBdr>
            <w:top w:val="none" w:sz="0" w:space="0" w:color="auto"/>
            <w:left w:val="none" w:sz="0" w:space="0" w:color="auto"/>
            <w:bottom w:val="none" w:sz="0" w:space="0" w:color="auto"/>
            <w:right w:val="none" w:sz="0" w:space="0" w:color="auto"/>
          </w:divBdr>
        </w:div>
        <w:div w:id="1607809946">
          <w:marLeft w:val="640"/>
          <w:marRight w:val="0"/>
          <w:marTop w:val="0"/>
          <w:marBottom w:val="0"/>
          <w:divBdr>
            <w:top w:val="none" w:sz="0" w:space="0" w:color="auto"/>
            <w:left w:val="none" w:sz="0" w:space="0" w:color="auto"/>
            <w:bottom w:val="none" w:sz="0" w:space="0" w:color="auto"/>
            <w:right w:val="none" w:sz="0" w:space="0" w:color="auto"/>
          </w:divBdr>
        </w:div>
        <w:div w:id="315693536">
          <w:marLeft w:val="640"/>
          <w:marRight w:val="0"/>
          <w:marTop w:val="0"/>
          <w:marBottom w:val="0"/>
          <w:divBdr>
            <w:top w:val="none" w:sz="0" w:space="0" w:color="auto"/>
            <w:left w:val="none" w:sz="0" w:space="0" w:color="auto"/>
            <w:bottom w:val="none" w:sz="0" w:space="0" w:color="auto"/>
            <w:right w:val="none" w:sz="0" w:space="0" w:color="auto"/>
          </w:divBdr>
        </w:div>
        <w:div w:id="1854689056">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15288923">
      <w:bodyDiv w:val="1"/>
      <w:marLeft w:val="0"/>
      <w:marRight w:val="0"/>
      <w:marTop w:val="0"/>
      <w:marBottom w:val="0"/>
      <w:divBdr>
        <w:top w:val="none" w:sz="0" w:space="0" w:color="auto"/>
        <w:left w:val="none" w:sz="0" w:space="0" w:color="auto"/>
        <w:bottom w:val="none" w:sz="0" w:space="0" w:color="auto"/>
        <w:right w:val="none" w:sz="0" w:space="0" w:color="auto"/>
      </w:divBdr>
    </w:div>
    <w:div w:id="1621492943">
      <w:bodyDiv w:val="1"/>
      <w:marLeft w:val="0"/>
      <w:marRight w:val="0"/>
      <w:marTop w:val="0"/>
      <w:marBottom w:val="0"/>
      <w:divBdr>
        <w:top w:val="none" w:sz="0" w:space="0" w:color="auto"/>
        <w:left w:val="none" w:sz="0" w:space="0" w:color="auto"/>
        <w:bottom w:val="none" w:sz="0" w:space="0" w:color="auto"/>
        <w:right w:val="none" w:sz="0" w:space="0" w:color="auto"/>
      </w:divBdr>
      <w:divsChild>
        <w:div w:id="575281980">
          <w:marLeft w:val="640"/>
          <w:marRight w:val="0"/>
          <w:marTop w:val="0"/>
          <w:marBottom w:val="0"/>
          <w:divBdr>
            <w:top w:val="none" w:sz="0" w:space="0" w:color="auto"/>
            <w:left w:val="none" w:sz="0" w:space="0" w:color="auto"/>
            <w:bottom w:val="none" w:sz="0" w:space="0" w:color="auto"/>
            <w:right w:val="none" w:sz="0" w:space="0" w:color="auto"/>
          </w:divBdr>
        </w:div>
        <w:div w:id="1938442938">
          <w:marLeft w:val="640"/>
          <w:marRight w:val="0"/>
          <w:marTop w:val="0"/>
          <w:marBottom w:val="0"/>
          <w:divBdr>
            <w:top w:val="none" w:sz="0" w:space="0" w:color="auto"/>
            <w:left w:val="none" w:sz="0" w:space="0" w:color="auto"/>
            <w:bottom w:val="none" w:sz="0" w:space="0" w:color="auto"/>
            <w:right w:val="none" w:sz="0" w:space="0" w:color="auto"/>
          </w:divBdr>
        </w:div>
        <w:div w:id="1812164207">
          <w:marLeft w:val="640"/>
          <w:marRight w:val="0"/>
          <w:marTop w:val="0"/>
          <w:marBottom w:val="0"/>
          <w:divBdr>
            <w:top w:val="none" w:sz="0" w:space="0" w:color="auto"/>
            <w:left w:val="none" w:sz="0" w:space="0" w:color="auto"/>
            <w:bottom w:val="none" w:sz="0" w:space="0" w:color="auto"/>
            <w:right w:val="none" w:sz="0" w:space="0" w:color="auto"/>
          </w:divBdr>
        </w:div>
        <w:div w:id="318387267">
          <w:marLeft w:val="640"/>
          <w:marRight w:val="0"/>
          <w:marTop w:val="0"/>
          <w:marBottom w:val="0"/>
          <w:divBdr>
            <w:top w:val="none" w:sz="0" w:space="0" w:color="auto"/>
            <w:left w:val="none" w:sz="0" w:space="0" w:color="auto"/>
            <w:bottom w:val="none" w:sz="0" w:space="0" w:color="auto"/>
            <w:right w:val="none" w:sz="0" w:space="0" w:color="auto"/>
          </w:divBdr>
        </w:div>
        <w:div w:id="1874808632">
          <w:marLeft w:val="640"/>
          <w:marRight w:val="0"/>
          <w:marTop w:val="0"/>
          <w:marBottom w:val="0"/>
          <w:divBdr>
            <w:top w:val="none" w:sz="0" w:space="0" w:color="auto"/>
            <w:left w:val="none" w:sz="0" w:space="0" w:color="auto"/>
            <w:bottom w:val="none" w:sz="0" w:space="0" w:color="auto"/>
            <w:right w:val="none" w:sz="0" w:space="0" w:color="auto"/>
          </w:divBdr>
        </w:div>
        <w:div w:id="1842819334">
          <w:marLeft w:val="640"/>
          <w:marRight w:val="0"/>
          <w:marTop w:val="0"/>
          <w:marBottom w:val="0"/>
          <w:divBdr>
            <w:top w:val="none" w:sz="0" w:space="0" w:color="auto"/>
            <w:left w:val="none" w:sz="0" w:space="0" w:color="auto"/>
            <w:bottom w:val="none" w:sz="0" w:space="0" w:color="auto"/>
            <w:right w:val="none" w:sz="0" w:space="0" w:color="auto"/>
          </w:divBdr>
        </w:div>
        <w:div w:id="80688931">
          <w:marLeft w:val="640"/>
          <w:marRight w:val="0"/>
          <w:marTop w:val="0"/>
          <w:marBottom w:val="0"/>
          <w:divBdr>
            <w:top w:val="none" w:sz="0" w:space="0" w:color="auto"/>
            <w:left w:val="none" w:sz="0" w:space="0" w:color="auto"/>
            <w:bottom w:val="none" w:sz="0" w:space="0" w:color="auto"/>
            <w:right w:val="none" w:sz="0" w:space="0" w:color="auto"/>
          </w:divBdr>
        </w:div>
        <w:div w:id="2054764349">
          <w:marLeft w:val="640"/>
          <w:marRight w:val="0"/>
          <w:marTop w:val="0"/>
          <w:marBottom w:val="0"/>
          <w:divBdr>
            <w:top w:val="none" w:sz="0" w:space="0" w:color="auto"/>
            <w:left w:val="none" w:sz="0" w:space="0" w:color="auto"/>
            <w:bottom w:val="none" w:sz="0" w:space="0" w:color="auto"/>
            <w:right w:val="none" w:sz="0" w:space="0" w:color="auto"/>
          </w:divBdr>
        </w:div>
        <w:div w:id="2021472262">
          <w:marLeft w:val="640"/>
          <w:marRight w:val="0"/>
          <w:marTop w:val="0"/>
          <w:marBottom w:val="0"/>
          <w:divBdr>
            <w:top w:val="none" w:sz="0" w:space="0" w:color="auto"/>
            <w:left w:val="none" w:sz="0" w:space="0" w:color="auto"/>
            <w:bottom w:val="none" w:sz="0" w:space="0" w:color="auto"/>
            <w:right w:val="none" w:sz="0" w:space="0" w:color="auto"/>
          </w:divBdr>
        </w:div>
        <w:div w:id="2110347884">
          <w:marLeft w:val="640"/>
          <w:marRight w:val="0"/>
          <w:marTop w:val="0"/>
          <w:marBottom w:val="0"/>
          <w:divBdr>
            <w:top w:val="none" w:sz="0" w:space="0" w:color="auto"/>
            <w:left w:val="none" w:sz="0" w:space="0" w:color="auto"/>
            <w:bottom w:val="none" w:sz="0" w:space="0" w:color="auto"/>
            <w:right w:val="none" w:sz="0" w:space="0" w:color="auto"/>
          </w:divBdr>
        </w:div>
        <w:div w:id="49235050">
          <w:marLeft w:val="640"/>
          <w:marRight w:val="0"/>
          <w:marTop w:val="0"/>
          <w:marBottom w:val="0"/>
          <w:divBdr>
            <w:top w:val="none" w:sz="0" w:space="0" w:color="auto"/>
            <w:left w:val="none" w:sz="0" w:space="0" w:color="auto"/>
            <w:bottom w:val="none" w:sz="0" w:space="0" w:color="auto"/>
            <w:right w:val="none" w:sz="0" w:space="0" w:color="auto"/>
          </w:divBdr>
        </w:div>
        <w:div w:id="1792089153">
          <w:marLeft w:val="640"/>
          <w:marRight w:val="0"/>
          <w:marTop w:val="0"/>
          <w:marBottom w:val="0"/>
          <w:divBdr>
            <w:top w:val="none" w:sz="0" w:space="0" w:color="auto"/>
            <w:left w:val="none" w:sz="0" w:space="0" w:color="auto"/>
            <w:bottom w:val="none" w:sz="0" w:space="0" w:color="auto"/>
            <w:right w:val="none" w:sz="0" w:space="0" w:color="auto"/>
          </w:divBdr>
        </w:div>
        <w:div w:id="373165097">
          <w:marLeft w:val="640"/>
          <w:marRight w:val="0"/>
          <w:marTop w:val="0"/>
          <w:marBottom w:val="0"/>
          <w:divBdr>
            <w:top w:val="none" w:sz="0" w:space="0" w:color="auto"/>
            <w:left w:val="none" w:sz="0" w:space="0" w:color="auto"/>
            <w:bottom w:val="none" w:sz="0" w:space="0" w:color="auto"/>
            <w:right w:val="none" w:sz="0" w:space="0" w:color="auto"/>
          </w:divBdr>
        </w:div>
        <w:div w:id="976648847">
          <w:marLeft w:val="640"/>
          <w:marRight w:val="0"/>
          <w:marTop w:val="0"/>
          <w:marBottom w:val="0"/>
          <w:divBdr>
            <w:top w:val="none" w:sz="0" w:space="0" w:color="auto"/>
            <w:left w:val="none" w:sz="0" w:space="0" w:color="auto"/>
            <w:bottom w:val="none" w:sz="0" w:space="0" w:color="auto"/>
            <w:right w:val="none" w:sz="0" w:space="0" w:color="auto"/>
          </w:divBdr>
        </w:div>
        <w:div w:id="1646425965">
          <w:marLeft w:val="640"/>
          <w:marRight w:val="0"/>
          <w:marTop w:val="0"/>
          <w:marBottom w:val="0"/>
          <w:divBdr>
            <w:top w:val="none" w:sz="0" w:space="0" w:color="auto"/>
            <w:left w:val="none" w:sz="0" w:space="0" w:color="auto"/>
            <w:bottom w:val="none" w:sz="0" w:space="0" w:color="auto"/>
            <w:right w:val="none" w:sz="0" w:space="0" w:color="auto"/>
          </w:divBdr>
        </w:div>
        <w:div w:id="1613366421">
          <w:marLeft w:val="640"/>
          <w:marRight w:val="0"/>
          <w:marTop w:val="0"/>
          <w:marBottom w:val="0"/>
          <w:divBdr>
            <w:top w:val="none" w:sz="0" w:space="0" w:color="auto"/>
            <w:left w:val="none" w:sz="0" w:space="0" w:color="auto"/>
            <w:bottom w:val="none" w:sz="0" w:space="0" w:color="auto"/>
            <w:right w:val="none" w:sz="0" w:space="0" w:color="auto"/>
          </w:divBdr>
        </w:div>
        <w:div w:id="1182359967">
          <w:marLeft w:val="640"/>
          <w:marRight w:val="0"/>
          <w:marTop w:val="0"/>
          <w:marBottom w:val="0"/>
          <w:divBdr>
            <w:top w:val="none" w:sz="0" w:space="0" w:color="auto"/>
            <w:left w:val="none" w:sz="0" w:space="0" w:color="auto"/>
            <w:bottom w:val="none" w:sz="0" w:space="0" w:color="auto"/>
            <w:right w:val="none" w:sz="0" w:space="0" w:color="auto"/>
          </w:divBdr>
        </w:div>
        <w:div w:id="170680299">
          <w:marLeft w:val="640"/>
          <w:marRight w:val="0"/>
          <w:marTop w:val="0"/>
          <w:marBottom w:val="0"/>
          <w:divBdr>
            <w:top w:val="none" w:sz="0" w:space="0" w:color="auto"/>
            <w:left w:val="none" w:sz="0" w:space="0" w:color="auto"/>
            <w:bottom w:val="none" w:sz="0" w:space="0" w:color="auto"/>
            <w:right w:val="none" w:sz="0" w:space="0" w:color="auto"/>
          </w:divBdr>
        </w:div>
        <w:div w:id="966087753">
          <w:marLeft w:val="640"/>
          <w:marRight w:val="0"/>
          <w:marTop w:val="0"/>
          <w:marBottom w:val="0"/>
          <w:divBdr>
            <w:top w:val="none" w:sz="0" w:space="0" w:color="auto"/>
            <w:left w:val="none" w:sz="0" w:space="0" w:color="auto"/>
            <w:bottom w:val="none" w:sz="0" w:space="0" w:color="auto"/>
            <w:right w:val="none" w:sz="0" w:space="0" w:color="auto"/>
          </w:divBdr>
        </w:div>
        <w:div w:id="1464499321">
          <w:marLeft w:val="640"/>
          <w:marRight w:val="0"/>
          <w:marTop w:val="0"/>
          <w:marBottom w:val="0"/>
          <w:divBdr>
            <w:top w:val="none" w:sz="0" w:space="0" w:color="auto"/>
            <w:left w:val="none" w:sz="0" w:space="0" w:color="auto"/>
            <w:bottom w:val="none" w:sz="0" w:space="0" w:color="auto"/>
            <w:right w:val="none" w:sz="0" w:space="0" w:color="auto"/>
          </w:divBdr>
        </w:div>
        <w:div w:id="1926180995">
          <w:marLeft w:val="640"/>
          <w:marRight w:val="0"/>
          <w:marTop w:val="0"/>
          <w:marBottom w:val="0"/>
          <w:divBdr>
            <w:top w:val="none" w:sz="0" w:space="0" w:color="auto"/>
            <w:left w:val="none" w:sz="0" w:space="0" w:color="auto"/>
            <w:bottom w:val="none" w:sz="0" w:space="0" w:color="auto"/>
            <w:right w:val="none" w:sz="0" w:space="0" w:color="auto"/>
          </w:divBdr>
        </w:div>
        <w:div w:id="563758781">
          <w:marLeft w:val="640"/>
          <w:marRight w:val="0"/>
          <w:marTop w:val="0"/>
          <w:marBottom w:val="0"/>
          <w:divBdr>
            <w:top w:val="none" w:sz="0" w:space="0" w:color="auto"/>
            <w:left w:val="none" w:sz="0" w:space="0" w:color="auto"/>
            <w:bottom w:val="none" w:sz="0" w:space="0" w:color="auto"/>
            <w:right w:val="none" w:sz="0" w:space="0" w:color="auto"/>
          </w:divBdr>
        </w:div>
        <w:div w:id="660693628">
          <w:marLeft w:val="640"/>
          <w:marRight w:val="0"/>
          <w:marTop w:val="0"/>
          <w:marBottom w:val="0"/>
          <w:divBdr>
            <w:top w:val="none" w:sz="0" w:space="0" w:color="auto"/>
            <w:left w:val="none" w:sz="0" w:space="0" w:color="auto"/>
            <w:bottom w:val="none" w:sz="0" w:space="0" w:color="auto"/>
            <w:right w:val="none" w:sz="0" w:space="0" w:color="auto"/>
          </w:divBdr>
        </w:div>
        <w:div w:id="718280153">
          <w:marLeft w:val="640"/>
          <w:marRight w:val="0"/>
          <w:marTop w:val="0"/>
          <w:marBottom w:val="0"/>
          <w:divBdr>
            <w:top w:val="none" w:sz="0" w:space="0" w:color="auto"/>
            <w:left w:val="none" w:sz="0" w:space="0" w:color="auto"/>
            <w:bottom w:val="none" w:sz="0" w:space="0" w:color="auto"/>
            <w:right w:val="none" w:sz="0" w:space="0" w:color="auto"/>
          </w:divBdr>
        </w:div>
        <w:div w:id="1117720044">
          <w:marLeft w:val="640"/>
          <w:marRight w:val="0"/>
          <w:marTop w:val="0"/>
          <w:marBottom w:val="0"/>
          <w:divBdr>
            <w:top w:val="none" w:sz="0" w:space="0" w:color="auto"/>
            <w:left w:val="none" w:sz="0" w:space="0" w:color="auto"/>
            <w:bottom w:val="none" w:sz="0" w:space="0" w:color="auto"/>
            <w:right w:val="none" w:sz="0" w:space="0" w:color="auto"/>
          </w:divBdr>
        </w:div>
        <w:div w:id="1998536293">
          <w:marLeft w:val="640"/>
          <w:marRight w:val="0"/>
          <w:marTop w:val="0"/>
          <w:marBottom w:val="0"/>
          <w:divBdr>
            <w:top w:val="none" w:sz="0" w:space="0" w:color="auto"/>
            <w:left w:val="none" w:sz="0" w:space="0" w:color="auto"/>
            <w:bottom w:val="none" w:sz="0" w:space="0" w:color="auto"/>
            <w:right w:val="none" w:sz="0" w:space="0" w:color="auto"/>
          </w:divBdr>
        </w:div>
        <w:div w:id="1924759474">
          <w:marLeft w:val="640"/>
          <w:marRight w:val="0"/>
          <w:marTop w:val="0"/>
          <w:marBottom w:val="0"/>
          <w:divBdr>
            <w:top w:val="none" w:sz="0" w:space="0" w:color="auto"/>
            <w:left w:val="none" w:sz="0" w:space="0" w:color="auto"/>
            <w:bottom w:val="none" w:sz="0" w:space="0" w:color="auto"/>
            <w:right w:val="none" w:sz="0" w:space="0" w:color="auto"/>
          </w:divBdr>
        </w:div>
        <w:div w:id="1708869287">
          <w:marLeft w:val="640"/>
          <w:marRight w:val="0"/>
          <w:marTop w:val="0"/>
          <w:marBottom w:val="0"/>
          <w:divBdr>
            <w:top w:val="none" w:sz="0" w:space="0" w:color="auto"/>
            <w:left w:val="none" w:sz="0" w:space="0" w:color="auto"/>
            <w:bottom w:val="none" w:sz="0" w:space="0" w:color="auto"/>
            <w:right w:val="none" w:sz="0" w:space="0" w:color="auto"/>
          </w:divBdr>
        </w:div>
        <w:div w:id="939527896">
          <w:marLeft w:val="640"/>
          <w:marRight w:val="0"/>
          <w:marTop w:val="0"/>
          <w:marBottom w:val="0"/>
          <w:divBdr>
            <w:top w:val="none" w:sz="0" w:space="0" w:color="auto"/>
            <w:left w:val="none" w:sz="0" w:space="0" w:color="auto"/>
            <w:bottom w:val="none" w:sz="0" w:space="0" w:color="auto"/>
            <w:right w:val="none" w:sz="0" w:space="0" w:color="auto"/>
          </w:divBdr>
        </w:div>
        <w:div w:id="588082432">
          <w:marLeft w:val="640"/>
          <w:marRight w:val="0"/>
          <w:marTop w:val="0"/>
          <w:marBottom w:val="0"/>
          <w:divBdr>
            <w:top w:val="none" w:sz="0" w:space="0" w:color="auto"/>
            <w:left w:val="none" w:sz="0" w:space="0" w:color="auto"/>
            <w:bottom w:val="none" w:sz="0" w:space="0" w:color="auto"/>
            <w:right w:val="none" w:sz="0" w:space="0" w:color="auto"/>
          </w:divBdr>
        </w:div>
        <w:div w:id="356351646">
          <w:marLeft w:val="640"/>
          <w:marRight w:val="0"/>
          <w:marTop w:val="0"/>
          <w:marBottom w:val="0"/>
          <w:divBdr>
            <w:top w:val="none" w:sz="0" w:space="0" w:color="auto"/>
            <w:left w:val="none" w:sz="0" w:space="0" w:color="auto"/>
            <w:bottom w:val="none" w:sz="0" w:space="0" w:color="auto"/>
            <w:right w:val="none" w:sz="0" w:space="0" w:color="auto"/>
          </w:divBdr>
        </w:div>
        <w:div w:id="538516337">
          <w:marLeft w:val="640"/>
          <w:marRight w:val="0"/>
          <w:marTop w:val="0"/>
          <w:marBottom w:val="0"/>
          <w:divBdr>
            <w:top w:val="none" w:sz="0" w:space="0" w:color="auto"/>
            <w:left w:val="none" w:sz="0" w:space="0" w:color="auto"/>
            <w:bottom w:val="none" w:sz="0" w:space="0" w:color="auto"/>
            <w:right w:val="none" w:sz="0" w:space="0" w:color="auto"/>
          </w:divBdr>
        </w:div>
        <w:div w:id="2083679764">
          <w:marLeft w:val="640"/>
          <w:marRight w:val="0"/>
          <w:marTop w:val="0"/>
          <w:marBottom w:val="0"/>
          <w:divBdr>
            <w:top w:val="none" w:sz="0" w:space="0" w:color="auto"/>
            <w:left w:val="none" w:sz="0" w:space="0" w:color="auto"/>
            <w:bottom w:val="none" w:sz="0" w:space="0" w:color="auto"/>
            <w:right w:val="none" w:sz="0" w:space="0" w:color="auto"/>
          </w:divBdr>
        </w:div>
        <w:div w:id="1296564234">
          <w:marLeft w:val="640"/>
          <w:marRight w:val="0"/>
          <w:marTop w:val="0"/>
          <w:marBottom w:val="0"/>
          <w:divBdr>
            <w:top w:val="none" w:sz="0" w:space="0" w:color="auto"/>
            <w:left w:val="none" w:sz="0" w:space="0" w:color="auto"/>
            <w:bottom w:val="none" w:sz="0" w:space="0" w:color="auto"/>
            <w:right w:val="none" w:sz="0" w:space="0" w:color="auto"/>
          </w:divBdr>
        </w:div>
        <w:div w:id="1678269499">
          <w:marLeft w:val="640"/>
          <w:marRight w:val="0"/>
          <w:marTop w:val="0"/>
          <w:marBottom w:val="0"/>
          <w:divBdr>
            <w:top w:val="none" w:sz="0" w:space="0" w:color="auto"/>
            <w:left w:val="none" w:sz="0" w:space="0" w:color="auto"/>
            <w:bottom w:val="none" w:sz="0" w:space="0" w:color="auto"/>
            <w:right w:val="none" w:sz="0" w:space="0" w:color="auto"/>
          </w:divBdr>
        </w:div>
        <w:div w:id="155272088">
          <w:marLeft w:val="640"/>
          <w:marRight w:val="0"/>
          <w:marTop w:val="0"/>
          <w:marBottom w:val="0"/>
          <w:divBdr>
            <w:top w:val="none" w:sz="0" w:space="0" w:color="auto"/>
            <w:left w:val="none" w:sz="0" w:space="0" w:color="auto"/>
            <w:bottom w:val="none" w:sz="0" w:space="0" w:color="auto"/>
            <w:right w:val="none" w:sz="0" w:space="0" w:color="auto"/>
          </w:divBdr>
        </w:div>
        <w:div w:id="633877797">
          <w:marLeft w:val="640"/>
          <w:marRight w:val="0"/>
          <w:marTop w:val="0"/>
          <w:marBottom w:val="0"/>
          <w:divBdr>
            <w:top w:val="none" w:sz="0" w:space="0" w:color="auto"/>
            <w:left w:val="none" w:sz="0" w:space="0" w:color="auto"/>
            <w:bottom w:val="none" w:sz="0" w:space="0" w:color="auto"/>
            <w:right w:val="none" w:sz="0" w:space="0" w:color="auto"/>
          </w:divBdr>
        </w:div>
        <w:div w:id="440226374">
          <w:marLeft w:val="640"/>
          <w:marRight w:val="0"/>
          <w:marTop w:val="0"/>
          <w:marBottom w:val="0"/>
          <w:divBdr>
            <w:top w:val="none" w:sz="0" w:space="0" w:color="auto"/>
            <w:left w:val="none" w:sz="0" w:space="0" w:color="auto"/>
            <w:bottom w:val="none" w:sz="0" w:space="0" w:color="auto"/>
            <w:right w:val="none" w:sz="0" w:space="0" w:color="auto"/>
          </w:divBdr>
        </w:div>
        <w:div w:id="1783646879">
          <w:marLeft w:val="640"/>
          <w:marRight w:val="0"/>
          <w:marTop w:val="0"/>
          <w:marBottom w:val="0"/>
          <w:divBdr>
            <w:top w:val="none" w:sz="0" w:space="0" w:color="auto"/>
            <w:left w:val="none" w:sz="0" w:space="0" w:color="auto"/>
            <w:bottom w:val="none" w:sz="0" w:space="0" w:color="auto"/>
            <w:right w:val="none" w:sz="0" w:space="0" w:color="auto"/>
          </w:divBdr>
        </w:div>
        <w:div w:id="676351077">
          <w:marLeft w:val="640"/>
          <w:marRight w:val="0"/>
          <w:marTop w:val="0"/>
          <w:marBottom w:val="0"/>
          <w:divBdr>
            <w:top w:val="none" w:sz="0" w:space="0" w:color="auto"/>
            <w:left w:val="none" w:sz="0" w:space="0" w:color="auto"/>
            <w:bottom w:val="none" w:sz="0" w:space="0" w:color="auto"/>
            <w:right w:val="none" w:sz="0" w:space="0" w:color="auto"/>
          </w:divBdr>
        </w:div>
        <w:div w:id="1524246239">
          <w:marLeft w:val="640"/>
          <w:marRight w:val="0"/>
          <w:marTop w:val="0"/>
          <w:marBottom w:val="0"/>
          <w:divBdr>
            <w:top w:val="none" w:sz="0" w:space="0" w:color="auto"/>
            <w:left w:val="none" w:sz="0" w:space="0" w:color="auto"/>
            <w:bottom w:val="none" w:sz="0" w:space="0" w:color="auto"/>
            <w:right w:val="none" w:sz="0" w:space="0" w:color="auto"/>
          </w:divBdr>
        </w:div>
        <w:div w:id="286010346">
          <w:marLeft w:val="640"/>
          <w:marRight w:val="0"/>
          <w:marTop w:val="0"/>
          <w:marBottom w:val="0"/>
          <w:divBdr>
            <w:top w:val="none" w:sz="0" w:space="0" w:color="auto"/>
            <w:left w:val="none" w:sz="0" w:space="0" w:color="auto"/>
            <w:bottom w:val="none" w:sz="0" w:space="0" w:color="auto"/>
            <w:right w:val="none" w:sz="0" w:space="0" w:color="auto"/>
          </w:divBdr>
        </w:div>
        <w:div w:id="864102992">
          <w:marLeft w:val="640"/>
          <w:marRight w:val="0"/>
          <w:marTop w:val="0"/>
          <w:marBottom w:val="0"/>
          <w:divBdr>
            <w:top w:val="none" w:sz="0" w:space="0" w:color="auto"/>
            <w:left w:val="none" w:sz="0" w:space="0" w:color="auto"/>
            <w:bottom w:val="none" w:sz="0" w:space="0" w:color="auto"/>
            <w:right w:val="none" w:sz="0" w:space="0" w:color="auto"/>
          </w:divBdr>
        </w:div>
        <w:div w:id="356200464">
          <w:marLeft w:val="640"/>
          <w:marRight w:val="0"/>
          <w:marTop w:val="0"/>
          <w:marBottom w:val="0"/>
          <w:divBdr>
            <w:top w:val="none" w:sz="0" w:space="0" w:color="auto"/>
            <w:left w:val="none" w:sz="0" w:space="0" w:color="auto"/>
            <w:bottom w:val="none" w:sz="0" w:space="0" w:color="auto"/>
            <w:right w:val="none" w:sz="0" w:space="0" w:color="auto"/>
          </w:divBdr>
        </w:div>
        <w:div w:id="975336059">
          <w:marLeft w:val="640"/>
          <w:marRight w:val="0"/>
          <w:marTop w:val="0"/>
          <w:marBottom w:val="0"/>
          <w:divBdr>
            <w:top w:val="none" w:sz="0" w:space="0" w:color="auto"/>
            <w:left w:val="none" w:sz="0" w:space="0" w:color="auto"/>
            <w:bottom w:val="none" w:sz="0" w:space="0" w:color="auto"/>
            <w:right w:val="none" w:sz="0" w:space="0" w:color="auto"/>
          </w:divBdr>
        </w:div>
        <w:div w:id="260912719">
          <w:marLeft w:val="640"/>
          <w:marRight w:val="0"/>
          <w:marTop w:val="0"/>
          <w:marBottom w:val="0"/>
          <w:divBdr>
            <w:top w:val="none" w:sz="0" w:space="0" w:color="auto"/>
            <w:left w:val="none" w:sz="0" w:space="0" w:color="auto"/>
            <w:bottom w:val="none" w:sz="0" w:space="0" w:color="auto"/>
            <w:right w:val="none" w:sz="0" w:space="0" w:color="auto"/>
          </w:divBdr>
        </w:div>
        <w:div w:id="1342970773">
          <w:marLeft w:val="640"/>
          <w:marRight w:val="0"/>
          <w:marTop w:val="0"/>
          <w:marBottom w:val="0"/>
          <w:divBdr>
            <w:top w:val="none" w:sz="0" w:space="0" w:color="auto"/>
            <w:left w:val="none" w:sz="0" w:space="0" w:color="auto"/>
            <w:bottom w:val="none" w:sz="0" w:space="0" w:color="auto"/>
            <w:right w:val="none" w:sz="0" w:space="0" w:color="auto"/>
          </w:divBdr>
        </w:div>
        <w:div w:id="1483079735">
          <w:marLeft w:val="640"/>
          <w:marRight w:val="0"/>
          <w:marTop w:val="0"/>
          <w:marBottom w:val="0"/>
          <w:divBdr>
            <w:top w:val="none" w:sz="0" w:space="0" w:color="auto"/>
            <w:left w:val="none" w:sz="0" w:space="0" w:color="auto"/>
            <w:bottom w:val="none" w:sz="0" w:space="0" w:color="auto"/>
            <w:right w:val="none" w:sz="0" w:space="0" w:color="auto"/>
          </w:divBdr>
        </w:div>
        <w:div w:id="1391076901">
          <w:marLeft w:val="640"/>
          <w:marRight w:val="0"/>
          <w:marTop w:val="0"/>
          <w:marBottom w:val="0"/>
          <w:divBdr>
            <w:top w:val="none" w:sz="0" w:space="0" w:color="auto"/>
            <w:left w:val="none" w:sz="0" w:space="0" w:color="auto"/>
            <w:bottom w:val="none" w:sz="0" w:space="0" w:color="auto"/>
            <w:right w:val="none" w:sz="0" w:space="0" w:color="auto"/>
          </w:divBdr>
        </w:div>
        <w:div w:id="1780830181">
          <w:marLeft w:val="640"/>
          <w:marRight w:val="0"/>
          <w:marTop w:val="0"/>
          <w:marBottom w:val="0"/>
          <w:divBdr>
            <w:top w:val="none" w:sz="0" w:space="0" w:color="auto"/>
            <w:left w:val="none" w:sz="0" w:space="0" w:color="auto"/>
            <w:bottom w:val="none" w:sz="0" w:space="0" w:color="auto"/>
            <w:right w:val="none" w:sz="0" w:space="0" w:color="auto"/>
          </w:divBdr>
        </w:div>
        <w:div w:id="11801775">
          <w:marLeft w:val="640"/>
          <w:marRight w:val="0"/>
          <w:marTop w:val="0"/>
          <w:marBottom w:val="0"/>
          <w:divBdr>
            <w:top w:val="none" w:sz="0" w:space="0" w:color="auto"/>
            <w:left w:val="none" w:sz="0" w:space="0" w:color="auto"/>
            <w:bottom w:val="none" w:sz="0" w:space="0" w:color="auto"/>
            <w:right w:val="none" w:sz="0" w:space="0" w:color="auto"/>
          </w:divBdr>
        </w:div>
        <w:div w:id="1038429383">
          <w:marLeft w:val="640"/>
          <w:marRight w:val="0"/>
          <w:marTop w:val="0"/>
          <w:marBottom w:val="0"/>
          <w:divBdr>
            <w:top w:val="none" w:sz="0" w:space="0" w:color="auto"/>
            <w:left w:val="none" w:sz="0" w:space="0" w:color="auto"/>
            <w:bottom w:val="none" w:sz="0" w:space="0" w:color="auto"/>
            <w:right w:val="none" w:sz="0" w:space="0" w:color="auto"/>
          </w:divBdr>
        </w:div>
        <w:div w:id="133253977">
          <w:marLeft w:val="640"/>
          <w:marRight w:val="0"/>
          <w:marTop w:val="0"/>
          <w:marBottom w:val="0"/>
          <w:divBdr>
            <w:top w:val="none" w:sz="0" w:space="0" w:color="auto"/>
            <w:left w:val="none" w:sz="0" w:space="0" w:color="auto"/>
            <w:bottom w:val="none" w:sz="0" w:space="0" w:color="auto"/>
            <w:right w:val="none" w:sz="0" w:space="0" w:color="auto"/>
          </w:divBdr>
        </w:div>
        <w:div w:id="1689719550">
          <w:marLeft w:val="640"/>
          <w:marRight w:val="0"/>
          <w:marTop w:val="0"/>
          <w:marBottom w:val="0"/>
          <w:divBdr>
            <w:top w:val="none" w:sz="0" w:space="0" w:color="auto"/>
            <w:left w:val="none" w:sz="0" w:space="0" w:color="auto"/>
            <w:bottom w:val="none" w:sz="0" w:space="0" w:color="auto"/>
            <w:right w:val="none" w:sz="0" w:space="0" w:color="auto"/>
          </w:divBdr>
        </w:div>
        <w:div w:id="655571400">
          <w:marLeft w:val="640"/>
          <w:marRight w:val="0"/>
          <w:marTop w:val="0"/>
          <w:marBottom w:val="0"/>
          <w:divBdr>
            <w:top w:val="none" w:sz="0" w:space="0" w:color="auto"/>
            <w:left w:val="none" w:sz="0" w:space="0" w:color="auto"/>
            <w:bottom w:val="none" w:sz="0" w:space="0" w:color="auto"/>
            <w:right w:val="none" w:sz="0" w:space="0" w:color="auto"/>
          </w:divBdr>
        </w:div>
        <w:div w:id="1355038679">
          <w:marLeft w:val="640"/>
          <w:marRight w:val="0"/>
          <w:marTop w:val="0"/>
          <w:marBottom w:val="0"/>
          <w:divBdr>
            <w:top w:val="none" w:sz="0" w:space="0" w:color="auto"/>
            <w:left w:val="none" w:sz="0" w:space="0" w:color="auto"/>
            <w:bottom w:val="none" w:sz="0" w:space="0" w:color="auto"/>
            <w:right w:val="none" w:sz="0" w:space="0" w:color="auto"/>
          </w:divBdr>
        </w:div>
        <w:div w:id="682978954">
          <w:marLeft w:val="640"/>
          <w:marRight w:val="0"/>
          <w:marTop w:val="0"/>
          <w:marBottom w:val="0"/>
          <w:divBdr>
            <w:top w:val="none" w:sz="0" w:space="0" w:color="auto"/>
            <w:left w:val="none" w:sz="0" w:space="0" w:color="auto"/>
            <w:bottom w:val="none" w:sz="0" w:space="0" w:color="auto"/>
            <w:right w:val="none" w:sz="0" w:space="0" w:color="auto"/>
          </w:divBdr>
        </w:div>
        <w:div w:id="151409422">
          <w:marLeft w:val="640"/>
          <w:marRight w:val="0"/>
          <w:marTop w:val="0"/>
          <w:marBottom w:val="0"/>
          <w:divBdr>
            <w:top w:val="none" w:sz="0" w:space="0" w:color="auto"/>
            <w:left w:val="none" w:sz="0" w:space="0" w:color="auto"/>
            <w:bottom w:val="none" w:sz="0" w:space="0" w:color="auto"/>
            <w:right w:val="none" w:sz="0" w:space="0" w:color="auto"/>
          </w:divBdr>
        </w:div>
        <w:div w:id="218787898">
          <w:marLeft w:val="640"/>
          <w:marRight w:val="0"/>
          <w:marTop w:val="0"/>
          <w:marBottom w:val="0"/>
          <w:divBdr>
            <w:top w:val="none" w:sz="0" w:space="0" w:color="auto"/>
            <w:left w:val="none" w:sz="0" w:space="0" w:color="auto"/>
            <w:bottom w:val="none" w:sz="0" w:space="0" w:color="auto"/>
            <w:right w:val="none" w:sz="0" w:space="0" w:color="auto"/>
          </w:divBdr>
        </w:div>
        <w:div w:id="1619986421">
          <w:marLeft w:val="640"/>
          <w:marRight w:val="0"/>
          <w:marTop w:val="0"/>
          <w:marBottom w:val="0"/>
          <w:divBdr>
            <w:top w:val="none" w:sz="0" w:space="0" w:color="auto"/>
            <w:left w:val="none" w:sz="0" w:space="0" w:color="auto"/>
            <w:bottom w:val="none" w:sz="0" w:space="0" w:color="auto"/>
            <w:right w:val="none" w:sz="0" w:space="0" w:color="auto"/>
          </w:divBdr>
        </w:div>
        <w:div w:id="1344744195">
          <w:marLeft w:val="640"/>
          <w:marRight w:val="0"/>
          <w:marTop w:val="0"/>
          <w:marBottom w:val="0"/>
          <w:divBdr>
            <w:top w:val="none" w:sz="0" w:space="0" w:color="auto"/>
            <w:left w:val="none" w:sz="0" w:space="0" w:color="auto"/>
            <w:bottom w:val="none" w:sz="0" w:space="0" w:color="auto"/>
            <w:right w:val="none" w:sz="0" w:space="0" w:color="auto"/>
          </w:divBdr>
        </w:div>
        <w:div w:id="2045598838">
          <w:marLeft w:val="640"/>
          <w:marRight w:val="0"/>
          <w:marTop w:val="0"/>
          <w:marBottom w:val="0"/>
          <w:divBdr>
            <w:top w:val="none" w:sz="0" w:space="0" w:color="auto"/>
            <w:left w:val="none" w:sz="0" w:space="0" w:color="auto"/>
            <w:bottom w:val="none" w:sz="0" w:space="0" w:color="auto"/>
            <w:right w:val="none" w:sz="0" w:space="0" w:color="auto"/>
          </w:divBdr>
        </w:div>
        <w:div w:id="1276404822">
          <w:marLeft w:val="640"/>
          <w:marRight w:val="0"/>
          <w:marTop w:val="0"/>
          <w:marBottom w:val="0"/>
          <w:divBdr>
            <w:top w:val="none" w:sz="0" w:space="0" w:color="auto"/>
            <w:left w:val="none" w:sz="0" w:space="0" w:color="auto"/>
            <w:bottom w:val="none" w:sz="0" w:space="0" w:color="auto"/>
            <w:right w:val="none" w:sz="0" w:space="0" w:color="auto"/>
          </w:divBdr>
        </w:div>
        <w:div w:id="1968779018">
          <w:marLeft w:val="640"/>
          <w:marRight w:val="0"/>
          <w:marTop w:val="0"/>
          <w:marBottom w:val="0"/>
          <w:divBdr>
            <w:top w:val="none" w:sz="0" w:space="0" w:color="auto"/>
            <w:left w:val="none" w:sz="0" w:space="0" w:color="auto"/>
            <w:bottom w:val="none" w:sz="0" w:space="0" w:color="auto"/>
            <w:right w:val="none" w:sz="0" w:space="0" w:color="auto"/>
          </w:divBdr>
        </w:div>
        <w:div w:id="1610552876">
          <w:marLeft w:val="640"/>
          <w:marRight w:val="0"/>
          <w:marTop w:val="0"/>
          <w:marBottom w:val="0"/>
          <w:divBdr>
            <w:top w:val="none" w:sz="0" w:space="0" w:color="auto"/>
            <w:left w:val="none" w:sz="0" w:space="0" w:color="auto"/>
            <w:bottom w:val="none" w:sz="0" w:space="0" w:color="auto"/>
            <w:right w:val="none" w:sz="0" w:space="0" w:color="auto"/>
          </w:divBdr>
        </w:div>
        <w:div w:id="918245721">
          <w:marLeft w:val="640"/>
          <w:marRight w:val="0"/>
          <w:marTop w:val="0"/>
          <w:marBottom w:val="0"/>
          <w:divBdr>
            <w:top w:val="none" w:sz="0" w:space="0" w:color="auto"/>
            <w:left w:val="none" w:sz="0" w:space="0" w:color="auto"/>
            <w:bottom w:val="none" w:sz="0" w:space="0" w:color="auto"/>
            <w:right w:val="none" w:sz="0" w:space="0" w:color="auto"/>
          </w:divBdr>
        </w:div>
        <w:div w:id="35542219">
          <w:marLeft w:val="640"/>
          <w:marRight w:val="0"/>
          <w:marTop w:val="0"/>
          <w:marBottom w:val="0"/>
          <w:divBdr>
            <w:top w:val="none" w:sz="0" w:space="0" w:color="auto"/>
            <w:left w:val="none" w:sz="0" w:space="0" w:color="auto"/>
            <w:bottom w:val="none" w:sz="0" w:space="0" w:color="auto"/>
            <w:right w:val="none" w:sz="0" w:space="0" w:color="auto"/>
          </w:divBdr>
        </w:div>
        <w:div w:id="1617983927">
          <w:marLeft w:val="640"/>
          <w:marRight w:val="0"/>
          <w:marTop w:val="0"/>
          <w:marBottom w:val="0"/>
          <w:divBdr>
            <w:top w:val="none" w:sz="0" w:space="0" w:color="auto"/>
            <w:left w:val="none" w:sz="0" w:space="0" w:color="auto"/>
            <w:bottom w:val="none" w:sz="0" w:space="0" w:color="auto"/>
            <w:right w:val="none" w:sz="0" w:space="0" w:color="auto"/>
          </w:divBdr>
        </w:div>
        <w:div w:id="1943563861">
          <w:marLeft w:val="640"/>
          <w:marRight w:val="0"/>
          <w:marTop w:val="0"/>
          <w:marBottom w:val="0"/>
          <w:divBdr>
            <w:top w:val="none" w:sz="0" w:space="0" w:color="auto"/>
            <w:left w:val="none" w:sz="0" w:space="0" w:color="auto"/>
            <w:bottom w:val="none" w:sz="0" w:space="0" w:color="auto"/>
            <w:right w:val="none" w:sz="0" w:space="0" w:color="auto"/>
          </w:divBdr>
        </w:div>
        <w:div w:id="515922071">
          <w:marLeft w:val="640"/>
          <w:marRight w:val="0"/>
          <w:marTop w:val="0"/>
          <w:marBottom w:val="0"/>
          <w:divBdr>
            <w:top w:val="none" w:sz="0" w:space="0" w:color="auto"/>
            <w:left w:val="none" w:sz="0" w:space="0" w:color="auto"/>
            <w:bottom w:val="none" w:sz="0" w:space="0" w:color="auto"/>
            <w:right w:val="none" w:sz="0" w:space="0" w:color="auto"/>
          </w:divBdr>
        </w:div>
        <w:div w:id="836960931">
          <w:marLeft w:val="640"/>
          <w:marRight w:val="0"/>
          <w:marTop w:val="0"/>
          <w:marBottom w:val="0"/>
          <w:divBdr>
            <w:top w:val="none" w:sz="0" w:space="0" w:color="auto"/>
            <w:left w:val="none" w:sz="0" w:space="0" w:color="auto"/>
            <w:bottom w:val="none" w:sz="0" w:space="0" w:color="auto"/>
            <w:right w:val="none" w:sz="0" w:space="0" w:color="auto"/>
          </w:divBdr>
        </w:div>
        <w:div w:id="2437464">
          <w:marLeft w:val="640"/>
          <w:marRight w:val="0"/>
          <w:marTop w:val="0"/>
          <w:marBottom w:val="0"/>
          <w:divBdr>
            <w:top w:val="none" w:sz="0" w:space="0" w:color="auto"/>
            <w:left w:val="none" w:sz="0" w:space="0" w:color="auto"/>
            <w:bottom w:val="none" w:sz="0" w:space="0" w:color="auto"/>
            <w:right w:val="none" w:sz="0" w:space="0" w:color="auto"/>
          </w:divBdr>
        </w:div>
        <w:div w:id="1014957915">
          <w:marLeft w:val="640"/>
          <w:marRight w:val="0"/>
          <w:marTop w:val="0"/>
          <w:marBottom w:val="0"/>
          <w:divBdr>
            <w:top w:val="none" w:sz="0" w:space="0" w:color="auto"/>
            <w:left w:val="none" w:sz="0" w:space="0" w:color="auto"/>
            <w:bottom w:val="none" w:sz="0" w:space="0" w:color="auto"/>
            <w:right w:val="none" w:sz="0" w:space="0" w:color="auto"/>
          </w:divBdr>
        </w:div>
        <w:div w:id="304822657">
          <w:marLeft w:val="640"/>
          <w:marRight w:val="0"/>
          <w:marTop w:val="0"/>
          <w:marBottom w:val="0"/>
          <w:divBdr>
            <w:top w:val="none" w:sz="0" w:space="0" w:color="auto"/>
            <w:left w:val="none" w:sz="0" w:space="0" w:color="auto"/>
            <w:bottom w:val="none" w:sz="0" w:space="0" w:color="auto"/>
            <w:right w:val="none" w:sz="0" w:space="0" w:color="auto"/>
          </w:divBdr>
        </w:div>
        <w:div w:id="354112535">
          <w:marLeft w:val="640"/>
          <w:marRight w:val="0"/>
          <w:marTop w:val="0"/>
          <w:marBottom w:val="0"/>
          <w:divBdr>
            <w:top w:val="none" w:sz="0" w:space="0" w:color="auto"/>
            <w:left w:val="none" w:sz="0" w:space="0" w:color="auto"/>
            <w:bottom w:val="none" w:sz="0" w:space="0" w:color="auto"/>
            <w:right w:val="none" w:sz="0" w:space="0" w:color="auto"/>
          </w:divBdr>
        </w:div>
      </w:divsChild>
    </w:div>
    <w:div w:id="1626351832">
      <w:bodyDiv w:val="1"/>
      <w:marLeft w:val="0"/>
      <w:marRight w:val="0"/>
      <w:marTop w:val="0"/>
      <w:marBottom w:val="0"/>
      <w:divBdr>
        <w:top w:val="none" w:sz="0" w:space="0" w:color="auto"/>
        <w:left w:val="none" w:sz="0" w:space="0" w:color="auto"/>
        <w:bottom w:val="none" w:sz="0" w:space="0" w:color="auto"/>
        <w:right w:val="none" w:sz="0" w:space="0" w:color="auto"/>
      </w:divBdr>
      <w:divsChild>
        <w:div w:id="1119951440">
          <w:marLeft w:val="640"/>
          <w:marRight w:val="0"/>
          <w:marTop w:val="0"/>
          <w:marBottom w:val="0"/>
          <w:divBdr>
            <w:top w:val="none" w:sz="0" w:space="0" w:color="auto"/>
            <w:left w:val="none" w:sz="0" w:space="0" w:color="auto"/>
            <w:bottom w:val="none" w:sz="0" w:space="0" w:color="auto"/>
            <w:right w:val="none" w:sz="0" w:space="0" w:color="auto"/>
          </w:divBdr>
        </w:div>
        <w:div w:id="1089809183">
          <w:marLeft w:val="640"/>
          <w:marRight w:val="0"/>
          <w:marTop w:val="0"/>
          <w:marBottom w:val="0"/>
          <w:divBdr>
            <w:top w:val="none" w:sz="0" w:space="0" w:color="auto"/>
            <w:left w:val="none" w:sz="0" w:space="0" w:color="auto"/>
            <w:bottom w:val="none" w:sz="0" w:space="0" w:color="auto"/>
            <w:right w:val="none" w:sz="0" w:space="0" w:color="auto"/>
          </w:divBdr>
        </w:div>
        <w:div w:id="113402399">
          <w:marLeft w:val="640"/>
          <w:marRight w:val="0"/>
          <w:marTop w:val="0"/>
          <w:marBottom w:val="0"/>
          <w:divBdr>
            <w:top w:val="none" w:sz="0" w:space="0" w:color="auto"/>
            <w:left w:val="none" w:sz="0" w:space="0" w:color="auto"/>
            <w:bottom w:val="none" w:sz="0" w:space="0" w:color="auto"/>
            <w:right w:val="none" w:sz="0" w:space="0" w:color="auto"/>
          </w:divBdr>
        </w:div>
        <w:div w:id="623389100">
          <w:marLeft w:val="640"/>
          <w:marRight w:val="0"/>
          <w:marTop w:val="0"/>
          <w:marBottom w:val="0"/>
          <w:divBdr>
            <w:top w:val="none" w:sz="0" w:space="0" w:color="auto"/>
            <w:left w:val="none" w:sz="0" w:space="0" w:color="auto"/>
            <w:bottom w:val="none" w:sz="0" w:space="0" w:color="auto"/>
            <w:right w:val="none" w:sz="0" w:space="0" w:color="auto"/>
          </w:divBdr>
        </w:div>
        <w:div w:id="362172247">
          <w:marLeft w:val="640"/>
          <w:marRight w:val="0"/>
          <w:marTop w:val="0"/>
          <w:marBottom w:val="0"/>
          <w:divBdr>
            <w:top w:val="none" w:sz="0" w:space="0" w:color="auto"/>
            <w:left w:val="none" w:sz="0" w:space="0" w:color="auto"/>
            <w:bottom w:val="none" w:sz="0" w:space="0" w:color="auto"/>
            <w:right w:val="none" w:sz="0" w:space="0" w:color="auto"/>
          </w:divBdr>
        </w:div>
        <w:div w:id="673923172">
          <w:marLeft w:val="640"/>
          <w:marRight w:val="0"/>
          <w:marTop w:val="0"/>
          <w:marBottom w:val="0"/>
          <w:divBdr>
            <w:top w:val="none" w:sz="0" w:space="0" w:color="auto"/>
            <w:left w:val="none" w:sz="0" w:space="0" w:color="auto"/>
            <w:bottom w:val="none" w:sz="0" w:space="0" w:color="auto"/>
            <w:right w:val="none" w:sz="0" w:space="0" w:color="auto"/>
          </w:divBdr>
        </w:div>
        <w:div w:id="1126198195">
          <w:marLeft w:val="640"/>
          <w:marRight w:val="0"/>
          <w:marTop w:val="0"/>
          <w:marBottom w:val="0"/>
          <w:divBdr>
            <w:top w:val="none" w:sz="0" w:space="0" w:color="auto"/>
            <w:left w:val="none" w:sz="0" w:space="0" w:color="auto"/>
            <w:bottom w:val="none" w:sz="0" w:space="0" w:color="auto"/>
            <w:right w:val="none" w:sz="0" w:space="0" w:color="auto"/>
          </w:divBdr>
        </w:div>
        <w:div w:id="304509803">
          <w:marLeft w:val="640"/>
          <w:marRight w:val="0"/>
          <w:marTop w:val="0"/>
          <w:marBottom w:val="0"/>
          <w:divBdr>
            <w:top w:val="none" w:sz="0" w:space="0" w:color="auto"/>
            <w:left w:val="none" w:sz="0" w:space="0" w:color="auto"/>
            <w:bottom w:val="none" w:sz="0" w:space="0" w:color="auto"/>
            <w:right w:val="none" w:sz="0" w:space="0" w:color="auto"/>
          </w:divBdr>
        </w:div>
        <w:div w:id="1734354053">
          <w:marLeft w:val="640"/>
          <w:marRight w:val="0"/>
          <w:marTop w:val="0"/>
          <w:marBottom w:val="0"/>
          <w:divBdr>
            <w:top w:val="none" w:sz="0" w:space="0" w:color="auto"/>
            <w:left w:val="none" w:sz="0" w:space="0" w:color="auto"/>
            <w:bottom w:val="none" w:sz="0" w:space="0" w:color="auto"/>
            <w:right w:val="none" w:sz="0" w:space="0" w:color="auto"/>
          </w:divBdr>
        </w:div>
        <w:div w:id="963004834">
          <w:marLeft w:val="640"/>
          <w:marRight w:val="0"/>
          <w:marTop w:val="0"/>
          <w:marBottom w:val="0"/>
          <w:divBdr>
            <w:top w:val="none" w:sz="0" w:space="0" w:color="auto"/>
            <w:left w:val="none" w:sz="0" w:space="0" w:color="auto"/>
            <w:bottom w:val="none" w:sz="0" w:space="0" w:color="auto"/>
            <w:right w:val="none" w:sz="0" w:space="0" w:color="auto"/>
          </w:divBdr>
        </w:div>
        <w:div w:id="2092238294">
          <w:marLeft w:val="640"/>
          <w:marRight w:val="0"/>
          <w:marTop w:val="0"/>
          <w:marBottom w:val="0"/>
          <w:divBdr>
            <w:top w:val="none" w:sz="0" w:space="0" w:color="auto"/>
            <w:left w:val="none" w:sz="0" w:space="0" w:color="auto"/>
            <w:bottom w:val="none" w:sz="0" w:space="0" w:color="auto"/>
            <w:right w:val="none" w:sz="0" w:space="0" w:color="auto"/>
          </w:divBdr>
        </w:div>
        <w:div w:id="1568221617">
          <w:marLeft w:val="640"/>
          <w:marRight w:val="0"/>
          <w:marTop w:val="0"/>
          <w:marBottom w:val="0"/>
          <w:divBdr>
            <w:top w:val="none" w:sz="0" w:space="0" w:color="auto"/>
            <w:left w:val="none" w:sz="0" w:space="0" w:color="auto"/>
            <w:bottom w:val="none" w:sz="0" w:space="0" w:color="auto"/>
            <w:right w:val="none" w:sz="0" w:space="0" w:color="auto"/>
          </w:divBdr>
        </w:div>
        <w:div w:id="1419667160">
          <w:marLeft w:val="640"/>
          <w:marRight w:val="0"/>
          <w:marTop w:val="0"/>
          <w:marBottom w:val="0"/>
          <w:divBdr>
            <w:top w:val="none" w:sz="0" w:space="0" w:color="auto"/>
            <w:left w:val="none" w:sz="0" w:space="0" w:color="auto"/>
            <w:bottom w:val="none" w:sz="0" w:space="0" w:color="auto"/>
            <w:right w:val="none" w:sz="0" w:space="0" w:color="auto"/>
          </w:divBdr>
        </w:div>
        <w:div w:id="300577164">
          <w:marLeft w:val="640"/>
          <w:marRight w:val="0"/>
          <w:marTop w:val="0"/>
          <w:marBottom w:val="0"/>
          <w:divBdr>
            <w:top w:val="none" w:sz="0" w:space="0" w:color="auto"/>
            <w:left w:val="none" w:sz="0" w:space="0" w:color="auto"/>
            <w:bottom w:val="none" w:sz="0" w:space="0" w:color="auto"/>
            <w:right w:val="none" w:sz="0" w:space="0" w:color="auto"/>
          </w:divBdr>
        </w:div>
        <w:div w:id="1496147099">
          <w:marLeft w:val="640"/>
          <w:marRight w:val="0"/>
          <w:marTop w:val="0"/>
          <w:marBottom w:val="0"/>
          <w:divBdr>
            <w:top w:val="none" w:sz="0" w:space="0" w:color="auto"/>
            <w:left w:val="none" w:sz="0" w:space="0" w:color="auto"/>
            <w:bottom w:val="none" w:sz="0" w:space="0" w:color="auto"/>
            <w:right w:val="none" w:sz="0" w:space="0" w:color="auto"/>
          </w:divBdr>
        </w:div>
        <w:div w:id="401803642">
          <w:marLeft w:val="640"/>
          <w:marRight w:val="0"/>
          <w:marTop w:val="0"/>
          <w:marBottom w:val="0"/>
          <w:divBdr>
            <w:top w:val="none" w:sz="0" w:space="0" w:color="auto"/>
            <w:left w:val="none" w:sz="0" w:space="0" w:color="auto"/>
            <w:bottom w:val="none" w:sz="0" w:space="0" w:color="auto"/>
            <w:right w:val="none" w:sz="0" w:space="0" w:color="auto"/>
          </w:divBdr>
        </w:div>
        <w:div w:id="280503827">
          <w:marLeft w:val="640"/>
          <w:marRight w:val="0"/>
          <w:marTop w:val="0"/>
          <w:marBottom w:val="0"/>
          <w:divBdr>
            <w:top w:val="none" w:sz="0" w:space="0" w:color="auto"/>
            <w:left w:val="none" w:sz="0" w:space="0" w:color="auto"/>
            <w:bottom w:val="none" w:sz="0" w:space="0" w:color="auto"/>
            <w:right w:val="none" w:sz="0" w:space="0" w:color="auto"/>
          </w:divBdr>
        </w:div>
        <w:div w:id="513959310">
          <w:marLeft w:val="640"/>
          <w:marRight w:val="0"/>
          <w:marTop w:val="0"/>
          <w:marBottom w:val="0"/>
          <w:divBdr>
            <w:top w:val="none" w:sz="0" w:space="0" w:color="auto"/>
            <w:left w:val="none" w:sz="0" w:space="0" w:color="auto"/>
            <w:bottom w:val="none" w:sz="0" w:space="0" w:color="auto"/>
            <w:right w:val="none" w:sz="0" w:space="0" w:color="auto"/>
          </w:divBdr>
        </w:div>
        <w:div w:id="1476990091">
          <w:marLeft w:val="640"/>
          <w:marRight w:val="0"/>
          <w:marTop w:val="0"/>
          <w:marBottom w:val="0"/>
          <w:divBdr>
            <w:top w:val="none" w:sz="0" w:space="0" w:color="auto"/>
            <w:left w:val="none" w:sz="0" w:space="0" w:color="auto"/>
            <w:bottom w:val="none" w:sz="0" w:space="0" w:color="auto"/>
            <w:right w:val="none" w:sz="0" w:space="0" w:color="auto"/>
          </w:divBdr>
        </w:div>
        <w:div w:id="693964240">
          <w:marLeft w:val="640"/>
          <w:marRight w:val="0"/>
          <w:marTop w:val="0"/>
          <w:marBottom w:val="0"/>
          <w:divBdr>
            <w:top w:val="none" w:sz="0" w:space="0" w:color="auto"/>
            <w:left w:val="none" w:sz="0" w:space="0" w:color="auto"/>
            <w:bottom w:val="none" w:sz="0" w:space="0" w:color="auto"/>
            <w:right w:val="none" w:sz="0" w:space="0" w:color="auto"/>
          </w:divBdr>
        </w:div>
        <w:div w:id="1246963229">
          <w:marLeft w:val="640"/>
          <w:marRight w:val="0"/>
          <w:marTop w:val="0"/>
          <w:marBottom w:val="0"/>
          <w:divBdr>
            <w:top w:val="none" w:sz="0" w:space="0" w:color="auto"/>
            <w:left w:val="none" w:sz="0" w:space="0" w:color="auto"/>
            <w:bottom w:val="none" w:sz="0" w:space="0" w:color="auto"/>
            <w:right w:val="none" w:sz="0" w:space="0" w:color="auto"/>
          </w:divBdr>
        </w:div>
        <w:div w:id="1692761905">
          <w:marLeft w:val="640"/>
          <w:marRight w:val="0"/>
          <w:marTop w:val="0"/>
          <w:marBottom w:val="0"/>
          <w:divBdr>
            <w:top w:val="none" w:sz="0" w:space="0" w:color="auto"/>
            <w:left w:val="none" w:sz="0" w:space="0" w:color="auto"/>
            <w:bottom w:val="none" w:sz="0" w:space="0" w:color="auto"/>
            <w:right w:val="none" w:sz="0" w:space="0" w:color="auto"/>
          </w:divBdr>
        </w:div>
        <w:div w:id="22294542">
          <w:marLeft w:val="640"/>
          <w:marRight w:val="0"/>
          <w:marTop w:val="0"/>
          <w:marBottom w:val="0"/>
          <w:divBdr>
            <w:top w:val="none" w:sz="0" w:space="0" w:color="auto"/>
            <w:left w:val="none" w:sz="0" w:space="0" w:color="auto"/>
            <w:bottom w:val="none" w:sz="0" w:space="0" w:color="auto"/>
            <w:right w:val="none" w:sz="0" w:space="0" w:color="auto"/>
          </w:divBdr>
        </w:div>
        <w:div w:id="873924829">
          <w:marLeft w:val="640"/>
          <w:marRight w:val="0"/>
          <w:marTop w:val="0"/>
          <w:marBottom w:val="0"/>
          <w:divBdr>
            <w:top w:val="none" w:sz="0" w:space="0" w:color="auto"/>
            <w:left w:val="none" w:sz="0" w:space="0" w:color="auto"/>
            <w:bottom w:val="none" w:sz="0" w:space="0" w:color="auto"/>
            <w:right w:val="none" w:sz="0" w:space="0" w:color="auto"/>
          </w:divBdr>
        </w:div>
        <w:div w:id="1908227876">
          <w:marLeft w:val="640"/>
          <w:marRight w:val="0"/>
          <w:marTop w:val="0"/>
          <w:marBottom w:val="0"/>
          <w:divBdr>
            <w:top w:val="none" w:sz="0" w:space="0" w:color="auto"/>
            <w:left w:val="none" w:sz="0" w:space="0" w:color="auto"/>
            <w:bottom w:val="none" w:sz="0" w:space="0" w:color="auto"/>
            <w:right w:val="none" w:sz="0" w:space="0" w:color="auto"/>
          </w:divBdr>
        </w:div>
        <w:div w:id="75633211">
          <w:marLeft w:val="640"/>
          <w:marRight w:val="0"/>
          <w:marTop w:val="0"/>
          <w:marBottom w:val="0"/>
          <w:divBdr>
            <w:top w:val="none" w:sz="0" w:space="0" w:color="auto"/>
            <w:left w:val="none" w:sz="0" w:space="0" w:color="auto"/>
            <w:bottom w:val="none" w:sz="0" w:space="0" w:color="auto"/>
            <w:right w:val="none" w:sz="0" w:space="0" w:color="auto"/>
          </w:divBdr>
        </w:div>
        <w:div w:id="711001511">
          <w:marLeft w:val="640"/>
          <w:marRight w:val="0"/>
          <w:marTop w:val="0"/>
          <w:marBottom w:val="0"/>
          <w:divBdr>
            <w:top w:val="none" w:sz="0" w:space="0" w:color="auto"/>
            <w:left w:val="none" w:sz="0" w:space="0" w:color="auto"/>
            <w:bottom w:val="none" w:sz="0" w:space="0" w:color="auto"/>
            <w:right w:val="none" w:sz="0" w:space="0" w:color="auto"/>
          </w:divBdr>
        </w:div>
        <w:div w:id="106854774">
          <w:marLeft w:val="640"/>
          <w:marRight w:val="0"/>
          <w:marTop w:val="0"/>
          <w:marBottom w:val="0"/>
          <w:divBdr>
            <w:top w:val="none" w:sz="0" w:space="0" w:color="auto"/>
            <w:left w:val="none" w:sz="0" w:space="0" w:color="auto"/>
            <w:bottom w:val="none" w:sz="0" w:space="0" w:color="auto"/>
            <w:right w:val="none" w:sz="0" w:space="0" w:color="auto"/>
          </w:divBdr>
        </w:div>
        <w:div w:id="1659572628">
          <w:marLeft w:val="640"/>
          <w:marRight w:val="0"/>
          <w:marTop w:val="0"/>
          <w:marBottom w:val="0"/>
          <w:divBdr>
            <w:top w:val="none" w:sz="0" w:space="0" w:color="auto"/>
            <w:left w:val="none" w:sz="0" w:space="0" w:color="auto"/>
            <w:bottom w:val="none" w:sz="0" w:space="0" w:color="auto"/>
            <w:right w:val="none" w:sz="0" w:space="0" w:color="auto"/>
          </w:divBdr>
        </w:div>
        <w:div w:id="2002269232">
          <w:marLeft w:val="640"/>
          <w:marRight w:val="0"/>
          <w:marTop w:val="0"/>
          <w:marBottom w:val="0"/>
          <w:divBdr>
            <w:top w:val="none" w:sz="0" w:space="0" w:color="auto"/>
            <w:left w:val="none" w:sz="0" w:space="0" w:color="auto"/>
            <w:bottom w:val="none" w:sz="0" w:space="0" w:color="auto"/>
            <w:right w:val="none" w:sz="0" w:space="0" w:color="auto"/>
          </w:divBdr>
        </w:div>
        <w:div w:id="1369795164">
          <w:marLeft w:val="640"/>
          <w:marRight w:val="0"/>
          <w:marTop w:val="0"/>
          <w:marBottom w:val="0"/>
          <w:divBdr>
            <w:top w:val="none" w:sz="0" w:space="0" w:color="auto"/>
            <w:left w:val="none" w:sz="0" w:space="0" w:color="auto"/>
            <w:bottom w:val="none" w:sz="0" w:space="0" w:color="auto"/>
            <w:right w:val="none" w:sz="0" w:space="0" w:color="auto"/>
          </w:divBdr>
        </w:div>
        <w:div w:id="1388607274">
          <w:marLeft w:val="640"/>
          <w:marRight w:val="0"/>
          <w:marTop w:val="0"/>
          <w:marBottom w:val="0"/>
          <w:divBdr>
            <w:top w:val="none" w:sz="0" w:space="0" w:color="auto"/>
            <w:left w:val="none" w:sz="0" w:space="0" w:color="auto"/>
            <w:bottom w:val="none" w:sz="0" w:space="0" w:color="auto"/>
            <w:right w:val="none" w:sz="0" w:space="0" w:color="auto"/>
          </w:divBdr>
        </w:div>
        <w:div w:id="1100180968">
          <w:marLeft w:val="640"/>
          <w:marRight w:val="0"/>
          <w:marTop w:val="0"/>
          <w:marBottom w:val="0"/>
          <w:divBdr>
            <w:top w:val="none" w:sz="0" w:space="0" w:color="auto"/>
            <w:left w:val="none" w:sz="0" w:space="0" w:color="auto"/>
            <w:bottom w:val="none" w:sz="0" w:space="0" w:color="auto"/>
            <w:right w:val="none" w:sz="0" w:space="0" w:color="auto"/>
          </w:divBdr>
        </w:div>
        <w:div w:id="1069620037">
          <w:marLeft w:val="640"/>
          <w:marRight w:val="0"/>
          <w:marTop w:val="0"/>
          <w:marBottom w:val="0"/>
          <w:divBdr>
            <w:top w:val="none" w:sz="0" w:space="0" w:color="auto"/>
            <w:left w:val="none" w:sz="0" w:space="0" w:color="auto"/>
            <w:bottom w:val="none" w:sz="0" w:space="0" w:color="auto"/>
            <w:right w:val="none" w:sz="0" w:space="0" w:color="auto"/>
          </w:divBdr>
        </w:div>
        <w:div w:id="1767653000">
          <w:marLeft w:val="640"/>
          <w:marRight w:val="0"/>
          <w:marTop w:val="0"/>
          <w:marBottom w:val="0"/>
          <w:divBdr>
            <w:top w:val="none" w:sz="0" w:space="0" w:color="auto"/>
            <w:left w:val="none" w:sz="0" w:space="0" w:color="auto"/>
            <w:bottom w:val="none" w:sz="0" w:space="0" w:color="auto"/>
            <w:right w:val="none" w:sz="0" w:space="0" w:color="auto"/>
          </w:divBdr>
        </w:div>
        <w:div w:id="63454687">
          <w:marLeft w:val="640"/>
          <w:marRight w:val="0"/>
          <w:marTop w:val="0"/>
          <w:marBottom w:val="0"/>
          <w:divBdr>
            <w:top w:val="none" w:sz="0" w:space="0" w:color="auto"/>
            <w:left w:val="none" w:sz="0" w:space="0" w:color="auto"/>
            <w:bottom w:val="none" w:sz="0" w:space="0" w:color="auto"/>
            <w:right w:val="none" w:sz="0" w:space="0" w:color="auto"/>
          </w:divBdr>
        </w:div>
        <w:div w:id="46883488">
          <w:marLeft w:val="640"/>
          <w:marRight w:val="0"/>
          <w:marTop w:val="0"/>
          <w:marBottom w:val="0"/>
          <w:divBdr>
            <w:top w:val="none" w:sz="0" w:space="0" w:color="auto"/>
            <w:left w:val="none" w:sz="0" w:space="0" w:color="auto"/>
            <w:bottom w:val="none" w:sz="0" w:space="0" w:color="auto"/>
            <w:right w:val="none" w:sz="0" w:space="0" w:color="auto"/>
          </w:divBdr>
        </w:div>
        <w:div w:id="176192046">
          <w:marLeft w:val="640"/>
          <w:marRight w:val="0"/>
          <w:marTop w:val="0"/>
          <w:marBottom w:val="0"/>
          <w:divBdr>
            <w:top w:val="none" w:sz="0" w:space="0" w:color="auto"/>
            <w:left w:val="none" w:sz="0" w:space="0" w:color="auto"/>
            <w:bottom w:val="none" w:sz="0" w:space="0" w:color="auto"/>
            <w:right w:val="none" w:sz="0" w:space="0" w:color="auto"/>
          </w:divBdr>
        </w:div>
        <w:div w:id="1132291039">
          <w:marLeft w:val="640"/>
          <w:marRight w:val="0"/>
          <w:marTop w:val="0"/>
          <w:marBottom w:val="0"/>
          <w:divBdr>
            <w:top w:val="none" w:sz="0" w:space="0" w:color="auto"/>
            <w:left w:val="none" w:sz="0" w:space="0" w:color="auto"/>
            <w:bottom w:val="none" w:sz="0" w:space="0" w:color="auto"/>
            <w:right w:val="none" w:sz="0" w:space="0" w:color="auto"/>
          </w:divBdr>
        </w:div>
        <w:div w:id="1424062417">
          <w:marLeft w:val="640"/>
          <w:marRight w:val="0"/>
          <w:marTop w:val="0"/>
          <w:marBottom w:val="0"/>
          <w:divBdr>
            <w:top w:val="none" w:sz="0" w:space="0" w:color="auto"/>
            <w:left w:val="none" w:sz="0" w:space="0" w:color="auto"/>
            <w:bottom w:val="none" w:sz="0" w:space="0" w:color="auto"/>
            <w:right w:val="none" w:sz="0" w:space="0" w:color="auto"/>
          </w:divBdr>
        </w:div>
        <w:div w:id="2058970108">
          <w:marLeft w:val="640"/>
          <w:marRight w:val="0"/>
          <w:marTop w:val="0"/>
          <w:marBottom w:val="0"/>
          <w:divBdr>
            <w:top w:val="none" w:sz="0" w:space="0" w:color="auto"/>
            <w:left w:val="none" w:sz="0" w:space="0" w:color="auto"/>
            <w:bottom w:val="none" w:sz="0" w:space="0" w:color="auto"/>
            <w:right w:val="none" w:sz="0" w:space="0" w:color="auto"/>
          </w:divBdr>
        </w:div>
        <w:div w:id="1634866648">
          <w:marLeft w:val="640"/>
          <w:marRight w:val="0"/>
          <w:marTop w:val="0"/>
          <w:marBottom w:val="0"/>
          <w:divBdr>
            <w:top w:val="none" w:sz="0" w:space="0" w:color="auto"/>
            <w:left w:val="none" w:sz="0" w:space="0" w:color="auto"/>
            <w:bottom w:val="none" w:sz="0" w:space="0" w:color="auto"/>
            <w:right w:val="none" w:sz="0" w:space="0" w:color="auto"/>
          </w:divBdr>
        </w:div>
        <w:div w:id="1281573189">
          <w:marLeft w:val="640"/>
          <w:marRight w:val="0"/>
          <w:marTop w:val="0"/>
          <w:marBottom w:val="0"/>
          <w:divBdr>
            <w:top w:val="none" w:sz="0" w:space="0" w:color="auto"/>
            <w:left w:val="none" w:sz="0" w:space="0" w:color="auto"/>
            <w:bottom w:val="none" w:sz="0" w:space="0" w:color="auto"/>
            <w:right w:val="none" w:sz="0" w:space="0" w:color="auto"/>
          </w:divBdr>
        </w:div>
        <w:div w:id="210113697">
          <w:marLeft w:val="640"/>
          <w:marRight w:val="0"/>
          <w:marTop w:val="0"/>
          <w:marBottom w:val="0"/>
          <w:divBdr>
            <w:top w:val="none" w:sz="0" w:space="0" w:color="auto"/>
            <w:left w:val="none" w:sz="0" w:space="0" w:color="auto"/>
            <w:bottom w:val="none" w:sz="0" w:space="0" w:color="auto"/>
            <w:right w:val="none" w:sz="0" w:space="0" w:color="auto"/>
          </w:divBdr>
        </w:div>
        <w:div w:id="174660585">
          <w:marLeft w:val="640"/>
          <w:marRight w:val="0"/>
          <w:marTop w:val="0"/>
          <w:marBottom w:val="0"/>
          <w:divBdr>
            <w:top w:val="none" w:sz="0" w:space="0" w:color="auto"/>
            <w:left w:val="none" w:sz="0" w:space="0" w:color="auto"/>
            <w:bottom w:val="none" w:sz="0" w:space="0" w:color="auto"/>
            <w:right w:val="none" w:sz="0" w:space="0" w:color="auto"/>
          </w:divBdr>
        </w:div>
        <w:div w:id="1262564896">
          <w:marLeft w:val="640"/>
          <w:marRight w:val="0"/>
          <w:marTop w:val="0"/>
          <w:marBottom w:val="0"/>
          <w:divBdr>
            <w:top w:val="none" w:sz="0" w:space="0" w:color="auto"/>
            <w:left w:val="none" w:sz="0" w:space="0" w:color="auto"/>
            <w:bottom w:val="none" w:sz="0" w:space="0" w:color="auto"/>
            <w:right w:val="none" w:sz="0" w:space="0" w:color="auto"/>
          </w:divBdr>
        </w:div>
        <w:div w:id="1781601675">
          <w:marLeft w:val="640"/>
          <w:marRight w:val="0"/>
          <w:marTop w:val="0"/>
          <w:marBottom w:val="0"/>
          <w:divBdr>
            <w:top w:val="none" w:sz="0" w:space="0" w:color="auto"/>
            <w:left w:val="none" w:sz="0" w:space="0" w:color="auto"/>
            <w:bottom w:val="none" w:sz="0" w:space="0" w:color="auto"/>
            <w:right w:val="none" w:sz="0" w:space="0" w:color="auto"/>
          </w:divBdr>
        </w:div>
        <w:div w:id="1455828694">
          <w:marLeft w:val="640"/>
          <w:marRight w:val="0"/>
          <w:marTop w:val="0"/>
          <w:marBottom w:val="0"/>
          <w:divBdr>
            <w:top w:val="none" w:sz="0" w:space="0" w:color="auto"/>
            <w:left w:val="none" w:sz="0" w:space="0" w:color="auto"/>
            <w:bottom w:val="none" w:sz="0" w:space="0" w:color="auto"/>
            <w:right w:val="none" w:sz="0" w:space="0" w:color="auto"/>
          </w:divBdr>
        </w:div>
        <w:div w:id="172771123">
          <w:marLeft w:val="640"/>
          <w:marRight w:val="0"/>
          <w:marTop w:val="0"/>
          <w:marBottom w:val="0"/>
          <w:divBdr>
            <w:top w:val="none" w:sz="0" w:space="0" w:color="auto"/>
            <w:left w:val="none" w:sz="0" w:space="0" w:color="auto"/>
            <w:bottom w:val="none" w:sz="0" w:space="0" w:color="auto"/>
            <w:right w:val="none" w:sz="0" w:space="0" w:color="auto"/>
          </w:divBdr>
        </w:div>
        <w:div w:id="623540432">
          <w:marLeft w:val="640"/>
          <w:marRight w:val="0"/>
          <w:marTop w:val="0"/>
          <w:marBottom w:val="0"/>
          <w:divBdr>
            <w:top w:val="none" w:sz="0" w:space="0" w:color="auto"/>
            <w:left w:val="none" w:sz="0" w:space="0" w:color="auto"/>
            <w:bottom w:val="none" w:sz="0" w:space="0" w:color="auto"/>
            <w:right w:val="none" w:sz="0" w:space="0" w:color="auto"/>
          </w:divBdr>
        </w:div>
        <w:div w:id="1854801655">
          <w:marLeft w:val="640"/>
          <w:marRight w:val="0"/>
          <w:marTop w:val="0"/>
          <w:marBottom w:val="0"/>
          <w:divBdr>
            <w:top w:val="none" w:sz="0" w:space="0" w:color="auto"/>
            <w:left w:val="none" w:sz="0" w:space="0" w:color="auto"/>
            <w:bottom w:val="none" w:sz="0" w:space="0" w:color="auto"/>
            <w:right w:val="none" w:sz="0" w:space="0" w:color="auto"/>
          </w:divBdr>
        </w:div>
        <w:div w:id="303705268">
          <w:marLeft w:val="640"/>
          <w:marRight w:val="0"/>
          <w:marTop w:val="0"/>
          <w:marBottom w:val="0"/>
          <w:divBdr>
            <w:top w:val="none" w:sz="0" w:space="0" w:color="auto"/>
            <w:left w:val="none" w:sz="0" w:space="0" w:color="auto"/>
            <w:bottom w:val="none" w:sz="0" w:space="0" w:color="auto"/>
            <w:right w:val="none" w:sz="0" w:space="0" w:color="auto"/>
          </w:divBdr>
        </w:div>
        <w:div w:id="1399551500">
          <w:marLeft w:val="640"/>
          <w:marRight w:val="0"/>
          <w:marTop w:val="0"/>
          <w:marBottom w:val="0"/>
          <w:divBdr>
            <w:top w:val="none" w:sz="0" w:space="0" w:color="auto"/>
            <w:left w:val="none" w:sz="0" w:space="0" w:color="auto"/>
            <w:bottom w:val="none" w:sz="0" w:space="0" w:color="auto"/>
            <w:right w:val="none" w:sz="0" w:space="0" w:color="auto"/>
          </w:divBdr>
        </w:div>
        <w:div w:id="1447770588">
          <w:marLeft w:val="640"/>
          <w:marRight w:val="0"/>
          <w:marTop w:val="0"/>
          <w:marBottom w:val="0"/>
          <w:divBdr>
            <w:top w:val="none" w:sz="0" w:space="0" w:color="auto"/>
            <w:left w:val="none" w:sz="0" w:space="0" w:color="auto"/>
            <w:bottom w:val="none" w:sz="0" w:space="0" w:color="auto"/>
            <w:right w:val="none" w:sz="0" w:space="0" w:color="auto"/>
          </w:divBdr>
        </w:div>
        <w:div w:id="137454615">
          <w:marLeft w:val="640"/>
          <w:marRight w:val="0"/>
          <w:marTop w:val="0"/>
          <w:marBottom w:val="0"/>
          <w:divBdr>
            <w:top w:val="none" w:sz="0" w:space="0" w:color="auto"/>
            <w:left w:val="none" w:sz="0" w:space="0" w:color="auto"/>
            <w:bottom w:val="none" w:sz="0" w:space="0" w:color="auto"/>
            <w:right w:val="none" w:sz="0" w:space="0" w:color="auto"/>
          </w:divBdr>
        </w:div>
        <w:div w:id="617876612">
          <w:marLeft w:val="640"/>
          <w:marRight w:val="0"/>
          <w:marTop w:val="0"/>
          <w:marBottom w:val="0"/>
          <w:divBdr>
            <w:top w:val="none" w:sz="0" w:space="0" w:color="auto"/>
            <w:left w:val="none" w:sz="0" w:space="0" w:color="auto"/>
            <w:bottom w:val="none" w:sz="0" w:space="0" w:color="auto"/>
            <w:right w:val="none" w:sz="0" w:space="0" w:color="auto"/>
          </w:divBdr>
        </w:div>
        <w:div w:id="1330015761">
          <w:marLeft w:val="640"/>
          <w:marRight w:val="0"/>
          <w:marTop w:val="0"/>
          <w:marBottom w:val="0"/>
          <w:divBdr>
            <w:top w:val="none" w:sz="0" w:space="0" w:color="auto"/>
            <w:left w:val="none" w:sz="0" w:space="0" w:color="auto"/>
            <w:bottom w:val="none" w:sz="0" w:space="0" w:color="auto"/>
            <w:right w:val="none" w:sz="0" w:space="0" w:color="auto"/>
          </w:divBdr>
        </w:div>
        <w:div w:id="2136672747">
          <w:marLeft w:val="640"/>
          <w:marRight w:val="0"/>
          <w:marTop w:val="0"/>
          <w:marBottom w:val="0"/>
          <w:divBdr>
            <w:top w:val="none" w:sz="0" w:space="0" w:color="auto"/>
            <w:left w:val="none" w:sz="0" w:space="0" w:color="auto"/>
            <w:bottom w:val="none" w:sz="0" w:space="0" w:color="auto"/>
            <w:right w:val="none" w:sz="0" w:space="0" w:color="auto"/>
          </w:divBdr>
        </w:div>
        <w:div w:id="1080833406">
          <w:marLeft w:val="640"/>
          <w:marRight w:val="0"/>
          <w:marTop w:val="0"/>
          <w:marBottom w:val="0"/>
          <w:divBdr>
            <w:top w:val="none" w:sz="0" w:space="0" w:color="auto"/>
            <w:left w:val="none" w:sz="0" w:space="0" w:color="auto"/>
            <w:bottom w:val="none" w:sz="0" w:space="0" w:color="auto"/>
            <w:right w:val="none" w:sz="0" w:space="0" w:color="auto"/>
          </w:divBdr>
        </w:div>
        <w:div w:id="1902474232">
          <w:marLeft w:val="640"/>
          <w:marRight w:val="0"/>
          <w:marTop w:val="0"/>
          <w:marBottom w:val="0"/>
          <w:divBdr>
            <w:top w:val="none" w:sz="0" w:space="0" w:color="auto"/>
            <w:left w:val="none" w:sz="0" w:space="0" w:color="auto"/>
            <w:bottom w:val="none" w:sz="0" w:space="0" w:color="auto"/>
            <w:right w:val="none" w:sz="0" w:space="0" w:color="auto"/>
          </w:divBdr>
        </w:div>
        <w:div w:id="579995137">
          <w:marLeft w:val="640"/>
          <w:marRight w:val="0"/>
          <w:marTop w:val="0"/>
          <w:marBottom w:val="0"/>
          <w:divBdr>
            <w:top w:val="none" w:sz="0" w:space="0" w:color="auto"/>
            <w:left w:val="none" w:sz="0" w:space="0" w:color="auto"/>
            <w:bottom w:val="none" w:sz="0" w:space="0" w:color="auto"/>
            <w:right w:val="none" w:sz="0" w:space="0" w:color="auto"/>
          </w:divBdr>
        </w:div>
        <w:div w:id="121926767">
          <w:marLeft w:val="640"/>
          <w:marRight w:val="0"/>
          <w:marTop w:val="0"/>
          <w:marBottom w:val="0"/>
          <w:divBdr>
            <w:top w:val="none" w:sz="0" w:space="0" w:color="auto"/>
            <w:left w:val="none" w:sz="0" w:space="0" w:color="auto"/>
            <w:bottom w:val="none" w:sz="0" w:space="0" w:color="auto"/>
            <w:right w:val="none" w:sz="0" w:space="0" w:color="auto"/>
          </w:divBdr>
        </w:div>
        <w:div w:id="656767798">
          <w:marLeft w:val="640"/>
          <w:marRight w:val="0"/>
          <w:marTop w:val="0"/>
          <w:marBottom w:val="0"/>
          <w:divBdr>
            <w:top w:val="none" w:sz="0" w:space="0" w:color="auto"/>
            <w:left w:val="none" w:sz="0" w:space="0" w:color="auto"/>
            <w:bottom w:val="none" w:sz="0" w:space="0" w:color="auto"/>
            <w:right w:val="none" w:sz="0" w:space="0" w:color="auto"/>
          </w:divBdr>
        </w:div>
        <w:div w:id="875384596">
          <w:marLeft w:val="640"/>
          <w:marRight w:val="0"/>
          <w:marTop w:val="0"/>
          <w:marBottom w:val="0"/>
          <w:divBdr>
            <w:top w:val="none" w:sz="0" w:space="0" w:color="auto"/>
            <w:left w:val="none" w:sz="0" w:space="0" w:color="auto"/>
            <w:bottom w:val="none" w:sz="0" w:space="0" w:color="auto"/>
            <w:right w:val="none" w:sz="0" w:space="0" w:color="auto"/>
          </w:divBdr>
        </w:div>
        <w:div w:id="1770470302">
          <w:marLeft w:val="640"/>
          <w:marRight w:val="0"/>
          <w:marTop w:val="0"/>
          <w:marBottom w:val="0"/>
          <w:divBdr>
            <w:top w:val="none" w:sz="0" w:space="0" w:color="auto"/>
            <w:left w:val="none" w:sz="0" w:space="0" w:color="auto"/>
            <w:bottom w:val="none" w:sz="0" w:space="0" w:color="auto"/>
            <w:right w:val="none" w:sz="0" w:space="0" w:color="auto"/>
          </w:divBdr>
        </w:div>
        <w:div w:id="1972517161">
          <w:marLeft w:val="640"/>
          <w:marRight w:val="0"/>
          <w:marTop w:val="0"/>
          <w:marBottom w:val="0"/>
          <w:divBdr>
            <w:top w:val="none" w:sz="0" w:space="0" w:color="auto"/>
            <w:left w:val="none" w:sz="0" w:space="0" w:color="auto"/>
            <w:bottom w:val="none" w:sz="0" w:space="0" w:color="auto"/>
            <w:right w:val="none" w:sz="0" w:space="0" w:color="auto"/>
          </w:divBdr>
        </w:div>
        <w:div w:id="930358960">
          <w:marLeft w:val="640"/>
          <w:marRight w:val="0"/>
          <w:marTop w:val="0"/>
          <w:marBottom w:val="0"/>
          <w:divBdr>
            <w:top w:val="none" w:sz="0" w:space="0" w:color="auto"/>
            <w:left w:val="none" w:sz="0" w:space="0" w:color="auto"/>
            <w:bottom w:val="none" w:sz="0" w:space="0" w:color="auto"/>
            <w:right w:val="none" w:sz="0" w:space="0" w:color="auto"/>
          </w:divBdr>
        </w:div>
        <w:div w:id="1467506284">
          <w:marLeft w:val="640"/>
          <w:marRight w:val="0"/>
          <w:marTop w:val="0"/>
          <w:marBottom w:val="0"/>
          <w:divBdr>
            <w:top w:val="none" w:sz="0" w:space="0" w:color="auto"/>
            <w:left w:val="none" w:sz="0" w:space="0" w:color="auto"/>
            <w:bottom w:val="none" w:sz="0" w:space="0" w:color="auto"/>
            <w:right w:val="none" w:sz="0" w:space="0" w:color="auto"/>
          </w:divBdr>
        </w:div>
        <w:div w:id="924611568">
          <w:marLeft w:val="640"/>
          <w:marRight w:val="0"/>
          <w:marTop w:val="0"/>
          <w:marBottom w:val="0"/>
          <w:divBdr>
            <w:top w:val="none" w:sz="0" w:space="0" w:color="auto"/>
            <w:left w:val="none" w:sz="0" w:space="0" w:color="auto"/>
            <w:bottom w:val="none" w:sz="0" w:space="0" w:color="auto"/>
            <w:right w:val="none" w:sz="0" w:space="0" w:color="auto"/>
          </w:divBdr>
        </w:div>
      </w:divsChild>
    </w:div>
    <w:div w:id="1628926934">
      <w:bodyDiv w:val="1"/>
      <w:marLeft w:val="0"/>
      <w:marRight w:val="0"/>
      <w:marTop w:val="0"/>
      <w:marBottom w:val="0"/>
      <w:divBdr>
        <w:top w:val="none" w:sz="0" w:space="0" w:color="auto"/>
        <w:left w:val="none" w:sz="0" w:space="0" w:color="auto"/>
        <w:bottom w:val="none" w:sz="0" w:space="0" w:color="auto"/>
        <w:right w:val="none" w:sz="0" w:space="0" w:color="auto"/>
      </w:divBdr>
      <w:divsChild>
        <w:div w:id="1439909898">
          <w:marLeft w:val="640"/>
          <w:marRight w:val="0"/>
          <w:marTop w:val="0"/>
          <w:marBottom w:val="0"/>
          <w:divBdr>
            <w:top w:val="none" w:sz="0" w:space="0" w:color="auto"/>
            <w:left w:val="none" w:sz="0" w:space="0" w:color="auto"/>
            <w:bottom w:val="none" w:sz="0" w:space="0" w:color="auto"/>
            <w:right w:val="none" w:sz="0" w:space="0" w:color="auto"/>
          </w:divBdr>
        </w:div>
        <w:div w:id="1850875287">
          <w:marLeft w:val="640"/>
          <w:marRight w:val="0"/>
          <w:marTop w:val="0"/>
          <w:marBottom w:val="0"/>
          <w:divBdr>
            <w:top w:val="none" w:sz="0" w:space="0" w:color="auto"/>
            <w:left w:val="none" w:sz="0" w:space="0" w:color="auto"/>
            <w:bottom w:val="none" w:sz="0" w:space="0" w:color="auto"/>
            <w:right w:val="none" w:sz="0" w:space="0" w:color="auto"/>
          </w:divBdr>
        </w:div>
        <w:div w:id="697509795">
          <w:marLeft w:val="640"/>
          <w:marRight w:val="0"/>
          <w:marTop w:val="0"/>
          <w:marBottom w:val="0"/>
          <w:divBdr>
            <w:top w:val="none" w:sz="0" w:space="0" w:color="auto"/>
            <w:left w:val="none" w:sz="0" w:space="0" w:color="auto"/>
            <w:bottom w:val="none" w:sz="0" w:space="0" w:color="auto"/>
            <w:right w:val="none" w:sz="0" w:space="0" w:color="auto"/>
          </w:divBdr>
        </w:div>
        <w:div w:id="1214728874">
          <w:marLeft w:val="640"/>
          <w:marRight w:val="0"/>
          <w:marTop w:val="0"/>
          <w:marBottom w:val="0"/>
          <w:divBdr>
            <w:top w:val="none" w:sz="0" w:space="0" w:color="auto"/>
            <w:left w:val="none" w:sz="0" w:space="0" w:color="auto"/>
            <w:bottom w:val="none" w:sz="0" w:space="0" w:color="auto"/>
            <w:right w:val="none" w:sz="0" w:space="0" w:color="auto"/>
          </w:divBdr>
        </w:div>
        <w:div w:id="1202476282">
          <w:marLeft w:val="640"/>
          <w:marRight w:val="0"/>
          <w:marTop w:val="0"/>
          <w:marBottom w:val="0"/>
          <w:divBdr>
            <w:top w:val="none" w:sz="0" w:space="0" w:color="auto"/>
            <w:left w:val="none" w:sz="0" w:space="0" w:color="auto"/>
            <w:bottom w:val="none" w:sz="0" w:space="0" w:color="auto"/>
            <w:right w:val="none" w:sz="0" w:space="0" w:color="auto"/>
          </w:divBdr>
        </w:div>
        <w:div w:id="424805632">
          <w:marLeft w:val="640"/>
          <w:marRight w:val="0"/>
          <w:marTop w:val="0"/>
          <w:marBottom w:val="0"/>
          <w:divBdr>
            <w:top w:val="none" w:sz="0" w:space="0" w:color="auto"/>
            <w:left w:val="none" w:sz="0" w:space="0" w:color="auto"/>
            <w:bottom w:val="none" w:sz="0" w:space="0" w:color="auto"/>
            <w:right w:val="none" w:sz="0" w:space="0" w:color="auto"/>
          </w:divBdr>
        </w:div>
        <w:div w:id="2134442702">
          <w:marLeft w:val="640"/>
          <w:marRight w:val="0"/>
          <w:marTop w:val="0"/>
          <w:marBottom w:val="0"/>
          <w:divBdr>
            <w:top w:val="none" w:sz="0" w:space="0" w:color="auto"/>
            <w:left w:val="none" w:sz="0" w:space="0" w:color="auto"/>
            <w:bottom w:val="none" w:sz="0" w:space="0" w:color="auto"/>
            <w:right w:val="none" w:sz="0" w:space="0" w:color="auto"/>
          </w:divBdr>
        </w:div>
        <w:div w:id="994839717">
          <w:marLeft w:val="640"/>
          <w:marRight w:val="0"/>
          <w:marTop w:val="0"/>
          <w:marBottom w:val="0"/>
          <w:divBdr>
            <w:top w:val="none" w:sz="0" w:space="0" w:color="auto"/>
            <w:left w:val="none" w:sz="0" w:space="0" w:color="auto"/>
            <w:bottom w:val="none" w:sz="0" w:space="0" w:color="auto"/>
            <w:right w:val="none" w:sz="0" w:space="0" w:color="auto"/>
          </w:divBdr>
        </w:div>
        <w:div w:id="1258831350">
          <w:marLeft w:val="640"/>
          <w:marRight w:val="0"/>
          <w:marTop w:val="0"/>
          <w:marBottom w:val="0"/>
          <w:divBdr>
            <w:top w:val="none" w:sz="0" w:space="0" w:color="auto"/>
            <w:left w:val="none" w:sz="0" w:space="0" w:color="auto"/>
            <w:bottom w:val="none" w:sz="0" w:space="0" w:color="auto"/>
            <w:right w:val="none" w:sz="0" w:space="0" w:color="auto"/>
          </w:divBdr>
        </w:div>
        <w:div w:id="613290109">
          <w:marLeft w:val="640"/>
          <w:marRight w:val="0"/>
          <w:marTop w:val="0"/>
          <w:marBottom w:val="0"/>
          <w:divBdr>
            <w:top w:val="none" w:sz="0" w:space="0" w:color="auto"/>
            <w:left w:val="none" w:sz="0" w:space="0" w:color="auto"/>
            <w:bottom w:val="none" w:sz="0" w:space="0" w:color="auto"/>
            <w:right w:val="none" w:sz="0" w:space="0" w:color="auto"/>
          </w:divBdr>
        </w:div>
        <w:div w:id="2086535303">
          <w:marLeft w:val="640"/>
          <w:marRight w:val="0"/>
          <w:marTop w:val="0"/>
          <w:marBottom w:val="0"/>
          <w:divBdr>
            <w:top w:val="none" w:sz="0" w:space="0" w:color="auto"/>
            <w:left w:val="none" w:sz="0" w:space="0" w:color="auto"/>
            <w:bottom w:val="none" w:sz="0" w:space="0" w:color="auto"/>
            <w:right w:val="none" w:sz="0" w:space="0" w:color="auto"/>
          </w:divBdr>
        </w:div>
        <w:div w:id="132479649">
          <w:marLeft w:val="640"/>
          <w:marRight w:val="0"/>
          <w:marTop w:val="0"/>
          <w:marBottom w:val="0"/>
          <w:divBdr>
            <w:top w:val="none" w:sz="0" w:space="0" w:color="auto"/>
            <w:left w:val="none" w:sz="0" w:space="0" w:color="auto"/>
            <w:bottom w:val="none" w:sz="0" w:space="0" w:color="auto"/>
            <w:right w:val="none" w:sz="0" w:space="0" w:color="auto"/>
          </w:divBdr>
        </w:div>
        <w:div w:id="1568108579">
          <w:marLeft w:val="640"/>
          <w:marRight w:val="0"/>
          <w:marTop w:val="0"/>
          <w:marBottom w:val="0"/>
          <w:divBdr>
            <w:top w:val="none" w:sz="0" w:space="0" w:color="auto"/>
            <w:left w:val="none" w:sz="0" w:space="0" w:color="auto"/>
            <w:bottom w:val="none" w:sz="0" w:space="0" w:color="auto"/>
            <w:right w:val="none" w:sz="0" w:space="0" w:color="auto"/>
          </w:divBdr>
        </w:div>
        <w:div w:id="1700357639">
          <w:marLeft w:val="640"/>
          <w:marRight w:val="0"/>
          <w:marTop w:val="0"/>
          <w:marBottom w:val="0"/>
          <w:divBdr>
            <w:top w:val="none" w:sz="0" w:space="0" w:color="auto"/>
            <w:left w:val="none" w:sz="0" w:space="0" w:color="auto"/>
            <w:bottom w:val="none" w:sz="0" w:space="0" w:color="auto"/>
            <w:right w:val="none" w:sz="0" w:space="0" w:color="auto"/>
          </w:divBdr>
        </w:div>
        <w:div w:id="1098939347">
          <w:marLeft w:val="640"/>
          <w:marRight w:val="0"/>
          <w:marTop w:val="0"/>
          <w:marBottom w:val="0"/>
          <w:divBdr>
            <w:top w:val="none" w:sz="0" w:space="0" w:color="auto"/>
            <w:left w:val="none" w:sz="0" w:space="0" w:color="auto"/>
            <w:bottom w:val="none" w:sz="0" w:space="0" w:color="auto"/>
            <w:right w:val="none" w:sz="0" w:space="0" w:color="auto"/>
          </w:divBdr>
        </w:div>
        <w:div w:id="1099838672">
          <w:marLeft w:val="640"/>
          <w:marRight w:val="0"/>
          <w:marTop w:val="0"/>
          <w:marBottom w:val="0"/>
          <w:divBdr>
            <w:top w:val="none" w:sz="0" w:space="0" w:color="auto"/>
            <w:left w:val="none" w:sz="0" w:space="0" w:color="auto"/>
            <w:bottom w:val="none" w:sz="0" w:space="0" w:color="auto"/>
            <w:right w:val="none" w:sz="0" w:space="0" w:color="auto"/>
          </w:divBdr>
        </w:div>
        <w:div w:id="1167331375">
          <w:marLeft w:val="640"/>
          <w:marRight w:val="0"/>
          <w:marTop w:val="0"/>
          <w:marBottom w:val="0"/>
          <w:divBdr>
            <w:top w:val="none" w:sz="0" w:space="0" w:color="auto"/>
            <w:left w:val="none" w:sz="0" w:space="0" w:color="auto"/>
            <w:bottom w:val="none" w:sz="0" w:space="0" w:color="auto"/>
            <w:right w:val="none" w:sz="0" w:space="0" w:color="auto"/>
          </w:divBdr>
        </w:div>
        <w:div w:id="1807890614">
          <w:marLeft w:val="640"/>
          <w:marRight w:val="0"/>
          <w:marTop w:val="0"/>
          <w:marBottom w:val="0"/>
          <w:divBdr>
            <w:top w:val="none" w:sz="0" w:space="0" w:color="auto"/>
            <w:left w:val="none" w:sz="0" w:space="0" w:color="auto"/>
            <w:bottom w:val="none" w:sz="0" w:space="0" w:color="auto"/>
            <w:right w:val="none" w:sz="0" w:space="0" w:color="auto"/>
          </w:divBdr>
        </w:div>
        <w:div w:id="935751075">
          <w:marLeft w:val="640"/>
          <w:marRight w:val="0"/>
          <w:marTop w:val="0"/>
          <w:marBottom w:val="0"/>
          <w:divBdr>
            <w:top w:val="none" w:sz="0" w:space="0" w:color="auto"/>
            <w:left w:val="none" w:sz="0" w:space="0" w:color="auto"/>
            <w:bottom w:val="none" w:sz="0" w:space="0" w:color="auto"/>
            <w:right w:val="none" w:sz="0" w:space="0" w:color="auto"/>
          </w:divBdr>
        </w:div>
        <w:div w:id="1804807988">
          <w:marLeft w:val="640"/>
          <w:marRight w:val="0"/>
          <w:marTop w:val="0"/>
          <w:marBottom w:val="0"/>
          <w:divBdr>
            <w:top w:val="none" w:sz="0" w:space="0" w:color="auto"/>
            <w:left w:val="none" w:sz="0" w:space="0" w:color="auto"/>
            <w:bottom w:val="none" w:sz="0" w:space="0" w:color="auto"/>
            <w:right w:val="none" w:sz="0" w:space="0" w:color="auto"/>
          </w:divBdr>
        </w:div>
        <w:div w:id="373625957">
          <w:marLeft w:val="640"/>
          <w:marRight w:val="0"/>
          <w:marTop w:val="0"/>
          <w:marBottom w:val="0"/>
          <w:divBdr>
            <w:top w:val="none" w:sz="0" w:space="0" w:color="auto"/>
            <w:left w:val="none" w:sz="0" w:space="0" w:color="auto"/>
            <w:bottom w:val="none" w:sz="0" w:space="0" w:color="auto"/>
            <w:right w:val="none" w:sz="0" w:space="0" w:color="auto"/>
          </w:divBdr>
        </w:div>
        <w:div w:id="1115322989">
          <w:marLeft w:val="640"/>
          <w:marRight w:val="0"/>
          <w:marTop w:val="0"/>
          <w:marBottom w:val="0"/>
          <w:divBdr>
            <w:top w:val="none" w:sz="0" w:space="0" w:color="auto"/>
            <w:left w:val="none" w:sz="0" w:space="0" w:color="auto"/>
            <w:bottom w:val="none" w:sz="0" w:space="0" w:color="auto"/>
            <w:right w:val="none" w:sz="0" w:space="0" w:color="auto"/>
          </w:divBdr>
        </w:div>
        <w:div w:id="720179004">
          <w:marLeft w:val="640"/>
          <w:marRight w:val="0"/>
          <w:marTop w:val="0"/>
          <w:marBottom w:val="0"/>
          <w:divBdr>
            <w:top w:val="none" w:sz="0" w:space="0" w:color="auto"/>
            <w:left w:val="none" w:sz="0" w:space="0" w:color="auto"/>
            <w:bottom w:val="none" w:sz="0" w:space="0" w:color="auto"/>
            <w:right w:val="none" w:sz="0" w:space="0" w:color="auto"/>
          </w:divBdr>
        </w:div>
        <w:div w:id="1715541646">
          <w:marLeft w:val="640"/>
          <w:marRight w:val="0"/>
          <w:marTop w:val="0"/>
          <w:marBottom w:val="0"/>
          <w:divBdr>
            <w:top w:val="none" w:sz="0" w:space="0" w:color="auto"/>
            <w:left w:val="none" w:sz="0" w:space="0" w:color="auto"/>
            <w:bottom w:val="none" w:sz="0" w:space="0" w:color="auto"/>
            <w:right w:val="none" w:sz="0" w:space="0" w:color="auto"/>
          </w:divBdr>
        </w:div>
        <w:div w:id="1676495421">
          <w:marLeft w:val="640"/>
          <w:marRight w:val="0"/>
          <w:marTop w:val="0"/>
          <w:marBottom w:val="0"/>
          <w:divBdr>
            <w:top w:val="none" w:sz="0" w:space="0" w:color="auto"/>
            <w:left w:val="none" w:sz="0" w:space="0" w:color="auto"/>
            <w:bottom w:val="none" w:sz="0" w:space="0" w:color="auto"/>
            <w:right w:val="none" w:sz="0" w:space="0" w:color="auto"/>
          </w:divBdr>
        </w:div>
        <w:div w:id="1183856107">
          <w:marLeft w:val="640"/>
          <w:marRight w:val="0"/>
          <w:marTop w:val="0"/>
          <w:marBottom w:val="0"/>
          <w:divBdr>
            <w:top w:val="none" w:sz="0" w:space="0" w:color="auto"/>
            <w:left w:val="none" w:sz="0" w:space="0" w:color="auto"/>
            <w:bottom w:val="none" w:sz="0" w:space="0" w:color="auto"/>
            <w:right w:val="none" w:sz="0" w:space="0" w:color="auto"/>
          </w:divBdr>
        </w:div>
        <w:div w:id="1752386429">
          <w:marLeft w:val="640"/>
          <w:marRight w:val="0"/>
          <w:marTop w:val="0"/>
          <w:marBottom w:val="0"/>
          <w:divBdr>
            <w:top w:val="none" w:sz="0" w:space="0" w:color="auto"/>
            <w:left w:val="none" w:sz="0" w:space="0" w:color="auto"/>
            <w:bottom w:val="none" w:sz="0" w:space="0" w:color="auto"/>
            <w:right w:val="none" w:sz="0" w:space="0" w:color="auto"/>
          </w:divBdr>
        </w:div>
        <w:div w:id="524945408">
          <w:marLeft w:val="640"/>
          <w:marRight w:val="0"/>
          <w:marTop w:val="0"/>
          <w:marBottom w:val="0"/>
          <w:divBdr>
            <w:top w:val="none" w:sz="0" w:space="0" w:color="auto"/>
            <w:left w:val="none" w:sz="0" w:space="0" w:color="auto"/>
            <w:bottom w:val="none" w:sz="0" w:space="0" w:color="auto"/>
            <w:right w:val="none" w:sz="0" w:space="0" w:color="auto"/>
          </w:divBdr>
        </w:div>
        <w:div w:id="1266227882">
          <w:marLeft w:val="640"/>
          <w:marRight w:val="0"/>
          <w:marTop w:val="0"/>
          <w:marBottom w:val="0"/>
          <w:divBdr>
            <w:top w:val="none" w:sz="0" w:space="0" w:color="auto"/>
            <w:left w:val="none" w:sz="0" w:space="0" w:color="auto"/>
            <w:bottom w:val="none" w:sz="0" w:space="0" w:color="auto"/>
            <w:right w:val="none" w:sz="0" w:space="0" w:color="auto"/>
          </w:divBdr>
        </w:div>
        <w:div w:id="1558855926">
          <w:marLeft w:val="640"/>
          <w:marRight w:val="0"/>
          <w:marTop w:val="0"/>
          <w:marBottom w:val="0"/>
          <w:divBdr>
            <w:top w:val="none" w:sz="0" w:space="0" w:color="auto"/>
            <w:left w:val="none" w:sz="0" w:space="0" w:color="auto"/>
            <w:bottom w:val="none" w:sz="0" w:space="0" w:color="auto"/>
            <w:right w:val="none" w:sz="0" w:space="0" w:color="auto"/>
          </w:divBdr>
        </w:div>
        <w:div w:id="2035232549">
          <w:marLeft w:val="640"/>
          <w:marRight w:val="0"/>
          <w:marTop w:val="0"/>
          <w:marBottom w:val="0"/>
          <w:divBdr>
            <w:top w:val="none" w:sz="0" w:space="0" w:color="auto"/>
            <w:left w:val="none" w:sz="0" w:space="0" w:color="auto"/>
            <w:bottom w:val="none" w:sz="0" w:space="0" w:color="auto"/>
            <w:right w:val="none" w:sz="0" w:space="0" w:color="auto"/>
          </w:divBdr>
        </w:div>
        <w:div w:id="727532535">
          <w:marLeft w:val="640"/>
          <w:marRight w:val="0"/>
          <w:marTop w:val="0"/>
          <w:marBottom w:val="0"/>
          <w:divBdr>
            <w:top w:val="none" w:sz="0" w:space="0" w:color="auto"/>
            <w:left w:val="none" w:sz="0" w:space="0" w:color="auto"/>
            <w:bottom w:val="none" w:sz="0" w:space="0" w:color="auto"/>
            <w:right w:val="none" w:sz="0" w:space="0" w:color="auto"/>
          </w:divBdr>
        </w:div>
        <w:div w:id="385371406">
          <w:marLeft w:val="640"/>
          <w:marRight w:val="0"/>
          <w:marTop w:val="0"/>
          <w:marBottom w:val="0"/>
          <w:divBdr>
            <w:top w:val="none" w:sz="0" w:space="0" w:color="auto"/>
            <w:left w:val="none" w:sz="0" w:space="0" w:color="auto"/>
            <w:bottom w:val="none" w:sz="0" w:space="0" w:color="auto"/>
            <w:right w:val="none" w:sz="0" w:space="0" w:color="auto"/>
          </w:divBdr>
        </w:div>
        <w:div w:id="917716448">
          <w:marLeft w:val="640"/>
          <w:marRight w:val="0"/>
          <w:marTop w:val="0"/>
          <w:marBottom w:val="0"/>
          <w:divBdr>
            <w:top w:val="none" w:sz="0" w:space="0" w:color="auto"/>
            <w:left w:val="none" w:sz="0" w:space="0" w:color="auto"/>
            <w:bottom w:val="none" w:sz="0" w:space="0" w:color="auto"/>
            <w:right w:val="none" w:sz="0" w:space="0" w:color="auto"/>
          </w:divBdr>
        </w:div>
        <w:div w:id="1672373566">
          <w:marLeft w:val="640"/>
          <w:marRight w:val="0"/>
          <w:marTop w:val="0"/>
          <w:marBottom w:val="0"/>
          <w:divBdr>
            <w:top w:val="none" w:sz="0" w:space="0" w:color="auto"/>
            <w:left w:val="none" w:sz="0" w:space="0" w:color="auto"/>
            <w:bottom w:val="none" w:sz="0" w:space="0" w:color="auto"/>
            <w:right w:val="none" w:sz="0" w:space="0" w:color="auto"/>
          </w:divBdr>
        </w:div>
        <w:div w:id="1255091662">
          <w:marLeft w:val="640"/>
          <w:marRight w:val="0"/>
          <w:marTop w:val="0"/>
          <w:marBottom w:val="0"/>
          <w:divBdr>
            <w:top w:val="none" w:sz="0" w:space="0" w:color="auto"/>
            <w:left w:val="none" w:sz="0" w:space="0" w:color="auto"/>
            <w:bottom w:val="none" w:sz="0" w:space="0" w:color="auto"/>
            <w:right w:val="none" w:sz="0" w:space="0" w:color="auto"/>
          </w:divBdr>
        </w:div>
        <w:div w:id="1264454865">
          <w:marLeft w:val="640"/>
          <w:marRight w:val="0"/>
          <w:marTop w:val="0"/>
          <w:marBottom w:val="0"/>
          <w:divBdr>
            <w:top w:val="none" w:sz="0" w:space="0" w:color="auto"/>
            <w:left w:val="none" w:sz="0" w:space="0" w:color="auto"/>
            <w:bottom w:val="none" w:sz="0" w:space="0" w:color="auto"/>
            <w:right w:val="none" w:sz="0" w:space="0" w:color="auto"/>
          </w:divBdr>
        </w:div>
        <w:div w:id="482233352">
          <w:marLeft w:val="640"/>
          <w:marRight w:val="0"/>
          <w:marTop w:val="0"/>
          <w:marBottom w:val="0"/>
          <w:divBdr>
            <w:top w:val="none" w:sz="0" w:space="0" w:color="auto"/>
            <w:left w:val="none" w:sz="0" w:space="0" w:color="auto"/>
            <w:bottom w:val="none" w:sz="0" w:space="0" w:color="auto"/>
            <w:right w:val="none" w:sz="0" w:space="0" w:color="auto"/>
          </w:divBdr>
        </w:div>
        <w:div w:id="917787512">
          <w:marLeft w:val="640"/>
          <w:marRight w:val="0"/>
          <w:marTop w:val="0"/>
          <w:marBottom w:val="0"/>
          <w:divBdr>
            <w:top w:val="none" w:sz="0" w:space="0" w:color="auto"/>
            <w:left w:val="none" w:sz="0" w:space="0" w:color="auto"/>
            <w:bottom w:val="none" w:sz="0" w:space="0" w:color="auto"/>
            <w:right w:val="none" w:sz="0" w:space="0" w:color="auto"/>
          </w:divBdr>
        </w:div>
        <w:div w:id="1957373400">
          <w:marLeft w:val="640"/>
          <w:marRight w:val="0"/>
          <w:marTop w:val="0"/>
          <w:marBottom w:val="0"/>
          <w:divBdr>
            <w:top w:val="none" w:sz="0" w:space="0" w:color="auto"/>
            <w:left w:val="none" w:sz="0" w:space="0" w:color="auto"/>
            <w:bottom w:val="none" w:sz="0" w:space="0" w:color="auto"/>
            <w:right w:val="none" w:sz="0" w:space="0" w:color="auto"/>
          </w:divBdr>
        </w:div>
        <w:div w:id="1392342001">
          <w:marLeft w:val="640"/>
          <w:marRight w:val="0"/>
          <w:marTop w:val="0"/>
          <w:marBottom w:val="0"/>
          <w:divBdr>
            <w:top w:val="none" w:sz="0" w:space="0" w:color="auto"/>
            <w:left w:val="none" w:sz="0" w:space="0" w:color="auto"/>
            <w:bottom w:val="none" w:sz="0" w:space="0" w:color="auto"/>
            <w:right w:val="none" w:sz="0" w:space="0" w:color="auto"/>
          </w:divBdr>
        </w:div>
        <w:div w:id="498933515">
          <w:marLeft w:val="640"/>
          <w:marRight w:val="0"/>
          <w:marTop w:val="0"/>
          <w:marBottom w:val="0"/>
          <w:divBdr>
            <w:top w:val="none" w:sz="0" w:space="0" w:color="auto"/>
            <w:left w:val="none" w:sz="0" w:space="0" w:color="auto"/>
            <w:bottom w:val="none" w:sz="0" w:space="0" w:color="auto"/>
            <w:right w:val="none" w:sz="0" w:space="0" w:color="auto"/>
          </w:divBdr>
        </w:div>
        <w:div w:id="178198418">
          <w:marLeft w:val="640"/>
          <w:marRight w:val="0"/>
          <w:marTop w:val="0"/>
          <w:marBottom w:val="0"/>
          <w:divBdr>
            <w:top w:val="none" w:sz="0" w:space="0" w:color="auto"/>
            <w:left w:val="none" w:sz="0" w:space="0" w:color="auto"/>
            <w:bottom w:val="none" w:sz="0" w:space="0" w:color="auto"/>
            <w:right w:val="none" w:sz="0" w:space="0" w:color="auto"/>
          </w:divBdr>
        </w:div>
        <w:div w:id="1311519819">
          <w:marLeft w:val="640"/>
          <w:marRight w:val="0"/>
          <w:marTop w:val="0"/>
          <w:marBottom w:val="0"/>
          <w:divBdr>
            <w:top w:val="none" w:sz="0" w:space="0" w:color="auto"/>
            <w:left w:val="none" w:sz="0" w:space="0" w:color="auto"/>
            <w:bottom w:val="none" w:sz="0" w:space="0" w:color="auto"/>
            <w:right w:val="none" w:sz="0" w:space="0" w:color="auto"/>
          </w:divBdr>
        </w:div>
        <w:div w:id="1385179774">
          <w:marLeft w:val="640"/>
          <w:marRight w:val="0"/>
          <w:marTop w:val="0"/>
          <w:marBottom w:val="0"/>
          <w:divBdr>
            <w:top w:val="none" w:sz="0" w:space="0" w:color="auto"/>
            <w:left w:val="none" w:sz="0" w:space="0" w:color="auto"/>
            <w:bottom w:val="none" w:sz="0" w:space="0" w:color="auto"/>
            <w:right w:val="none" w:sz="0" w:space="0" w:color="auto"/>
          </w:divBdr>
        </w:div>
        <w:div w:id="572008014">
          <w:marLeft w:val="640"/>
          <w:marRight w:val="0"/>
          <w:marTop w:val="0"/>
          <w:marBottom w:val="0"/>
          <w:divBdr>
            <w:top w:val="none" w:sz="0" w:space="0" w:color="auto"/>
            <w:left w:val="none" w:sz="0" w:space="0" w:color="auto"/>
            <w:bottom w:val="none" w:sz="0" w:space="0" w:color="auto"/>
            <w:right w:val="none" w:sz="0" w:space="0" w:color="auto"/>
          </w:divBdr>
        </w:div>
        <w:div w:id="1597592598">
          <w:marLeft w:val="640"/>
          <w:marRight w:val="0"/>
          <w:marTop w:val="0"/>
          <w:marBottom w:val="0"/>
          <w:divBdr>
            <w:top w:val="none" w:sz="0" w:space="0" w:color="auto"/>
            <w:left w:val="none" w:sz="0" w:space="0" w:color="auto"/>
            <w:bottom w:val="none" w:sz="0" w:space="0" w:color="auto"/>
            <w:right w:val="none" w:sz="0" w:space="0" w:color="auto"/>
          </w:divBdr>
        </w:div>
        <w:div w:id="2047220956">
          <w:marLeft w:val="640"/>
          <w:marRight w:val="0"/>
          <w:marTop w:val="0"/>
          <w:marBottom w:val="0"/>
          <w:divBdr>
            <w:top w:val="none" w:sz="0" w:space="0" w:color="auto"/>
            <w:left w:val="none" w:sz="0" w:space="0" w:color="auto"/>
            <w:bottom w:val="none" w:sz="0" w:space="0" w:color="auto"/>
            <w:right w:val="none" w:sz="0" w:space="0" w:color="auto"/>
          </w:divBdr>
        </w:div>
        <w:div w:id="490411779">
          <w:marLeft w:val="640"/>
          <w:marRight w:val="0"/>
          <w:marTop w:val="0"/>
          <w:marBottom w:val="0"/>
          <w:divBdr>
            <w:top w:val="none" w:sz="0" w:space="0" w:color="auto"/>
            <w:left w:val="none" w:sz="0" w:space="0" w:color="auto"/>
            <w:bottom w:val="none" w:sz="0" w:space="0" w:color="auto"/>
            <w:right w:val="none" w:sz="0" w:space="0" w:color="auto"/>
          </w:divBdr>
        </w:div>
        <w:div w:id="2016222395">
          <w:marLeft w:val="640"/>
          <w:marRight w:val="0"/>
          <w:marTop w:val="0"/>
          <w:marBottom w:val="0"/>
          <w:divBdr>
            <w:top w:val="none" w:sz="0" w:space="0" w:color="auto"/>
            <w:left w:val="none" w:sz="0" w:space="0" w:color="auto"/>
            <w:bottom w:val="none" w:sz="0" w:space="0" w:color="auto"/>
            <w:right w:val="none" w:sz="0" w:space="0" w:color="auto"/>
          </w:divBdr>
        </w:div>
        <w:div w:id="1083336978">
          <w:marLeft w:val="640"/>
          <w:marRight w:val="0"/>
          <w:marTop w:val="0"/>
          <w:marBottom w:val="0"/>
          <w:divBdr>
            <w:top w:val="none" w:sz="0" w:space="0" w:color="auto"/>
            <w:left w:val="none" w:sz="0" w:space="0" w:color="auto"/>
            <w:bottom w:val="none" w:sz="0" w:space="0" w:color="auto"/>
            <w:right w:val="none" w:sz="0" w:space="0" w:color="auto"/>
          </w:divBdr>
        </w:div>
        <w:div w:id="1715156314">
          <w:marLeft w:val="640"/>
          <w:marRight w:val="0"/>
          <w:marTop w:val="0"/>
          <w:marBottom w:val="0"/>
          <w:divBdr>
            <w:top w:val="none" w:sz="0" w:space="0" w:color="auto"/>
            <w:left w:val="none" w:sz="0" w:space="0" w:color="auto"/>
            <w:bottom w:val="none" w:sz="0" w:space="0" w:color="auto"/>
            <w:right w:val="none" w:sz="0" w:space="0" w:color="auto"/>
          </w:divBdr>
        </w:div>
        <w:div w:id="1306084828">
          <w:marLeft w:val="640"/>
          <w:marRight w:val="0"/>
          <w:marTop w:val="0"/>
          <w:marBottom w:val="0"/>
          <w:divBdr>
            <w:top w:val="none" w:sz="0" w:space="0" w:color="auto"/>
            <w:left w:val="none" w:sz="0" w:space="0" w:color="auto"/>
            <w:bottom w:val="none" w:sz="0" w:space="0" w:color="auto"/>
            <w:right w:val="none" w:sz="0" w:space="0" w:color="auto"/>
          </w:divBdr>
        </w:div>
        <w:div w:id="1023166590">
          <w:marLeft w:val="640"/>
          <w:marRight w:val="0"/>
          <w:marTop w:val="0"/>
          <w:marBottom w:val="0"/>
          <w:divBdr>
            <w:top w:val="none" w:sz="0" w:space="0" w:color="auto"/>
            <w:left w:val="none" w:sz="0" w:space="0" w:color="auto"/>
            <w:bottom w:val="none" w:sz="0" w:space="0" w:color="auto"/>
            <w:right w:val="none" w:sz="0" w:space="0" w:color="auto"/>
          </w:divBdr>
        </w:div>
        <w:div w:id="962884442">
          <w:marLeft w:val="640"/>
          <w:marRight w:val="0"/>
          <w:marTop w:val="0"/>
          <w:marBottom w:val="0"/>
          <w:divBdr>
            <w:top w:val="none" w:sz="0" w:space="0" w:color="auto"/>
            <w:left w:val="none" w:sz="0" w:space="0" w:color="auto"/>
            <w:bottom w:val="none" w:sz="0" w:space="0" w:color="auto"/>
            <w:right w:val="none" w:sz="0" w:space="0" w:color="auto"/>
          </w:divBdr>
        </w:div>
        <w:div w:id="149030410">
          <w:marLeft w:val="640"/>
          <w:marRight w:val="0"/>
          <w:marTop w:val="0"/>
          <w:marBottom w:val="0"/>
          <w:divBdr>
            <w:top w:val="none" w:sz="0" w:space="0" w:color="auto"/>
            <w:left w:val="none" w:sz="0" w:space="0" w:color="auto"/>
            <w:bottom w:val="none" w:sz="0" w:space="0" w:color="auto"/>
            <w:right w:val="none" w:sz="0" w:space="0" w:color="auto"/>
          </w:divBdr>
        </w:div>
        <w:div w:id="55588452">
          <w:marLeft w:val="640"/>
          <w:marRight w:val="0"/>
          <w:marTop w:val="0"/>
          <w:marBottom w:val="0"/>
          <w:divBdr>
            <w:top w:val="none" w:sz="0" w:space="0" w:color="auto"/>
            <w:left w:val="none" w:sz="0" w:space="0" w:color="auto"/>
            <w:bottom w:val="none" w:sz="0" w:space="0" w:color="auto"/>
            <w:right w:val="none" w:sz="0" w:space="0" w:color="auto"/>
          </w:divBdr>
        </w:div>
        <w:div w:id="689260077">
          <w:marLeft w:val="640"/>
          <w:marRight w:val="0"/>
          <w:marTop w:val="0"/>
          <w:marBottom w:val="0"/>
          <w:divBdr>
            <w:top w:val="none" w:sz="0" w:space="0" w:color="auto"/>
            <w:left w:val="none" w:sz="0" w:space="0" w:color="auto"/>
            <w:bottom w:val="none" w:sz="0" w:space="0" w:color="auto"/>
            <w:right w:val="none" w:sz="0" w:space="0" w:color="auto"/>
          </w:divBdr>
        </w:div>
        <w:div w:id="1779638249">
          <w:marLeft w:val="640"/>
          <w:marRight w:val="0"/>
          <w:marTop w:val="0"/>
          <w:marBottom w:val="0"/>
          <w:divBdr>
            <w:top w:val="none" w:sz="0" w:space="0" w:color="auto"/>
            <w:left w:val="none" w:sz="0" w:space="0" w:color="auto"/>
            <w:bottom w:val="none" w:sz="0" w:space="0" w:color="auto"/>
            <w:right w:val="none" w:sz="0" w:space="0" w:color="auto"/>
          </w:divBdr>
        </w:div>
        <w:div w:id="417487020">
          <w:marLeft w:val="640"/>
          <w:marRight w:val="0"/>
          <w:marTop w:val="0"/>
          <w:marBottom w:val="0"/>
          <w:divBdr>
            <w:top w:val="none" w:sz="0" w:space="0" w:color="auto"/>
            <w:left w:val="none" w:sz="0" w:space="0" w:color="auto"/>
            <w:bottom w:val="none" w:sz="0" w:space="0" w:color="auto"/>
            <w:right w:val="none" w:sz="0" w:space="0" w:color="auto"/>
          </w:divBdr>
        </w:div>
        <w:div w:id="234054683">
          <w:marLeft w:val="640"/>
          <w:marRight w:val="0"/>
          <w:marTop w:val="0"/>
          <w:marBottom w:val="0"/>
          <w:divBdr>
            <w:top w:val="none" w:sz="0" w:space="0" w:color="auto"/>
            <w:left w:val="none" w:sz="0" w:space="0" w:color="auto"/>
            <w:bottom w:val="none" w:sz="0" w:space="0" w:color="auto"/>
            <w:right w:val="none" w:sz="0" w:space="0" w:color="auto"/>
          </w:divBdr>
        </w:div>
        <w:div w:id="1756903044">
          <w:marLeft w:val="640"/>
          <w:marRight w:val="0"/>
          <w:marTop w:val="0"/>
          <w:marBottom w:val="0"/>
          <w:divBdr>
            <w:top w:val="none" w:sz="0" w:space="0" w:color="auto"/>
            <w:left w:val="none" w:sz="0" w:space="0" w:color="auto"/>
            <w:bottom w:val="none" w:sz="0" w:space="0" w:color="auto"/>
            <w:right w:val="none" w:sz="0" w:space="0" w:color="auto"/>
          </w:divBdr>
        </w:div>
        <w:div w:id="2098944499">
          <w:marLeft w:val="640"/>
          <w:marRight w:val="0"/>
          <w:marTop w:val="0"/>
          <w:marBottom w:val="0"/>
          <w:divBdr>
            <w:top w:val="none" w:sz="0" w:space="0" w:color="auto"/>
            <w:left w:val="none" w:sz="0" w:space="0" w:color="auto"/>
            <w:bottom w:val="none" w:sz="0" w:space="0" w:color="auto"/>
            <w:right w:val="none" w:sz="0" w:space="0" w:color="auto"/>
          </w:divBdr>
        </w:div>
        <w:div w:id="1363626993">
          <w:marLeft w:val="640"/>
          <w:marRight w:val="0"/>
          <w:marTop w:val="0"/>
          <w:marBottom w:val="0"/>
          <w:divBdr>
            <w:top w:val="none" w:sz="0" w:space="0" w:color="auto"/>
            <w:left w:val="none" w:sz="0" w:space="0" w:color="auto"/>
            <w:bottom w:val="none" w:sz="0" w:space="0" w:color="auto"/>
            <w:right w:val="none" w:sz="0" w:space="0" w:color="auto"/>
          </w:divBdr>
        </w:div>
        <w:div w:id="970941685">
          <w:marLeft w:val="640"/>
          <w:marRight w:val="0"/>
          <w:marTop w:val="0"/>
          <w:marBottom w:val="0"/>
          <w:divBdr>
            <w:top w:val="none" w:sz="0" w:space="0" w:color="auto"/>
            <w:left w:val="none" w:sz="0" w:space="0" w:color="auto"/>
            <w:bottom w:val="none" w:sz="0" w:space="0" w:color="auto"/>
            <w:right w:val="none" w:sz="0" w:space="0" w:color="auto"/>
          </w:divBdr>
        </w:div>
        <w:div w:id="1912614718">
          <w:marLeft w:val="640"/>
          <w:marRight w:val="0"/>
          <w:marTop w:val="0"/>
          <w:marBottom w:val="0"/>
          <w:divBdr>
            <w:top w:val="none" w:sz="0" w:space="0" w:color="auto"/>
            <w:left w:val="none" w:sz="0" w:space="0" w:color="auto"/>
            <w:bottom w:val="none" w:sz="0" w:space="0" w:color="auto"/>
            <w:right w:val="none" w:sz="0" w:space="0" w:color="auto"/>
          </w:divBdr>
        </w:div>
        <w:div w:id="859129044">
          <w:marLeft w:val="640"/>
          <w:marRight w:val="0"/>
          <w:marTop w:val="0"/>
          <w:marBottom w:val="0"/>
          <w:divBdr>
            <w:top w:val="none" w:sz="0" w:space="0" w:color="auto"/>
            <w:left w:val="none" w:sz="0" w:space="0" w:color="auto"/>
            <w:bottom w:val="none" w:sz="0" w:space="0" w:color="auto"/>
            <w:right w:val="none" w:sz="0" w:space="0" w:color="auto"/>
          </w:divBdr>
        </w:div>
        <w:div w:id="1327628635">
          <w:marLeft w:val="640"/>
          <w:marRight w:val="0"/>
          <w:marTop w:val="0"/>
          <w:marBottom w:val="0"/>
          <w:divBdr>
            <w:top w:val="none" w:sz="0" w:space="0" w:color="auto"/>
            <w:left w:val="none" w:sz="0" w:space="0" w:color="auto"/>
            <w:bottom w:val="none" w:sz="0" w:space="0" w:color="auto"/>
            <w:right w:val="none" w:sz="0" w:space="0" w:color="auto"/>
          </w:divBdr>
        </w:div>
        <w:div w:id="1427506656">
          <w:marLeft w:val="640"/>
          <w:marRight w:val="0"/>
          <w:marTop w:val="0"/>
          <w:marBottom w:val="0"/>
          <w:divBdr>
            <w:top w:val="none" w:sz="0" w:space="0" w:color="auto"/>
            <w:left w:val="none" w:sz="0" w:space="0" w:color="auto"/>
            <w:bottom w:val="none" w:sz="0" w:space="0" w:color="auto"/>
            <w:right w:val="none" w:sz="0" w:space="0" w:color="auto"/>
          </w:divBdr>
        </w:div>
        <w:div w:id="2073459335">
          <w:marLeft w:val="640"/>
          <w:marRight w:val="0"/>
          <w:marTop w:val="0"/>
          <w:marBottom w:val="0"/>
          <w:divBdr>
            <w:top w:val="none" w:sz="0" w:space="0" w:color="auto"/>
            <w:left w:val="none" w:sz="0" w:space="0" w:color="auto"/>
            <w:bottom w:val="none" w:sz="0" w:space="0" w:color="auto"/>
            <w:right w:val="none" w:sz="0" w:space="0" w:color="auto"/>
          </w:divBdr>
        </w:div>
        <w:div w:id="1183282199">
          <w:marLeft w:val="640"/>
          <w:marRight w:val="0"/>
          <w:marTop w:val="0"/>
          <w:marBottom w:val="0"/>
          <w:divBdr>
            <w:top w:val="none" w:sz="0" w:space="0" w:color="auto"/>
            <w:left w:val="none" w:sz="0" w:space="0" w:color="auto"/>
            <w:bottom w:val="none" w:sz="0" w:space="0" w:color="auto"/>
            <w:right w:val="none" w:sz="0" w:space="0" w:color="auto"/>
          </w:divBdr>
        </w:div>
        <w:div w:id="1738746816">
          <w:marLeft w:val="640"/>
          <w:marRight w:val="0"/>
          <w:marTop w:val="0"/>
          <w:marBottom w:val="0"/>
          <w:divBdr>
            <w:top w:val="none" w:sz="0" w:space="0" w:color="auto"/>
            <w:left w:val="none" w:sz="0" w:space="0" w:color="auto"/>
            <w:bottom w:val="none" w:sz="0" w:space="0" w:color="auto"/>
            <w:right w:val="none" w:sz="0" w:space="0" w:color="auto"/>
          </w:divBdr>
        </w:div>
        <w:div w:id="322781969">
          <w:marLeft w:val="640"/>
          <w:marRight w:val="0"/>
          <w:marTop w:val="0"/>
          <w:marBottom w:val="0"/>
          <w:divBdr>
            <w:top w:val="none" w:sz="0" w:space="0" w:color="auto"/>
            <w:left w:val="none" w:sz="0" w:space="0" w:color="auto"/>
            <w:bottom w:val="none" w:sz="0" w:space="0" w:color="auto"/>
            <w:right w:val="none" w:sz="0" w:space="0" w:color="auto"/>
          </w:divBdr>
        </w:div>
        <w:div w:id="1056441128">
          <w:marLeft w:val="640"/>
          <w:marRight w:val="0"/>
          <w:marTop w:val="0"/>
          <w:marBottom w:val="0"/>
          <w:divBdr>
            <w:top w:val="none" w:sz="0" w:space="0" w:color="auto"/>
            <w:left w:val="none" w:sz="0" w:space="0" w:color="auto"/>
            <w:bottom w:val="none" w:sz="0" w:space="0" w:color="auto"/>
            <w:right w:val="none" w:sz="0" w:space="0" w:color="auto"/>
          </w:divBdr>
        </w:div>
      </w:divsChild>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162821">
      <w:bodyDiv w:val="1"/>
      <w:marLeft w:val="0"/>
      <w:marRight w:val="0"/>
      <w:marTop w:val="0"/>
      <w:marBottom w:val="0"/>
      <w:divBdr>
        <w:top w:val="none" w:sz="0" w:space="0" w:color="auto"/>
        <w:left w:val="none" w:sz="0" w:space="0" w:color="auto"/>
        <w:bottom w:val="none" w:sz="0" w:space="0" w:color="auto"/>
        <w:right w:val="none" w:sz="0" w:space="0" w:color="auto"/>
      </w:divBdr>
      <w:divsChild>
        <w:div w:id="960915698">
          <w:marLeft w:val="640"/>
          <w:marRight w:val="0"/>
          <w:marTop w:val="0"/>
          <w:marBottom w:val="0"/>
          <w:divBdr>
            <w:top w:val="none" w:sz="0" w:space="0" w:color="auto"/>
            <w:left w:val="none" w:sz="0" w:space="0" w:color="auto"/>
            <w:bottom w:val="none" w:sz="0" w:space="0" w:color="auto"/>
            <w:right w:val="none" w:sz="0" w:space="0" w:color="auto"/>
          </w:divBdr>
        </w:div>
        <w:div w:id="976109413">
          <w:marLeft w:val="640"/>
          <w:marRight w:val="0"/>
          <w:marTop w:val="0"/>
          <w:marBottom w:val="0"/>
          <w:divBdr>
            <w:top w:val="none" w:sz="0" w:space="0" w:color="auto"/>
            <w:left w:val="none" w:sz="0" w:space="0" w:color="auto"/>
            <w:bottom w:val="none" w:sz="0" w:space="0" w:color="auto"/>
            <w:right w:val="none" w:sz="0" w:space="0" w:color="auto"/>
          </w:divBdr>
        </w:div>
        <w:div w:id="1854878916">
          <w:marLeft w:val="640"/>
          <w:marRight w:val="0"/>
          <w:marTop w:val="0"/>
          <w:marBottom w:val="0"/>
          <w:divBdr>
            <w:top w:val="none" w:sz="0" w:space="0" w:color="auto"/>
            <w:left w:val="none" w:sz="0" w:space="0" w:color="auto"/>
            <w:bottom w:val="none" w:sz="0" w:space="0" w:color="auto"/>
            <w:right w:val="none" w:sz="0" w:space="0" w:color="auto"/>
          </w:divBdr>
        </w:div>
        <w:div w:id="1989433987">
          <w:marLeft w:val="640"/>
          <w:marRight w:val="0"/>
          <w:marTop w:val="0"/>
          <w:marBottom w:val="0"/>
          <w:divBdr>
            <w:top w:val="none" w:sz="0" w:space="0" w:color="auto"/>
            <w:left w:val="none" w:sz="0" w:space="0" w:color="auto"/>
            <w:bottom w:val="none" w:sz="0" w:space="0" w:color="auto"/>
            <w:right w:val="none" w:sz="0" w:space="0" w:color="auto"/>
          </w:divBdr>
        </w:div>
        <w:div w:id="1590774781">
          <w:marLeft w:val="640"/>
          <w:marRight w:val="0"/>
          <w:marTop w:val="0"/>
          <w:marBottom w:val="0"/>
          <w:divBdr>
            <w:top w:val="none" w:sz="0" w:space="0" w:color="auto"/>
            <w:left w:val="none" w:sz="0" w:space="0" w:color="auto"/>
            <w:bottom w:val="none" w:sz="0" w:space="0" w:color="auto"/>
            <w:right w:val="none" w:sz="0" w:space="0" w:color="auto"/>
          </w:divBdr>
        </w:div>
        <w:div w:id="1734237293">
          <w:marLeft w:val="640"/>
          <w:marRight w:val="0"/>
          <w:marTop w:val="0"/>
          <w:marBottom w:val="0"/>
          <w:divBdr>
            <w:top w:val="none" w:sz="0" w:space="0" w:color="auto"/>
            <w:left w:val="none" w:sz="0" w:space="0" w:color="auto"/>
            <w:bottom w:val="none" w:sz="0" w:space="0" w:color="auto"/>
            <w:right w:val="none" w:sz="0" w:space="0" w:color="auto"/>
          </w:divBdr>
        </w:div>
        <w:div w:id="502597963">
          <w:marLeft w:val="640"/>
          <w:marRight w:val="0"/>
          <w:marTop w:val="0"/>
          <w:marBottom w:val="0"/>
          <w:divBdr>
            <w:top w:val="none" w:sz="0" w:space="0" w:color="auto"/>
            <w:left w:val="none" w:sz="0" w:space="0" w:color="auto"/>
            <w:bottom w:val="none" w:sz="0" w:space="0" w:color="auto"/>
            <w:right w:val="none" w:sz="0" w:space="0" w:color="auto"/>
          </w:divBdr>
        </w:div>
        <w:div w:id="1570119543">
          <w:marLeft w:val="640"/>
          <w:marRight w:val="0"/>
          <w:marTop w:val="0"/>
          <w:marBottom w:val="0"/>
          <w:divBdr>
            <w:top w:val="none" w:sz="0" w:space="0" w:color="auto"/>
            <w:left w:val="none" w:sz="0" w:space="0" w:color="auto"/>
            <w:bottom w:val="none" w:sz="0" w:space="0" w:color="auto"/>
            <w:right w:val="none" w:sz="0" w:space="0" w:color="auto"/>
          </w:divBdr>
        </w:div>
        <w:div w:id="569383596">
          <w:marLeft w:val="640"/>
          <w:marRight w:val="0"/>
          <w:marTop w:val="0"/>
          <w:marBottom w:val="0"/>
          <w:divBdr>
            <w:top w:val="none" w:sz="0" w:space="0" w:color="auto"/>
            <w:left w:val="none" w:sz="0" w:space="0" w:color="auto"/>
            <w:bottom w:val="none" w:sz="0" w:space="0" w:color="auto"/>
            <w:right w:val="none" w:sz="0" w:space="0" w:color="auto"/>
          </w:divBdr>
        </w:div>
        <w:div w:id="353920018">
          <w:marLeft w:val="640"/>
          <w:marRight w:val="0"/>
          <w:marTop w:val="0"/>
          <w:marBottom w:val="0"/>
          <w:divBdr>
            <w:top w:val="none" w:sz="0" w:space="0" w:color="auto"/>
            <w:left w:val="none" w:sz="0" w:space="0" w:color="auto"/>
            <w:bottom w:val="none" w:sz="0" w:space="0" w:color="auto"/>
            <w:right w:val="none" w:sz="0" w:space="0" w:color="auto"/>
          </w:divBdr>
        </w:div>
        <w:div w:id="685442857">
          <w:marLeft w:val="640"/>
          <w:marRight w:val="0"/>
          <w:marTop w:val="0"/>
          <w:marBottom w:val="0"/>
          <w:divBdr>
            <w:top w:val="none" w:sz="0" w:space="0" w:color="auto"/>
            <w:left w:val="none" w:sz="0" w:space="0" w:color="auto"/>
            <w:bottom w:val="none" w:sz="0" w:space="0" w:color="auto"/>
            <w:right w:val="none" w:sz="0" w:space="0" w:color="auto"/>
          </w:divBdr>
        </w:div>
        <w:div w:id="1316447629">
          <w:marLeft w:val="640"/>
          <w:marRight w:val="0"/>
          <w:marTop w:val="0"/>
          <w:marBottom w:val="0"/>
          <w:divBdr>
            <w:top w:val="none" w:sz="0" w:space="0" w:color="auto"/>
            <w:left w:val="none" w:sz="0" w:space="0" w:color="auto"/>
            <w:bottom w:val="none" w:sz="0" w:space="0" w:color="auto"/>
            <w:right w:val="none" w:sz="0" w:space="0" w:color="auto"/>
          </w:divBdr>
        </w:div>
        <w:div w:id="822894451">
          <w:marLeft w:val="640"/>
          <w:marRight w:val="0"/>
          <w:marTop w:val="0"/>
          <w:marBottom w:val="0"/>
          <w:divBdr>
            <w:top w:val="none" w:sz="0" w:space="0" w:color="auto"/>
            <w:left w:val="none" w:sz="0" w:space="0" w:color="auto"/>
            <w:bottom w:val="none" w:sz="0" w:space="0" w:color="auto"/>
            <w:right w:val="none" w:sz="0" w:space="0" w:color="auto"/>
          </w:divBdr>
        </w:div>
        <w:div w:id="1322662691">
          <w:marLeft w:val="640"/>
          <w:marRight w:val="0"/>
          <w:marTop w:val="0"/>
          <w:marBottom w:val="0"/>
          <w:divBdr>
            <w:top w:val="none" w:sz="0" w:space="0" w:color="auto"/>
            <w:left w:val="none" w:sz="0" w:space="0" w:color="auto"/>
            <w:bottom w:val="none" w:sz="0" w:space="0" w:color="auto"/>
            <w:right w:val="none" w:sz="0" w:space="0" w:color="auto"/>
          </w:divBdr>
        </w:div>
        <w:div w:id="622882171">
          <w:marLeft w:val="640"/>
          <w:marRight w:val="0"/>
          <w:marTop w:val="0"/>
          <w:marBottom w:val="0"/>
          <w:divBdr>
            <w:top w:val="none" w:sz="0" w:space="0" w:color="auto"/>
            <w:left w:val="none" w:sz="0" w:space="0" w:color="auto"/>
            <w:bottom w:val="none" w:sz="0" w:space="0" w:color="auto"/>
            <w:right w:val="none" w:sz="0" w:space="0" w:color="auto"/>
          </w:divBdr>
        </w:div>
        <w:div w:id="1482229819">
          <w:marLeft w:val="640"/>
          <w:marRight w:val="0"/>
          <w:marTop w:val="0"/>
          <w:marBottom w:val="0"/>
          <w:divBdr>
            <w:top w:val="none" w:sz="0" w:space="0" w:color="auto"/>
            <w:left w:val="none" w:sz="0" w:space="0" w:color="auto"/>
            <w:bottom w:val="none" w:sz="0" w:space="0" w:color="auto"/>
            <w:right w:val="none" w:sz="0" w:space="0" w:color="auto"/>
          </w:divBdr>
        </w:div>
        <w:div w:id="1625505812">
          <w:marLeft w:val="640"/>
          <w:marRight w:val="0"/>
          <w:marTop w:val="0"/>
          <w:marBottom w:val="0"/>
          <w:divBdr>
            <w:top w:val="none" w:sz="0" w:space="0" w:color="auto"/>
            <w:left w:val="none" w:sz="0" w:space="0" w:color="auto"/>
            <w:bottom w:val="none" w:sz="0" w:space="0" w:color="auto"/>
            <w:right w:val="none" w:sz="0" w:space="0" w:color="auto"/>
          </w:divBdr>
        </w:div>
        <w:div w:id="670762959">
          <w:marLeft w:val="640"/>
          <w:marRight w:val="0"/>
          <w:marTop w:val="0"/>
          <w:marBottom w:val="0"/>
          <w:divBdr>
            <w:top w:val="none" w:sz="0" w:space="0" w:color="auto"/>
            <w:left w:val="none" w:sz="0" w:space="0" w:color="auto"/>
            <w:bottom w:val="none" w:sz="0" w:space="0" w:color="auto"/>
            <w:right w:val="none" w:sz="0" w:space="0" w:color="auto"/>
          </w:divBdr>
        </w:div>
        <w:div w:id="1474445575">
          <w:marLeft w:val="640"/>
          <w:marRight w:val="0"/>
          <w:marTop w:val="0"/>
          <w:marBottom w:val="0"/>
          <w:divBdr>
            <w:top w:val="none" w:sz="0" w:space="0" w:color="auto"/>
            <w:left w:val="none" w:sz="0" w:space="0" w:color="auto"/>
            <w:bottom w:val="none" w:sz="0" w:space="0" w:color="auto"/>
            <w:right w:val="none" w:sz="0" w:space="0" w:color="auto"/>
          </w:divBdr>
        </w:div>
        <w:div w:id="324941448">
          <w:marLeft w:val="640"/>
          <w:marRight w:val="0"/>
          <w:marTop w:val="0"/>
          <w:marBottom w:val="0"/>
          <w:divBdr>
            <w:top w:val="none" w:sz="0" w:space="0" w:color="auto"/>
            <w:left w:val="none" w:sz="0" w:space="0" w:color="auto"/>
            <w:bottom w:val="none" w:sz="0" w:space="0" w:color="auto"/>
            <w:right w:val="none" w:sz="0" w:space="0" w:color="auto"/>
          </w:divBdr>
        </w:div>
        <w:div w:id="847870857">
          <w:marLeft w:val="640"/>
          <w:marRight w:val="0"/>
          <w:marTop w:val="0"/>
          <w:marBottom w:val="0"/>
          <w:divBdr>
            <w:top w:val="none" w:sz="0" w:space="0" w:color="auto"/>
            <w:left w:val="none" w:sz="0" w:space="0" w:color="auto"/>
            <w:bottom w:val="none" w:sz="0" w:space="0" w:color="auto"/>
            <w:right w:val="none" w:sz="0" w:space="0" w:color="auto"/>
          </w:divBdr>
        </w:div>
        <w:div w:id="44839899">
          <w:marLeft w:val="640"/>
          <w:marRight w:val="0"/>
          <w:marTop w:val="0"/>
          <w:marBottom w:val="0"/>
          <w:divBdr>
            <w:top w:val="none" w:sz="0" w:space="0" w:color="auto"/>
            <w:left w:val="none" w:sz="0" w:space="0" w:color="auto"/>
            <w:bottom w:val="none" w:sz="0" w:space="0" w:color="auto"/>
            <w:right w:val="none" w:sz="0" w:space="0" w:color="auto"/>
          </w:divBdr>
        </w:div>
        <w:div w:id="689185899">
          <w:marLeft w:val="640"/>
          <w:marRight w:val="0"/>
          <w:marTop w:val="0"/>
          <w:marBottom w:val="0"/>
          <w:divBdr>
            <w:top w:val="none" w:sz="0" w:space="0" w:color="auto"/>
            <w:left w:val="none" w:sz="0" w:space="0" w:color="auto"/>
            <w:bottom w:val="none" w:sz="0" w:space="0" w:color="auto"/>
            <w:right w:val="none" w:sz="0" w:space="0" w:color="auto"/>
          </w:divBdr>
        </w:div>
        <w:div w:id="751782246">
          <w:marLeft w:val="640"/>
          <w:marRight w:val="0"/>
          <w:marTop w:val="0"/>
          <w:marBottom w:val="0"/>
          <w:divBdr>
            <w:top w:val="none" w:sz="0" w:space="0" w:color="auto"/>
            <w:left w:val="none" w:sz="0" w:space="0" w:color="auto"/>
            <w:bottom w:val="none" w:sz="0" w:space="0" w:color="auto"/>
            <w:right w:val="none" w:sz="0" w:space="0" w:color="auto"/>
          </w:divBdr>
        </w:div>
        <w:div w:id="392854581">
          <w:marLeft w:val="640"/>
          <w:marRight w:val="0"/>
          <w:marTop w:val="0"/>
          <w:marBottom w:val="0"/>
          <w:divBdr>
            <w:top w:val="none" w:sz="0" w:space="0" w:color="auto"/>
            <w:left w:val="none" w:sz="0" w:space="0" w:color="auto"/>
            <w:bottom w:val="none" w:sz="0" w:space="0" w:color="auto"/>
            <w:right w:val="none" w:sz="0" w:space="0" w:color="auto"/>
          </w:divBdr>
        </w:div>
        <w:div w:id="879705888">
          <w:marLeft w:val="640"/>
          <w:marRight w:val="0"/>
          <w:marTop w:val="0"/>
          <w:marBottom w:val="0"/>
          <w:divBdr>
            <w:top w:val="none" w:sz="0" w:space="0" w:color="auto"/>
            <w:left w:val="none" w:sz="0" w:space="0" w:color="auto"/>
            <w:bottom w:val="none" w:sz="0" w:space="0" w:color="auto"/>
            <w:right w:val="none" w:sz="0" w:space="0" w:color="auto"/>
          </w:divBdr>
        </w:div>
        <w:div w:id="297810103">
          <w:marLeft w:val="640"/>
          <w:marRight w:val="0"/>
          <w:marTop w:val="0"/>
          <w:marBottom w:val="0"/>
          <w:divBdr>
            <w:top w:val="none" w:sz="0" w:space="0" w:color="auto"/>
            <w:left w:val="none" w:sz="0" w:space="0" w:color="auto"/>
            <w:bottom w:val="none" w:sz="0" w:space="0" w:color="auto"/>
            <w:right w:val="none" w:sz="0" w:space="0" w:color="auto"/>
          </w:divBdr>
        </w:div>
        <w:div w:id="1715739293">
          <w:marLeft w:val="640"/>
          <w:marRight w:val="0"/>
          <w:marTop w:val="0"/>
          <w:marBottom w:val="0"/>
          <w:divBdr>
            <w:top w:val="none" w:sz="0" w:space="0" w:color="auto"/>
            <w:left w:val="none" w:sz="0" w:space="0" w:color="auto"/>
            <w:bottom w:val="none" w:sz="0" w:space="0" w:color="auto"/>
            <w:right w:val="none" w:sz="0" w:space="0" w:color="auto"/>
          </w:divBdr>
        </w:div>
        <w:div w:id="998584226">
          <w:marLeft w:val="640"/>
          <w:marRight w:val="0"/>
          <w:marTop w:val="0"/>
          <w:marBottom w:val="0"/>
          <w:divBdr>
            <w:top w:val="none" w:sz="0" w:space="0" w:color="auto"/>
            <w:left w:val="none" w:sz="0" w:space="0" w:color="auto"/>
            <w:bottom w:val="none" w:sz="0" w:space="0" w:color="auto"/>
            <w:right w:val="none" w:sz="0" w:space="0" w:color="auto"/>
          </w:divBdr>
        </w:div>
        <w:div w:id="161047542">
          <w:marLeft w:val="640"/>
          <w:marRight w:val="0"/>
          <w:marTop w:val="0"/>
          <w:marBottom w:val="0"/>
          <w:divBdr>
            <w:top w:val="none" w:sz="0" w:space="0" w:color="auto"/>
            <w:left w:val="none" w:sz="0" w:space="0" w:color="auto"/>
            <w:bottom w:val="none" w:sz="0" w:space="0" w:color="auto"/>
            <w:right w:val="none" w:sz="0" w:space="0" w:color="auto"/>
          </w:divBdr>
        </w:div>
        <w:div w:id="1149401980">
          <w:marLeft w:val="640"/>
          <w:marRight w:val="0"/>
          <w:marTop w:val="0"/>
          <w:marBottom w:val="0"/>
          <w:divBdr>
            <w:top w:val="none" w:sz="0" w:space="0" w:color="auto"/>
            <w:left w:val="none" w:sz="0" w:space="0" w:color="auto"/>
            <w:bottom w:val="none" w:sz="0" w:space="0" w:color="auto"/>
            <w:right w:val="none" w:sz="0" w:space="0" w:color="auto"/>
          </w:divBdr>
        </w:div>
        <w:div w:id="1818843076">
          <w:marLeft w:val="640"/>
          <w:marRight w:val="0"/>
          <w:marTop w:val="0"/>
          <w:marBottom w:val="0"/>
          <w:divBdr>
            <w:top w:val="none" w:sz="0" w:space="0" w:color="auto"/>
            <w:left w:val="none" w:sz="0" w:space="0" w:color="auto"/>
            <w:bottom w:val="none" w:sz="0" w:space="0" w:color="auto"/>
            <w:right w:val="none" w:sz="0" w:space="0" w:color="auto"/>
          </w:divBdr>
        </w:div>
        <w:div w:id="1208956405">
          <w:marLeft w:val="640"/>
          <w:marRight w:val="0"/>
          <w:marTop w:val="0"/>
          <w:marBottom w:val="0"/>
          <w:divBdr>
            <w:top w:val="none" w:sz="0" w:space="0" w:color="auto"/>
            <w:left w:val="none" w:sz="0" w:space="0" w:color="auto"/>
            <w:bottom w:val="none" w:sz="0" w:space="0" w:color="auto"/>
            <w:right w:val="none" w:sz="0" w:space="0" w:color="auto"/>
          </w:divBdr>
        </w:div>
        <w:div w:id="1074281995">
          <w:marLeft w:val="640"/>
          <w:marRight w:val="0"/>
          <w:marTop w:val="0"/>
          <w:marBottom w:val="0"/>
          <w:divBdr>
            <w:top w:val="none" w:sz="0" w:space="0" w:color="auto"/>
            <w:left w:val="none" w:sz="0" w:space="0" w:color="auto"/>
            <w:bottom w:val="none" w:sz="0" w:space="0" w:color="auto"/>
            <w:right w:val="none" w:sz="0" w:space="0" w:color="auto"/>
          </w:divBdr>
        </w:div>
        <w:div w:id="1777097367">
          <w:marLeft w:val="640"/>
          <w:marRight w:val="0"/>
          <w:marTop w:val="0"/>
          <w:marBottom w:val="0"/>
          <w:divBdr>
            <w:top w:val="none" w:sz="0" w:space="0" w:color="auto"/>
            <w:left w:val="none" w:sz="0" w:space="0" w:color="auto"/>
            <w:bottom w:val="none" w:sz="0" w:space="0" w:color="auto"/>
            <w:right w:val="none" w:sz="0" w:space="0" w:color="auto"/>
          </w:divBdr>
        </w:div>
        <w:div w:id="839586368">
          <w:marLeft w:val="640"/>
          <w:marRight w:val="0"/>
          <w:marTop w:val="0"/>
          <w:marBottom w:val="0"/>
          <w:divBdr>
            <w:top w:val="none" w:sz="0" w:space="0" w:color="auto"/>
            <w:left w:val="none" w:sz="0" w:space="0" w:color="auto"/>
            <w:bottom w:val="none" w:sz="0" w:space="0" w:color="auto"/>
            <w:right w:val="none" w:sz="0" w:space="0" w:color="auto"/>
          </w:divBdr>
        </w:div>
        <w:div w:id="440758135">
          <w:marLeft w:val="640"/>
          <w:marRight w:val="0"/>
          <w:marTop w:val="0"/>
          <w:marBottom w:val="0"/>
          <w:divBdr>
            <w:top w:val="none" w:sz="0" w:space="0" w:color="auto"/>
            <w:left w:val="none" w:sz="0" w:space="0" w:color="auto"/>
            <w:bottom w:val="none" w:sz="0" w:space="0" w:color="auto"/>
            <w:right w:val="none" w:sz="0" w:space="0" w:color="auto"/>
          </w:divBdr>
        </w:div>
        <w:div w:id="539364944">
          <w:marLeft w:val="640"/>
          <w:marRight w:val="0"/>
          <w:marTop w:val="0"/>
          <w:marBottom w:val="0"/>
          <w:divBdr>
            <w:top w:val="none" w:sz="0" w:space="0" w:color="auto"/>
            <w:left w:val="none" w:sz="0" w:space="0" w:color="auto"/>
            <w:bottom w:val="none" w:sz="0" w:space="0" w:color="auto"/>
            <w:right w:val="none" w:sz="0" w:space="0" w:color="auto"/>
          </w:divBdr>
        </w:div>
        <w:div w:id="2028361153">
          <w:marLeft w:val="640"/>
          <w:marRight w:val="0"/>
          <w:marTop w:val="0"/>
          <w:marBottom w:val="0"/>
          <w:divBdr>
            <w:top w:val="none" w:sz="0" w:space="0" w:color="auto"/>
            <w:left w:val="none" w:sz="0" w:space="0" w:color="auto"/>
            <w:bottom w:val="none" w:sz="0" w:space="0" w:color="auto"/>
            <w:right w:val="none" w:sz="0" w:space="0" w:color="auto"/>
          </w:divBdr>
        </w:div>
        <w:div w:id="1767116478">
          <w:marLeft w:val="640"/>
          <w:marRight w:val="0"/>
          <w:marTop w:val="0"/>
          <w:marBottom w:val="0"/>
          <w:divBdr>
            <w:top w:val="none" w:sz="0" w:space="0" w:color="auto"/>
            <w:left w:val="none" w:sz="0" w:space="0" w:color="auto"/>
            <w:bottom w:val="none" w:sz="0" w:space="0" w:color="auto"/>
            <w:right w:val="none" w:sz="0" w:space="0" w:color="auto"/>
          </w:divBdr>
        </w:div>
        <w:div w:id="1324161267">
          <w:marLeft w:val="640"/>
          <w:marRight w:val="0"/>
          <w:marTop w:val="0"/>
          <w:marBottom w:val="0"/>
          <w:divBdr>
            <w:top w:val="none" w:sz="0" w:space="0" w:color="auto"/>
            <w:left w:val="none" w:sz="0" w:space="0" w:color="auto"/>
            <w:bottom w:val="none" w:sz="0" w:space="0" w:color="auto"/>
            <w:right w:val="none" w:sz="0" w:space="0" w:color="auto"/>
          </w:divBdr>
        </w:div>
        <w:div w:id="2091804977">
          <w:marLeft w:val="640"/>
          <w:marRight w:val="0"/>
          <w:marTop w:val="0"/>
          <w:marBottom w:val="0"/>
          <w:divBdr>
            <w:top w:val="none" w:sz="0" w:space="0" w:color="auto"/>
            <w:left w:val="none" w:sz="0" w:space="0" w:color="auto"/>
            <w:bottom w:val="none" w:sz="0" w:space="0" w:color="auto"/>
            <w:right w:val="none" w:sz="0" w:space="0" w:color="auto"/>
          </w:divBdr>
        </w:div>
        <w:div w:id="1161509284">
          <w:marLeft w:val="640"/>
          <w:marRight w:val="0"/>
          <w:marTop w:val="0"/>
          <w:marBottom w:val="0"/>
          <w:divBdr>
            <w:top w:val="none" w:sz="0" w:space="0" w:color="auto"/>
            <w:left w:val="none" w:sz="0" w:space="0" w:color="auto"/>
            <w:bottom w:val="none" w:sz="0" w:space="0" w:color="auto"/>
            <w:right w:val="none" w:sz="0" w:space="0" w:color="auto"/>
          </w:divBdr>
        </w:div>
        <w:div w:id="104154695">
          <w:marLeft w:val="640"/>
          <w:marRight w:val="0"/>
          <w:marTop w:val="0"/>
          <w:marBottom w:val="0"/>
          <w:divBdr>
            <w:top w:val="none" w:sz="0" w:space="0" w:color="auto"/>
            <w:left w:val="none" w:sz="0" w:space="0" w:color="auto"/>
            <w:bottom w:val="none" w:sz="0" w:space="0" w:color="auto"/>
            <w:right w:val="none" w:sz="0" w:space="0" w:color="auto"/>
          </w:divBdr>
        </w:div>
        <w:div w:id="5598198">
          <w:marLeft w:val="640"/>
          <w:marRight w:val="0"/>
          <w:marTop w:val="0"/>
          <w:marBottom w:val="0"/>
          <w:divBdr>
            <w:top w:val="none" w:sz="0" w:space="0" w:color="auto"/>
            <w:left w:val="none" w:sz="0" w:space="0" w:color="auto"/>
            <w:bottom w:val="none" w:sz="0" w:space="0" w:color="auto"/>
            <w:right w:val="none" w:sz="0" w:space="0" w:color="auto"/>
          </w:divBdr>
        </w:div>
        <w:div w:id="330911265">
          <w:marLeft w:val="640"/>
          <w:marRight w:val="0"/>
          <w:marTop w:val="0"/>
          <w:marBottom w:val="0"/>
          <w:divBdr>
            <w:top w:val="none" w:sz="0" w:space="0" w:color="auto"/>
            <w:left w:val="none" w:sz="0" w:space="0" w:color="auto"/>
            <w:bottom w:val="none" w:sz="0" w:space="0" w:color="auto"/>
            <w:right w:val="none" w:sz="0" w:space="0" w:color="auto"/>
          </w:divBdr>
        </w:div>
        <w:div w:id="817303005">
          <w:marLeft w:val="640"/>
          <w:marRight w:val="0"/>
          <w:marTop w:val="0"/>
          <w:marBottom w:val="0"/>
          <w:divBdr>
            <w:top w:val="none" w:sz="0" w:space="0" w:color="auto"/>
            <w:left w:val="none" w:sz="0" w:space="0" w:color="auto"/>
            <w:bottom w:val="none" w:sz="0" w:space="0" w:color="auto"/>
            <w:right w:val="none" w:sz="0" w:space="0" w:color="auto"/>
          </w:divBdr>
        </w:div>
        <w:div w:id="1824008662">
          <w:marLeft w:val="640"/>
          <w:marRight w:val="0"/>
          <w:marTop w:val="0"/>
          <w:marBottom w:val="0"/>
          <w:divBdr>
            <w:top w:val="none" w:sz="0" w:space="0" w:color="auto"/>
            <w:left w:val="none" w:sz="0" w:space="0" w:color="auto"/>
            <w:bottom w:val="none" w:sz="0" w:space="0" w:color="auto"/>
            <w:right w:val="none" w:sz="0" w:space="0" w:color="auto"/>
          </w:divBdr>
        </w:div>
        <w:div w:id="1905139848">
          <w:marLeft w:val="640"/>
          <w:marRight w:val="0"/>
          <w:marTop w:val="0"/>
          <w:marBottom w:val="0"/>
          <w:divBdr>
            <w:top w:val="none" w:sz="0" w:space="0" w:color="auto"/>
            <w:left w:val="none" w:sz="0" w:space="0" w:color="auto"/>
            <w:bottom w:val="none" w:sz="0" w:space="0" w:color="auto"/>
            <w:right w:val="none" w:sz="0" w:space="0" w:color="auto"/>
          </w:divBdr>
        </w:div>
        <w:div w:id="2065326256">
          <w:marLeft w:val="640"/>
          <w:marRight w:val="0"/>
          <w:marTop w:val="0"/>
          <w:marBottom w:val="0"/>
          <w:divBdr>
            <w:top w:val="none" w:sz="0" w:space="0" w:color="auto"/>
            <w:left w:val="none" w:sz="0" w:space="0" w:color="auto"/>
            <w:bottom w:val="none" w:sz="0" w:space="0" w:color="auto"/>
            <w:right w:val="none" w:sz="0" w:space="0" w:color="auto"/>
          </w:divBdr>
        </w:div>
        <w:div w:id="1076128036">
          <w:marLeft w:val="640"/>
          <w:marRight w:val="0"/>
          <w:marTop w:val="0"/>
          <w:marBottom w:val="0"/>
          <w:divBdr>
            <w:top w:val="none" w:sz="0" w:space="0" w:color="auto"/>
            <w:left w:val="none" w:sz="0" w:space="0" w:color="auto"/>
            <w:bottom w:val="none" w:sz="0" w:space="0" w:color="auto"/>
            <w:right w:val="none" w:sz="0" w:space="0" w:color="auto"/>
          </w:divBdr>
        </w:div>
        <w:div w:id="1666743329">
          <w:marLeft w:val="640"/>
          <w:marRight w:val="0"/>
          <w:marTop w:val="0"/>
          <w:marBottom w:val="0"/>
          <w:divBdr>
            <w:top w:val="none" w:sz="0" w:space="0" w:color="auto"/>
            <w:left w:val="none" w:sz="0" w:space="0" w:color="auto"/>
            <w:bottom w:val="none" w:sz="0" w:space="0" w:color="auto"/>
            <w:right w:val="none" w:sz="0" w:space="0" w:color="auto"/>
          </w:divBdr>
        </w:div>
        <w:div w:id="1938098435">
          <w:marLeft w:val="640"/>
          <w:marRight w:val="0"/>
          <w:marTop w:val="0"/>
          <w:marBottom w:val="0"/>
          <w:divBdr>
            <w:top w:val="none" w:sz="0" w:space="0" w:color="auto"/>
            <w:left w:val="none" w:sz="0" w:space="0" w:color="auto"/>
            <w:bottom w:val="none" w:sz="0" w:space="0" w:color="auto"/>
            <w:right w:val="none" w:sz="0" w:space="0" w:color="auto"/>
          </w:divBdr>
        </w:div>
        <w:div w:id="604575234">
          <w:marLeft w:val="640"/>
          <w:marRight w:val="0"/>
          <w:marTop w:val="0"/>
          <w:marBottom w:val="0"/>
          <w:divBdr>
            <w:top w:val="none" w:sz="0" w:space="0" w:color="auto"/>
            <w:left w:val="none" w:sz="0" w:space="0" w:color="auto"/>
            <w:bottom w:val="none" w:sz="0" w:space="0" w:color="auto"/>
            <w:right w:val="none" w:sz="0" w:space="0" w:color="auto"/>
          </w:divBdr>
        </w:div>
        <w:div w:id="30762410">
          <w:marLeft w:val="640"/>
          <w:marRight w:val="0"/>
          <w:marTop w:val="0"/>
          <w:marBottom w:val="0"/>
          <w:divBdr>
            <w:top w:val="none" w:sz="0" w:space="0" w:color="auto"/>
            <w:left w:val="none" w:sz="0" w:space="0" w:color="auto"/>
            <w:bottom w:val="none" w:sz="0" w:space="0" w:color="auto"/>
            <w:right w:val="none" w:sz="0" w:space="0" w:color="auto"/>
          </w:divBdr>
        </w:div>
        <w:div w:id="1032194251">
          <w:marLeft w:val="640"/>
          <w:marRight w:val="0"/>
          <w:marTop w:val="0"/>
          <w:marBottom w:val="0"/>
          <w:divBdr>
            <w:top w:val="none" w:sz="0" w:space="0" w:color="auto"/>
            <w:left w:val="none" w:sz="0" w:space="0" w:color="auto"/>
            <w:bottom w:val="none" w:sz="0" w:space="0" w:color="auto"/>
            <w:right w:val="none" w:sz="0" w:space="0" w:color="auto"/>
          </w:divBdr>
        </w:div>
        <w:div w:id="801071666">
          <w:marLeft w:val="640"/>
          <w:marRight w:val="0"/>
          <w:marTop w:val="0"/>
          <w:marBottom w:val="0"/>
          <w:divBdr>
            <w:top w:val="none" w:sz="0" w:space="0" w:color="auto"/>
            <w:left w:val="none" w:sz="0" w:space="0" w:color="auto"/>
            <w:bottom w:val="none" w:sz="0" w:space="0" w:color="auto"/>
            <w:right w:val="none" w:sz="0" w:space="0" w:color="auto"/>
          </w:divBdr>
        </w:div>
        <w:div w:id="81028746">
          <w:marLeft w:val="640"/>
          <w:marRight w:val="0"/>
          <w:marTop w:val="0"/>
          <w:marBottom w:val="0"/>
          <w:divBdr>
            <w:top w:val="none" w:sz="0" w:space="0" w:color="auto"/>
            <w:left w:val="none" w:sz="0" w:space="0" w:color="auto"/>
            <w:bottom w:val="none" w:sz="0" w:space="0" w:color="auto"/>
            <w:right w:val="none" w:sz="0" w:space="0" w:color="auto"/>
          </w:divBdr>
        </w:div>
        <w:div w:id="800617776">
          <w:marLeft w:val="640"/>
          <w:marRight w:val="0"/>
          <w:marTop w:val="0"/>
          <w:marBottom w:val="0"/>
          <w:divBdr>
            <w:top w:val="none" w:sz="0" w:space="0" w:color="auto"/>
            <w:left w:val="none" w:sz="0" w:space="0" w:color="auto"/>
            <w:bottom w:val="none" w:sz="0" w:space="0" w:color="auto"/>
            <w:right w:val="none" w:sz="0" w:space="0" w:color="auto"/>
          </w:divBdr>
        </w:div>
        <w:div w:id="754785738">
          <w:marLeft w:val="640"/>
          <w:marRight w:val="0"/>
          <w:marTop w:val="0"/>
          <w:marBottom w:val="0"/>
          <w:divBdr>
            <w:top w:val="none" w:sz="0" w:space="0" w:color="auto"/>
            <w:left w:val="none" w:sz="0" w:space="0" w:color="auto"/>
            <w:bottom w:val="none" w:sz="0" w:space="0" w:color="auto"/>
            <w:right w:val="none" w:sz="0" w:space="0" w:color="auto"/>
          </w:divBdr>
        </w:div>
        <w:div w:id="506166515">
          <w:marLeft w:val="640"/>
          <w:marRight w:val="0"/>
          <w:marTop w:val="0"/>
          <w:marBottom w:val="0"/>
          <w:divBdr>
            <w:top w:val="none" w:sz="0" w:space="0" w:color="auto"/>
            <w:left w:val="none" w:sz="0" w:space="0" w:color="auto"/>
            <w:bottom w:val="none" w:sz="0" w:space="0" w:color="auto"/>
            <w:right w:val="none" w:sz="0" w:space="0" w:color="auto"/>
          </w:divBdr>
        </w:div>
        <w:div w:id="1443572458">
          <w:marLeft w:val="640"/>
          <w:marRight w:val="0"/>
          <w:marTop w:val="0"/>
          <w:marBottom w:val="0"/>
          <w:divBdr>
            <w:top w:val="none" w:sz="0" w:space="0" w:color="auto"/>
            <w:left w:val="none" w:sz="0" w:space="0" w:color="auto"/>
            <w:bottom w:val="none" w:sz="0" w:space="0" w:color="auto"/>
            <w:right w:val="none" w:sz="0" w:space="0" w:color="auto"/>
          </w:divBdr>
        </w:div>
        <w:div w:id="1528062304">
          <w:marLeft w:val="640"/>
          <w:marRight w:val="0"/>
          <w:marTop w:val="0"/>
          <w:marBottom w:val="0"/>
          <w:divBdr>
            <w:top w:val="none" w:sz="0" w:space="0" w:color="auto"/>
            <w:left w:val="none" w:sz="0" w:space="0" w:color="auto"/>
            <w:bottom w:val="none" w:sz="0" w:space="0" w:color="auto"/>
            <w:right w:val="none" w:sz="0" w:space="0" w:color="auto"/>
          </w:divBdr>
        </w:div>
        <w:div w:id="1744445808">
          <w:marLeft w:val="640"/>
          <w:marRight w:val="0"/>
          <w:marTop w:val="0"/>
          <w:marBottom w:val="0"/>
          <w:divBdr>
            <w:top w:val="none" w:sz="0" w:space="0" w:color="auto"/>
            <w:left w:val="none" w:sz="0" w:space="0" w:color="auto"/>
            <w:bottom w:val="none" w:sz="0" w:space="0" w:color="auto"/>
            <w:right w:val="none" w:sz="0" w:space="0" w:color="auto"/>
          </w:divBdr>
        </w:div>
        <w:div w:id="535507691">
          <w:marLeft w:val="640"/>
          <w:marRight w:val="0"/>
          <w:marTop w:val="0"/>
          <w:marBottom w:val="0"/>
          <w:divBdr>
            <w:top w:val="none" w:sz="0" w:space="0" w:color="auto"/>
            <w:left w:val="none" w:sz="0" w:space="0" w:color="auto"/>
            <w:bottom w:val="none" w:sz="0" w:space="0" w:color="auto"/>
            <w:right w:val="none" w:sz="0" w:space="0" w:color="auto"/>
          </w:divBdr>
        </w:div>
        <w:div w:id="1002468637">
          <w:marLeft w:val="640"/>
          <w:marRight w:val="0"/>
          <w:marTop w:val="0"/>
          <w:marBottom w:val="0"/>
          <w:divBdr>
            <w:top w:val="none" w:sz="0" w:space="0" w:color="auto"/>
            <w:left w:val="none" w:sz="0" w:space="0" w:color="auto"/>
            <w:bottom w:val="none" w:sz="0" w:space="0" w:color="auto"/>
            <w:right w:val="none" w:sz="0" w:space="0" w:color="auto"/>
          </w:divBdr>
        </w:div>
        <w:div w:id="255790952">
          <w:marLeft w:val="640"/>
          <w:marRight w:val="0"/>
          <w:marTop w:val="0"/>
          <w:marBottom w:val="0"/>
          <w:divBdr>
            <w:top w:val="none" w:sz="0" w:space="0" w:color="auto"/>
            <w:left w:val="none" w:sz="0" w:space="0" w:color="auto"/>
            <w:bottom w:val="none" w:sz="0" w:space="0" w:color="auto"/>
            <w:right w:val="none" w:sz="0" w:space="0" w:color="auto"/>
          </w:divBdr>
        </w:div>
        <w:div w:id="971979150">
          <w:marLeft w:val="640"/>
          <w:marRight w:val="0"/>
          <w:marTop w:val="0"/>
          <w:marBottom w:val="0"/>
          <w:divBdr>
            <w:top w:val="none" w:sz="0" w:space="0" w:color="auto"/>
            <w:left w:val="none" w:sz="0" w:space="0" w:color="auto"/>
            <w:bottom w:val="none" w:sz="0" w:space="0" w:color="auto"/>
            <w:right w:val="none" w:sz="0" w:space="0" w:color="auto"/>
          </w:divBdr>
        </w:div>
        <w:div w:id="1587568994">
          <w:marLeft w:val="640"/>
          <w:marRight w:val="0"/>
          <w:marTop w:val="0"/>
          <w:marBottom w:val="0"/>
          <w:divBdr>
            <w:top w:val="none" w:sz="0" w:space="0" w:color="auto"/>
            <w:left w:val="none" w:sz="0" w:space="0" w:color="auto"/>
            <w:bottom w:val="none" w:sz="0" w:space="0" w:color="auto"/>
            <w:right w:val="none" w:sz="0" w:space="0" w:color="auto"/>
          </w:divBdr>
        </w:div>
        <w:div w:id="442572665">
          <w:marLeft w:val="640"/>
          <w:marRight w:val="0"/>
          <w:marTop w:val="0"/>
          <w:marBottom w:val="0"/>
          <w:divBdr>
            <w:top w:val="none" w:sz="0" w:space="0" w:color="auto"/>
            <w:left w:val="none" w:sz="0" w:space="0" w:color="auto"/>
            <w:bottom w:val="none" w:sz="0" w:space="0" w:color="auto"/>
            <w:right w:val="none" w:sz="0" w:space="0" w:color="auto"/>
          </w:divBdr>
        </w:div>
        <w:div w:id="1857844729">
          <w:marLeft w:val="640"/>
          <w:marRight w:val="0"/>
          <w:marTop w:val="0"/>
          <w:marBottom w:val="0"/>
          <w:divBdr>
            <w:top w:val="none" w:sz="0" w:space="0" w:color="auto"/>
            <w:left w:val="none" w:sz="0" w:space="0" w:color="auto"/>
            <w:bottom w:val="none" w:sz="0" w:space="0" w:color="auto"/>
            <w:right w:val="none" w:sz="0" w:space="0" w:color="auto"/>
          </w:divBdr>
        </w:div>
        <w:div w:id="1426075808">
          <w:marLeft w:val="640"/>
          <w:marRight w:val="0"/>
          <w:marTop w:val="0"/>
          <w:marBottom w:val="0"/>
          <w:divBdr>
            <w:top w:val="none" w:sz="0" w:space="0" w:color="auto"/>
            <w:left w:val="none" w:sz="0" w:space="0" w:color="auto"/>
            <w:bottom w:val="none" w:sz="0" w:space="0" w:color="auto"/>
            <w:right w:val="none" w:sz="0" w:space="0" w:color="auto"/>
          </w:divBdr>
        </w:div>
        <w:div w:id="67965433">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5064412">
      <w:bodyDiv w:val="1"/>
      <w:marLeft w:val="0"/>
      <w:marRight w:val="0"/>
      <w:marTop w:val="0"/>
      <w:marBottom w:val="0"/>
      <w:divBdr>
        <w:top w:val="none" w:sz="0" w:space="0" w:color="auto"/>
        <w:left w:val="none" w:sz="0" w:space="0" w:color="auto"/>
        <w:bottom w:val="none" w:sz="0" w:space="0" w:color="auto"/>
        <w:right w:val="none" w:sz="0" w:space="0" w:color="auto"/>
      </w:divBdr>
      <w:divsChild>
        <w:div w:id="1879859013">
          <w:marLeft w:val="640"/>
          <w:marRight w:val="0"/>
          <w:marTop w:val="0"/>
          <w:marBottom w:val="0"/>
          <w:divBdr>
            <w:top w:val="none" w:sz="0" w:space="0" w:color="auto"/>
            <w:left w:val="none" w:sz="0" w:space="0" w:color="auto"/>
            <w:bottom w:val="none" w:sz="0" w:space="0" w:color="auto"/>
            <w:right w:val="none" w:sz="0" w:space="0" w:color="auto"/>
          </w:divBdr>
        </w:div>
        <w:div w:id="954408872">
          <w:marLeft w:val="640"/>
          <w:marRight w:val="0"/>
          <w:marTop w:val="0"/>
          <w:marBottom w:val="0"/>
          <w:divBdr>
            <w:top w:val="none" w:sz="0" w:space="0" w:color="auto"/>
            <w:left w:val="none" w:sz="0" w:space="0" w:color="auto"/>
            <w:bottom w:val="none" w:sz="0" w:space="0" w:color="auto"/>
            <w:right w:val="none" w:sz="0" w:space="0" w:color="auto"/>
          </w:divBdr>
        </w:div>
        <w:div w:id="366375703">
          <w:marLeft w:val="640"/>
          <w:marRight w:val="0"/>
          <w:marTop w:val="0"/>
          <w:marBottom w:val="0"/>
          <w:divBdr>
            <w:top w:val="none" w:sz="0" w:space="0" w:color="auto"/>
            <w:left w:val="none" w:sz="0" w:space="0" w:color="auto"/>
            <w:bottom w:val="none" w:sz="0" w:space="0" w:color="auto"/>
            <w:right w:val="none" w:sz="0" w:space="0" w:color="auto"/>
          </w:divBdr>
        </w:div>
        <w:div w:id="636565005">
          <w:marLeft w:val="640"/>
          <w:marRight w:val="0"/>
          <w:marTop w:val="0"/>
          <w:marBottom w:val="0"/>
          <w:divBdr>
            <w:top w:val="none" w:sz="0" w:space="0" w:color="auto"/>
            <w:left w:val="none" w:sz="0" w:space="0" w:color="auto"/>
            <w:bottom w:val="none" w:sz="0" w:space="0" w:color="auto"/>
            <w:right w:val="none" w:sz="0" w:space="0" w:color="auto"/>
          </w:divBdr>
        </w:div>
        <w:div w:id="213396364">
          <w:marLeft w:val="640"/>
          <w:marRight w:val="0"/>
          <w:marTop w:val="0"/>
          <w:marBottom w:val="0"/>
          <w:divBdr>
            <w:top w:val="none" w:sz="0" w:space="0" w:color="auto"/>
            <w:left w:val="none" w:sz="0" w:space="0" w:color="auto"/>
            <w:bottom w:val="none" w:sz="0" w:space="0" w:color="auto"/>
            <w:right w:val="none" w:sz="0" w:space="0" w:color="auto"/>
          </w:divBdr>
        </w:div>
        <w:div w:id="1226455226">
          <w:marLeft w:val="640"/>
          <w:marRight w:val="0"/>
          <w:marTop w:val="0"/>
          <w:marBottom w:val="0"/>
          <w:divBdr>
            <w:top w:val="none" w:sz="0" w:space="0" w:color="auto"/>
            <w:left w:val="none" w:sz="0" w:space="0" w:color="auto"/>
            <w:bottom w:val="none" w:sz="0" w:space="0" w:color="auto"/>
            <w:right w:val="none" w:sz="0" w:space="0" w:color="auto"/>
          </w:divBdr>
        </w:div>
        <w:div w:id="1329557901">
          <w:marLeft w:val="640"/>
          <w:marRight w:val="0"/>
          <w:marTop w:val="0"/>
          <w:marBottom w:val="0"/>
          <w:divBdr>
            <w:top w:val="none" w:sz="0" w:space="0" w:color="auto"/>
            <w:left w:val="none" w:sz="0" w:space="0" w:color="auto"/>
            <w:bottom w:val="none" w:sz="0" w:space="0" w:color="auto"/>
            <w:right w:val="none" w:sz="0" w:space="0" w:color="auto"/>
          </w:divBdr>
        </w:div>
        <w:div w:id="115873636">
          <w:marLeft w:val="640"/>
          <w:marRight w:val="0"/>
          <w:marTop w:val="0"/>
          <w:marBottom w:val="0"/>
          <w:divBdr>
            <w:top w:val="none" w:sz="0" w:space="0" w:color="auto"/>
            <w:left w:val="none" w:sz="0" w:space="0" w:color="auto"/>
            <w:bottom w:val="none" w:sz="0" w:space="0" w:color="auto"/>
            <w:right w:val="none" w:sz="0" w:space="0" w:color="auto"/>
          </w:divBdr>
        </w:div>
        <w:div w:id="835148942">
          <w:marLeft w:val="640"/>
          <w:marRight w:val="0"/>
          <w:marTop w:val="0"/>
          <w:marBottom w:val="0"/>
          <w:divBdr>
            <w:top w:val="none" w:sz="0" w:space="0" w:color="auto"/>
            <w:left w:val="none" w:sz="0" w:space="0" w:color="auto"/>
            <w:bottom w:val="none" w:sz="0" w:space="0" w:color="auto"/>
            <w:right w:val="none" w:sz="0" w:space="0" w:color="auto"/>
          </w:divBdr>
        </w:div>
        <w:div w:id="748504804">
          <w:marLeft w:val="640"/>
          <w:marRight w:val="0"/>
          <w:marTop w:val="0"/>
          <w:marBottom w:val="0"/>
          <w:divBdr>
            <w:top w:val="none" w:sz="0" w:space="0" w:color="auto"/>
            <w:left w:val="none" w:sz="0" w:space="0" w:color="auto"/>
            <w:bottom w:val="none" w:sz="0" w:space="0" w:color="auto"/>
            <w:right w:val="none" w:sz="0" w:space="0" w:color="auto"/>
          </w:divBdr>
        </w:div>
        <w:div w:id="1540245928">
          <w:marLeft w:val="640"/>
          <w:marRight w:val="0"/>
          <w:marTop w:val="0"/>
          <w:marBottom w:val="0"/>
          <w:divBdr>
            <w:top w:val="none" w:sz="0" w:space="0" w:color="auto"/>
            <w:left w:val="none" w:sz="0" w:space="0" w:color="auto"/>
            <w:bottom w:val="none" w:sz="0" w:space="0" w:color="auto"/>
            <w:right w:val="none" w:sz="0" w:space="0" w:color="auto"/>
          </w:divBdr>
        </w:div>
        <w:div w:id="508712953">
          <w:marLeft w:val="640"/>
          <w:marRight w:val="0"/>
          <w:marTop w:val="0"/>
          <w:marBottom w:val="0"/>
          <w:divBdr>
            <w:top w:val="none" w:sz="0" w:space="0" w:color="auto"/>
            <w:left w:val="none" w:sz="0" w:space="0" w:color="auto"/>
            <w:bottom w:val="none" w:sz="0" w:space="0" w:color="auto"/>
            <w:right w:val="none" w:sz="0" w:space="0" w:color="auto"/>
          </w:divBdr>
        </w:div>
        <w:div w:id="1325350801">
          <w:marLeft w:val="640"/>
          <w:marRight w:val="0"/>
          <w:marTop w:val="0"/>
          <w:marBottom w:val="0"/>
          <w:divBdr>
            <w:top w:val="none" w:sz="0" w:space="0" w:color="auto"/>
            <w:left w:val="none" w:sz="0" w:space="0" w:color="auto"/>
            <w:bottom w:val="none" w:sz="0" w:space="0" w:color="auto"/>
            <w:right w:val="none" w:sz="0" w:space="0" w:color="auto"/>
          </w:divBdr>
        </w:div>
        <w:div w:id="435449311">
          <w:marLeft w:val="640"/>
          <w:marRight w:val="0"/>
          <w:marTop w:val="0"/>
          <w:marBottom w:val="0"/>
          <w:divBdr>
            <w:top w:val="none" w:sz="0" w:space="0" w:color="auto"/>
            <w:left w:val="none" w:sz="0" w:space="0" w:color="auto"/>
            <w:bottom w:val="none" w:sz="0" w:space="0" w:color="auto"/>
            <w:right w:val="none" w:sz="0" w:space="0" w:color="auto"/>
          </w:divBdr>
        </w:div>
        <w:div w:id="463696743">
          <w:marLeft w:val="640"/>
          <w:marRight w:val="0"/>
          <w:marTop w:val="0"/>
          <w:marBottom w:val="0"/>
          <w:divBdr>
            <w:top w:val="none" w:sz="0" w:space="0" w:color="auto"/>
            <w:left w:val="none" w:sz="0" w:space="0" w:color="auto"/>
            <w:bottom w:val="none" w:sz="0" w:space="0" w:color="auto"/>
            <w:right w:val="none" w:sz="0" w:space="0" w:color="auto"/>
          </w:divBdr>
        </w:div>
        <w:div w:id="1294675844">
          <w:marLeft w:val="640"/>
          <w:marRight w:val="0"/>
          <w:marTop w:val="0"/>
          <w:marBottom w:val="0"/>
          <w:divBdr>
            <w:top w:val="none" w:sz="0" w:space="0" w:color="auto"/>
            <w:left w:val="none" w:sz="0" w:space="0" w:color="auto"/>
            <w:bottom w:val="none" w:sz="0" w:space="0" w:color="auto"/>
            <w:right w:val="none" w:sz="0" w:space="0" w:color="auto"/>
          </w:divBdr>
        </w:div>
        <w:div w:id="627247068">
          <w:marLeft w:val="640"/>
          <w:marRight w:val="0"/>
          <w:marTop w:val="0"/>
          <w:marBottom w:val="0"/>
          <w:divBdr>
            <w:top w:val="none" w:sz="0" w:space="0" w:color="auto"/>
            <w:left w:val="none" w:sz="0" w:space="0" w:color="auto"/>
            <w:bottom w:val="none" w:sz="0" w:space="0" w:color="auto"/>
            <w:right w:val="none" w:sz="0" w:space="0" w:color="auto"/>
          </w:divBdr>
        </w:div>
        <w:div w:id="393699503">
          <w:marLeft w:val="640"/>
          <w:marRight w:val="0"/>
          <w:marTop w:val="0"/>
          <w:marBottom w:val="0"/>
          <w:divBdr>
            <w:top w:val="none" w:sz="0" w:space="0" w:color="auto"/>
            <w:left w:val="none" w:sz="0" w:space="0" w:color="auto"/>
            <w:bottom w:val="none" w:sz="0" w:space="0" w:color="auto"/>
            <w:right w:val="none" w:sz="0" w:space="0" w:color="auto"/>
          </w:divBdr>
        </w:div>
        <w:div w:id="1789201501">
          <w:marLeft w:val="640"/>
          <w:marRight w:val="0"/>
          <w:marTop w:val="0"/>
          <w:marBottom w:val="0"/>
          <w:divBdr>
            <w:top w:val="none" w:sz="0" w:space="0" w:color="auto"/>
            <w:left w:val="none" w:sz="0" w:space="0" w:color="auto"/>
            <w:bottom w:val="none" w:sz="0" w:space="0" w:color="auto"/>
            <w:right w:val="none" w:sz="0" w:space="0" w:color="auto"/>
          </w:divBdr>
        </w:div>
        <w:div w:id="1157263775">
          <w:marLeft w:val="640"/>
          <w:marRight w:val="0"/>
          <w:marTop w:val="0"/>
          <w:marBottom w:val="0"/>
          <w:divBdr>
            <w:top w:val="none" w:sz="0" w:space="0" w:color="auto"/>
            <w:left w:val="none" w:sz="0" w:space="0" w:color="auto"/>
            <w:bottom w:val="none" w:sz="0" w:space="0" w:color="auto"/>
            <w:right w:val="none" w:sz="0" w:space="0" w:color="auto"/>
          </w:divBdr>
        </w:div>
        <w:div w:id="745691199">
          <w:marLeft w:val="640"/>
          <w:marRight w:val="0"/>
          <w:marTop w:val="0"/>
          <w:marBottom w:val="0"/>
          <w:divBdr>
            <w:top w:val="none" w:sz="0" w:space="0" w:color="auto"/>
            <w:left w:val="none" w:sz="0" w:space="0" w:color="auto"/>
            <w:bottom w:val="none" w:sz="0" w:space="0" w:color="auto"/>
            <w:right w:val="none" w:sz="0" w:space="0" w:color="auto"/>
          </w:divBdr>
        </w:div>
        <w:div w:id="835458109">
          <w:marLeft w:val="640"/>
          <w:marRight w:val="0"/>
          <w:marTop w:val="0"/>
          <w:marBottom w:val="0"/>
          <w:divBdr>
            <w:top w:val="none" w:sz="0" w:space="0" w:color="auto"/>
            <w:left w:val="none" w:sz="0" w:space="0" w:color="auto"/>
            <w:bottom w:val="none" w:sz="0" w:space="0" w:color="auto"/>
            <w:right w:val="none" w:sz="0" w:space="0" w:color="auto"/>
          </w:divBdr>
        </w:div>
        <w:div w:id="1087848626">
          <w:marLeft w:val="640"/>
          <w:marRight w:val="0"/>
          <w:marTop w:val="0"/>
          <w:marBottom w:val="0"/>
          <w:divBdr>
            <w:top w:val="none" w:sz="0" w:space="0" w:color="auto"/>
            <w:left w:val="none" w:sz="0" w:space="0" w:color="auto"/>
            <w:bottom w:val="none" w:sz="0" w:space="0" w:color="auto"/>
            <w:right w:val="none" w:sz="0" w:space="0" w:color="auto"/>
          </w:divBdr>
        </w:div>
        <w:div w:id="266812990">
          <w:marLeft w:val="640"/>
          <w:marRight w:val="0"/>
          <w:marTop w:val="0"/>
          <w:marBottom w:val="0"/>
          <w:divBdr>
            <w:top w:val="none" w:sz="0" w:space="0" w:color="auto"/>
            <w:left w:val="none" w:sz="0" w:space="0" w:color="auto"/>
            <w:bottom w:val="none" w:sz="0" w:space="0" w:color="auto"/>
            <w:right w:val="none" w:sz="0" w:space="0" w:color="auto"/>
          </w:divBdr>
        </w:div>
        <w:div w:id="776103016">
          <w:marLeft w:val="640"/>
          <w:marRight w:val="0"/>
          <w:marTop w:val="0"/>
          <w:marBottom w:val="0"/>
          <w:divBdr>
            <w:top w:val="none" w:sz="0" w:space="0" w:color="auto"/>
            <w:left w:val="none" w:sz="0" w:space="0" w:color="auto"/>
            <w:bottom w:val="none" w:sz="0" w:space="0" w:color="auto"/>
            <w:right w:val="none" w:sz="0" w:space="0" w:color="auto"/>
          </w:divBdr>
        </w:div>
        <w:div w:id="1019969090">
          <w:marLeft w:val="640"/>
          <w:marRight w:val="0"/>
          <w:marTop w:val="0"/>
          <w:marBottom w:val="0"/>
          <w:divBdr>
            <w:top w:val="none" w:sz="0" w:space="0" w:color="auto"/>
            <w:left w:val="none" w:sz="0" w:space="0" w:color="auto"/>
            <w:bottom w:val="none" w:sz="0" w:space="0" w:color="auto"/>
            <w:right w:val="none" w:sz="0" w:space="0" w:color="auto"/>
          </w:divBdr>
        </w:div>
        <w:div w:id="426080258">
          <w:marLeft w:val="640"/>
          <w:marRight w:val="0"/>
          <w:marTop w:val="0"/>
          <w:marBottom w:val="0"/>
          <w:divBdr>
            <w:top w:val="none" w:sz="0" w:space="0" w:color="auto"/>
            <w:left w:val="none" w:sz="0" w:space="0" w:color="auto"/>
            <w:bottom w:val="none" w:sz="0" w:space="0" w:color="auto"/>
            <w:right w:val="none" w:sz="0" w:space="0" w:color="auto"/>
          </w:divBdr>
        </w:div>
        <w:div w:id="118963725">
          <w:marLeft w:val="640"/>
          <w:marRight w:val="0"/>
          <w:marTop w:val="0"/>
          <w:marBottom w:val="0"/>
          <w:divBdr>
            <w:top w:val="none" w:sz="0" w:space="0" w:color="auto"/>
            <w:left w:val="none" w:sz="0" w:space="0" w:color="auto"/>
            <w:bottom w:val="none" w:sz="0" w:space="0" w:color="auto"/>
            <w:right w:val="none" w:sz="0" w:space="0" w:color="auto"/>
          </w:divBdr>
        </w:div>
        <w:div w:id="796071128">
          <w:marLeft w:val="640"/>
          <w:marRight w:val="0"/>
          <w:marTop w:val="0"/>
          <w:marBottom w:val="0"/>
          <w:divBdr>
            <w:top w:val="none" w:sz="0" w:space="0" w:color="auto"/>
            <w:left w:val="none" w:sz="0" w:space="0" w:color="auto"/>
            <w:bottom w:val="none" w:sz="0" w:space="0" w:color="auto"/>
            <w:right w:val="none" w:sz="0" w:space="0" w:color="auto"/>
          </w:divBdr>
        </w:div>
        <w:div w:id="1750300253">
          <w:marLeft w:val="640"/>
          <w:marRight w:val="0"/>
          <w:marTop w:val="0"/>
          <w:marBottom w:val="0"/>
          <w:divBdr>
            <w:top w:val="none" w:sz="0" w:space="0" w:color="auto"/>
            <w:left w:val="none" w:sz="0" w:space="0" w:color="auto"/>
            <w:bottom w:val="none" w:sz="0" w:space="0" w:color="auto"/>
            <w:right w:val="none" w:sz="0" w:space="0" w:color="auto"/>
          </w:divBdr>
        </w:div>
        <w:div w:id="1422724108">
          <w:marLeft w:val="640"/>
          <w:marRight w:val="0"/>
          <w:marTop w:val="0"/>
          <w:marBottom w:val="0"/>
          <w:divBdr>
            <w:top w:val="none" w:sz="0" w:space="0" w:color="auto"/>
            <w:left w:val="none" w:sz="0" w:space="0" w:color="auto"/>
            <w:bottom w:val="none" w:sz="0" w:space="0" w:color="auto"/>
            <w:right w:val="none" w:sz="0" w:space="0" w:color="auto"/>
          </w:divBdr>
        </w:div>
        <w:div w:id="1664510757">
          <w:marLeft w:val="640"/>
          <w:marRight w:val="0"/>
          <w:marTop w:val="0"/>
          <w:marBottom w:val="0"/>
          <w:divBdr>
            <w:top w:val="none" w:sz="0" w:space="0" w:color="auto"/>
            <w:left w:val="none" w:sz="0" w:space="0" w:color="auto"/>
            <w:bottom w:val="none" w:sz="0" w:space="0" w:color="auto"/>
            <w:right w:val="none" w:sz="0" w:space="0" w:color="auto"/>
          </w:divBdr>
        </w:div>
        <w:div w:id="1114597422">
          <w:marLeft w:val="640"/>
          <w:marRight w:val="0"/>
          <w:marTop w:val="0"/>
          <w:marBottom w:val="0"/>
          <w:divBdr>
            <w:top w:val="none" w:sz="0" w:space="0" w:color="auto"/>
            <w:left w:val="none" w:sz="0" w:space="0" w:color="auto"/>
            <w:bottom w:val="none" w:sz="0" w:space="0" w:color="auto"/>
            <w:right w:val="none" w:sz="0" w:space="0" w:color="auto"/>
          </w:divBdr>
        </w:div>
        <w:div w:id="292291456">
          <w:marLeft w:val="640"/>
          <w:marRight w:val="0"/>
          <w:marTop w:val="0"/>
          <w:marBottom w:val="0"/>
          <w:divBdr>
            <w:top w:val="none" w:sz="0" w:space="0" w:color="auto"/>
            <w:left w:val="none" w:sz="0" w:space="0" w:color="auto"/>
            <w:bottom w:val="none" w:sz="0" w:space="0" w:color="auto"/>
            <w:right w:val="none" w:sz="0" w:space="0" w:color="auto"/>
          </w:divBdr>
        </w:div>
        <w:div w:id="47192518">
          <w:marLeft w:val="640"/>
          <w:marRight w:val="0"/>
          <w:marTop w:val="0"/>
          <w:marBottom w:val="0"/>
          <w:divBdr>
            <w:top w:val="none" w:sz="0" w:space="0" w:color="auto"/>
            <w:left w:val="none" w:sz="0" w:space="0" w:color="auto"/>
            <w:bottom w:val="none" w:sz="0" w:space="0" w:color="auto"/>
            <w:right w:val="none" w:sz="0" w:space="0" w:color="auto"/>
          </w:divBdr>
        </w:div>
        <w:div w:id="519244602">
          <w:marLeft w:val="640"/>
          <w:marRight w:val="0"/>
          <w:marTop w:val="0"/>
          <w:marBottom w:val="0"/>
          <w:divBdr>
            <w:top w:val="none" w:sz="0" w:space="0" w:color="auto"/>
            <w:left w:val="none" w:sz="0" w:space="0" w:color="auto"/>
            <w:bottom w:val="none" w:sz="0" w:space="0" w:color="auto"/>
            <w:right w:val="none" w:sz="0" w:space="0" w:color="auto"/>
          </w:divBdr>
        </w:div>
        <w:div w:id="1248030362">
          <w:marLeft w:val="640"/>
          <w:marRight w:val="0"/>
          <w:marTop w:val="0"/>
          <w:marBottom w:val="0"/>
          <w:divBdr>
            <w:top w:val="none" w:sz="0" w:space="0" w:color="auto"/>
            <w:left w:val="none" w:sz="0" w:space="0" w:color="auto"/>
            <w:bottom w:val="none" w:sz="0" w:space="0" w:color="auto"/>
            <w:right w:val="none" w:sz="0" w:space="0" w:color="auto"/>
          </w:divBdr>
        </w:div>
        <w:div w:id="483399594">
          <w:marLeft w:val="640"/>
          <w:marRight w:val="0"/>
          <w:marTop w:val="0"/>
          <w:marBottom w:val="0"/>
          <w:divBdr>
            <w:top w:val="none" w:sz="0" w:space="0" w:color="auto"/>
            <w:left w:val="none" w:sz="0" w:space="0" w:color="auto"/>
            <w:bottom w:val="none" w:sz="0" w:space="0" w:color="auto"/>
            <w:right w:val="none" w:sz="0" w:space="0" w:color="auto"/>
          </w:divBdr>
        </w:div>
        <w:div w:id="1561283134">
          <w:marLeft w:val="640"/>
          <w:marRight w:val="0"/>
          <w:marTop w:val="0"/>
          <w:marBottom w:val="0"/>
          <w:divBdr>
            <w:top w:val="none" w:sz="0" w:space="0" w:color="auto"/>
            <w:left w:val="none" w:sz="0" w:space="0" w:color="auto"/>
            <w:bottom w:val="none" w:sz="0" w:space="0" w:color="auto"/>
            <w:right w:val="none" w:sz="0" w:space="0" w:color="auto"/>
          </w:divBdr>
        </w:div>
        <w:div w:id="1079911509">
          <w:marLeft w:val="640"/>
          <w:marRight w:val="0"/>
          <w:marTop w:val="0"/>
          <w:marBottom w:val="0"/>
          <w:divBdr>
            <w:top w:val="none" w:sz="0" w:space="0" w:color="auto"/>
            <w:left w:val="none" w:sz="0" w:space="0" w:color="auto"/>
            <w:bottom w:val="none" w:sz="0" w:space="0" w:color="auto"/>
            <w:right w:val="none" w:sz="0" w:space="0" w:color="auto"/>
          </w:divBdr>
        </w:div>
        <w:div w:id="1346710127">
          <w:marLeft w:val="640"/>
          <w:marRight w:val="0"/>
          <w:marTop w:val="0"/>
          <w:marBottom w:val="0"/>
          <w:divBdr>
            <w:top w:val="none" w:sz="0" w:space="0" w:color="auto"/>
            <w:left w:val="none" w:sz="0" w:space="0" w:color="auto"/>
            <w:bottom w:val="none" w:sz="0" w:space="0" w:color="auto"/>
            <w:right w:val="none" w:sz="0" w:space="0" w:color="auto"/>
          </w:divBdr>
        </w:div>
        <w:div w:id="673537971">
          <w:marLeft w:val="640"/>
          <w:marRight w:val="0"/>
          <w:marTop w:val="0"/>
          <w:marBottom w:val="0"/>
          <w:divBdr>
            <w:top w:val="none" w:sz="0" w:space="0" w:color="auto"/>
            <w:left w:val="none" w:sz="0" w:space="0" w:color="auto"/>
            <w:bottom w:val="none" w:sz="0" w:space="0" w:color="auto"/>
            <w:right w:val="none" w:sz="0" w:space="0" w:color="auto"/>
          </w:divBdr>
        </w:div>
        <w:div w:id="1900510935">
          <w:marLeft w:val="640"/>
          <w:marRight w:val="0"/>
          <w:marTop w:val="0"/>
          <w:marBottom w:val="0"/>
          <w:divBdr>
            <w:top w:val="none" w:sz="0" w:space="0" w:color="auto"/>
            <w:left w:val="none" w:sz="0" w:space="0" w:color="auto"/>
            <w:bottom w:val="none" w:sz="0" w:space="0" w:color="auto"/>
            <w:right w:val="none" w:sz="0" w:space="0" w:color="auto"/>
          </w:divBdr>
        </w:div>
        <w:div w:id="1677077287">
          <w:marLeft w:val="640"/>
          <w:marRight w:val="0"/>
          <w:marTop w:val="0"/>
          <w:marBottom w:val="0"/>
          <w:divBdr>
            <w:top w:val="none" w:sz="0" w:space="0" w:color="auto"/>
            <w:left w:val="none" w:sz="0" w:space="0" w:color="auto"/>
            <w:bottom w:val="none" w:sz="0" w:space="0" w:color="auto"/>
            <w:right w:val="none" w:sz="0" w:space="0" w:color="auto"/>
          </w:divBdr>
        </w:div>
        <w:div w:id="2059939829">
          <w:marLeft w:val="640"/>
          <w:marRight w:val="0"/>
          <w:marTop w:val="0"/>
          <w:marBottom w:val="0"/>
          <w:divBdr>
            <w:top w:val="none" w:sz="0" w:space="0" w:color="auto"/>
            <w:left w:val="none" w:sz="0" w:space="0" w:color="auto"/>
            <w:bottom w:val="none" w:sz="0" w:space="0" w:color="auto"/>
            <w:right w:val="none" w:sz="0" w:space="0" w:color="auto"/>
          </w:divBdr>
        </w:div>
        <w:div w:id="142820259">
          <w:marLeft w:val="640"/>
          <w:marRight w:val="0"/>
          <w:marTop w:val="0"/>
          <w:marBottom w:val="0"/>
          <w:divBdr>
            <w:top w:val="none" w:sz="0" w:space="0" w:color="auto"/>
            <w:left w:val="none" w:sz="0" w:space="0" w:color="auto"/>
            <w:bottom w:val="none" w:sz="0" w:space="0" w:color="auto"/>
            <w:right w:val="none" w:sz="0" w:space="0" w:color="auto"/>
          </w:divBdr>
        </w:div>
        <w:div w:id="1745175981">
          <w:marLeft w:val="640"/>
          <w:marRight w:val="0"/>
          <w:marTop w:val="0"/>
          <w:marBottom w:val="0"/>
          <w:divBdr>
            <w:top w:val="none" w:sz="0" w:space="0" w:color="auto"/>
            <w:left w:val="none" w:sz="0" w:space="0" w:color="auto"/>
            <w:bottom w:val="none" w:sz="0" w:space="0" w:color="auto"/>
            <w:right w:val="none" w:sz="0" w:space="0" w:color="auto"/>
          </w:divBdr>
        </w:div>
        <w:div w:id="2086220882">
          <w:marLeft w:val="640"/>
          <w:marRight w:val="0"/>
          <w:marTop w:val="0"/>
          <w:marBottom w:val="0"/>
          <w:divBdr>
            <w:top w:val="none" w:sz="0" w:space="0" w:color="auto"/>
            <w:left w:val="none" w:sz="0" w:space="0" w:color="auto"/>
            <w:bottom w:val="none" w:sz="0" w:space="0" w:color="auto"/>
            <w:right w:val="none" w:sz="0" w:space="0" w:color="auto"/>
          </w:divBdr>
        </w:div>
        <w:div w:id="309988721">
          <w:marLeft w:val="640"/>
          <w:marRight w:val="0"/>
          <w:marTop w:val="0"/>
          <w:marBottom w:val="0"/>
          <w:divBdr>
            <w:top w:val="none" w:sz="0" w:space="0" w:color="auto"/>
            <w:left w:val="none" w:sz="0" w:space="0" w:color="auto"/>
            <w:bottom w:val="none" w:sz="0" w:space="0" w:color="auto"/>
            <w:right w:val="none" w:sz="0" w:space="0" w:color="auto"/>
          </w:divBdr>
        </w:div>
        <w:div w:id="416825681">
          <w:marLeft w:val="640"/>
          <w:marRight w:val="0"/>
          <w:marTop w:val="0"/>
          <w:marBottom w:val="0"/>
          <w:divBdr>
            <w:top w:val="none" w:sz="0" w:space="0" w:color="auto"/>
            <w:left w:val="none" w:sz="0" w:space="0" w:color="auto"/>
            <w:bottom w:val="none" w:sz="0" w:space="0" w:color="auto"/>
            <w:right w:val="none" w:sz="0" w:space="0" w:color="auto"/>
          </w:divBdr>
        </w:div>
        <w:div w:id="2100366185">
          <w:marLeft w:val="640"/>
          <w:marRight w:val="0"/>
          <w:marTop w:val="0"/>
          <w:marBottom w:val="0"/>
          <w:divBdr>
            <w:top w:val="none" w:sz="0" w:space="0" w:color="auto"/>
            <w:left w:val="none" w:sz="0" w:space="0" w:color="auto"/>
            <w:bottom w:val="none" w:sz="0" w:space="0" w:color="auto"/>
            <w:right w:val="none" w:sz="0" w:space="0" w:color="auto"/>
          </w:divBdr>
        </w:div>
        <w:div w:id="1160386025">
          <w:marLeft w:val="640"/>
          <w:marRight w:val="0"/>
          <w:marTop w:val="0"/>
          <w:marBottom w:val="0"/>
          <w:divBdr>
            <w:top w:val="none" w:sz="0" w:space="0" w:color="auto"/>
            <w:left w:val="none" w:sz="0" w:space="0" w:color="auto"/>
            <w:bottom w:val="none" w:sz="0" w:space="0" w:color="auto"/>
            <w:right w:val="none" w:sz="0" w:space="0" w:color="auto"/>
          </w:divBdr>
        </w:div>
        <w:div w:id="1923948219">
          <w:marLeft w:val="640"/>
          <w:marRight w:val="0"/>
          <w:marTop w:val="0"/>
          <w:marBottom w:val="0"/>
          <w:divBdr>
            <w:top w:val="none" w:sz="0" w:space="0" w:color="auto"/>
            <w:left w:val="none" w:sz="0" w:space="0" w:color="auto"/>
            <w:bottom w:val="none" w:sz="0" w:space="0" w:color="auto"/>
            <w:right w:val="none" w:sz="0" w:space="0" w:color="auto"/>
          </w:divBdr>
        </w:div>
        <w:div w:id="2003922842">
          <w:marLeft w:val="640"/>
          <w:marRight w:val="0"/>
          <w:marTop w:val="0"/>
          <w:marBottom w:val="0"/>
          <w:divBdr>
            <w:top w:val="none" w:sz="0" w:space="0" w:color="auto"/>
            <w:left w:val="none" w:sz="0" w:space="0" w:color="auto"/>
            <w:bottom w:val="none" w:sz="0" w:space="0" w:color="auto"/>
            <w:right w:val="none" w:sz="0" w:space="0" w:color="auto"/>
          </w:divBdr>
        </w:div>
        <w:div w:id="1705717381">
          <w:marLeft w:val="640"/>
          <w:marRight w:val="0"/>
          <w:marTop w:val="0"/>
          <w:marBottom w:val="0"/>
          <w:divBdr>
            <w:top w:val="none" w:sz="0" w:space="0" w:color="auto"/>
            <w:left w:val="none" w:sz="0" w:space="0" w:color="auto"/>
            <w:bottom w:val="none" w:sz="0" w:space="0" w:color="auto"/>
            <w:right w:val="none" w:sz="0" w:space="0" w:color="auto"/>
          </w:divBdr>
        </w:div>
        <w:div w:id="1021247874">
          <w:marLeft w:val="640"/>
          <w:marRight w:val="0"/>
          <w:marTop w:val="0"/>
          <w:marBottom w:val="0"/>
          <w:divBdr>
            <w:top w:val="none" w:sz="0" w:space="0" w:color="auto"/>
            <w:left w:val="none" w:sz="0" w:space="0" w:color="auto"/>
            <w:bottom w:val="none" w:sz="0" w:space="0" w:color="auto"/>
            <w:right w:val="none" w:sz="0" w:space="0" w:color="auto"/>
          </w:divBdr>
        </w:div>
        <w:div w:id="2047176420">
          <w:marLeft w:val="640"/>
          <w:marRight w:val="0"/>
          <w:marTop w:val="0"/>
          <w:marBottom w:val="0"/>
          <w:divBdr>
            <w:top w:val="none" w:sz="0" w:space="0" w:color="auto"/>
            <w:left w:val="none" w:sz="0" w:space="0" w:color="auto"/>
            <w:bottom w:val="none" w:sz="0" w:space="0" w:color="auto"/>
            <w:right w:val="none" w:sz="0" w:space="0" w:color="auto"/>
          </w:divBdr>
        </w:div>
        <w:div w:id="1337071340">
          <w:marLeft w:val="640"/>
          <w:marRight w:val="0"/>
          <w:marTop w:val="0"/>
          <w:marBottom w:val="0"/>
          <w:divBdr>
            <w:top w:val="none" w:sz="0" w:space="0" w:color="auto"/>
            <w:left w:val="none" w:sz="0" w:space="0" w:color="auto"/>
            <w:bottom w:val="none" w:sz="0" w:space="0" w:color="auto"/>
            <w:right w:val="none" w:sz="0" w:space="0" w:color="auto"/>
          </w:divBdr>
        </w:div>
        <w:div w:id="204875727">
          <w:marLeft w:val="640"/>
          <w:marRight w:val="0"/>
          <w:marTop w:val="0"/>
          <w:marBottom w:val="0"/>
          <w:divBdr>
            <w:top w:val="none" w:sz="0" w:space="0" w:color="auto"/>
            <w:left w:val="none" w:sz="0" w:space="0" w:color="auto"/>
            <w:bottom w:val="none" w:sz="0" w:space="0" w:color="auto"/>
            <w:right w:val="none" w:sz="0" w:space="0" w:color="auto"/>
          </w:divBdr>
        </w:div>
        <w:div w:id="2140949787">
          <w:marLeft w:val="640"/>
          <w:marRight w:val="0"/>
          <w:marTop w:val="0"/>
          <w:marBottom w:val="0"/>
          <w:divBdr>
            <w:top w:val="none" w:sz="0" w:space="0" w:color="auto"/>
            <w:left w:val="none" w:sz="0" w:space="0" w:color="auto"/>
            <w:bottom w:val="none" w:sz="0" w:space="0" w:color="auto"/>
            <w:right w:val="none" w:sz="0" w:space="0" w:color="auto"/>
          </w:divBdr>
        </w:div>
        <w:div w:id="1440492147">
          <w:marLeft w:val="640"/>
          <w:marRight w:val="0"/>
          <w:marTop w:val="0"/>
          <w:marBottom w:val="0"/>
          <w:divBdr>
            <w:top w:val="none" w:sz="0" w:space="0" w:color="auto"/>
            <w:left w:val="none" w:sz="0" w:space="0" w:color="auto"/>
            <w:bottom w:val="none" w:sz="0" w:space="0" w:color="auto"/>
            <w:right w:val="none" w:sz="0" w:space="0" w:color="auto"/>
          </w:divBdr>
        </w:div>
        <w:div w:id="1285697742">
          <w:marLeft w:val="640"/>
          <w:marRight w:val="0"/>
          <w:marTop w:val="0"/>
          <w:marBottom w:val="0"/>
          <w:divBdr>
            <w:top w:val="none" w:sz="0" w:space="0" w:color="auto"/>
            <w:left w:val="none" w:sz="0" w:space="0" w:color="auto"/>
            <w:bottom w:val="none" w:sz="0" w:space="0" w:color="auto"/>
            <w:right w:val="none" w:sz="0" w:space="0" w:color="auto"/>
          </w:divBdr>
        </w:div>
        <w:div w:id="1757630698">
          <w:marLeft w:val="640"/>
          <w:marRight w:val="0"/>
          <w:marTop w:val="0"/>
          <w:marBottom w:val="0"/>
          <w:divBdr>
            <w:top w:val="none" w:sz="0" w:space="0" w:color="auto"/>
            <w:left w:val="none" w:sz="0" w:space="0" w:color="auto"/>
            <w:bottom w:val="none" w:sz="0" w:space="0" w:color="auto"/>
            <w:right w:val="none" w:sz="0" w:space="0" w:color="auto"/>
          </w:divBdr>
        </w:div>
        <w:div w:id="130052825">
          <w:marLeft w:val="640"/>
          <w:marRight w:val="0"/>
          <w:marTop w:val="0"/>
          <w:marBottom w:val="0"/>
          <w:divBdr>
            <w:top w:val="none" w:sz="0" w:space="0" w:color="auto"/>
            <w:left w:val="none" w:sz="0" w:space="0" w:color="auto"/>
            <w:bottom w:val="none" w:sz="0" w:space="0" w:color="auto"/>
            <w:right w:val="none" w:sz="0" w:space="0" w:color="auto"/>
          </w:divBdr>
        </w:div>
        <w:div w:id="1810050324">
          <w:marLeft w:val="640"/>
          <w:marRight w:val="0"/>
          <w:marTop w:val="0"/>
          <w:marBottom w:val="0"/>
          <w:divBdr>
            <w:top w:val="none" w:sz="0" w:space="0" w:color="auto"/>
            <w:left w:val="none" w:sz="0" w:space="0" w:color="auto"/>
            <w:bottom w:val="none" w:sz="0" w:space="0" w:color="auto"/>
            <w:right w:val="none" w:sz="0" w:space="0" w:color="auto"/>
          </w:divBdr>
        </w:div>
        <w:div w:id="699473194">
          <w:marLeft w:val="640"/>
          <w:marRight w:val="0"/>
          <w:marTop w:val="0"/>
          <w:marBottom w:val="0"/>
          <w:divBdr>
            <w:top w:val="none" w:sz="0" w:space="0" w:color="auto"/>
            <w:left w:val="none" w:sz="0" w:space="0" w:color="auto"/>
            <w:bottom w:val="none" w:sz="0" w:space="0" w:color="auto"/>
            <w:right w:val="none" w:sz="0" w:space="0" w:color="auto"/>
          </w:divBdr>
        </w:div>
        <w:div w:id="2013219933">
          <w:marLeft w:val="640"/>
          <w:marRight w:val="0"/>
          <w:marTop w:val="0"/>
          <w:marBottom w:val="0"/>
          <w:divBdr>
            <w:top w:val="none" w:sz="0" w:space="0" w:color="auto"/>
            <w:left w:val="none" w:sz="0" w:space="0" w:color="auto"/>
            <w:bottom w:val="none" w:sz="0" w:space="0" w:color="auto"/>
            <w:right w:val="none" w:sz="0" w:space="0" w:color="auto"/>
          </w:divBdr>
        </w:div>
        <w:div w:id="1695692786">
          <w:marLeft w:val="640"/>
          <w:marRight w:val="0"/>
          <w:marTop w:val="0"/>
          <w:marBottom w:val="0"/>
          <w:divBdr>
            <w:top w:val="none" w:sz="0" w:space="0" w:color="auto"/>
            <w:left w:val="none" w:sz="0" w:space="0" w:color="auto"/>
            <w:bottom w:val="none" w:sz="0" w:space="0" w:color="auto"/>
            <w:right w:val="none" w:sz="0" w:space="0" w:color="auto"/>
          </w:divBdr>
        </w:div>
        <w:div w:id="256449011">
          <w:marLeft w:val="640"/>
          <w:marRight w:val="0"/>
          <w:marTop w:val="0"/>
          <w:marBottom w:val="0"/>
          <w:divBdr>
            <w:top w:val="none" w:sz="0" w:space="0" w:color="auto"/>
            <w:left w:val="none" w:sz="0" w:space="0" w:color="auto"/>
            <w:bottom w:val="none" w:sz="0" w:space="0" w:color="auto"/>
            <w:right w:val="none" w:sz="0" w:space="0" w:color="auto"/>
          </w:divBdr>
        </w:div>
        <w:div w:id="1291786387">
          <w:marLeft w:val="640"/>
          <w:marRight w:val="0"/>
          <w:marTop w:val="0"/>
          <w:marBottom w:val="0"/>
          <w:divBdr>
            <w:top w:val="none" w:sz="0" w:space="0" w:color="auto"/>
            <w:left w:val="none" w:sz="0" w:space="0" w:color="auto"/>
            <w:bottom w:val="none" w:sz="0" w:space="0" w:color="auto"/>
            <w:right w:val="none" w:sz="0" w:space="0" w:color="auto"/>
          </w:divBdr>
        </w:div>
        <w:div w:id="1213614848">
          <w:marLeft w:val="640"/>
          <w:marRight w:val="0"/>
          <w:marTop w:val="0"/>
          <w:marBottom w:val="0"/>
          <w:divBdr>
            <w:top w:val="none" w:sz="0" w:space="0" w:color="auto"/>
            <w:left w:val="none" w:sz="0" w:space="0" w:color="auto"/>
            <w:bottom w:val="none" w:sz="0" w:space="0" w:color="auto"/>
            <w:right w:val="none" w:sz="0" w:space="0" w:color="auto"/>
          </w:divBdr>
        </w:div>
      </w:divsChild>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262798">
      <w:bodyDiv w:val="1"/>
      <w:marLeft w:val="0"/>
      <w:marRight w:val="0"/>
      <w:marTop w:val="0"/>
      <w:marBottom w:val="0"/>
      <w:divBdr>
        <w:top w:val="none" w:sz="0" w:space="0" w:color="auto"/>
        <w:left w:val="none" w:sz="0" w:space="0" w:color="auto"/>
        <w:bottom w:val="none" w:sz="0" w:space="0" w:color="auto"/>
        <w:right w:val="none" w:sz="0" w:space="0" w:color="auto"/>
      </w:divBdr>
      <w:divsChild>
        <w:div w:id="1078868949">
          <w:marLeft w:val="640"/>
          <w:marRight w:val="0"/>
          <w:marTop w:val="0"/>
          <w:marBottom w:val="0"/>
          <w:divBdr>
            <w:top w:val="none" w:sz="0" w:space="0" w:color="auto"/>
            <w:left w:val="none" w:sz="0" w:space="0" w:color="auto"/>
            <w:bottom w:val="none" w:sz="0" w:space="0" w:color="auto"/>
            <w:right w:val="none" w:sz="0" w:space="0" w:color="auto"/>
          </w:divBdr>
        </w:div>
        <w:div w:id="33043614">
          <w:marLeft w:val="640"/>
          <w:marRight w:val="0"/>
          <w:marTop w:val="0"/>
          <w:marBottom w:val="0"/>
          <w:divBdr>
            <w:top w:val="none" w:sz="0" w:space="0" w:color="auto"/>
            <w:left w:val="none" w:sz="0" w:space="0" w:color="auto"/>
            <w:bottom w:val="none" w:sz="0" w:space="0" w:color="auto"/>
            <w:right w:val="none" w:sz="0" w:space="0" w:color="auto"/>
          </w:divBdr>
        </w:div>
        <w:div w:id="815103819">
          <w:marLeft w:val="640"/>
          <w:marRight w:val="0"/>
          <w:marTop w:val="0"/>
          <w:marBottom w:val="0"/>
          <w:divBdr>
            <w:top w:val="none" w:sz="0" w:space="0" w:color="auto"/>
            <w:left w:val="none" w:sz="0" w:space="0" w:color="auto"/>
            <w:bottom w:val="none" w:sz="0" w:space="0" w:color="auto"/>
            <w:right w:val="none" w:sz="0" w:space="0" w:color="auto"/>
          </w:divBdr>
        </w:div>
        <w:div w:id="1270890591">
          <w:marLeft w:val="640"/>
          <w:marRight w:val="0"/>
          <w:marTop w:val="0"/>
          <w:marBottom w:val="0"/>
          <w:divBdr>
            <w:top w:val="none" w:sz="0" w:space="0" w:color="auto"/>
            <w:left w:val="none" w:sz="0" w:space="0" w:color="auto"/>
            <w:bottom w:val="none" w:sz="0" w:space="0" w:color="auto"/>
            <w:right w:val="none" w:sz="0" w:space="0" w:color="auto"/>
          </w:divBdr>
        </w:div>
        <w:div w:id="785121710">
          <w:marLeft w:val="640"/>
          <w:marRight w:val="0"/>
          <w:marTop w:val="0"/>
          <w:marBottom w:val="0"/>
          <w:divBdr>
            <w:top w:val="none" w:sz="0" w:space="0" w:color="auto"/>
            <w:left w:val="none" w:sz="0" w:space="0" w:color="auto"/>
            <w:bottom w:val="none" w:sz="0" w:space="0" w:color="auto"/>
            <w:right w:val="none" w:sz="0" w:space="0" w:color="auto"/>
          </w:divBdr>
        </w:div>
        <w:div w:id="1090586487">
          <w:marLeft w:val="640"/>
          <w:marRight w:val="0"/>
          <w:marTop w:val="0"/>
          <w:marBottom w:val="0"/>
          <w:divBdr>
            <w:top w:val="none" w:sz="0" w:space="0" w:color="auto"/>
            <w:left w:val="none" w:sz="0" w:space="0" w:color="auto"/>
            <w:bottom w:val="none" w:sz="0" w:space="0" w:color="auto"/>
            <w:right w:val="none" w:sz="0" w:space="0" w:color="auto"/>
          </w:divBdr>
        </w:div>
        <w:div w:id="29647678">
          <w:marLeft w:val="640"/>
          <w:marRight w:val="0"/>
          <w:marTop w:val="0"/>
          <w:marBottom w:val="0"/>
          <w:divBdr>
            <w:top w:val="none" w:sz="0" w:space="0" w:color="auto"/>
            <w:left w:val="none" w:sz="0" w:space="0" w:color="auto"/>
            <w:bottom w:val="none" w:sz="0" w:space="0" w:color="auto"/>
            <w:right w:val="none" w:sz="0" w:space="0" w:color="auto"/>
          </w:divBdr>
        </w:div>
        <w:div w:id="2029797489">
          <w:marLeft w:val="640"/>
          <w:marRight w:val="0"/>
          <w:marTop w:val="0"/>
          <w:marBottom w:val="0"/>
          <w:divBdr>
            <w:top w:val="none" w:sz="0" w:space="0" w:color="auto"/>
            <w:left w:val="none" w:sz="0" w:space="0" w:color="auto"/>
            <w:bottom w:val="none" w:sz="0" w:space="0" w:color="auto"/>
            <w:right w:val="none" w:sz="0" w:space="0" w:color="auto"/>
          </w:divBdr>
        </w:div>
        <w:div w:id="1592197630">
          <w:marLeft w:val="640"/>
          <w:marRight w:val="0"/>
          <w:marTop w:val="0"/>
          <w:marBottom w:val="0"/>
          <w:divBdr>
            <w:top w:val="none" w:sz="0" w:space="0" w:color="auto"/>
            <w:left w:val="none" w:sz="0" w:space="0" w:color="auto"/>
            <w:bottom w:val="none" w:sz="0" w:space="0" w:color="auto"/>
            <w:right w:val="none" w:sz="0" w:space="0" w:color="auto"/>
          </w:divBdr>
        </w:div>
        <w:div w:id="602423331">
          <w:marLeft w:val="640"/>
          <w:marRight w:val="0"/>
          <w:marTop w:val="0"/>
          <w:marBottom w:val="0"/>
          <w:divBdr>
            <w:top w:val="none" w:sz="0" w:space="0" w:color="auto"/>
            <w:left w:val="none" w:sz="0" w:space="0" w:color="auto"/>
            <w:bottom w:val="none" w:sz="0" w:space="0" w:color="auto"/>
            <w:right w:val="none" w:sz="0" w:space="0" w:color="auto"/>
          </w:divBdr>
        </w:div>
        <w:div w:id="373236594">
          <w:marLeft w:val="640"/>
          <w:marRight w:val="0"/>
          <w:marTop w:val="0"/>
          <w:marBottom w:val="0"/>
          <w:divBdr>
            <w:top w:val="none" w:sz="0" w:space="0" w:color="auto"/>
            <w:left w:val="none" w:sz="0" w:space="0" w:color="auto"/>
            <w:bottom w:val="none" w:sz="0" w:space="0" w:color="auto"/>
            <w:right w:val="none" w:sz="0" w:space="0" w:color="auto"/>
          </w:divBdr>
        </w:div>
        <w:div w:id="1269892915">
          <w:marLeft w:val="640"/>
          <w:marRight w:val="0"/>
          <w:marTop w:val="0"/>
          <w:marBottom w:val="0"/>
          <w:divBdr>
            <w:top w:val="none" w:sz="0" w:space="0" w:color="auto"/>
            <w:left w:val="none" w:sz="0" w:space="0" w:color="auto"/>
            <w:bottom w:val="none" w:sz="0" w:space="0" w:color="auto"/>
            <w:right w:val="none" w:sz="0" w:space="0" w:color="auto"/>
          </w:divBdr>
        </w:div>
        <w:div w:id="1395279184">
          <w:marLeft w:val="640"/>
          <w:marRight w:val="0"/>
          <w:marTop w:val="0"/>
          <w:marBottom w:val="0"/>
          <w:divBdr>
            <w:top w:val="none" w:sz="0" w:space="0" w:color="auto"/>
            <w:left w:val="none" w:sz="0" w:space="0" w:color="auto"/>
            <w:bottom w:val="none" w:sz="0" w:space="0" w:color="auto"/>
            <w:right w:val="none" w:sz="0" w:space="0" w:color="auto"/>
          </w:divBdr>
        </w:div>
        <w:div w:id="401484350">
          <w:marLeft w:val="640"/>
          <w:marRight w:val="0"/>
          <w:marTop w:val="0"/>
          <w:marBottom w:val="0"/>
          <w:divBdr>
            <w:top w:val="none" w:sz="0" w:space="0" w:color="auto"/>
            <w:left w:val="none" w:sz="0" w:space="0" w:color="auto"/>
            <w:bottom w:val="none" w:sz="0" w:space="0" w:color="auto"/>
            <w:right w:val="none" w:sz="0" w:space="0" w:color="auto"/>
          </w:divBdr>
        </w:div>
        <w:div w:id="320041780">
          <w:marLeft w:val="640"/>
          <w:marRight w:val="0"/>
          <w:marTop w:val="0"/>
          <w:marBottom w:val="0"/>
          <w:divBdr>
            <w:top w:val="none" w:sz="0" w:space="0" w:color="auto"/>
            <w:left w:val="none" w:sz="0" w:space="0" w:color="auto"/>
            <w:bottom w:val="none" w:sz="0" w:space="0" w:color="auto"/>
            <w:right w:val="none" w:sz="0" w:space="0" w:color="auto"/>
          </w:divBdr>
        </w:div>
        <w:div w:id="1014456314">
          <w:marLeft w:val="640"/>
          <w:marRight w:val="0"/>
          <w:marTop w:val="0"/>
          <w:marBottom w:val="0"/>
          <w:divBdr>
            <w:top w:val="none" w:sz="0" w:space="0" w:color="auto"/>
            <w:left w:val="none" w:sz="0" w:space="0" w:color="auto"/>
            <w:bottom w:val="none" w:sz="0" w:space="0" w:color="auto"/>
            <w:right w:val="none" w:sz="0" w:space="0" w:color="auto"/>
          </w:divBdr>
        </w:div>
        <w:div w:id="4329536">
          <w:marLeft w:val="640"/>
          <w:marRight w:val="0"/>
          <w:marTop w:val="0"/>
          <w:marBottom w:val="0"/>
          <w:divBdr>
            <w:top w:val="none" w:sz="0" w:space="0" w:color="auto"/>
            <w:left w:val="none" w:sz="0" w:space="0" w:color="auto"/>
            <w:bottom w:val="none" w:sz="0" w:space="0" w:color="auto"/>
            <w:right w:val="none" w:sz="0" w:space="0" w:color="auto"/>
          </w:divBdr>
        </w:div>
        <w:div w:id="458652113">
          <w:marLeft w:val="640"/>
          <w:marRight w:val="0"/>
          <w:marTop w:val="0"/>
          <w:marBottom w:val="0"/>
          <w:divBdr>
            <w:top w:val="none" w:sz="0" w:space="0" w:color="auto"/>
            <w:left w:val="none" w:sz="0" w:space="0" w:color="auto"/>
            <w:bottom w:val="none" w:sz="0" w:space="0" w:color="auto"/>
            <w:right w:val="none" w:sz="0" w:space="0" w:color="auto"/>
          </w:divBdr>
        </w:div>
        <w:div w:id="1046027879">
          <w:marLeft w:val="640"/>
          <w:marRight w:val="0"/>
          <w:marTop w:val="0"/>
          <w:marBottom w:val="0"/>
          <w:divBdr>
            <w:top w:val="none" w:sz="0" w:space="0" w:color="auto"/>
            <w:left w:val="none" w:sz="0" w:space="0" w:color="auto"/>
            <w:bottom w:val="none" w:sz="0" w:space="0" w:color="auto"/>
            <w:right w:val="none" w:sz="0" w:space="0" w:color="auto"/>
          </w:divBdr>
        </w:div>
        <w:div w:id="1452552214">
          <w:marLeft w:val="640"/>
          <w:marRight w:val="0"/>
          <w:marTop w:val="0"/>
          <w:marBottom w:val="0"/>
          <w:divBdr>
            <w:top w:val="none" w:sz="0" w:space="0" w:color="auto"/>
            <w:left w:val="none" w:sz="0" w:space="0" w:color="auto"/>
            <w:bottom w:val="none" w:sz="0" w:space="0" w:color="auto"/>
            <w:right w:val="none" w:sz="0" w:space="0" w:color="auto"/>
          </w:divBdr>
        </w:div>
        <w:div w:id="1409419141">
          <w:marLeft w:val="640"/>
          <w:marRight w:val="0"/>
          <w:marTop w:val="0"/>
          <w:marBottom w:val="0"/>
          <w:divBdr>
            <w:top w:val="none" w:sz="0" w:space="0" w:color="auto"/>
            <w:left w:val="none" w:sz="0" w:space="0" w:color="auto"/>
            <w:bottom w:val="none" w:sz="0" w:space="0" w:color="auto"/>
            <w:right w:val="none" w:sz="0" w:space="0" w:color="auto"/>
          </w:divBdr>
        </w:div>
        <w:div w:id="1723291292">
          <w:marLeft w:val="640"/>
          <w:marRight w:val="0"/>
          <w:marTop w:val="0"/>
          <w:marBottom w:val="0"/>
          <w:divBdr>
            <w:top w:val="none" w:sz="0" w:space="0" w:color="auto"/>
            <w:left w:val="none" w:sz="0" w:space="0" w:color="auto"/>
            <w:bottom w:val="none" w:sz="0" w:space="0" w:color="auto"/>
            <w:right w:val="none" w:sz="0" w:space="0" w:color="auto"/>
          </w:divBdr>
        </w:div>
        <w:div w:id="1218781483">
          <w:marLeft w:val="640"/>
          <w:marRight w:val="0"/>
          <w:marTop w:val="0"/>
          <w:marBottom w:val="0"/>
          <w:divBdr>
            <w:top w:val="none" w:sz="0" w:space="0" w:color="auto"/>
            <w:left w:val="none" w:sz="0" w:space="0" w:color="auto"/>
            <w:bottom w:val="none" w:sz="0" w:space="0" w:color="auto"/>
            <w:right w:val="none" w:sz="0" w:space="0" w:color="auto"/>
          </w:divBdr>
        </w:div>
        <w:div w:id="10300888">
          <w:marLeft w:val="640"/>
          <w:marRight w:val="0"/>
          <w:marTop w:val="0"/>
          <w:marBottom w:val="0"/>
          <w:divBdr>
            <w:top w:val="none" w:sz="0" w:space="0" w:color="auto"/>
            <w:left w:val="none" w:sz="0" w:space="0" w:color="auto"/>
            <w:bottom w:val="none" w:sz="0" w:space="0" w:color="auto"/>
            <w:right w:val="none" w:sz="0" w:space="0" w:color="auto"/>
          </w:divBdr>
        </w:div>
        <w:div w:id="2035108744">
          <w:marLeft w:val="640"/>
          <w:marRight w:val="0"/>
          <w:marTop w:val="0"/>
          <w:marBottom w:val="0"/>
          <w:divBdr>
            <w:top w:val="none" w:sz="0" w:space="0" w:color="auto"/>
            <w:left w:val="none" w:sz="0" w:space="0" w:color="auto"/>
            <w:bottom w:val="none" w:sz="0" w:space="0" w:color="auto"/>
            <w:right w:val="none" w:sz="0" w:space="0" w:color="auto"/>
          </w:divBdr>
        </w:div>
        <w:div w:id="1814251758">
          <w:marLeft w:val="640"/>
          <w:marRight w:val="0"/>
          <w:marTop w:val="0"/>
          <w:marBottom w:val="0"/>
          <w:divBdr>
            <w:top w:val="none" w:sz="0" w:space="0" w:color="auto"/>
            <w:left w:val="none" w:sz="0" w:space="0" w:color="auto"/>
            <w:bottom w:val="none" w:sz="0" w:space="0" w:color="auto"/>
            <w:right w:val="none" w:sz="0" w:space="0" w:color="auto"/>
          </w:divBdr>
        </w:div>
        <w:div w:id="1369453072">
          <w:marLeft w:val="640"/>
          <w:marRight w:val="0"/>
          <w:marTop w:val="0"/>
          <w:marBottom w:val="0"/>
          <w:divBdr>
            <w:top w:val="none" w:sz="0" w:space="0" w:color="auto"/>
            <w:left w:val="none" w:sz="0" w:space="0" w:color="auto"/>
            <w:bottom w:val="none" w:sz="0" w:space="0" w:color="auto"/>
            <w:right w:val="none" w:sz="0" w:space="0" w:color="auto"/>
          </w:divBdr>
        </w:div>
        <w:div w:id="557983286">
          <w:marLeft w:val="640"/>
          <w:marRight w:val="0"/>
          <w:marTop w:val="0"/>
          <w:marBottom w:val="0"/>
          <w:divBdr>
            <w:top w:val="none" w:sz="0" w:space="0" w:color="auto"/>
            <w:left w:val="none" w:sz="0" w:space="0" w:color="auto"/>
            <w:bottom w:val="none" w:sz="0" w:space="0" w:color="auto"/>
            <w:right w:val="none" w:sz="0" w:space="0" w:color="auto"/>
          </w:divBdr>
        </w:div>
        <w:div w:id="1494418380">
          <w:marLeft w:val="640"/>
          <w:marRight w:val="0"/>
          <w:marTop w:val="0"/>
          <w:marBottom w:val="0"/>
          <w:divBdr>
            <w:top w:val="none" w:sz="0" w:space="0" w:color="auto"/>
            <w:left w:val="none" w:sz="0" w:space="0" w:color="auto"/>
            <w:bottom w:val="none" w:sz="0" w:space="0" w:color="auto"/>
            <w:right w:val="none" w:sz="0" w:space="0" w:color="auto"/>
          </w:divBdr>
        </w:div>
        <w:div w:id="403770087">
          <w:marLeft w:val="640"/>
          <w:marRight w:val="0"/>
          <w:marTop w:val="0"/>
          <w:marBottom w:val="0"/>
          <w:divBdr>
            <w:top w:val="none" w:sz="0" w:space="0" w:color="auto"/>
            <w:left w:val="none" w:sz="0" w:space="0" w:color="auto"/>
            <w:bottom w:val="none" w:sz="0" w:space="0" w:color="auto"/>
            <w:right w:val="none" w:sz="0" w:space="0" w:color="auto"/>
          </w:divBdr>
        </w:div>
        <w:div w:id="1026833084">
          <w:marLeft w:val="640"/>
          <w:marRight w:val="0"/>
          <w:marTop w:val="0"/>
          <w:marBottom w:val="0"/>
          <w:divBdr>
            <w:top w:val="none" w:sz="0" w:space="0" w:color="auto"/>
            <w:left w:val="none" w:sz="0" w:space="0" w:color="auto"/>
            <w:bottom w:val="none" w:sz="0" w:space="0" w:color="auto"/>
            <w:right w:val="none" w:sz="0" w:space="0" w:color="auto"/>
          </w:divBdr>
        </w:div>
        <w:div w:id="1364553744">
          <w:marLeft w:val="640"/>
          <w:marRight w:val="0"/>
          <w:marTop w:val="0"/>
          <w:marBottom w:val="0"/>
          <w:divBdr>
            <w:top w:val="none" w:sz="0" w:space="0" w:color="auto"/>
            <w:left w:val="none" w:sz="0" w:space="0" w:color="auto"/>
            <w:bottom w:val="none" w:sz="0" w:space="0" w:color="auto"/>
            <w:right w:val="none" w:sz="0" w:space="0" w:color="auto"/>
          </w:divBdr>
        </w:div>
        <w:div w:id="53048242">
          <w:marLeft w:val="640"/>
          <w:marRight w:val="0"/>
          <w:marTop w:val="0"/>
          <w:marBottom w:val="0"/>
          <w:divBdr>
            <w:top w:val="none" w:sz="0" w:space="0" w:color="auto"/>
            <w:left w:val="none" w:sz="0" w:space="0" w:color="auto"/>
            <w:bottom w:val="none" w:sz="0" w:space="0" w:color="auto"/>
            <w:right w:val="none" w:sz="0" w:space="0" w:color="auto"/>
          </w:divBdr>
        </w:div>
        <w:div w:id="104620509">
          <w:marLeft w:val="640"/>
          <w:marRight w:val="0"/>
          <w:marTop w:val="0"/>
          <w:marBottom w:val="0"/>
          <w:divBdr>
            <w:top w:val="none" w:sz="0" w:space="0" w:color="auto"/>
            <w:left w:val="none" w:sz="0" w:space="0" w:color="auto"/>
            <w:bottom w:val="none" w:sz="0" w:space="0" w:color="auto"/>
            <w:right w:val="none" w:sz="0" w:space="0" w:color="auto"/>
          </w:divBdr>
        </w:div>
        <w:div w:id="345056894">
          <w:marLeft w:val="640"/>
          <w:marRight w:val="0"/>
          <w:marTop w:val="0"/>
          <w:marBottom w:val="0"/>
          <w:divBdr>
            <w:top w:val="none" w:sz="0" w:space="0" w:color="auto"/>
            <w:left w:val="none" w:sz="0" w:space="0" w:color="auto"/>
            <w:bottom w:val="none" w:sz="0" w:space="0" w:color="auto"/>
            <w:right w:val="none" w:sz="0" w:space="0" w:color="auto"/>
          </w:divBdr>
        </w:div>
        <w:div w:id="546378767">
          <w:marLeft w:val="640"/>
          <w:marRight w:val="0"/>
          <w:marTop w:val="0"/>
          <w:marBottom w:val="0"/>
          <w:divBdr>
            <w:top w:val="none" w:sz="0" w:space="0" w:color="auto"/>
            <w:left w:val="none" w:sz="0" w:space="0" w:color="auto"/>
            <w:bottom w:val="none" w:sz="0" w:space="0" w:color="auto"/>
            <w:right w:val="none" w:sz="0" w:space="0" w:color="auto"/>
          </w:divBdr>
        </w:div>
        <w:div w:id="1842815404">
          <w:marLeft w:val="640"/>
          <w:marRight w:val="0"/>
          <w:marTop w:val="0"/>
          <w:marBottom w:val="0"/>
          <w:divBdr>
            <w:top w:val="none" w:sz="0" w:space="0" w:color="auto"/>
            <w:left w:val="none" w:sz="0" w:space="0" w:color="auto"/>
            <w:bottom w:val="none" w:sz="0" w:space="0" w:color="auto"/>
            <w:right w:val="none" w:sz="0" w:space="0" w:color="auto"/>
          </w:divBdr>
        </w:div>
        <w:div w:id="1891304276">
          <w:marLeft w:val="640"/>
          <w:marRight w:val="0"/>
          <w:marTop w:val="0"/>
          <w:marBottom w:val="0"/>
          <w:divBdr>
            <w:top w:val="none" w:sz="0" w:space="0" w:color="auto"/>
            <w:left w:val="none" w:sz="0" w:space="0" w:color="auto"/>
            <w:bottom w:val="none" w:sz="0" w:space="0" w:color="auto"/>
            <w:right w:val="none" w:sz="0" w:space="0" w:color="auto"/>
          </w:divBdr>
        </w:div>
        <w:div w:id="2002809039">
          <w:marLeft w:val="640"/>
          <w:marRight w:val="0"/>
          <w:marTop w:val="0"/>
          <w:marBottom w:val="0"/>
          <w:divBdr>
            <w:top w:val="none" w:sz="0" w:space="0" w:color="auto"/>
            <w:left w:val="none" w:sz="0" w:space="0" w:color="auto"/>
            <w:bottom w:val="none" w:sz="0" w:space="0" w:color="auto"/>
            <w:right w:val="none" w:sz="0" w:space="0" w:color="auto"/>
          </w:divBdr>
        </w:div>
        <w:div w:id="1254123605">
          <w:marLeft w:val="640"/>
          <w:marRight w:val="0"/>
          <w:marTop w:val="0"/>
          <w:marBottom w:val="0"/>
          <w:divBdr>
            <w:top w:val="none" w:sz="0" w:space="0" w:color="auto"/>
            <w:left w:val="none" w:sz="0" w:space="0" w:color="auto"/>
            <w:bottom w:val="none" w:sz="0" w:space="0" w:color="auto"/>
            <w:right w:val="none" w:sz="0" w:space="0" w:color="auto"/>
          </w:divBdr>
        </w:div>
        <w:div w:id="439228045">
          <w:marLeft w:val="640"/>
          <w:marRight w:val="0"/>
          <w:marTop w:val="0"/>
          <w:marBottom w:val="0"/>
          <w:divBdr>
            <w:top w:val="none" w:sz="0" w:space="0" w:color="auto"/>
            <w:left w:val="none" w:sz="0" w:space="0" w:color="auto"/>
            <w:bottom w:val="none" w:sz="0" w:space="0" w:color="auto"/>
            <w:right w:val="none" w:sz="0" w:space="0" w:color="auto"/>
          </w:divBdr>
        </w:div>
        <w:div w:id="2142381503">
          <w:marLeft w:val="640"/>
          <w:marRight w:val="0"/>
          <w:marTop w:val="0"/>
          <w:marBottom w:val="0"/>
          <w:divBdr>
            <w:top w:val="none" w:sz="0" w:space="0" w:color="auto"/>
            <w:left w:val="none" w:sz="0" w:space="0" w:color="auto"/>
            <w:bottom w:val="none" w:sz="0" w:space="0" w:color="auto"/>
            <w:right w:val="none" w:sz="0" w:space="0" w:color="auto"/>
          </w:divBdr>
        </w:div>
        <w:div w:id="1267688986">
          <w:marLeft w:val="640"/>
          <w:marRight w:val="0"/>
          <w:marTop w:val="0"/>
          <w:marBottom w:val="0"/>
          <w:divBdr>
            <w:top w:val="none" w:sz="0" w:space="0" w:color="auto"/>
            <w:left w:val="none" w:sz="0" w:space="0" w:color="auto"/>
            <w:bottom w:val="none" w:sz="0" w:space="0" w:color="auto"/>
            <w:right w:val="none" w:sz="0" w:space="0" w:color="auto"/>
          </w:divBdr>
        </w:div>
        <w:div w:id="1739472466">
          <w:marLeft w:val="640"/>
          <w:marRight w:val="0"/>
          <w:marTop w:val="0"/>
          <w:marBottom w:val="0"/>
          <w:divBdr>
            <w:top w:val="none" w:sz="0" w:space="0" w:color="auto"/>
            <w:left w:val="none" w:sz="0" w:space="0" w:color="auto"/>
            <w:bottom w:val="none" w:sz="0" w:space="0" w:color="auto"/>
            <w:right w:val="none" w:sz="0" w:space="0" w:color="auto"/>
          </w:divBdr>
        </w:div>
        <w:div w:id="1140489786">
          <w:marLeft w:val="640"/>
          <w:marRight w:val="0"/>
          <w:marTop w:val="0"/>
          <w:marBottom w:val="0"/>
          <w:divBdr>
            <w:top w:val="none" w:sz="0" w:space="0" w:color="auto"/>
            <w:left w:val="none" w:sz="0" w:space="0" w:color="auto"/>
            <w:bottom w:val="none" w:sz="0" w:space="0" w:color="auto"/>
            <w:right w:val="none" w:sz="0" w:space="0" w:color="auto"/>
          </w:divBdr>
        </w:div>
        <w:div w:id="837617269">
          <w:marLeft w:val="640"/>
          <w:marRight w:val="0"/>
          <w:marTop w:val="0"/>
          <w:marBottom w:val="0"/>
          <w:divBdr>
            <w:top w:val="none" w:sz="0" w:space="0" w:color="auto"/>
            <w:left w:val="none" w:sz="0" w:space="0" w:color="auto"/>
            <w:bottom w:val="none" w:sz="0" w:space="0" w:color="auto"/>
            <w:right w:val="none" w:sz="0" w:space="0" w:color="auto"/>
          </w:divBdr>
        </w:div>
        <w:div w:id="1966889199">
          <w:marLeft w:val="640"/>
          <w:marRight w:val="0"/>
          <w:marTop w:val="0"/>
          <w:marBottom w:val="0"/>
          <w:divBdr>
            <w:top w:val="none" w:sz="0" w:space="0" w:color="auto"/>
            <w:left w:val="none" w:sz="0" w:space="0" w:color="auto"/>
            <w:bottom w:val="none" w:sz="0" w:space="0" w:color="auto"/>
            <w:right w:val="none" w:sz="0" w:space="0" w:color="auto"/>
          </w:divBdr>
        </w:div>
        <w:div w:id="1195271399">
          <w:marLeft w:val="640"/>
          <w:marRight w:val="0"/>
          <w:marTop w:val="0"/>
          <w:marBottom w:val="0"/>
          <w:divBdr>
            <w:top w:val="none" w:sz="0" w:space="0" w:color="auto"/>
            <w:left w:val="none" w:sz="0" w:space="0" w:color="auto"/>
            <w:bottom w:val="none" w:sz="0" w:space="0" w:color="auto"/>
            <w:right w:val="none" w:sz="0" w:space="0" w:color="auto"/>
          </w:divBdr>
        </w:div>
        <w:div w:id="420376705">
          <w:marLeft w:val="640"/>
          <w:marRight w:val="0"/>
          <w:marTop w:val="0"/>
          <w:marBottom w:val="0"/>
          <w:divBdr>
            <w:top w:val="none" w:sz="0" w:space="0" w:color="auto"/>
            <w:left w:val="none" w:sz="0" w:space="0" w:color="auto"/>
            <w:bottom w:val="none" w:sz="0" w:space="0" w:color="auto"/>
            <w:right w:val="none" w:sz="0" w:space="0" w:color="auto"/>
          </w:divBdr>
        </w:div>
        <w:div w:id="1837305008">
          <w:marLeft w:val="640"/>
          <w:marRight w:val="0"/>
          <w:marTop w:val="0"/>
          <w:marBottom w:val="0"/>
          <w:divBdr>
            <w:top w:val="none" w:sz="0" w:space="0" w:color="auto"/>
            <w:left w:val="none" w:sz="0" w:space="0" w:color="auto"/>
            <w:bottom w:val="none" w:sz="0" w:space="0" w:color="auto"/>
            <w:right w:val="none" w:sz="0" w:space="0" w:color="auto"/>
          </w:divBdr>
        </w:div>
        <w:div w:id="1519193282">
          <w:marLeft w:val="640"/>
          <w:marRight w:val="0"/>
          <w:marTop w:val="0"/>
          <w:marBottom w:val="0"/>
          <w:divBdr>
            <w:top w:val="none" w:sz="0" w:space="0" w:color="auto"/>
            <w:left w:val="none" w:sz="0" w:space="0" w:color="auto"/>
            <w:bottom w:val="none" w:sz="0" w:space="0" w:color="auto"/>
            <w:right w:val="none" w:sz="0" w:space="0" w:color="auto"/>
          </w:divBdr>
        </w:div>
        <w:div w:id="1464343985">
          <w:marLeft w:val="640"/>
          <w:marRight w:val="0"/>
          <w:marTop w:val="0"/>
          <w:marBottom w:val="0"/>
          <w:divBdr>
            <w:top w:val="none" w:sz="0" w:space="0" w:color="auto"/>
            <w:left w:val="none" w:sz="0" w:space="0" w:color="auto"/>
            <w:bottom w:val="none" w:sz="0" w:space="0" w:color="auto"/>
            <w:right w:val="none" w:sz="0" w:space="0" w:color="auto"/>
          </w:divBdr>
        </w:div>
        <w:div w:id="1007950798">
          <w:marLeft w:val="640"/>
          <w:marRight w:val="0"/>
          <w:marTop w:val="0"/>
          <w:marBottom w:val="0"/>
          <w:divBdr>
            <w:top w:val="none" w:sz="0" w:space="0" w:color="auto"/>
            <w:left w:val="none" w:sz="0" w:space="0" w:color="auto"/>
            <w:bottom w:val="none" w:sz="0" w:space="0" w:color="auto"/>
            <w:right w:val="none" w:sz="0" w:space="0" w:color="auto"/>
          </w:divBdr>
        </w:div>
        <w:div w:id="970138871">
          <w:marLeft w:val="640"/>
          <w:marRight w:val="0"/>
          <w:marTop w:val="0"/>
          <w:marBottom w:val="0"/>
          <w:divBdr>
            <w:top w:val="none" w:sz="0" w:space="0" w:color="auto"/>
            <w:left w:val="none" w:sz="0" w:space="0" w:color="auto"/>
            <w:bottom w:val="none" w:sz="0" w:space="0" w:color="auto"/>
            <w:right w:val="none" w:sz="0" w:space="0" w:color="auto"/>
          </w:divBdr>
        </w:div>
        <w:div w:id="1146043783">
          <w:marLeft w:val="640"/>
          <w:marRight w:val="0"/>
          <w:marTop w:val="0"/>
          <w:marBottom w:val="0"/>
          <w:divBdr>
            <w:top w:val="none" w:sz="0" w:space="0" w:color="auto"/>
            <w:left w:val="none" w:sz="0" w:space="0" w:color="auto"/>
            <w:bottom w:val="none" w:sz="0" w:space="0" w:color="auto"/>
            <w:right w:val="none" w:sz="0" w:space="0" w:color="auto"/>
          </w:divBdr>
        </w:div>
        <w:div w:id="364209969">
          <w:marLeft w:val="640"/>
          <w:marRight w:val="0"/>
          <w:marTop w:val="0"/>
          <w:marBottom w:val="0"/>
          <w:divBdr>
            <w:top w:val="none" w:sz="0" w:space="0" w:color="auto"/>
            <w:left w:val="none" w:sz="0" w:space="0" w:color="auto"/>
            <w:bottom w:val="none" w:sz="0" w:space="0" w:color="auto"/>
            <w:right w:val="none" w:sz="0" w:space="0" w:color="auto"/>
          </w:divBdr>
        </w:div>
        <w:div w:id="1679111569">
          <w:marLeft w:val="640"/>
          <w:marRight w:val="0"/>
          <w:marTop w:val="0"/>
          <w:marBottom w:val="0"/>
          <w:divBdr>
            <w:top w:val="none" w:sz="0" w:space="0" w:color="auto"/>
            <w:left w:val="none" w:sz="0" w:space="0" w:color="auto"/>
            <w:bottom w:val="none" w:sz="0" w:space="0" w:color="auto"/>
            <w:right w:val="none" w:sz="0" w:space="0" w:color="auto"/>
          </w:divBdr>
        </w:div>
        <w:div w:id="958730792">
          <w:marLeft w:val="640"/>
          <w:marRight w:val="0"/>
          <w:marTop w:val="0"/>
          <w:marBottom w:val="0"/>
          <w:divBdr>
            <w:top w:val="none" w:sz="0" w:space="0" w:color="auto"/>
            <w:left w:val="none" w:sz="0" w:space="0" w:color="auto"/>
            <w:bottom w:val="none" w:sz="0" w:space="0" w:color="auto"/>
            <w:right w:val="none" w:sz="0" w:space="0" w:color="auto"/>
          </w:divBdr>
        </w:div>
        <w:div w:id="424502417">
          <w:marLeft w:val="640"/>
          <w:marRight w:val="0"/>
          <w:marTop w:val="0"/>
          <w:marBottom w:val="0"/>
          <w:divBdr>
            <w:top w:val="none" w:sz="0" w:space="0" w:color="auto"/>
            <w:left w:val="none" w:sz="0" w:space="0" w:color="auto"/>
            <w:bottom w:val="none" w:sz="0" w:space="0" w:color="auto"/>
            <w:right w:val="none" w:sz="0" w:space="0" w:color="auto"/>
          </w:divBdr>
        </w:div>
        <w:div w:id="658969868">
          <w:marLeft w:val="640"/>
          <w:marRight w:val="0"/>
          <w:marTop w:val="0"/>
          <w:marBottom w:val="0"/>
          <w:divBdr>
            <w:top w:val="none" w:sz="0" w:space="0" w:color="auto"/>
            <w:left w:val="none" w:sz="0" w:space="0" w:color="auto"/>
            <w:bottom w:val="none" w:sz="0" w:space="0" w:color="auto"/>
            <w:right w:val="none" w:sz="0" w:space="0" w:color="auto"/>
          </w:divBdr>
        </w:div>
        <w:div w:id="1082873121">
          <w:marLeft w:val="640"/>
          <w:marRight w:val="0"/>
          <w:marTop w:val="0"/>
          <w:marBottom w:val="0"/>
          <w:divBdr>
            <w:top w:val="none" w:sz="0" w:space="0" w:color="auto"/>
            <w:left w:val="none" w:sz="0" w:space="0" w:color="auto"/>
            <w:bottom w:val="none" w:sz="0" w:space="0" w:color="auto"/>
            <w:right w:val="none" w:sz="0" w:space="0" w:color="auto"/>
          </w:divBdr>
        </w:div>
        <w:div w:id="1690181307">
          <w:marLeft w:val="640"/>
          <w:marRight w:val="0"/>
          <w:marTop w:val="0"/>
          <w:marBottom w:val="0"/>
          <w:divBdr>
            <w:top w:val="none" w:sz="0" w:space="0" w:color="auto"/>
            <w:left w:val="none" w:sz="0" w:space="0" w:color="auto"/>
            <w:bottom w:val="none" w:sz="0" w:space="0" w:color="auto"/>
            <w:right w:val="none" w:sz="0" w:space="0" w:color="auto"/>
          </w:divBdr>
        </w:div>
        <w:div w:id="879897744">
          <w:marLeft w:val="640"/>
          <w:marRight w:val="0"/>
          <w:marTop w:val="0"/>
          <w:marBottom w:val="0"/>
          <w:divBdr>
            <w:top w:val="none" w:sz="0" w:space="0" w:color="auto"/>
            <w:left w:val="none" w:sz="0" w:space="0" w:color="auto"/>
            <w:bottom w:val="none" w:sz="0" w:space="0" w:color="auto"/>
            <w:right w:val="none" w:sz="0" w:space="0" w:color="auto"/>
          </w:divBdr>
        </w:div>
        <w:div w:id="1717974293">
          <w:marLeft w:val="640"/>
          <w:marRight w:val="0"/>
          <w:marTop w:val="0"/>
          <w:marBottom w:val="0"/>
          <w:divBdr>
            <w:top w:val="none" w:sz="0" w:space="0" w:color="auto"/>
            <w:left w:val="none" w:sz="0" w:space="0" w:color="auto"/>
            <w:bottom w:val="none" w:sz="0" w:space="0" w:color="auto"/>
            <w:right w:val="none" w:sz="0" w:space="0" w:color="auto"/>
          </w:divBdr>
        </w:div>
        <w:div w:id="1647734484">
          <w:marLeft w:val="640"/>
          <w:marRight w:val="0"/>
          <w:marTop w:val="0"/>
          <w:marBottom w:val="0"/>
          <w:divBdr>
            <w:top w:val="none" w:sz="0" w:space="0" w:color="auto"/>
            <w:left w:val="none" w:sz="0" w:space="0" w:color="auto"/>
            <w:bottom w:val="none" w:sz="0" w:space="0" w:color="auto"/>
            <w:right w:val="none" w:sz="0" w:space="0" w:color="auto"/>
          </w:divBdr>
        </w:div>
        <w:div w:id="2108575537">
          <w:marLeft w:val="640"/>
          <w:marRight w:val="0"/>
          <w:marTop w:val="0"/>
          <w:marBottom w:val="0"/>
          <w:divBdr>
            <w:top w:val="none" w:sz="0" w:space="0" w:color="auto"/>
            <w:left w:val="none" w:sz="0" w:space="0" w:color="auto"/>
            <w:bottom w:val="none" w:sz="0" w:space="0" w:color="auto"/>
            <w:right w:val="none" w:sz="0" w:space="0" w:color="auto"/>
          </w:divBdr>
        </w:div>
        <w:div w:id="763576550">
          <w:marLeft w:val="640"/>
          <w:marRight w:val="0"/>
          <w:marTop w:val="0"/>
          <w:marBottom w:val="0"/>
          <w:divBdr>
            <w:top w:val="none" w:sz="0" w:space="0" w:color="auto"/>
            <w:left w:val="none" w:sz="0" w:space="0" w:color="auto"/>
            <w:bottom w:val="none" w:sz="0" w:space="0" w:color="auto"/>
            <w:right w:val="none" w:sz="0" w:space="0" w:color="auto"/>
          </w:divBdr>
        </w:div>
        <w:div w:id="901065463">
          <w:marLeft w:val="640"/>
          <w:marRight w:val="0"/>
          <w:marTop w:val="0"/>
          <w:marBottom w:val="0"/>
          <w:divBdr>
            <w:top w:val="none" w:sz="0" w:space="0" w:color="auto"/>
            <w:left w:val="none" w:sz="0" w:space="0" w:color="auto"/>
            <w:bottom w:val="none" w:sz="0" w:space="0" w:color="auto"/>
            <w:right w:val="none" w:sz="0" w:space="0" w:color="auto"/>
          </w:divBdr>
        </w:div>
        <w:div w:id="1052927143">
          <w:marLeft w:val="640"/>
          <w:marRight w:val="0"/>
          <w:marTop w:val="0"/>
          <w:marBottom w:val="0"/>
          <w:divBdr>
            <w:top w:val="none" w:sz="0" w:space="0" w:color="auto"/>
            <w:left w:val="none" w:sz="0" w:space="0" w:color="auto"/>
            <w:bottom w:val="none" w:sz="0" w:space="0" w:color="auto"/>
            <w:right w:val="none" w:sz="0" w:space="0" w:color="auto"/>
          </w:divBdr>
        </w:div>
        <w:div w:id="1575163203">
          <w:marLeft w:val="640"/>
          <w:marRight w:val="0"/>
          <w:marTop w:val="0"/>
          <w:marBottom w:val="0"/>
          <w:divBdr>
            <w:top w:val="none" w:sz="0" w:space="0" w:color="auto"/>
            <w:left w:val="none" w:sz="0" w:space="0" w:color="auto"/>
            <w:bottom w:val="none" w:sz="0" w:space="0" w:color="auto"/>
            <w:right w:val="none" w:sz="0" w:space="0" w:color="auto"/>
          </w:divBdr>
        </w:div>
        <w:div w:id="918297121">
          <w:marLeft w:val="640"/>
          <w:marRight w:val="0"/>
          <w:marTop w:val="0"/>
          <w:marBottom w:val="0"/>
          <w:divBdr>
            <w:top w:val="none" w:sz="0" w:space="0" w:color="auto"/>
            <w:left w:val="none" w:sz="0" w:space="0" w:color="auto"/>
            <w:bottom w:val="none" w:sz="0" w:space="0" w:color="auto"/>
            <w:right w:val="none" w:sz="0" w:space="0" w:color="auto"/>
          </w:divBdr>
        </w:div>
        <w:div w:id="1613971124">
          <w:marLeft w:val="640"/>
          <w:marRight w:val="0"/>
          <w:marTop w:val="0"/>
          <w:marBottom w:val="0"/>
          <w:divBdr>
            <w:top w:val="none" w:sz="0" w:space="0" w:color="auto"/>
            <w:left w:val="none" w:sz="0" w:space="0" w:color="auto"/>
            <w:bottom w:val="none" w:sz="0" w:space="0" w:color="auto"/>
            <w:right w:val="none" w:sz="0" w:space="0" w:color="auto"/>
          </w:divBdr>
        </w:div>
        <w:div w:id="242571278">
          <w:marLeft w:val="640"/>
          <w:marRight w:val="0"/>
          <w:marTop w:val="0"/>
          <w:marBottom w:val="0"/>
          <w:divBdr>
            <w:top w:val="none" w:sz="0" w:space="0" w:color="auto"/>
            <w:left w:val="none" w:sz="0" w:space="0" w:color="auto"/>
            <w:bottom w:val="none" w:sz="0" w:space="0" w:color="auto"/>
            <w:right w:val="none" w:sz="0" w:space="0" w:color="auto"/>
          </w:divBdr>
        </w:div>
        <w:div w:id="352000047">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82004732">
      <w:bodyDiv w:val="1"/>
      <w:marLeft w:val="0"/>
      <w:marRight w:val="0"/>
      <w:marTop w:val="0"/>
      <w:marBottom w:val="0"/>
      <w:divBdr>
        <w:top w:val="none" w:sz="0" w:space="0" w:color="auto"/>
        <w:left w:val="none" w:sz="0" w:space="0" w:color="auto"/>
        <w:bottom w:val="none" w:sz="0" w:space="0" w:color="auto"/>
        <w:right w:val="none" w:sz="0" w:space="0" w:color="auto"/>
      </w:divBdr>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699887139">
      <w:bodyDiv w:val="1"/>
      <w:marLeft w:val="0"/>
      <w:marRight w:val="0"/>
      <w:marTop w:val="0"/>
      <w:marBottom w:val="0"/>
      <w:divBdr>
        <w:top w:val="none" w:sz="0" w:space="0" w:color="auto"/>
        <w:left w:val="none" w:sz="0" w:space="0" w:color="auto"/>
        <w:bottom w:val="none" w:sz="0" w:space="0" w:color="auto"/>
        <w:right w:val="none" w:sz="0" w:space="0" w:color="auto"/>
      </w:divBdr>
    </w:div>
    <w:div w:id="1706640689">
      <w:bodyDiv w:val="1"/>
      <w:marLeft w:val="0"/>
      <w:marRight w:val="0"/>
      <w:marTop w:val="0"/>
      <w:marBottom w:val="0"/>
      <w:divBdr>
        <w:top w:val="none" w:sz="0" w:space="0" w:color="auto"/>
        <w:left w:val="none" w:sz="0" w:space="0" w:color="auto"/>
        <w:bottom w:val="none" w:sz="0" w:space="0" w:color="auto"/>
        <w:right w:val="none" w:sz="0" w:space="0" w:color="auto"/>
      </w:divBdr>
    </w:div>
    <w:div w:id="1713311941">
      <w:bodyDiv w:val="1"/>
      <w:marLeft w:val="0"/>
      <w:marRight w:val="0"/>
      <w:marTop w:val="0"/>
      <w:marBottom w:val="0"/>
      <w:divBdr>
        <w:top w:val="none" w:sz="0" w:space="0" w:color="auto"/>
        <w:left w:val="none" w:sz="0" w:space="0" w:color="auto"/>
        <w:bottom w:val="none" w:sz="0" w:space="0" w:color="auto"/>
        <w:right w:val="none" w:sz="0" w:space="0" w:color="auto"/>
      </w:divBdr>
      <w:divsChild>
        <w:div w:id="1298798277">
          <w:marLeft w:val="640"/>
          <w:marRight w:val="0"/>
          <w:marTop w:val="0"/>
          <w:marBottom w:val="0"/>
          <w:divBdr>
            <w:top w:val="none" w:sz="0" w:space="0" w:color="auto"/>
            <w:left w:val="none" w:sz="0" w:space="0" w:color="auto"/>
            <w:bottom w:val="none" w:sz="0" w:space="0" w:color="auto"/>
            <w:right w:val="none" w:sz="0" w:space="0" w:color="auto"/>
          </w:divBdr>
        </w:div>
        <w:div w:id="248277268">
          <w:marLeft w:val="640"/>
          <w:marRight w:val="0"/>
          <w:marTop w:val="0"/>
          <w:marBottom w:val="0"/>
          <w:divBdr>
            <w:top w:val="none" w:sz="0" w:space="0" w:color="auto"/>
            <w:left w:val="none" w:sz="0" w:space="0" w:color="auto"/>
            <w:bottom w:val="none" w:sz="0" w:space="0" w:color="auto"/>
            <w:right w:val="none" w:sz="0" w:space="0" w:color="auto"/>
          </w:divBdr>
        </w:div>
        <w:div w:id="991373358">
          <w:marLeft w:val="640"/>
          <w:marRight w:val="0"/>
          <w:marTop w:val="0"/>
          <w:marBottom w:val="0"/>
          <w:divBdr>
            <w:top w:val="none" w:sz="0" w:space="0" w:color="auto"/>
            <w:left w:val="none" w:sz="0" w:space="0" w:color="auto"/>
            <w:bottom w:val="none" w:sz="0" w:space="0" w:color="auto"/>
            <w:right w:val="none" w:sz="0" w:space="0" w:color="auto"/>
          </w:divBdr>
        </w:div>
        <w:div w:id="153494449">
          <w:marLeft w:val="640"/>
          <w:marRight w:val="0"/>
          <w:marTop w:val="0"/>
          <w:marBottom w:val="0"/>
          <w:divBdr>
            <w:top w:val="none" w:sz="0" w:space="0" w:color="auto"/>
            <w:left w:val="none" w:sz="0" w:space="0" w:color="auto"/>
            <w:bottom w:val="none" w:sz="0" w:space="0" w:color="auto"/>
            <w:right w:val="none" w:sz="0" w:space="0" w:color="auto"/>
          </w:divBdr>
        </w:div>
        <w:div w:id="221446217">
          <w:marLeft w:val="640"/>
          <w:marRight w:val="0"/>
          <w:marTop w:val="0"/>
          <w:marBottom w:val="0"/>
          <w:divBdr>
            <w:top w:val="none" w:sz="0" w:space="0" w:color="auto"/>
            <w:left w:val="none" w:sz="0" w:space="0" w:color="auto"/>
            <w:bottom w:val="none" w:sz="0" w:space="0" w:color="auto"/>
            <w:right w:val="none" w:sz="0" w:space="0" w:color="auto"/>
          </w:divBdr>
        </w:div>
        <w:div w:id="734016285">
          <w:marLeft w:val="640"/>
          <w:marRight w:val="0"/>
          <w:marTop w:val="0"/>
          <w:marBottom w:val="0"/>
          <w:divBdr>
            <w:top w:val="none" w:sz="0" w:space="0" w:color="auto"/>
            <w:left w:val="none" w:sz="0" w:space="0" w:color="auto"/>
            <w:bottom w:val="none" w:sz="0" w:space="0" w:color="auto"/>
            <w:right w:val="none" w:sz="0" w:space="0" w:color="auto"/>
          </w:divBdr>
        </w:div>
        <w:div w:id="320815583">
          <w:marLeft w:val="640"/>
          <w:marRight w:val="0"/>
          <w:marTop w:val="0"/>
          <w:marBottom w:val="0"/>
          <w:divBdr>
            <w:top w:val="none" w:sz="0" w:space="0" w:color="auto"/>
            <w:left w:val="none" w:sz="0" w:space="0" w:color="auto"/>
            <w:bottom w:val="none" w:sz="0" w:space="0" w:color="auto"/>
            <w:right w:val="none" w:sz="0" w:space="0" w:color="auto"/>
          </w:divBdr>
        </w:div>
        <w:div w:id="885795834">
          <w:marLeft w:val="640"/>
          <w:marRight w:val="0"/>
          <w:marTop w:val="0"/>
          <w:marBottom w:val="0"/>
          <w:divBdr>
            <w:top w:val="none" w:sz="0" w:space="0" w:color="auto"/>
            <w:left w:val="none" w:sz="0" w:space="0" w:color="auto"/>
            <w:bottom w:val="none" w:sz="0" w:space="0" w:color="auto"/>
            <w:right w:val="none" w:sz="0" w:space="0" w:color="auto"/>
          </w:divBdr>
        </w:div>
        <w:div w:id="393167689">
          <w:marLeft w:val="640"/>
          <w:marRight w:val="0"/>
          <w:marTop w:val="0"/>
          <w:marBottom w:val="0"/>
          <w:divBdr>
            <w:top w:val="none" w:sz="0" w:space="0" w:color="auto"/>
            <w:left w:val="none" w:sz="0" w:space="0" w:color="auto"/>
            <w:bottom w:val="none" w:sz="0" w:space="0" w:color="auto"/>
            <w:right w:val="none" w:sz="0" w:space="0" w:color="auto"/>
          </w:divBdr>
        </w:div>
        <w:div w:id="583564607">
          <w:marLeft w:val="640"/>
          <w:marRight w:val="0"/>
          <w:marTop w:val="0"/>
          <w:marBottom w:val="0"/>
          <w:divBdr>
            <w:top w:val="none" w:sz="0" w:space="0" w:color="auto"/>
            <w:left w:val="none" w:sz="0" w:space="0" w:color="auto"/>
            <w:bottom w:val="none" w:sz="0" w:space="0" w:color="auto"/>
            <w:right w:val="none" w:sz="0" w:space="0" w:color="auto"/>
          </w:divBdr>
        </w:div>
        <w:div w:id="18049003">
          <w:marLeft w:val="640"/>
          <w:marRight w:val="0"/>
          <w:marTop w:val="0"/>
          <w:marBottom w:val="0"/>
          <w:divBdr>
            <w:top w:val="none" w:sz="0" w:space="0" w:color="auto"/>
            <w:left w:val="none" w:sz="0" w:space="0" w:color="auto"/>
            <w:bottom w:val="none" w:sz="0" w:space="0" w:color="auto"/>
            <w:right w:val="none" w:sz="0" w:space="0" w:color="auto"/>
          </w:divBdr>
        </w:div>
        <w:div w:id="1426923031">
          <w:marLeft w:val="640"/>
          <w:marRight w:val="0"/>
          <w:marTop w:val="0"/>
          <w:marBottom w:val="0"/>
          <w:divBdr>
            <w:top w:val="none" w:sz="0" w:space="0" w:color="auto"/>
            <w:left w:val="none" w:sz="0" w:space="0" w:color="auto"/>
            <w:bottom w:val="none" w:sz="0" w:space="0" w:color="auto"/>
            <w:right w:val="none" w:sz="0" w:space="0" w:color="auto"/>
          </w:divBdr>
        </w:div>
        <w:div w:id="2059890907">
          <w:marLeft w:val="640"/>
          <w:marRight w:val="0"/>
          <w:marTop w:val="0"/>
          <w:marBottom w:val="0"/>
          <w:divBdr>
            <w:top w:val="none" w:sz="0" w:space="0" w:color="auto"/>
            <w:left w:val="none" w:sz="0" w:space="0" w:color="auto"/>
            <w:bottom w:val="none" w:sz="0" w:space="0" w:color="auto"/>
            <w:right w:val="none" w:sz="0" w:space="0" w:color="auto"/>
          </w:divBdr>
        </w:div>
        <w:div w:id="197160893">
          <w:marLeft w:val="640"/>
          <w:marRight w:val="0"/>
          <w:marTop w:val="0"/>
          <w:marBottom w:val="0"/>
          <w:divBdr>
            <w:top w:val="none" w:sz="0" w:space="0" w:color="auto"/>
            <w:left w:val="none" w:sz="0" w:space="0" w:color="auto"/>
            <w:bottom w:val="none" w:sz="0" w:space="0" w:color="auto"/>
            <w:right w:val="none" w:sz="0" w:space="0" w:color="auto"/>
          </w:divBdr>
        </w:div>
        <w:div w:id="1135022605">
          <w:marLeft w:val="640"/>
          <w:marRight w:val="0"/>
          <w:marTop w:val="0"/>
          <w:marBottom w:val="0"/>
          <w:divBdr>
            <w:top w:val="none" w:sz="0" w:space="0" w:color="auto"/>
            <w:left w:val="none" w:sz="0" w:space="0" w:color="auto"/>
            <w:bottom w:val="none" w:sz="0" w:space="0" w:color="auto"/>
            <w:right w:val="none" w:sz="0" w:space="0" w:color="auto"/>
          </w:divBdr>
        </w:div>
        <w:div w:id="1423992983">
          <w:marLeft w:val="640"/>
          <w:marRight w:val="0"/>
          <w:marTop w:val="0"/>
          <w:marBottom w:val="0"/>
          <w:divBdr>
            <w:top w:val="none" w:sz="0" w:space="0" w:color="auto"/>
            <w:left w:val="none" w:sz="0" w:space="0" w:color="auto"/>
            <w:bottom w:val="none" w:sz="0" w:space="0" w:color="auto"/>
            <w:right w:val="none" w:sz="0" w:space="0" w:color="auto"/>
          </w:divBdr>
        </w:div>
        <w:div w:id="1331175470">
          <w:marLeft w:val="640"/>
          <w:marRight w:val="0"/>
          <w:marTop w:val="0"/>
          <w:marBottom w:val="0"/>
          <w:divBdr>
            <w:top w:val="none" w:sz="0" w:space="0" w:color="auto"/>
            <w:left w:val="none" w:sz="0" w:space="0" w:color="auto"/>
            <w:bottom w:val="none" w:sz="0" w:space="0" w:color="auto"/>
            <w:right w:val="none" w:sz="0" w:space="0" w:color="auto"/>
          </w:divBdr>
        </w:div>
        <w:div w:id="1555896623">
          <w:marLeft w:val="640"/>
          <w:marRight w:val="0"/>
          <w:marTop w:val="0"/>
          <w:marBottom w:val="0"/>
          <w:divBdr>
            <w:top w:val="none" w:sz="0" w:space="0" w:color="auto"/>
            <w:left w:val="none" w:sz="0" w:space="0" w:color="auto"/>
            <w:bottom w:val="none" w:sz="0" w:space="0" w:color="auto"/>
            <w:right w:val="none" w:sz="0" w:space="0" w:color="auto"/>
          </w:divBdr>
        </w:div>
        <w:div w:id="1926646842">
          <w:marLeft w:val="640"/>
          <w:marRight w:val="0"/>
          <w:marTop w:val="0"/>
          <w:marBottom w:val="0"/>
          <w:divBdr>
            <w:top w:val="none" w:sz="0" w:space="0" w:color="auto"/>
            <w:left w:val="none" w:sz="0" w:space="0" w:color="auto"/>
            <w:bottom w:val="none" w:sz="0" w:space="0" w:color="auto"/>
            <w:right w:val="none" w:sz="0" w:space="0" w:color="auto"/>
          </w:divBdr>
        </w:div>
        <w:div w:id="694504005">
          <w:marLeft w:val="640"/>
          <w:marRight w:val="0"/>
          <w:marTop w:val="0"/>
          <w:marBottom w:val="0"/>
          <w:divBdr>
            <w:top w:val="none" w:sz="0" w:space="0" w:color="auto"/>
            <w:left w:val="none" w:sz="0" w:space="0" w:color="auto"/>
            <w:bottom w:val="none" w:sz="0" w:space="0" w:color="auto"/>
            <w:right w:val="none" w:sz="0" w:space="0" w:color="auto"/>
          </w:divBdr>
        </w:div>
        <w:div w:id="1977104288">
          <w:marLeft w:val="640"/>
          <w:marRight w:val="0"/>
          <w:marTop w:val="0"/>
          <w:marBottom w:val="0"/>
          <w:divBdr>
            <w:top w:val="none" w:sz="0" w:space="0" w:color="auto"/>
            <w:left w:val="none" w:sz="0" w:space="0" w:color="auto"/>
            <w:bottom w:val="none" w:sz="0" w:space="0" w:color="auto"/>
            <w:right w:val="none" w:sz="0" w:space="0" w:color="auto"/>
          </w:divBdr>
        </w:div>
        <w:div w:id="139615668">
          <w:marLeft w:val="640"/>
          <w:marRight w:val="0"/>
          <w:marTop w:val="0"/>
          <w:marBottom w:val="0"/>
          <w:divBdr>
            <w:top w:val="none" w:sz="0" w:space="0" w:color="auto"/>
            <w:left w:val="none" w:sz="0" w:space="0" w:color="auto"/>
            <w:bottom w:val="none" w:sz="0" w:space="0" w:color="auto"/>
            <w:right w:val="none" w:sz="0" w:space="0" w:color="auto"/>
          </w:divBdr>
        </w:div>
        <w:div w:id="1017271158">
          <w:marLeft w:val="640"/>
          <w:marRight w:val="0"/>
          <w:marTop w:val="0"/>
          <w:marBottom w:val="0"/>
          <w:divBdr>
            <w:top w:val="none" w:sz="0" w:space="0" w:color="auto"/>
            <w:left w:val="none" w:sz="0" w:space="0" w:color="auto"/>
            <w:bottom w:val="none" w:sz="0" w:space="0" w:color="auto"/>
            <w:right w:val="none" w:sz="0" w:space="0" w:color="auto"/>
          </w:divBdr>
        </w:div>
        <w:div w:id="1019237714">
          <w:marLeft w:val="640"/>
          <w:marRight w:val="0"/>
          <w:marTop w:val="0"/>
          <w:marBottom w:val="0"/>
          <w:divBdr>
            <w:top w:val="none" w:sz="0" w:space="0" w:color="auto"/>
            <w:left w:val="none" w:sz="0" w:space="0" w:color="auto"/>
            <w:bottom w:val="none" w:sz="0" w:space="0" w:color="auto"/>
            <w:right w:val="none" w:sz="0" w:space="0" w:color="auto"/>
          </w:divBdr>
        </w:div>
        <w:div w:id="449394354">
          <w:marLeft w:val="640"/>
          <w:marRight w:val="0"/>
          <w:marTop w:val="0"/>
          <w:marBottom w:val="0"/>
          <w:divBdr>
            <w:top w:val="none" w:sz="0" w:space="0" w:color="auto"/>
            <w:left w:val="none" w:sz="0" w:space="0" w:color="auto"/>
            <w:bottom w:val="none" w:sz="0" w:space="0" w:color="auto"/>
            <w:right w:val="none" w:sz="0" w:space="0" w:color="auto"/>
          </w:divBdr>
        </w:div>
        <w:div w:id="902569109">
          <w:marLeft w:val="640"/>
          <w:marRight w:val="0"/>
          <w:marTop w:val="0"/>
          <w:marBottom w:val="0"/>
          <w:divBdr>
            <w:top w:val="none" w:sz="0" w:space="0" w:color="auto"/>
            <w:left w:val="none" w:sz="0" w:space="0" w:color="auto"/>
            <w:bottom w:val="none" w:sz="0" w:space="0" w:color="auto"/>
            <w:right w:val="none" w:sz="0" w:space="0" w:color="auto"/>
          </w:divBdr>
        </w:div>
        <w:div w:id="83115071">
          <w:marLeft w:val="640"/>
          <w:marRight w:val="0"/>
          <w:marTop w:val="0"/>
          <w:marBottom w:val="0"/>
          <w:divBdr>
            <w:top w:val="none" w:sz="0" w:space="0" w:color="auto"/>
            <w:left w:val="none" w:sz="0" w:space="0" w:color="auto"/>
            <w:bottom w:val="none" w:sz="0" w:space="0" w:color="auto"/>
            <w:right w:val="none" w:sz="0" w:space="0" w:color="auto"/>
          </w:divBdr>
        </w:div>
        <w:div w:id="1244342644">
          <w:marLeft w:val="640"/>
          <w:marRight w:val="0"/>
          <w:marTop w:val="0"/>
          <w:marBottom w:val="0"/>
          <w:divBdr>
            <w:top w:val="none" w:sz="0" w:space="0" w:color="auto"/>
            <w:left w:val="none" w:sz="0" w:space="0" w:color="auto"/>
            <w:bottom w:val="none" w:sz="0" w:space="0" w:color="auto"/>
            <w:right w:val="none" w:sz="0" w:space="0" w:color="auto"/>
          </w:divBdr>
        </w:div>
        <w:div w:id="1111508178">
          <w:marLeft w:val="640"/>
          <w:marRight w:val="0"/>
          <w:marTop w:val="0"/>
          <w:marBottom w:val="0"/>
          <w:divBdr>
            <w:top w:val="none" w:sz="0" w:space="0" w:color="auto"/>
            <w:left w:val="none" w:sz="0" w:space="0" w:color="auto"/>
            <w:bottom w:val="none" w:sz="0" w:space="0" w:color="auto"/>
            <w:right w:val="none" w:sz="0" w:space="0" w:color="auto"/>
          </w:divBdr>
        </w:div>
        <w:div w:id="1147475850">
          <w:marLeft w:val="640"/>
          <w:marRight w:val="0"/>
          <w:marTop w:val="0"/>
          <w:marBottom w:val="0"/>
          <w:divBdr>
            <w:top w:val="none" w:sz="0" w:space="0" w:color="auto"/>
            <w:left w:val="none" w:sz="0" w:space="0" w:color="auto"/>
            <w:bottom w:val="none" w:sz="0" w:space="0" w:color="auto"/>
            <w:right w:val="none" w:sz="0" w:space="0" w:color="auto"/>
          </w:divBdr>
        </w:div>
        <w:div w:id="1419130333">
          <w:marLeft w:val="640"/>
          <w:marRight w:val="0"/>
          <w:marTop w:val="0"/>
          <w:marBottom w:val="0"/>
          <w:divBdr>
            <w:top w:val="none" w:sz="0" w:space="0" w:color="auto"/>
            <w:left w:val="none" w:sz="0" w:space="0" w:color="auto"/>
            <w:bottom w:val="none" w:sz="0" w:space="0" w:color="auto"/>
            <w:right w:val="none" w:sz="0" w:space="0" w:color="auto"/>
          </w:divBdr>
        </w:div>
        <w:div w:id="93061296">
          <w:marLeft w:val="640"/>
          <w:marRight w:val="0"/>
          <w:marTop w:val="0"/>
          <w:marBottom w:val="0"/>
          <w:divBdr>
            <w:top w:val="none" w:sz="0" w:space="0" w:color="auto"/>
            <w:left w:val="none" w:sz="0" w:space="0" w:color="auto"/>
            <w:bottom w:val="none" w:sz="0" w:space="0" w:color="auto"/>
            <w:right w:val="none" w:sz="0" w:space="0" w:color="auto"/>
          </w:divBdr>
        </w:div>
        <w:div w:id="94568565">
          <w:marLeft w:val="640"/>
          <w:marRight w:val="0"/>
          <w:marTop w:val="0"/>
          <w:marBottom w:val="0"/>
          <w:divBdr>
            <w:top w:val="none" w:sz="0" w:space="0" w:color="auto"/>
            <w:left w:val="none" w:sz="0" w:space="0" w:color="auto"/>
            <w:bottom w:val="none" w:sz="0" w:space="0" w:color="auto"/>
            <w:right w:val="none" w:sz="0" w:space="0" w:color="auto"/>
          </w:divBdr>
        </w:div>
        <w:div w:id="409665889">
          <w:marLeft w:val="640"/>
          <w:marRight w:val="0"/>
          <w:marTop w:val="0"/>
          <w:marBottom w:val="0"/>
          <w:divBdr>
            <w:top w:val="none" w:sz="0" w:space="0" w:color="auto"/>
            <w:left w:val="none" w:sz="0" w:space="0" w:color="auto"/>
            <w:bottom w:val="none" w:sz="0" w:space="0" w:color="auto"/>
            <w:right w:val="none" w:sz="0" w:space="0" w:color="auto"/>
          </w:divBdr>
        </w:div>
        <w:div w:id="129056721">
          <w:marLeft w:val="640"/>
          <w:marRight w:val="0"/>
          <w:marTop w:val="0"/>
          <w:marBottom w:val="0"/>
          <w:divBdr>
            <w:top w:val="none" w:sz="0" w:space="0" w:color="auto"/>
            <w:left w:val="none" w:sz="0" w:space="0" w:color="auto"/>
            <w:bottom w:val="none" w:sz="0" w:space="0" w:color="auto"/>
            <w:right w:val="none" w:sz="0" w:space="0" w:color="auto"/>
          </w:divBdr>
        </w:div>
        <w:div w:id="711537929">
          <w:marLeft w:val="640"/>
          <w:marRight w:val="0"/>
          <w:marTop w:val="0"/>
          <w:marBottom w:val="0"/>
          <w:divBdr>
            <w:top w:val="none" w:sz="0" w:space="0" w:color="auto"/>
            <w:left w:val="none" w:sz="0" w:space="0" w:color="auto"/>
            <w:bottom w:val="none" w:sz="0" w:space="0" w:color="auto"/>
            <w:right w:val="none" w:sz="0" w:space="0" w:color="auto"/>
          </w:divBdr>
        </w:div>
        <w:div w:id="1833448496">
          <w:marLeft w:val="640"/>
          <w:marRight w:val="0"/>
          <w:marTop w:val="0"/>
          <w:marBottom w:val="0"/>
          <w:divBdr>
            <w:top w:val="none" w:sz="0" w:space="0" w:color="auto"/>
            <w:left w:val="none" w:sz="0" w:space="0" w:color="auto"/>
            <w:bottom w:val="none" w:sz="0" w:space="0" w:color="auto"/>
            <w:right w:val="none" w:sz="0" w:space="0" w:color="auto"/>
          </w:divBdr>
        </w:div>
        <w:div w:id="986127734">
          <w:marLeft w:val="640"/>
          <w:marRight w:val="0"/>
          <w:marTop w:val="0"/>
          <w:marBottom w:val="0"/>
          <w:divBdr>
            <w:top w:val="none" w:sz="0" w:space="0" w:color="auto"/>
            <w:left w:val="none" w:sz="0" w:space="0" w:color="auto"/>
            <w:bottom w:val="none" w:sz="0" w:space="0" w:color="auto"/>
            <w:right w:val="none" w:sz="0" w:space="0" w:color="auto"/>
          </w:divBdr>
        </w:div>
        <w:div w:id="628978662">
          <w:marLeft w:val="640"/>
          <w:marRight w:val="0"/>
          <w:marTop w:val="0"/>
          <w:marBottom w:val="0"/>
          <w:divBdr>
            <w:top w:val="none" w:sz="0" w:space="0" w:color="auto"/>
            <w:left w:val="none" w:sz="0" w:space="0" w:color="auto"/>
            <w:bottom w:val="none" w:sz="0" w:space="0" w:color="auto"/>
            <w:right w:val="none" w:sz="0" w:space="0" w:color="auto"/>
          </w:divBdr>
        </w:div>
        <w:div w:id="1017385557">
          <w:marLeft w:val="640"/>
          <w:marRight w:val="0"/>
          <w:marTop w:val="0"/>
          <w:marBottom w:val="0"/>
          <w:divBdr>
            <w:top w:val="none" w:sz="0" w:space="0" w:color="auto"/>
            <w:left w:val="none" w:sz="0" w:space="0" w:color="auto"/>
            <w:bottom w:val="none" w:sz="0" w:space="0" w:color="auto"/>
            <w:right w:val="none" w:sz="0" w:space="0" w:color="auto"/>
          </w:divBdr>
        </w:div>
        <w:div w:id="1523781523">
          <w:marLeft w:val="640"/>
          <w:marRight w:val="0"/>
          <w:marTop w:val="0"/>
          <w:marBottom w:val="0"/>
          <w:divBdr>
            <w:top w:val="none" w:sz="0" w:space="0" w:color="auto"/>
            <w:left w:val="none" w:sz="0" w:space="0" w:color="auto"/>
            <w:bottom w:val="none" w:sz="0" w:space="0" w:color="auto"/>
            <w:right w:val="none" w:sz="0" w:space="0" w:color="auto"/>
          </w:divBdr>
        </w:div>
        <w:div w:id="588345477">
          <w:marLeft w:val="640"/>
          <w:marRight w:val="0"/>
          <w:marTop w:val="0"/>
          <w:marBottom w:val="0"/>
          <w:divBdr>
            <w:top w:val="none" w:sz="0" w:space="0" w:color="auto"/>
            <w:left w:val="none" w:sz="0" w:space="0" w:color="auto"/>
            <w:bottom w:val="none" w:sz="0" w:space="0" w:color="auto"/>
            <w:right w:val="none" w:sz="0" w:space="0" w:color="auto"/>
          </w:divBdr>
        </w:div>
        <w:div w:id="161118270">
          <w:marLeft w:val="640"/>
          <w:marRight w:val="0"/>
          <w:marTop w:val="0"/>
          <w:marBottom w:val="0"/>
          <w:divBdr>
            <w:top w:val="none" w:sz="0" w:space="0" w:color="auto"/>
            <w:left w:val="none" w:sz="0" w:space="0" w:color="auto"/>
            <w:bottom w:val="none" w:sz="0" w:space="0" w:color="auto"/>
            <w:right w:val="none" w:sz="0" w:space="0" w:color="auto"/>
          </w:divBdr>
        </w:div>
        <w:div w:id="388303767">
          <w:marLeft w:val="640"/>
          <w:marRight w:val="0"/>
          <w:marTop w:val="0"/>
          <w:marBottom w:val="0"/>
          <w:divBdr>
            <w:top w:val="none" w:sz="0" w:space="0" w:color="auto"/>
            <w:left w:val="none" w:sz="0" w:space="0" w:color="auto"/>
            <w:bottom w:val="none" w:sz="0" w:space="0" w:color="auto"/>
            <w:right w:val="none" w:sz="0" w:space="0" w:color="auto"/>
          </w:divBdr>
        </w:div>
        <w:div w:id="253829787">
          <w:marLeft w:val="640"/>
          <w:marRight w:val="0"/>
          <w:marTop w:val="0"/>
          <w:marBottom w:val="0"/>
          <w:divBdr>
            <w:top w:val="none" w:sz="0" w:space="0" w:color="auto"/>
            <w:left w:val="none" w:sz="0" w:space="0" w:color="auto"/>
            <w:bottom w:val="none" w:sz="0" w:space="0" w:color="auto"/>
            <w:right w:val="none" w:sz="0" w:space="0" w:color="auto"/>
          </w:divBdr>
        </w:div>
        <w:div w:id="778372076">
          <w:marLeft w:val="640"/>
          <w:marRight w:val="0"/>
          <w:marTop w:val="0"/>
          <w:marBottom w:val="0"/>
          <w:divBdr>
            <w:top w:val="none" w:sz="0" w:space="0" w:color="auto"/>
            <w:left w:val="none" w:sz="0" w:space="0" w:color="auto"/>
            <w:bottom w:val="none" w:sz="0" w:space="0" w:color="auto"/>
            <w:right w:val="none" w:sz="0" w:space="0" w:color="auto"/>
          </w:divBdr>
        </w:div>
        <w:div w:id="1220508947">
          <w:marLeft w:val="640"/>
          <w:marRight w:val="0"/>
          <w:marTop w:val="0"/>
          <w:marBottom w:val="0"/>
          <w:divBdr>
            <w:top w:val="none" w:sz="0" w:space="0" w:color="auto"/>
            <w:left w:val="none" w:sz="0" w:space="0" w:color="auto"/>
            <w:bottom w:val="none" w:sz="0" w:space="0" w:color="auto"/>
            <w:right w:val="none" w:sz="0" w:space="0" w:color="auto"/>
          </w:divBdr>
        </w:div>
        <w:div w:id="948506964">
          <w:marLeft w:val="640"/>
          <w:marRight w:val="0"/>
          <w:marTop w:val="0"/>
          <w:marBottom w:val="0"/>
          <w:divBdr>
            <w:top w:val="none" w:sz="0" w:space="0" w:color="auto"/>
            <w:left w:val="none" w:sz="0" w:space="0" w:color="auto"/>
            <w:bottom w:val="none" w:sz="0" w:space="0" w:color="auto"/>
            <w:right w:val="none" w:sz="0" w:space="0" w:color="auto"/>
          </w:divBdr>
        </w:div>
        <w:div w:id="288324635">
          <w:marLeft w:val="640"/>
          <w:marRight w:val="0"/>
          <w:marTop w:val="0"/>
          <w:marBottom w:val="0"/>
          <w:divBdr>
            <w:top w:val="none" w:sz="0" w:space="0" w:color="auto"/>
            <w:left w:val="none" w:sz="0" w:space="0" w:color="auto"/>
            <w:bottom w:val="none" w:sz="0" w:space="0" w:color="auto"/>
            <w:right w:val="none" w:sz="0" w:space="0" w:color="auto"/>
          </w:divBdr>
        </w:div>
        <w:div w:id="834957478">
          <w:marLeft w:val="640"/>
          <w:marRight w:val="0"/>
          <w:marTop w:val="0"/>
          <w:marBottom w:val="0"/>
          <w:divBdr>
            <w:top w:val="none" w:sz="0" w:space="0" w:color="auto"/>
            <w:left w:val="none" w:sz="0" w:space="0" w:color="auto"/>
            <w:bottom w:val="none" w:sz="0" w:space="0" w:color="auto"/>
            <w:right w:val="none" w:sz="0" w:space="0" w:color="auto"/>
          </w:divBdr>
        </w:div>
        <w:div w:id="1122455631">
          <w:marLeft w:val="640"/>
          <w:marRight w:val="0"/>
          <w:marTop w:val="0"/>
          <w:marBottom w:val="0"/>
          <w:divBdr>
            <w:top w:val="none" w:sz="0" w:space="0" w:color="auto"/>
            <w:left w:val="none" w:sz="0" w:space="0" w:color="auto"/>
            <w:bottom w:val="none" w:sz="0" w:space="0" w:color="auto"/>
            <w:right w:val="none" w:sz="0" w:space="0" w:color="auto"/>
          </w:divBdr>
        </w:div>
        <w:div w:id="1092820705">
          <w:marLeft w:val="640"/>
          <w:marRight w:val="0"/>
          <w:marTop w:val="0"/>
          <w:marBottom w:val="0"/>
          <w:divBdr>
            <w:top w:val="none" w:sz="0" w:space="0" w:color="auto"/>
            <w:left w:val="none" w:sz="0" w:space="0" w:color="auto"/>
            <w:bottom w:val="none" w:sz="0" w:space="0" w:color="auto"/>
            <w:right w:val="none" w:sz="0" w:space="0" w:color="auto"/>
          </w:divBdr>
        </w:div>
        <w:div w:id="1852915865">
          <w:marLeft w:val="640"/>
          <w:marRight w:val="0"/>
          <w:marTop w:val="0"/>
          <w:marBottom w:val="0"/>
          <w:divBdr>
            <w:top w:val="none" w:sz="0" w:space="0" w:color="auto"/>
            <w:left w:val="none" w:sz="0" w:space="0" w:color="auto"/>
            <w:bottom w:val="none" w:sz="0" w:space="0" w:color="auto"/>
            <w:right w:val="none" w:sz="0" w:space="0" w:color="auto"/>
          </w:divBdr>
        </w:div>
        <w:div w:id="467473770">
          <w:marLeft w:val="640"/>
          <w:marRight w:val="0"/>
          <w:marTop w:val="0"/>
          <w:marBottom w:val="0"/>
          <w:divBdr>
            <w:top w:val="none" w:sz="0" w:space="0" w:color="auto"/>
            <w:left w:val="none" w:sz="0" w:space="0" w:color="auto"/>
            <w:bottom w:val="none" w:sz="0" w:space="0" w:color="auto"/>
            <w:right w:val="none" w:sz="0" w:space="0" w:color="auto"/>
          </w:divBdr>
        </w:div>
        <w:div w:id="786703877">
          <w:marLeft w:val="640"/>
          <w:marRight w:val="0"/>
          <w:marTop w:val="0"/>
          <w:marBottom w:val="0"/>
          <w:divBdr>
            <w:top w:val="none" w:sz="0" w:space="0" w:color="auto"/>
            <w:left w:val="none" w:sz="0" w:space="0" w:color="auto"/>
            <w:bottom w:val="none" w:sz="0" w:space="0" w:color="auto"/>
            <w:right w:val="none" w:sz="0" w:space="0" w:color="auto"/>
          </w:divBdr>
        </w:div>
        <w:div w:id="283006276">
          <w:marLeft w:val="640"/>
          <w:marRight w:val="0"/>
          <w:marTop w:val="0"/>
          <w:marBottom w:val="0"/>
          <w:divBdr>
            <w:top w:val="none" w:sz="0" w:space="0" w:color="auto"/>
            <w:left w:val="none" w:sz="0" w:space="0" w:color="auto"/>
            <w:bottom w:val="none" w:sz="0" w:space="0" w:color="auto"/>
            <w:right w:val="none" w:sz="0" w:space="0" w:color="auto"/>
          </w:divBdr>
        </w:div>
        <w:div w:id="1063024388">
          <w:marLeft w:val="640"/>
          <w:marRight w:val="0"/>
          <w:marTop w:val="0"/>
          <w:marBottom w:val="0"/>
          <w:divBdr>
            <w:top w:val="none" w:sz="0" w:space="0" w:color="auto"/>
            <w:left w:val="none" w:sz="0" w:space="0" w:color="auto"/>
            <w:bottom w:val="none" w:sz="0" w:space="0" w:color="auto"/>
            <w:right w:val="none" w:sz="0" w:space="0" w:color="auto"/>
          </w:divBdr>
        </w:div>
        <w:div w:id="210924397">
          <w:marLeft w:val="640"/>
          <w:marRight w:val="0"/>
          <w:marTop w:val="0"/>
          <w:marBottom w:val="0"/>
          <w:divBdr>
            <w:top w:val="none" w:sz="0" w:space="0" w:color="auto"/>
            <w:left w:val="none" w:sz="0" w:space="0" w:color="auto"/>
            <w:bottom w:val="none" w:sz="0" w:space="0" w:color="auto"/>
            <w:right w:val="none" w:sz="0" w:space="0" w:color="auto"/>
          </w:divBdr>
        </w:div>
        <w:div w:id="490096609">
          <w:marLeft w:val="640"/>
          <w:marRight w:val="0"/>
          <w:marTop w:val="0"/>
          <w:marBottom w:val="0"/>
          <w:divBdr>
            <w:top w:val="none" w:sz="0" w:space="0" w:color="auto"/>
            <w:left w:val="none" w:sz="0" w:space="0" w:color="auto"/>
            <w:bottom w:val="none" w:sz="0" w:space="0" w:color="auto"/>
            <w:right w:val="none" w:sz="0" w:space="0" w:color="auto"/>
          </w:divBdr>
        </w:div>
        <w:div w:id="249504898">
          <w:marLeft w:val="640"/>
          <w:marRight w:val="0"/>
          <w:marTop w:val="0"/>
          <w:marBottom w:val="0"/>
          <w:divBdr>
            <w:top w:val="none" w:sz="0" w:space="0" w:color="auto"/>
            <w:left w:val="none" w:sz="0" w:space="0" w:color="auto"/>
            <w:bottom w:val="none" w:sz="0" w:space="0" w:color="auto"/>
            <w:right w:val="none" w:sz="0" w:space="0" w:color="auto"/>
          </w:divBdr>
        </w:div>
        <w:div w:id="894773828">
          <w:marLeft w:val="640"/>
          <w:marRight w:val="0"/>
          <w:marTop w:val="0"/>
          <w:marBottom w:val="0"/>
          <w:divBdr>
            <w:top w:val="none" w:sz="0" w:space="0" w:color="auto"/>
            <w:left w:val="none" w:sz="0" w:space="0" w:color="auto"/>
            <w:bottom w:val="none" w:sz="0" w:space="0" w:color="auto"/>
            <w:right w:val="none" w:sz="0" w:space="0" w:color="auto"/>
          </w:divBdr>
        </w:div>
        <w:div w:id="642731365">
          <w:marLeft w:val="640"/>
          <w:marRight w:val="0"/>
          <w:marTop w:val="0"/>
          <w:marBottom w:val="0"/>
          <w:divBdr>
            <w:top w:val="none" w:sz="0" w:space="0" w:color="auto"/>
            <w:left w:val="none" w:sz="0" w:space="0" w:color="auto"/>
            <w:bottom w:val="none" w:sz="0" w:space="0" w:color="auto"/>
            <w:right w:val="none" w:sz="0" w:space="0" w:color="auto"/>
          </w:divBdr>
        </w:div>
        <w:div w:id="847793012">
          <w:marLeft w:val="640"/>
          <w:marRight w:val="0"/>
          <w:marTop w:val="0"/>
          <w:marBottom w:val="0"/>
          <w:divBdr>
            <w:top w:val="none" w:sz="0" w:space="0" w:color="auto"/>
            <w:left w:val="none" w:sz="0" w:space="0" w:color="auto"/>
            <w:bottom w:val="none" w:sz="0" w:space="0" w:color="auto"/>
            <w:right w:val="none" w:sz="0" w:space="0" w:color="auto"/>
          </w:divBdr>
        </w:div>
        <w:div w:id="201331156">
          <w:marLeft w:val="640"/>
          <w:marRight w:val="0"/>
          <w:marTop w:val="0"/>
          <w:marBottom w:val="0"/>
          <w:divBdr>
            <w:top w:val="none" w:sz="0" w:space="0" w:color="auto"/>
            <w:left w:val="none" w:sz="0" w:space="0" w:color="auto"/>
            <w:bottom w:val="none" w:sz="0" w:space="0" w:color="auto"/>
            <w:right w:val="none" w:sz="0" w:space="0" w:color="auto"/>
          </w:divBdr>
        </w:div>
        <w:div w:id="1331366268">
          <w:marLeft w:val="640"/>
          <w:marRight w:val="0"/>
          <w:marTop w:val="0"/>
          <w:marBottom w:val="0"/>
          <w:divBdr>
            <w:top w:val="none" w:sz="0" w:space="0" w:color="auto"/>
            <w:left w:val="none" w:sz="0" w:space="0" w:color="auto"/>
            <w:bottom w:val="none" w:sz="0" w:space="0" w:color="auto"/>
            <w:right w:val="none" w:sz="0" w:space="0" w:color="auto"/>
          </w:divBdr>
        </w:div>
        <w:div w:id="1459493944">
          <w:marLeft w:val="640"/>
          <w:marRight w:val="0"/>
          <w:marTop w:val="0"/>
          <w:marBottom w:val="0"/>
          <w:divBdr>
            <w:top w:val="none" w:sz="0" w:space="0" w:color="auto"/>
            <w:left w:val="none" w:sz="0" w:space="0" w:color="auto"/>
            <w:bottom w:val="none" w:sz="0" w:space="0" w:color="auto"/>
            <w:right w:val="none" w:sz="0" w:space="0" w:color="auto"/>
          </w:divBdr>
        </w:div>
        <w:div w:id="29572689">
          <w:marLeft w:val="640"/>
          <w:marRight w:val="0"/>
          <w:marTop w:val="0"/>
          <w:marBottom w:val="0"/>
          <w:divBdr>
            <w:top w:val="none" w:sz="0" w:space="0" w:color="auto"/>
            <w:left w:val="none" w:sz="0" w:space="0" w:color="auto"/>
            <w:bottom w:val="none" w:sz="0" w:space="0" w:color="auto"/>
            <w:right w:val="none" w:sz="0" w:space="0" w:color="auto"/>
          </w:divBdr>
        </w:div>
        <w:div w:id="2004626848">
          <w:marLeft w:val="640"/>
          <w:marRight w:val="0"/>
          <w:marTop w:val="0"/>
          <w:marBottom w:val="0"/>
          <w:divBdr>
            <w:top w:val="none" w:sz="0" w:space="0" w:color="auto"/>
            <w:left w:val="none" w:sz="0" w:space="0" w:color="auto"/>
            <w:bottom w:val="none" w:sz="0" w:space="0" w:color="auto"/>
            <w:right w:val="none" w:sz="0" w:space="0" w:color="auto"/>
          </w:divBdr>
        </w:div>
        <w:div w:id="1597903652">
          <w:marLeft w:val="640"/>
          <w:marRight w:val="0"/>
          <w:marTop w:val="0"/>
          <w:marBottom w:val="0"/>
          <w:divBdr>
            <w:top w:val="none" w:sz="0" w:space="0" w:color="auto"/>
            <w:left w:val="none" w:sz="0" w:space="0" w:color="auto"/>
            <w:bottom w:val="none" w:sz="0" w:space="0" w:color="auto"/>
            <w:right w:val="none" w:sz="0" w:space="0" w:color="auto"/>
          </w:divBdr>
        </w:div>
        <w:div w:id="1140197282">
          <w:marLeft w:val="640"/>
          <w:marRight w:val="0"/>
          <w:marTop w:val="0"/>
          <w:marBottom w:val="0"/>
          <w:divBdr>
            <w:top w:val="none" w:sz="0" w:space="0" w:color="auto"/>
            <w:left w:val="none" w:sz="0" w:space="0" w:color="auto"/>
            <w:bottom w:val="none" w:sz="0" w:space="0" w:color="auto"/>
            <w:right w:val="none" w:sz="0" w:space="0" w:color="auto"/>
          </w:divBdr>
        </w:div>
        <w:div w:id="177620857">
          <w:marLeft w:val="640"/>
          <w:marRight w:val="0"/>
          <w:marTop w:val="0"/>
          <w:marBottom w:val="0"/>
          <w:divBdr>
            <w:top w:val="none" w:sz="0" w:space="0" w:color="auto"/>
            <w:left w:val="none" w:sz="0" w:space="0" w:color="auto"/>
            <w:bottom w:val="none" w:sz="0" w:space="0" w:color="auto"/>
            <w:right w:val="none" w:sz="0" w:space="0" w:color="auto"/>
          </w:divBdr>
        </w:div>
        <w:div w:id="1990090221">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54471757">
      <w:bodyDiv w:val="1"/>
      <w:marLeft w:val="0"/>
      <w:marRight w:val="0"/>
      <w:marTop w:val="0"/>
      <w:marBottom w:val="0"/>
      <w:divBdr>
        <w:top w:val="none" w:sz="0" w:space="0" w:color="auto"/>
        <w:left w:val="none" w:sz="0" w:space="0" w:color="auto"/>
        <w:bottom w:val="none" w:sz="0" w:space="0" w:color="auto"/>
        <w:right w:val="none" w:sz="0" w:space="0" w:color="auto"/>
      </w:divBdr>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83185107">
      <w:bodyDiv w:val="1"/>
      <w:marLeft w:val="0"/>
      <w:marRight w:val="0"/>
      <w:marTop w:val="0"/>
      <w:marBottom w:val="0"/>
      <w:divBdr>
        <w:top w:val="none" w:sz="0" w:space="0" w:color="auto"/>
        <w:left w:val="none" w:sz="0" w:space="0" w:color="auto"/>
        <w:bottom w:val="none" w:sz="0" w:space="0" w:color="auto"/>
        <w:right w:val="none" w:sz="0" w:space="0" w:color="auto"/>
      </w:divBdr>
      <w:divsChild>
        <w:div w:id="1754085333">
          <w:marLeft w:val="640"/>
          <w:marRight w:val="0"/>
          <w:marTop w:val="0"/>
          <w:marBottom w:val="0"/>
          <w:divBdr>
            <w:top w:val="none" w:sz="0" w:space="0" w:color="auto"/>
            <w:left w:val="none" w:sz="0" w:space="0" w:color="auto"/>
            <w:bottom w:val="none" w:sz="0" w:space="0" w:color="auto"/>
            <w:right w:val="none" w:sz="0" w:space="0" w:color="auto"/>
          </w:divBdr>
        </w:div>
        <w:div w:id="1390959156">
          <w:marLeft w:val="640"/>
          <w:marRight w:val="0"/>
          <w:marTop w:val="0"/>
          <w:marBottom w:val="0"/>
          <w:divBdr>
            <w:top w:val="none" w:sz="0" w:space="0" w:color="auto"/>
            <w:left w:val="none" w:sz="0" w:space="0" w:color="auto"/>
            <w:bottom w:val="none" w:sz="0" w:space="0" w:color="auto"/>
            <w:right w:val="none" w:sz="0" w:space="0" w:color="auto"/>
          </w:divBdr>
        </w:div>
        <w:div w:id="1553039009">
          <w:marLeft w:val="640"/>
          <w:marRight w:val="0"/>
          <w:marTop w:val="0"/>
          <w:marBottom w:val="0"/>
          <w:divBdr>
            <w:top w:val="none" w:sz="0" w:space="0" w:color="auto"/>
            <w:left w:val="none" w:sz="0" w:space="0" w:color="auto"/>
            <w:bottom w:val="none" w:sz="0" w:space="0" w:color="auto"/>
            <w:right w:val="none" w:sz="0" w:space="0" w:color="auto"/>
          </w:divBdr>
        </w:div>
        <w:div w:id="1605917276">
          <w:marLeft w:val="640"/>
          <w:marRight w:val="0"/>
          <w:marTop w:val="0"/>
          <w:marBottom w:val="0"/>
          <w:divBdr>
            <w:top w:val="none" w:sz="0" w:space="0" w:color="auto"/>
            <w:left w:val="none" w:sz="0" w:space="0" w:color="auto"/>
            <w:bottom w:val="none" w:sz="0" w:space="0" w:color="auto"/>
            <w:right w:val="none" w:sz="0" w:space="0" w:color="auto"/>
          </w:divBdr>
        </w:div>
        <w:div w:id="1006176990">
          <w:marLeft w:val="640"/>
          <w:marRight w:val="0"/>
          <w:marTop w:val="0"/>
          <w:marBottom w:val="0"/>
          <w:divBdr>
            <w:top w:val="none" w:sz="0" w:space="0" w:color="auto"/>
            <w:left w:val="none" w:sz="0" w:space="0" w:color="auto"/>
            <w:bottom w:val="none" w:sz="0" w:space="0" w:color="auto"/>
            <w:right w:val="none" w:sz="0" w:space="0" w:color="auto"/>
          </w:divBdr>
        </w:div>
        <w:div w:id="659816678">
          <w:marLeft w:val="640"/>
          <w:marRight w:val="0"/>
          <w:marTop w:val="0"/>
          <w:marBottom w:val="0"/>
          <w:divBdr>
            <w:top w:val="none" w:sz="0" w:space="0" w:color="auto"/>
            <w:left w:val="none" w:sz="0" w:space="0" w:color="auto"/>
            <w:bottom w:val="none" w:sz="0" w:space="0" w:color="auto"/>
            <w:right w:val="none" w:sz="0" w:space="0" w:color="auto"/>
          </w:divBdr>
        </w:div>
        <w:div w:id="1136600934">
          <w:marLeft w:val="640"/>
          <w:marRight w:val="0"/>
          <w:marTop w:val="0"/>
          <w:marBottom w:val="0"/>
          <w:divBdr>
            <w:top w:val="none" w:sz="0" w:space="0" w:color="auto"/>
            <w:left w:val="none" w:sz="0" w:space="0" w:color="auto"/>
            <w:bottom w:val="none" w:sz="0" w:space="0" w:color="auto"/>
            <w:right w:val="none" w:sz="0" w:space="0" w:color="auto"/>
          </w:divBdr>
        </w:div>
        <w:div w:id="960304286">
          <w:marLeft w:val="640"/>
          <w:marRight w:val="0"/>
          <w:marTop w:val="0"/>
          <w:marBottom w:val="0"/>
          <w:divBdr>
            <w:top w:val="none" w:sz="0" w:space="0" w:color="auto"/>
            <w:left w:val="none" w:sz="0" w:space="0" w:color="auto"/>
            <w:bottom w:val="none" w:sz="0" w:space="0" w:color="auto"/>
            <w:right w:val="none" w:sz="0" w:space="0" w:color="auto"/>
          </w:divBdr>
        </w:div>
        <w:div w:id="837964295">
          <w:marLeft w:val="640"/>
          <w:marRight w:val="0"/>
          <w:marTop w:val="0"/>
          <w:marBottom w:val="0"/>
          <w:divBdr>
            <w:top w:val="none" w:sz="0" w:space="0" w:color="auto"/>
            <w:left w:val="none" w:sz="0" w:space="0" w:color="auto"/>
            <w:bottom w:val="none" w:sz="0" w:space="0" w:color="auto"/>
            <w:right w:val="none" w:sz="0" w:space="0" w:color="auto"/>
          </w:divBdr>
        </w:div>
        <w:div w:id="983386557">
          <w:marLeft w:val="640"/>
          <w:marRight w:val="0"/>
          <w:marTop w:val="0"/>
          <w:marBottom w:val="0"/>
          <w:divBdr>
            <w:top w:val="none" w:sz="0" w:space="0" w:color="auto"/>
            <w:left w:val="none" w:sz="0" w:space="0" w:color="auto"/>
            <w:bottom w:val="none" w:sz="0" w:space="0" w:color="auto"/>
            <w:right w:val="none" w:sz="0" w:space="0" w:color="auto"/>
          </w:divBdr>
        </w:div>
        <w:div w:id="1097166503">
          <w:marLeft w:val="640"/>
          <w:marRight w:val="0"/>
          <w:marTop w:val="0"/>
          <w:marBottom w:val="0"/>
          <w:divBdr>
            <w:top w:val="none" w:sz="0" w:space="0" w:color="auto"/>
            <w:left w:val="none" w:sz="0" w:space="0" w:color="auto"/>
            <w:bottom w:val="none" w:sz="0" w:space="0" w:color="auto"/>
            <w:right w:val="none" w:sz="0" w:space="0" w:color="auto"/>
          </w:divBdr>
        </w:div>
        <w:div w:id="410737065">
          <w:marLeft w:val="640"/>
          <w:marRight w:val="0"/>
          <w:marTop w:val="0"/>
          <w:marBottom w:val="0"/>
          <w:divBdr>
            <w:top w:val="none" w:sz="0" w:space="0" w:color="auto"/>
            <w:left w:val="none" w:sz="0" w:space="0" w:color="auto"/>
            <w:bottom w:val="none" w:sz="0" w:space="0" w:color="auto"/>
            <w:right w:val="none" w:sz="0" w:space="0" w:color="auto"/>
          </w:divBdr>
        </w:div>
        <w:div w:id="1503857010">
          <w:marLeft w:val="640"/>
          <w:marRight w:val="0"/>
          <w:marTop w:val="0"/>
          <w:marBottom w:val="0"/>
          <w:divBdr>
            <w:top w:val="none" w:sz="0" w:space="0" w:color="auto"/>
            <w:left w:val="none" w:sz="0" w:space="0" w:color="auto"/>
            <w:bottom w:val="none" w:sz="0" w:space="0" w:color="auto"/>
            <w:right w:val="none" w:sz="0" w:space="0" w:color="auto"/>
          </w:divBdr>
        </w:div>
        <w:div w:id="12999366">
          <w:marLeft w:val="640"/>
          <w:marRight w:val="0"/>
          <w:marTop w:val="0"/>
          <w:marBottom w:val="0"/>
          <w:divBdr>
            <w:top w:val="none" w:sz="0" w:space="0" w:color="auto"/>
            <w:left w:val="none" w:sz="0" w:space="0" w:color="auto"/>
            <w:bottom w:val="none" w:sz="0" w:space="0" w:color="auto"/>
            <w:right w:val="none" w:sz="0" w:space="0" w:color="auto"/>
          </w:divBdr>
        </w:div>
        <w:div w:id="1115709175">
          <w:marLeft w:val="640"/>
          <w:marRight w:val="0"/>
          <w:marTop w:val="0"/>
          <w:marBottom w:val="0"/>
          <w:divBdr>
            <w:top w:val="none" w:sz="0" w:space="0" w:color="auto"/>
            <w:left w:val="none" w:sz="0" w:space="0" w:color="auto"/>
            <w:bottom w:val="none" w:sz="0" w:space="0" w:color="auto"/>
            <w:right w:val="none" w:sz="0" w:space="0" w:color="auto"/>
          </w:divBdr>
        </w:div>
        <w:div w:id="1366829263">
          <w:marLeft w:val="640"/>
          <w:marRight w:val="0"/>
          <w:marTop w:val="0"/>
          <w:marBottom w:val="0"/>
          <w:divBdr>
            <w:top w:val="none" w:sz="0" w:space="0" w:color="auto"/>
            <w:left w:val="none" w:sz="0" w:space="0" w:color="auto"/>
            <w:bottom w:val="none" w:sz="0" w:space="0" w:color="auto"/>
            <w:right w:val="none" w:sz="0" w:space="0" w:color="auto"/>
          </w:divBdr>
        </w:div>
        <w:div w:id="1213225212">
          <w:marLeft w:val="640"/>
          <w:marRight w:val="0"/>
          <w:marTop w:val="0"/>
          <w:marBottom w:val="0"/>
          <w:divBdr>
            <w:top w:val="none" w:sz="0" w:space="0" w:color="auto"/>
            <w:left w:val="none" w:sz="0" w:space="0" w:color="auto"/>
            <w:bottom w:val="none" w:sz="0" w:space="0" w:color="auto"/>
            <w:right w:val="none" w:sz="0" w:space="0" w:color="auto"/>
          </w:divBdr>
        </w:div>
        <w:div w:id="1724059526">
          <w:marLeft w:val="640"/>
          <w:marRight w:val="0"/>
          <w:marTop w:val="0"/>
          <w:marBottom w:val="0"/>
          <w:divBdr>
            <w:top w:val="none" w:sz="0" w:space="0" w:color="auto"/>
            <w:left w:val="none" w:sz="0" w:space="0" w:color="auto"/>
            <w:bottom w:val="none" w:sz="0" w:space="0" w:color="auto"/>
            <w:right w:val="none" w:sz="0" w:space="0" w:color="auto"/>
          </w:divBdr>
        </w:div>
        <w:div w:id="1763720927">
          <w:marLeft w:val="640"/>
          <w:marRight w:val="0"/>
          <w:marTop w:val="0"/>
          <w:marBottom w:val="0"/>
          <w:divBdr>
            <w:top w:val="none" w:sz="0" w:space="0" w:color="auto"/>
            <w:left w:val="none" w:sz="0" w:space="0" w:color="auto"/>
            <w:bottom w:val="none" w:sz="0" w:space="0" w:color="auto"/>
            <w:right w:val="none" w:sz="0" w:space="0" w:color="auto"/>
          </w:divBdr>
        </w:div>
        <w:div w:id="24142401">
          <w:marLeft w:val="640"/>
          <w:marRight w:val="0"/>
          <w:marTop w:val="0"/>
          <w:marBottom w:val="0"/>
          <w:divBdr>
            <w:top w:val="none" w:sz="0" w:space="0" w:color="auto"/>
            <w:left w:val="none" w:sz="0" w:space="0" w:color="auto"/>
            <w:bottom w:val="none" w:sz="0" w:space="0" w:color="auto"/>
            <w:right w:val="none" w:sz="0" w:space="0" w:color="auto"/>
          </w:divBdr>
        </w:div>
        <w:div w:id="807745574">
          <w:marLeft w:val="640"/>
          <w:marRight w:val="0"/>
          <w:marTop w:val="0"/>
          <w:marBottom w:val="0"/>
          <w:divBdr>
            <w:top w:val="none" w:sz="0" w:space="0" w:color="auto"/>
            <w:left w:val="none" w:sz="0" w:space="0" w:color="auto"/>
            <w:bottom w:val="none" w:sz="0" w:space="0" w:color="auto"/>
            <w:right w:val="none" w:sz="0" w:space="0" w:color="auto"/>
          </w:divBdr>
        </w:div>
        <w:div w:id="758717070">
          <w:marLeft w:val="640"/>
          <w:marRight w:val="0"/>
          <w:marTop w:val="0"/>
          <w:marBottom w:val="0"/>
          <w:divBdr>
            <w:top w:val="none" w:sz="0" w:space="0" w:color="auto"/>
            <w:left w:val="none" w:sz="0" w:space="0" w:color="auto"/>
            <w:bottom w:val="none" w:sz="0" w:space="0" w:color="auto"/>
            <w:right w:val="none" w:sz="0" w:space="0" w:color="auto"/>
          </w:divBdr>
        </w:div>
        <w:div w:id="1204319981">
          <w:marLeft w:val="640"/>
          <w:marRight w:val="0"/>
          <w:marTop w:val="0"/>
          <w:marBottom w:val="0"/>
          <w:divBdr>
            <w:top w:val="none" w:sz="0" w:space="0" w:color="auto"/>
            <w:left w:val="none" w:sz="0" w:space="0" w:color="auto"/>
            <w:bottom w:val="none" w:sz="0" w:space="0" w:color="auto"/>
            <w:right w:val="none" w:sz="0" w:space="0" w:color="auto"/>
          </w:divBdr>
        </w:div>
        <w:div w:id="537089127">
          <w:marLeft w:val="640"/>
          <w:marRight w:val="0"/>
          <w:marTop w:val="0"/>
          <w:marBottom w:val="0"/>
          <w:divBdr>
            <w:top w:val="none" w:sz="0" w:space="0" w:color="auto"/>
            <w:left w:val="none" w:sz="0" w:space="0" w:color="auto"/>
            <w:bottom w:val="none" w:sz="0" w:space="0" w:color="auto"/>
            <w:right w:val="none" w:sz="0" w:space="0" w:color="auto"/>
          </w:divBdr>
        </w:div>
        <w:div w:id="1999533376">
          <w:marLeft w:val="640"/>
          <w:marRight w:val="0"/>
          <w:marTop w:val="0"/>
          <w:marBottom w:val="0"/>
          <w:divBdr>
            <w:top w:val="none" w:sz="0" w:space="0" w:color="auto"/>
            <w:left w:val="none" w:sz="0" w:space="0" w:color="auto"/>
            <w:bottom w:val="none" w:sz="0" w:space="0" w:color="auto"/>
            <w:right w:val="none" w:sz="0" w:space="0" w:color="auto"/>
          </w:divBdr>
        </w:div>
        <w:div w:id="2134471539">
          <w:marLeft w:val="640"/>
          <w:marRight w:val="0"/>
          <w:marTop w:val="0"/>
          <w:marBottom w:val="0"/>
          <w:divBdr>
            <w:top w:val="none" w:sz="0" w:space="0" w:color="auto"/>
            <w:left w:val="none" w:sz="0" w:space="0" w:color="auto"/>
            <w:bottom w:val="none" w:sz="0" w:space="0" w:color="auto"/>
            <w:right w:val="none" w:sz="0" w:space="0" w:color="auto"/>
          </w:divBdr>
        </w:div>
        <w:div w:id="1282999778">
          <w:marLeft w:val="640"/>
          <w:marRight w:val="0"/>
          <w:marTop w:val="0"/>
          <w:marBottom w:val="0"/>
          <w:divBdr>
            <w:top w:val="none" w:sz="0" w:space="0" w:color="auto"/>
            <w:left w:val="none" w:sz="0" w:space="0" w:color="auto"/>
            <w:bottom w:val="none" w:sz="0" w:space="0" w:color="auto"/>
            <w:right w:val="none" w:sz="0" w:space="0" w:color="auto"/>
          </w:divBdr>
        </w:div>
        <w:div w:id="1567111397">
          <w:marLeft w:val="640"/>
          <w:marRight w:val="0"/>
          <w:marTop w:val="0"/>
          <w:marBottom w:val="0"/>
          <w:divBdr>
            <w:top w:val="none" w:sz="0" w:space="0" w:color="auto"/>
            <w:left w:val="none" w:sz="0" w:space="0" w:color="auto"/>
            <w:bottom w:val="none" w:sz="0" w:space="0" w:color="auto"/>
            <w:right w:val="none" w:sz="0" w:space="0" w:color="auto"/>
          </w:divBdr>
        </w:div>
        <w:div w:id="287778860">
          <w:marLeft w:val="640"/>
          <w:marRight w:val="0"/>
          <w:marTop w:val="0"/>
          <w:marBottom w:val="0"/>
          <w:divBdr>
            <w:top w:val="none" w:sz="0" w:space="0" w:color="auto"/>
            <w:left w:val="none" w:sz="0" w:space="0" w:color="auto"/>
            <w:bottom w:val="none" w:sz="0" w:space="0" w:color="auto"/>
            <w:right w:val="none" w:sz="0" w:space="0" w:color="auto"/>
          </w:divBdr>
        </w:div>
        <w:div w:id="1157455999">
          <w:marLeft w:val="640"/>
          <w:marRight w:val="0"/>
          <w:marTop w:val="0"/>
          <w:marBottom w:val="0"/>
          <w:divBdr>
            <w:top w:val="none" w:sz="0" w:space="0" w:color="auto"/>
            <w:left w:val="none" w:sz="0" w:space="0" w:color="auto"/>
            <w:bottom w:val="none" w:sz="0" w:space="0" w:color="auto"/>
            <w:right w:val="none" w:sz="0" w:space="0" w:color="auto"/>
          </w:divBdr>
        </w:div>
        <w:div w:id="819031114">
          <w:marLeft w:val="640"/>
          <w:marRight w:val="0"/>
          <w:marTop w:val="0"/>
          <w:marBottom w:val="0"/>
          <w:divBdr>
            <w:top w:val="none" w:sz="0" w:space="0" w:color="auto"/>
            <w:left w:val="none" w:sz="0" w:space="0" w:color="auto"/>
            <w:bottom w:val="none" w:sz="0" w:space="0" w:color="auto"/>
            <w:right w:val="none" w:sz="0" w:space="0" w:color="auto"/>
          </w:divBdr>
        </w:div>
        <w:div w:id="863786847">
          <w:marLeft w:val="640"/>
          <w:marRight w:val="0"/>
          <w:marTop w:val="0"/>
          <w:marBottom w:val="0"/>
          <w:divBdr>
            <w:top w:val="none" w:sz="0" w:space="0" w:color="auto"/>
            <w:left w:val="none" w:sz="0" w:space="0" w:color="auto"/>
            <w:bottom w:val="none" w:sz="0" w:space="0" w:color="auto"/>
            <w:right w:val="none" w:sz="0" w:space="0" w:color="auto"/>
          </w:divBdr>
        </w:div>
        <w:div w:id="757795132">
          <w:marLeft w:val="640"/>
          <w:marRight w:val="0"/>
          <w:marTop w:val="0"/>
          <w:marBottom w:val="0"/>
          <w:divBdr>
            <w:top w:val="none" w:sz="0" w:space="0" w:color="auto"/>
            <w:left w:val="none" w:sz="0" w:space="0" w:color="auto"/>
            <w:bottom w:val="none" w:sz="0" w:space="0" w:color="auto"/>
            <w:right w:val="none" w:sz="0" w:space="0" w:color="auto"/>
          </w:divBdr>
        </w:div>
        <w:div w:id="621964940">
          <w:marLeft w:val="640"/>
          <w:marRight w:val="0"/>
          <w:marTop w:val="0"/>
          <w:marBottom w:val="0"/>
          <w:divBdr>
            <w:top w:val="none" w:sz="0" w:space="0" w:color="auto"/>
            <w:left w:val="none" w:sz="0" w:space="0" w:color="auto"/>
            <w:bottom w:val="none" w:sz="0" w:space="0" w:color="auto"/>
            <w:right w:val="none" w:sz="0" w:space="0" w:color="auto"/>
          </w:divBdr>
        </w:div>
        <w:div w:id="874465463">
          <w:marLeft w:val="640"/>
          <w:marRight w:val="0"/>
          <w:marTop w:val="0"/>
          <w:marBottom w:val="0"/>
          <w:divBdr>
            <w:top w:val="none" w:sz="0" w:space="0" w:color="auto"/>
            <w:left w:val="none" w:sz="0" w:space="0" w:color="auto"/>
            <w:bottom w:val="none" w:sz="0" w:space="0" w:color="auto"/>
            <w:right w:val="none" w:sz="0" w:space="0" w:color="auto"/>
          </w:divBdr>
        </w:div>
        <w:div w:id="581645777">
          <w:marLeft w:val="640"/>
          <w:marRight w:val="0"/>
          <w:marTop w:val="0"/>
          <w:marBottom w:val="0"/>
          <w:divBdr>
            <w:top w:val="none" w:sz="0" w:space="0" w:color="auto"/>
            <w:left w:val="none" w:sz="0" w:space="0" w:color="auto"/>
            <w:bottom w:val="none" w:sz="0" w:space="0" w:color="auto"/>
            <w:right w:val="none" w:sz="0" w:space="0" w:color="auto"/>
          </w:divBdr>
        </w:div>
        <w:div w:id="2145155243">
          <w:marLeft w:val="640"/>
          <w:marRight w:val="0"/>
          <w:marTop w:val="0"/>
          <w:marBottom w:val="0"/>
          <w:divBdr>
            <w:top w:val="none" w:sz="0" w:space="0" w:color="auto"/>
            <w:left w:val="none" w:sz="0" w:space="0" w:color="auto"/>
            <w:bottom w:val="none" w:sz="0" w:space="0" w:color="auto"/>
            <w:right w:val="none" w:sz="0" w:space="0" w:color="auto"/>
          </w:divBdr>
        </w:div>
        <w:div w:id="989213494">
          <w:marLeft w:val="640"/>
          <w:marRight w:val="0"/>
          <w:marTop w:val="0"/>
          <w:marBottom w:val="0"/>
          <w:divBdr>
            <w:top w:val="none" w:sz="0" w:space="0" w:color="auto"/>
            <w:left w:val="none" w:sz="0" w:space="0" w:color="auto"/>
            <w:bottom w:val="none" w:sz="0" w:space="0" w:color="auto"/>
            <w:right w:val="none" w:sz="0" w:space="0" w:color="auto"/>
          </w:divBdr>
        </w:div>
        <w:div w:id="1542740734">
          <w:marLeft w:val="640"/>
          <w:marRight w:val="0"/>
          <w:marTop w:val="0"/>
          <w:marBottom w:val="0"/>
          <w:divBdr>
            <w:top w:val="none" w:sz="0" w:space="0" w:color="auto"/>
            <w:left w:val="none" w:sz="0" w:space="0" w:color="auto"/>
            <w:bottom w:val="none" w:sz="0" w:space="0" w:color="auto"/>
            <w:right w:val="none" w:sz="0" w:space="0" w:color="auto"/>
          </w:divBdr>
        </w:div>
        <w:div w:id="408582065">
          <w:marLeft w:val="640"/>
          <w:marRight w:val="0"/>
          <w:marTop w:val="0"/>
          <w:marBottom w:val="0"/>
          <w:divBdr>
            <w:top w:val="none" w:sz="0" w:space="0" w:color="auto"/>
            <w:left w:val="none" w:sz="0" w:space="0" w:color="auto"/>
            <w:bottom w:val="none" w:sz="0" w:space="0" w:color="auto"/>
            <w:right w:val="none" w:sz="0" w:space="0" w:color="auto"/>
          </w:divBdr>
        </w:div>
        <w:div w:id="1509521240">
          <w:marLeft w:val="640"/>
          <w:marRight w:val="0"/>
          <w:marTop w:val="0"/>
          <w:marBottom w:val="0"/>
          <w:divBdr>
            <w:top w:val="none" w:sz="0" w:space="0" w:color="auto"/>
            <w:left w:val="none" w:sz="0" w:space="0" w:color="auto"/>
            <w:bottom w:val="none" w:sz="0" w:space="0" w:color="auto"/>
            <w:right w:val="none" w:sz="0" w:space="0" w:color="auto"/>
          </w:divBdr>
        </w:div>
        <w:div w:id="1302811827">
          <w:marLeft w:val="640"/>
          <w:marRight w:val="0"/>
          <w:marTop w:val="0"/>
          <w:marBottom w:val="0"/>
          <w:divBdr>
            <w:top w:val="none" w:sz="0" w:space="0" w:color="auto"/>
            <w:left w:val="none" w:sz="0" w:space="0" w:color="auto"/>
            <w:bottom w:val="none" w:sz="0" w:space="0" w:color="auto"/>
            <w:right w:val="none" w:sz="0" w:space="0" w:color="auto"/>
          </w:divBdr>
        </w:div>
        <w:div w:id="23289188">
          <w:marLeft w:val="640"/>
          <w:marRight w:val="0"/>
          <w:marTop w:val="0"/>
          <w:marBottom w:val="0"/>
          <w:divBdr>
            <w:top w:val="none" w:sz="0" w:space="0" w:color="auto"/>
            <w:left w:val="none" w:sz="0" w:space="0" w:color="auto"/>
            <w:bottom w:val="none" w:sz="0" w:space="0" w:color="auto"/>
            <w:right w:val="none" w:sz="0" w:space="0" w:color="auto"/>
          </w:divBdr>
        </w:div>
        <w:div w:id="2021661801">
          <w:marLeft w:val="640"/>
          <w:marRight w:val="0"/>
          <w:marTop w:val="0"/>
          <w:marBottom w:val="0"/>
          <w:divBdr>
            <w:top w:val="none" w:sz="0" w:space="0" w:color="auto"/>
            <w:left w:val="none" w:sz="0" w:space="0" w:color="auto"/>
            <w:bottom w:val="none" w:sz="0" w:space="0" w:color="auto"/>
            <w:right w:val="none" w:sz="0" w:space="0" w:color="auto"/>
          </w:divBdr>
        </w:div>
        <w:div w:id="1555431738">
          <w:marLeft w:val="640"/>
          <w:marRight w:val="0"/>
          <w:marTop w:val="0"/>
          <w:marBottom w:val="0"/>
          <w:divBdr>
            <w:top w:val="none" w:sz="0" w:space="0" w:color="auto"/>
            <w:left w:val="none" w:sz="0" w:space="0" w:color="auto"/>
            <w:bottom w:val="none" w:sz="0" w:space="0" w:color="auto"/>
            <w:right w:val="none" w:sz="0" w:space="0" w:color="auto"/>
          </w:divBdr>
        </w:div>
        <w:div w:id="1251767368">
          <w:marLeft w:val="640"/>
          <w:marRight w:val="0"/>
          <w:marTop w:val="0"/>
          <w:marBottom w:val="0"/>
          <w:divBdr>
            <w:top w:val="none" w:sz="0" w:space="0" w:color="auto"/>
            <w:left w:val="none" w:sz="0" w:space="0" w:color="auto"/>
            <w:bottom w:val="none" w:sz="0" w:space="0" w:color="auto"/>
            <w:right w:val="none" w:sz="0" w:space="0" w:color="auto"/>
          </w:divBdr>
        </w:div>
        <w:div w:id="852692597">
          <w:marLeft w:val="640"/>
          <w:marRight w:val="0"/>
          <w:marTop w:val="0"/>
          <w:marBottom w:val="0"/>
          <w:divBdr>
            <w:top w:val="none" w:sz="0" w:space="0" w:color="auto"/>
            <w:left w:val="none" w:sz="0" w:space="0" w:color="auto"/>
            <w:bottom w:val="none" w:sz="0" w:space="0" w:color="auto"/>
            <w:right w:val="none" w:sz="0" w:space="0" w:color="auto"/>
          </w:divBdr>
        </w:div>
        <w:div w:id="805246443">
          <w:marLeft w:val="640"/>
          <w:marRight w:val="0"/>
          <w:marTop w:val="0"/>
          <w:marBottom w:val="0"/>
          <w:divBdr>
            <w:top w:val="none" w:sz="0" w:space="0" w:color="auto"/>
            <w:left w:val="none" w:sz="0" w:space="0" w:color="auto"/>
            <w:bottom w:val="none" w:sz="0" w:space="0" w:color="auto"/>
            <w:right w:val="none" w:sz="0" w:space="0" w:color="auto"/>
          </w:divBdr>
        </w:div>
        <w:div w:id="1262495268">
          <w:marLeft w:val="640"/>
          <w:marRight w:val="0"/>
          <w:marTop w:val="0"/>
          <w:marBottom w:val="0"/>
          <w:divBdr>
            <w:top w:val="none" w:sz="0" w:space="0" w:color="auto"/>
            <w:left w:val="none" w:sz="0" w:space="0" w:color="auto"/>
            <w:bottom w:val="none" w:sz="0" w:space="0" w:color="auto"/>
            <w:right w:val="none" w:sz="0" w:space="0" w:color="auto"/>
          </w:divBdr>
        </w:div>
        <w:div w:id="1638560302">
          <w:marLeft w:val="640"/>
          <w:marRight w:val="0"/>
          <w:marTop w:val="0"/>
          <w:marBottom w:val="0"/>
          <w:divBdr>
            <w:top w:val="none" w:sz="0" w:space="0" w:color="auto"/>
            <w:left w:val="none" w:sz="0" w:space="0" w:color="auto"/>
            <w:bottom w:val="none" w:sz="0" w:space="0" w:color="auto"/>
            <w:right w:val="none" w:sz="0" w:space="0" w:color="auto"/>
          </w:divBdr>
        </w:div>
        <w:div w:id="1863124853">
          <w:marLeft w:val="640"/>
          <w:marRight w:val="0"/>
          <w:marTop w:val="0"/>
          <w:marBottom w:val="0"/>
          <w:divBdr>
            <w:top w:val="none" w:sz="0" w:space="0" w:color="auto"/>
            <w:left w:val="none" w:sz="0" w:space="0" w:color="auto"/>
            <w:bottom w:val="none" w:sz="0" w:space="0" w:color="auto"/>
            <w:right w:val="none" w:sz="0" w:space="0" w:color="auto"/>
          </w:divBdr>
        </w:div>
        <w:div w:id="1695182722">
          <w:marLeft w:val="640"/>
          <w:marRight w:val="0"/>
          <w:marTop w:val="0"/>
          <w:marBottom w:val="0"/>
          <w:divBdr>
            <w:top w:val="none" w:sz="0" w:space="0" w:color="auto"/>
            <w:left w:val="none" w:sz="0" w:space="0" w:color="auto"/>
            <w:bottom w:val="none" w:sz="0" w:space="0" w:color="auto"/>
            <w:right w:val="none" w:sz="0" w:space="0" w:color="auto"/>
          </w:divBdr>
        </w:div>
        <w:div w:id="1002468281">
          <w:marLeft w:val="640"/>
          <w:marRight w:val="0"/>
          <w:marTop w:val="0"/>
          <w:marBottom w:val="0"/>
          <w:divBdr>
            <w:top w:val="none" w:sz="0" w:space="0" w:color="auto"/>
            <w:left w:val="none" w:sz="0" w:space="0" w:color="auto"/>
            <w:bottom w:val="none" w:sz="0" w:space="0" w:color="auto"/>
            <w:right w:val="none" w:sz="0" w:space="0" w:color="auto"/>
          </w:divBdr>
        </w:div>
        <w:div w:id="1236090203">
          <w:marLeft w:val="640"/>
          <w:marRight w:val="0"/>
          <w:marTop w:val="0"/>
          <w:marBottom w:val="0"/>
          <w:divBdr>
            <w:top w:val="none" w:sz="0" w:space="0" w:color="auto"/>
            <w:left w:val="none" w:sz="0" w:space="0" w:color="auto"/>
            <w:bottom w:val="none" w:sz="0" w:space="0" w:color="auto"/>
            <w:right w:val="none" w:sz="0" w:space="0" w:color="auto"/>
          </w:divBdr>
        </w:div>
        <w:div w:id="446237012">
          <w:marLeft w:val="640"/>
          <w:marRight w:val="0"/>
          <w:marTop w:val="0"/>
          <w:marBottom w:val="0"/>
          <w:divBdr>
            <w:top w:val="none" w:sz="0" w:space="0" w:color="auto"/>
            <w:left w:val="none" w:sz="0" w:space="0" w:color="auto"/>
            <w:bottom w:val="none" w:sz="0" w:space="0" w:color="auto"/>
            <w:right w:val="none" w:sz="0" w:space="0" w:color="auto"/>
          </w:divBdr>
        </w:div>
        <w:div w:id="189421194">
          <w:marLeft w:val="640"/>
          <w:marRight w:val="0"/>
          <w:marTop w:val="0"/>
          <w:marBottom w:val="0"/>
          <w:divBdr>
            <w:top w:val="none" w:sz="0" w:space="0" w:color="auto"/>
            <w:left w:val="none" w:sz="0" w:space="0" w:color="auto"/>
            <w:bottom w:val="none" w:sz="0" w:space="0" w:color="auto"/>
            <w:right w:val="none" w:sz="0" w:space="0" w:color="auto"/>
          </w:divBdr>
        </w:div>
        <w:div w:id="182063249">
          <w:marLeft w:val="640"/>
          <w:marRight w:val="0"/>
          <w:marTop w:val="0"/>
          <w:marBottom w:val="0"/>
          <w:divBdr>
            <w:top w:val="none" w:sz="0" w:space="0" w:color="auto"/>
            <w:left w:val="none" w:sz="0" w:space="0" w:color="auto"/>
            <w:bottom w:val="none" w:sz="0" w:space="0" w:color="auto"/>
            <w:right w:val="none" w:sz="0" w:space="0" w:color="auto"/>
          </w:divBdr>
        </w:div>
        <w:div w:id="270940721">
          <w:marLeft w:val="640"/>
          <w:marRight w:val="0"/>
          <w:marTop w:val="0"/>
          <w:marBottom w:val="0"/>
          <w:divBdr>
            <w:top w:val="none" w:sz="0" w:space="0" w:color="auto"/>
            <w:left w:val="none" w:sz="0" w:space="0" w:color="auto"/>
            <w:bottom w:val="none" w:sz="0" w:space="0" w:color="auto"/>
            <w:right w:val="none" w:sz="0" w:space="0" w:color="auto"/>
          </w:divBdr>
        </w:div>
        <w:div w:id="2031832416">
          <w:marLeft w:val="640"/>
          <w:marRight w:val="0"/>
          <w:marTop w:val="0"/>
          <w:marBottom w:val="0"/>
          <w:divBdr>
            <w:top w:val="none" w:sz="0" w:space="0" w:color="auto"/>
            <w:left w:val="none" w:sz="0" w:space="0" w:color="auto"/>
            <w:bottom w:val="none" w:sz="0" w:space="0" w:color="auto"/>
            <w:right w:val="none" w:sz="0" w:space="0" w:color="auto"/>
          </w:divBdr>
        </w:div>
        <w:div w:id="1101729913">
          <w:marLeft w:val="640"/>
          <w:marRight w:val="0"/>
          <w:marTop w:val="0"/>
          <w:marBottom w:val="0"/>
          <w:divBdr>
            <w:top w:val="none" w:sz="0" w:space="0" w:color="auto"/>
            <w:left w:val="none" w:sz="0" w:space="0" w:color="auto"/>
            <w:bottom w:val="none" w:sz="0" w:space="0" w:color="auto"/>
            <w:right w:val="none" w:sz="0" w:space="0" w:color="auto"/>
          </w:divBdr>
        </w:div>
        <w:div w:id="18119714">
          <w:marLeft w:val="640"/>
          <w:marRight w:val="0"/>
          <w:marTop w:val="0"/>
          <w:marBottom w:val="0"/>
          <w:divBdr>
            <w:top w:val="none" w:sz="0" w:space="0" w:color="auto"/>
            <w:left w:val="none" w:sz="0" w:space="0" w:color="auto"/>
            <w:bottom w:val="none" w:sz="0" w:space="0" w:color="auto"/>
            <w:right w:val="none" w:sz="0" w:space="0" w:color="auto"/>
          </w:divBdr>
        </w:div>
        <w:div w:id="846990135">
          <w:marLeft w:val="640"/>
          <w:marRight w:val="0"/>
          <w:marTop w:val="0"/>
          <w:marBottom w:val="0"/>
          <w:divBdr>
            <w:top w:val="none" w:sz="0" w:space="0" w:color="auto"/>
            <w:left w:val="none" w:sz="0" w:space="0" w:color="auto"/>
            <w:bottom w:val="none" w:sz="0" w:space="0" w:color="auto"/>
            <w:right w:val="none" w:sz="0" w:space="0" w:color="auto"/>
          </w:divBdr>
        </w:div>
        <w:div w:id="1365835891">
          <w:marLeft w:val="640"/>
          <w:marRight w:val="0"/>
          <w:marTop w:val="0"/>
          <w:marBottom w:val="0"/>
          <w:divBdr>
            <w:top w:val="none" w:sz="0" w:space="0" w:color="auto"/>
            <w:left w:val="none" w:sz="0" w:space="0" w:color="auto"/>
            <w:bottom w:val="none" w:sz="0" w:space="0" w:color="auto"/>
            <w:right w:val="none" w:sz="0" w:space="0" w:color="auto"/>
          </w:divBdr>
        </w:div>
        <w:div w:id="721055792">
          <w:marLeft w:val="640"/>
          <w:marRight w:val="0"/>
          <w:marTop w:val="0"/>
          <w:marBottom w:val="0"/>
          <w:divBdr>
            <w:top w:val="none" w:sz="0" w:space="0" w:color="auto"/>
            <w:left w:val="none" w:sz="0" w:space="0" w:color="auto"/>
            <w:bottom w:val="none" w:sz="0" w:space="0" w:color="auto"/>
            <w:right w:val="none" w:sz="0" w:space="0" w:color="auto"/>
          </w:divBdr>
        </w:div>
        <w:div w:id="1058479505">
          <w:marLeft w:val="640"/>
          <w:marRight w:val="0"/>
          <w:marTop w:val="0"/>
          <w:marBottom w:val="0"/>
          <w:divBdr>
            <w:top w:val="none" w:sz="0" w:space="0" w:color="auto"/>
            <w:left w:val="none" w:sz="0" w:space="0" w:color="auto"/>
            <w:bottom w:val="none" w:sz="0" w:space="0" w:color="auto"/>
            <w:right w:val="none" w:sz="0" w:space="0" w:color="auto"/>
          </w:divBdr>
        </w:div>
        <w:div w:id="1032653811">
          <w:marLeft w:val="640"/>
          <w:marRight w:val="0"/>
          <w:marTop w:val="0"/>
          <w:marBottom w:val="0"/>
          <w:divBdr>
            <w:top w:val="none" w:sz="0" w:space="0" w:color="auto"/>
            <w:left w:val="none" w:sz="0" w:space="0" w:color="auto"/>
            <w:bottom w:val="none" w:sz="0" w:space="0" w:color="auto"/>
            <w:right w:val="none" w:sz="0" w:space="0" w:color="auto"/>
          </w:divBdr>
        </w:div>
        <w:div w:id="181165056">
          <w:marLeft w:val="640"/>
          <w:marRight w:val="0"/>
          <w:marTop w:val="0"/>
          <w:marBottom w:val="0"/>
          <w:divBdr>
            <w:top w:val="none" w:sz="0" w:space="0" w:color="auto"/>
            <w:left w:val="none" w:sz="0" w:space="0" w:color="auto"/>
            <w:bottom w:val="none" w:sz="0" w:space="0" w:color="auto"/>
            <w:right w:val="none" w:sz="0" w:space="0" w:color="auto"/>
          </w:divBdr>
        </w:div>
        <w:div w:id="46489305">
          <w:marLeft w:val="640"/>
          <w:marRight w:val="0"/>
          <w:marTop w:val="0"/>
          <w:marBottom w:val="0"/>
          <w:divBdr>
            <w:top w:val="none" w:sz="0" w:space="0" w:color="auto"/>
            <w:left w:val="none" w:sz="0" w:space="0" w:color="auto"/>
            <w:bottom w:val="none" w:sz="0" w:space="0" w:color="auto"/>
            <w:right w:val="none" w:sz="0" w:space="0" w:color="auto"/>
          </w:divBdr>
        </w:div>
        <w:div w:id="1648585699">
          <w:marLeft w:val="640"/>
          <w:marRight w:val="0"/>
          <w:marTop w:val="0"/>
          <w:marBottom w:val="0"/>
          <w:divBdr>
            <w:top w:val="none" w:sz="0" w:space="0" w:color="auto"/>
            <w:left w:val="none" w:sz="0" w:space="0" w:color="auto"/>
            <w:bottom w:val="none" w:sz="0" w:space="0" w:color="auto"/>
            <w:right w:val="none" w:sz="0" w:space="0" w:color="auto"/>
          </w:divBdr>
        </w:div>
        <w:div w:id="1241671611">
          <w:marLeft w:val="640"/>
          <w:marRight w:val="0"/>
          <w:marTop w:val="0"/>
          <w:marBottom w:val="0"/>
          <w:divBdr>
            <w:top w:val="none" w:sz="0" w:space="0" w:color="auto"/>
            <w:left w:val="none" w:sz="0" w:space="0" w:color="auto"/>
            <w:bottom w:val="none" w:sz="0" w:space="0" w:color="auto"/>
            <w:right w:val="none" w:sz="0" w:space="0" w:color="auto"/>
          </w:divBdr>
        </w:div>
        <w:div w:id="514998180">
          <w:marLeft w:val="640"/>
          <w:marRight w:val="0"/>
          <w:marTop w:val="0"/>
          <w:marBottom w:val="0"/>
          <w:divBdr>
            <w:top w:val="none" w:sz="0" w:space="0" w:color="auto"/>
            <w:left w:val="none" w:sz="0" w:space="0" w:color="auto"/>
            <w:bottom w:val="none" w:sz="0" w:space="0" w:color="auto"/>
            <w:right w:val="none" w:sz="0" w:space="0" w:color="auto"/>
          </w:divBdr>
        </w:div>
        <w:div w:id="767382670">
          <w:marLeft w:val="640"/>
          <w:marRight w:val="0"/>
          <w:marTop w:val="0"/>
          <w:marBottom w:val="0"/>
          <w:divBdr>
            <w:top w:val="none" w:sz="0" w:space="0" w:color="auto"/>
            <w:left w:val="none" w:sz="0" w:space="0" w:color="auto"/>
            <w:bottom w:val="none" w:sz="0" w:space="0" w:color="auto"/>
            <w:right w:val="none" w:sz="0" w:space="0" w:color="auto"/>
          </w:divBdr>
        </w:div>
        <w:div w:id="1240599890">
          <w:marLeft w:val="640"/>
          <w:marRight w:val="0"/>
          <w:marTop w:val="0"/>
          <w:marBottom w:val="0"/>
          <w:divBdr>
            <w:top w:val="none" w:sz="0" w:space="0" w:color="auto"/>
            <w:left w:val="none" w:sz="0" w:space="0" w:color="auto"/>
            <w:bottom w:val="none" w:sz="0" w:space="0" w:color="auto"/>
            <w:right w:val="none" w:sz="0" w:space="0" w:color="auto"/>
          </w:divBdr>
        </w:div>
        <w:div w:id="789513311">
          <w:marLeft w:val="640"/>
          <w:marRight w:val="0"/>
          <w:marTop w:val="0"/>
          <w:marBottom w:val="0"/>
          <w:divBdr>
            <w:top w:val="none" w:sz="0" w:space="0" w:color="auto"/>
            <w:left w:val="none" w:sz="0" w:space="0" w:color="auto"/>
            <w:bottom w:val="none" w:sz="0" w:space="0" w:color="auto"/>
            <w:right w:val="none" w:sz="0" w:space="0" w:color="auto"/>
          </w:divBdr>
        </w:div>
        <w:div w:id="1426148729">
          <w:marLeft w:val="640"/>
          <w:marRight w:val="0"/>
          <w:marTop w:val="0"/>
          <w:marBottom w:val="0"/>
          <w:divBdr>
            <w:top w:val="none" w:sz="0" w:space="0" w:color="auto"/>
            <w:left w:val="none" w:sz="0" w:space="0" w:color="auto"/>
            <w:bottom w:val="none" w:sz="0" w:space="0" w:color="auto"/>
            <w:right w:val="none" w:sz="0" w:space="0" w:color="auto"/>
          </w:divBdr>
        </w:div>
        <w:div w:id="1440561944">
          <w:marLeft w:val="640"/>
          <w:marRight w:val="0"/>
          <w:marTop w:val="0"/>
          <w:marBottom w:val="0"/>
          <w:divBdr>
            <w:top w:val="none" w:sz="0" w:space="0" w:color="auto"/>
            <w:left w:val="none" w:sz="0" w:space="0" w:color="auto"/>
            <w:bottom w:val="none" w:sz="0" w:space="0" w:color="auto"/>
            <w:right w:val="none" w:sz="0" w:space="0" w:color="auto"/>
          </w:divBdr>
        </w:div>
      </w:divsChild>
    </w:div>
    <w:div w:id="1786002449">
      <w:bodyDiv w:val="1"/>
      <w:marLeft w:val="0"/>
      <w:marRight w:val="0"/>
      <w:marTop w:val="0"/>
      <w:marBottom w:val="0"/>
      <w:divBdr>
        <w:top w:val="none" w:sz="0" w:space="0" w:color="auto"/>
        <w:left w:val="none" w:sz="0" w:space="0" w:color="auto"/>
        <w:bottom w:val="none" w:sz="0" w:space="0" w:color="auto"/>
        <w:right w:val="none" w:sz="0" w:space="0" w:color="auto"/>
      </w:divBdr>
      <w:divsChild>
        <w:div w:id="654576216">
          <w:marLeft w:val="640"/>
          <w:marRight w:val="0"/>
          <w:marTop w:val="0"/>
          <w:marBottom w:val="0"/>
          <w:divBdr>
            <w:top w:val="none" w:sz="0" w:space="0" w:color="auto"/>
            <w:left w:val="none" w:sz="0" w:space="0" w:color="auto"/>
            <w:bottom w:val="none" w:sz="0" w:space="0" w:color="auto"/>
            <w:right w:val="none" w:sz="0" w:space="0" w:color="auto"/>
          </w:divBdr>
        </w:div>
        <w:div w:id="1129514511">
          <w:marLeft w:val="640"/>
          <w:marRight w:val="0"/>
          <w:marTop w:val="0"/>
          <w:marBottom w:val="0"/>
          <w:divBdr>
            <w:top w:val="none" w:sz="0" w:space="0" w:color="auto"/>
            <w:left w:val="none" w:sz="0" w:space="0" w:color="auto"/>
            <w:bottom w:val="none" w:sz="0" w:space="0" w:color="auto"/>
            <w:right w:val="none" w:sz="0" w:space="0" w:color="auto"/>
          </w:divBdr>
        </w:div>
        <w:div w:id="1615212687">
          <w:marLeft w:val="640"/>
          <w:marRight w:val="0"/>
          <w:marTop w:val="0"/>
          <w:marBottom w:val="0"/>
          <w:divBdr>
            <w:top w:val="none" w:sz="0" w:space="0" w:color="auto"/>
            <w:left w:val="none" w:sz="0" w:space="0" w:color="auto"/>
            <w:bottom w:val="none" w:sz="0" w:space="0" w:color="auto"/>
            <w:right w:val="none" w:sz="0" w:space="0" w:color="auto"/>
          </w:divBdr>
        </w:div>
        <w:div w:id="1828355920">
          <w:marLeft w:val="640"/>
          <w:marRight w:val="0"/>
          <w:marTop w:val="0"/>
          <w:marBottom w:val="0"/>
          <w:divBdr>
            <w:top w:val="none" w:sz="0" w:space="0" w:color="auto"/>
            <w:left w:val="none" w:sz="0" w:space="0" w:color="auto"/>
            <w:bottom w:val="none" w:sz="0" w:space="0" w:color="auto"/>
            <w:right w:val="none" w:sz="0" w:space="0" w:color="auto"/>
          </w:divBdr>
        </w:div>
        <w:div w:id="394621796">
          <w:marLeft w:val="640"/>
          <w:marRight w:val="0"/>
          <w:marTop w:val="0"/>
          <w:marBottom w:val="0"/>
          <w:divBdr>
            <w:top w:val="none" w:sz="0" w:space="0" w:color="auto"/>
            <w:left w:val="none" w:sz="0" w:space="0" w:color="auto"/>
            <w:bottom w:val="none" w:sz="0" w:space="0" w:color="auto"/>
            <w:right w:val="none" w:sz="0" w:space="0" w:color="auto"/>
          </w:divBdr>
        </w:div>
        <w:div w:id="1314917311">
          <w:marLeft w:val="640"/>
          <w:marRight w:val="0"/>
          <w:marTop w:val="0"/>
          <w:marBottom w:val="0"/>
          <w:divBdr>
            <w:top w:val="none" w:sz="0" w:space="0" w:color="auto"/>
            <w:left w:val="none" w:sz="0" w:space="0" w:color="auto"/>
            <w:bottom w:val="none" w:sz="0" w:space="0" w:color="auto"/>
            <w:right w:val="none" w:sz="0" w:space="0" w:color="auto"/>
          </w:divBdr>
        </w:div>
        <w:div w:id="151991559">
          <w:marLeft w:val="640"/>
          <w:marRight w:val="0"/>
          <w:marTop w:val="0"/>
          <w:marBottom w:val="0"/>
          <w:divBdr>
            <w:top w:val="none" w:sz="0" w:space="0" w:color="auto"/>
            <w:left w:val="none" w:sz="0" w:space="0" w:color="auto"/>
            <w:bottom w:val="none" w:sz="0" w:space="0" w:color="auto"/>
            <w:right w:val="none" w:sz="0" w:space="0" w:color="auto"/>
          </w:divBdr>
        </w:div>
        <w:div w:id="271518297">
          <w:marLeft w:val="640"/>
          <w:marRight w:val="0"/>
          <w:marTop w:val="0"/>
          <w:marBottom w:val="0"/>
          <w:divBdr>
            <w:top w:val="none" w:sz="0" w:space="0" w:color="auto"/>
            <w:left w:val="none" w:sz="0" w:space="0" w:color="auto"/>
            <w:bottom w:val="none" w:sz="0" w:space="0" w:color="auto"/>
            <w:right w:val="none" w:sz="0" w:space="0" w:color="auto"/>
          </w:divBdr>
        </w:div>
        <w:div w:id="539559793">
          <w:marLeft w:val="640"/>
          <w:marRight w:val="0"/>
          <w:marTop w:val="0"/>
          <w:marBottom w:val="0"/>
          <w:divBdr>
            <w:top w:val="none" w:sz="0" w:space="0" w:color="auto"/>
            <w:left w:val="none" w:sz="0" w:space="0" w:color="auto"/>
            <w:bottom w:val="none" w:sz="0" w:space="0" w:color="auto"/>
            <w:right w:val="none" w:sz="0" w:space="0" w:color="auto"/>
          </w:divBdr>
        </w:div>
        <w:div w:id="989210036">
          <w:marLeft w:val="640"/>
          <w:marRight w:val="0"/>
          <w:marTop w:val="0"/>
          <w:marBottom w:val="0"/>
          <w:divBdr>
            <w:top w:val="none" w:sz="0" w:space="0" w:color="auto"/>
            <w:left w:val="none" w:sz="0" w:space="0" w:color="auto"/>
            <w:bottom w:val="none" w:sz="0" w:space="0" w:color="auto"/>
            <w:right w:val="none" w:sz="0" w:space="0" w:color="auto"/>
          </w:divBdr>
        </w:div>
        <w:div w:id="1762989409">
          <w:marLeft w:val="640"/>
          <w:marRight w:val="0"/>
          <w:marTop w:val="0"/>
          <w:marBottom w:val="0"/>
          <w:divBdr>
            <w:top w:val="none" w:sz="0" w:space="0" w:color="auto"/>
            <w:left w:val="none" w:sz="0" w:space="0" w:color="auto"/>
            <w:bottom w:val="none" w:sz="0" w:space="0" w:color="auto"/>
            <w:right w:val="none" w:sz="0" w:space="0" w:color="auto"/>
          </w:divBdr>
        </w:div>
        <w:div w:id="396326056">
          <w:marLeft w:val="640"/>
          <w:marRight w:val="0"/>
          <w:marTop w:val="0"/>
          <w:marBottom w:val="0"/>
          <w:divBdr>
            <w:top w:val="none" w:sz="0" w:space="0" w:color="auto"/>
            <w:left w:val="none" w:sz="0" w:space="0" w:color="auto"/>
            <w:bottom w:val="none" w:sz="0" w:space="0" w:color="auto"/>
            <w:right w:val="none" w:sz="0" w:space="0" w:color="auto"/>
          </w:divBdr>
        </w:div>
        <w:div w:id="187182616">
          <w:marLeft w:val="640"/>
          <w:marRight w:val="0"/>
          <w:marTop w:val="0"/>
          <w:marBottom w:val="0"/>
          <w:divBdr>
            <w:top w:val="none" w:sz="0" w:space="0" w:color="auto"/>
            <w:left w:val="none" w:sz="0" w:space="0" w:color="auto"/>
            <w:bottom w:val="none" w:sz="0" w:space="0" w:color="auto"/>
            <w:right w:val="none" w:sz="0" w:space="0" w:color="auto"/>
          </w:divBdr>
        </w:div>
        <w:div w:id="700084540">
          <w:marLeft w:val="640"/>
          <w:marRight w:val="0"/>
          <w:marTop w:val="0"/>
          <w:marBottom w:val="0"/>
          <w:divBdr>
            <w:top w:val="none" w:sz="0" w:space="0" w:color="auto"/>
            <w:left w:val="none" w:sz="0" w:space="0" w:color="auto"/>
            <w:bottom w:val="none" w:sz="0" w:space="0" w:color="auto"/>
            <w:right w:val="none" w:sz="0" w:space="0" w:color="auto"/>
          </w:divBdr>
        </w:div>
        <w:div w:id="464784887">
          <w:marLeft w:val="640"/>
          <w:marRight w:val="0"/>
          <w:marTop w:val="0"/>
          <w:marBottom w:val="0"/>
          <w:divBdr>
            <w:top w:val="none" w:sz="0" w:space="0" w:color="auto"/>
            <w:left w:val="none" w:sz="0" w:space="0" w:color="auto"/>
            <w:bottom w:val="none" w:sz="0" w:space="0" w:color="auto"/>
            <w:right w:val="none" w:sz="0" w:space="0" w:color="auto"/>
          </w:divBdr>
        </w:div>
        <w:div w:id="709106560">
          <w:marLeft w:val="640"/>
          <w:marRight w:val="0"/>
          <w:marTop w:val="0"/>
          <w:marBottom w:val="0"/>
          <w:divBdr>
            <w:top w:val="none" w:sz="0" w:space="0" w:color="auto"/>
            <w:left w:val="none" w:sz="0" w:space="0" w:color="auto"/>
            <w:bottom w:val="none" w:sz="0" w:space="0" w:color="auto"/>
            <w:right w:val="none" w:sz="0" w:space="0" w:color="auto"/>
          </w:divBdr>
        </w:div>
        <w:div w:id="1394349305">
          <w:marLeft w:val="640"/>
          <w:marRight w:val="0"/>
          <w:marTop w:val="0"/>
          <w:marBottom w:val="0"/>
          <w:divBdr>
            <w:top w:val="none" w:sz="0" w:space="0" w:color="auto"/>
            <w:left w:val="none" w:sz="0" w:space="0" w:color="auto"/>
            <w:bottom w:val="none" w:sz="0" w:space="0" w:color="auto"/>
            <w:right w:val="none" w:sz="0" w:space="0" w:color="auto"/>
          </w:divBdr>
        </w:div>
        <w:div w:id="1631325491">
          <w:marLeft w:val="640"/>
          <w:marRight w:val="0"/>
          <w:marTop w:val="0"/>
          <w:marBottom w:val="0"/>
          <w:divBdr>
            <w:top w:val="none" w:sz="0" w:space="0" w:color="auto"/>
            <w:left w:val="none" w:sz="0" w:space="0" w:color="auto"/>
            <w:bottom w:val="none" w:sz="0" w:space="0" w:color="auto"/>
            <w:right w:val="none" w:sz="0" w:space="0" w:color="auto"/>
          </w:divBdr>
        </w:div>
        <w:div w:id="1252735876">
          <w:marLeft w:val="640"/>
          <w:marRight w:val="0"/>
          <w:marTop w:val="0"/>
          <w:marBottom w:val="0"/>
          <w:divBdr>
            <w:top w:val="none" w:sz="0" w:space="0" w:color="auto"/>
            <w:left w:val="none" w:sz="0" w:space="0" w:color="auto"/>
            <w:bottom w:val="none" w:sz="0" w:space="0" w:color="auto"/>
            <w:right w:val="none" w:sz="0" w:space="0" w:color="auto"/>
          </w:divBdr>
        </w:div>
        <w:div w:id="1779983957">
          <w:marLeft w:val="640"/>
          <w:marRight w:val="0"/>
          <w:marTop w:val="0"/>
          <w:marBottom w:val="0"/>
          <w:divBdr>
            <w:top w:val="none" w:sz="0" w:space="0" w:color="auto"/>
            <w:left w:val="none" w:sz="0" w:space="0" w:color="auto"/>
            <w:bottom w:val="none" w:sz="0" w:space="0" w:color="auto"/>
            <w:right w:val="none" w:sz="0" w:space="0" w:color="auto"/>
          </w:divBdr>
        </w:div>
        <w:div w:id="828593500">
          <w:marLeft w:val="640"/>
          <w:marRight w:val="0"/>
          <w:marTop w:val="0"/>
          <w:marBottom w:val="0"/>
          <w:divBdr>
            <w:top w:val="none" w:sz="0" w:space="0" w:color="auto"/>
            <w:left w:val="none" w:sz="0" w:space="0" w:color="auto"/>
            <w:bottom w:val="none" w:sz="0" w:space="0" w:color="auto"/>
            <w:right w:val="none" w:sz="0" w:space="0" w:color="auto"/>
          </w:divBdr>
        </w:div>
        <w:div w:id="777216475">
          <w:marLeft w:val="640"/>
          <w:marRight w:val="0"/>
          <w:marTop w:val="0"/>
          <w:marBottom w:val="0"/>
          <w:divBdr>
            <w:top w:val="none" w:sz="0" w:space="0" w:color="auto"/>
            <w:left w:val="none" w:sz="0" w:space="0" w:color="auto"/>
            <w:bottom w:val="none" w:sz="0" w:space="0" w:color="auto"/>
            <w:right w:val="none" w:sz="0" w:space="0" w:color="auto"/>
          </w:divBdr>
        </w:div>
        <w:div w:id="149369985">
          <w:marLeft w:val="640"/>
          <w:marRight w:val="0"/>
          <w:marTop w:val="0"/>
          <w:marBottom w:val="0"/>
          <w:divBdr>
            <w:top w:val="none" w:sz="0" w:space="0" w:color="auto"/>
            <w:left w:val="none" w:sz="0" w:space="0" w:color="auto"/>
            <w:bottom w:val="none" w:sz="0" w:space="0" w:color="auto"/>
            <w:right w:val="none" w:sz="0" w:space="0" w:color="auto"/>
          </w:divBdr>
        </w:div>
        <w:div w:id="1008948089">
          <w:marLeft w:val="640"/>
          <w:marRight w:val="0"/>
          <w:marTop w:val="0"/>
          <w:marBottom w:val="0"/>
          <w:divBdr>
            <w:top w:val="none" w:sz="0" w:space="0" w:color="auto"/>
            <w:left w:val="none" w:sz="0" w:space="0" w:color="auto"/>
            <w:bottom w:val="none" w:sz="0" w:space="0" w:color="auto"/>
            <w:right w:val="none" w:sz="0" w:space="0" w:color="auto"/>
          </w:divBdr>
        </w:div>
        <w:div w:id="95251860">
          <w:marLeft w:val="640"/>
          <w:marRight w:val="0"/>
          <w:marTop w:val="0"/>
          <w:marBottom w:val="0"/>
          <w:divBdr>
            <w:top w:val="none" w:sz="0" w:space="0" w:color="auto"/>
            <w:left w:val="none" w:sz="0" w:space="0" w:color="auto"/>
            <w:bottom w:val="none" w:sz="0" w:space="0" w:color="auto"/>
            <w:right w:val="none" w:sz="0" w:space="0" w:color="auto"/>
          </w:divBdr>
        </w:div>
        <w:div w:id="178475690">
          <w:marLeft w:val="640"/>
          <w:marRight w:val="0"/>
          <w:marTop w:val="0"/>
          <w:marBottom w:val="0"/>
          <w:divBdr>
            <w:top w:val="none" w:sz="0" w:space="0" w:color="auto"/>
            <w:left w:val="none" w:sz="0" w:space="0" w:color="auto"/>
            <w:bottom w:val="none" w:sz="0" w:space="0" w:color="auto"/>
            <w:right w:val="none" w:sz="0" w:space="0" w:color="auto"/>
          </w:divBdr>
        </w:div>
        <w:div w:id="1840003321">
          <w:marLeft w:val="640"/>
          <w:marRight w:val="0"/>
          <w:marTop w:val="0"/>
          <w:marBottom w:val="0"/>
          <w:divBdr>
            <w:top w:val="none" w:sz="0" w:space="0" w:color="auto"/>
            <w:left w:val="none" w:sz="0" w:space="0" w:color="auto"/>
            <w:bottom w:val="none" w:sz="0" w:space="0" w:color="auto"/>
            <w:right w:val="none" w:sz="0" w:space="0" w:color="auto"/>
          </w:divBdr>
        </w:div>
        <w:div w:id="1482045094">
          <w:marLeft w:val="640"/>
          <w:marRight w:val="0"/>
          <w:marTop w:val="0"/>
          <w:marBottom w:val="0"/>
          <w:divBdr>
            <w:top w:val="none" w:sz="0" w:space="0" w:color="auto"/>
            <w:left w:val="none" w:sz="0" w:space="0" w:color="auto"/>
            <w:bottom w:val="none" w:sz="0" w:space="0" w:color="auto"/>
            <w:right w:val="none" w:sz="0" w:space="0" w:color="auto"/>
          </w:divBdr>
        </w:div>
        <w:div w:id="1442802690">
          <w:marLeft w:val="640"/>
          <w:marRight w:val="0"/>
          <w:marTop w:val="0"/>
          <w:marBottom w:val="0"/>
          <w:divBdr>
            <w:top w:val="none" w:sz="0" w:space="0" w:color="auto"/>
            <w:left w:val="none" w:sz="0" w:space="0" w:color="auto"/>
            <w:bottom w:val="none" w:sz="0" w:space="0" w:color="auto"/>
            <w:right w:val="none" w:sz="0" w:space="0" w:color="auto"/>
          </w:divBdr>
        </w:div>
        <w:div w:id="1458529842">
          <w:marLeft w:val="640"/>
          <w:marRight w:val="0"/>
          <w:marTop w:val="0"/>
          <w:marBottom w:val="0"/>
          <w:divBdr>
            <w:top w:val="none" w:sz="0" w:space="0" w:color="auto"/>
            <w:left w:val="none" w:sz="0" w:space="0" w:color="auto"/>
            <w:bottom w:val="none" w:sz="0" w:space="0" w:color="auto"/>
            <w:right w:val="none" w:sz="0" w:space="0" w:color="auto"/>
          </w:divBdr>
        </w:div>
        <w:div w:id="825904569">
          <w:marLeft w:val="640"/>
          <w:marRight w:val="0"/>
          <w:marTop w:val="0"/>
          <w:marBottom w:val="0"/>
          <w:divBdr>
            <w:top w:val="none" w:sz="0" w:space="0" w:color="auto"/>
            <w:left w:val="none" w:sz="0" w:space="0" w:color="auto"/>
            <w:bottom w:val="none" w:sz="0" w:space="0" w:color="auto"/>
            <w:right w:val="none" w:sz="0" w:space="0" w:color="auto"/>
          </w:divBdr>
        </w:div>
        <w:div w:id="1920283787">
          <w:marLeft w:val="640"/>
          <w:marRight w:val="0"/>
          <w:marTop w:val="0"/>
          <w:marBottom w:val="0"/>
          <w:divBdr>
            <w:top w:val="none" w:sz="0" w:space="0" w:color="auto"/>
            <w:left w:val="none" w:sz="0" w:space="0" w:color="auto"/>
            <w:bottom w:val="none" w:sz="0" w:space="0" w:color="auto"/>
            <w:right w:val="none" w:sz="0" w:space="0" w:color="auto"/>
          </w:divBdr>
        </w:div>
        <w:div w:id="912929287">
          <w:marLeft w:val="640"/>
          <w:marRight w:val="0"/>
          <w:marTop w:val="0"/>
          <w:marBottom w:val="0"/>
          <w:divBdr>
            <w:top w:val="none" w:sz="0" w:space="0" w:color="auto"/>
            <w:left w:val="none" w:sz="0" w:space="0" w:color="auto"/>
            <w:bottom w:val="none" w:sz="0" w:space="0" w:color="auto"/>
            <w:right w:val="none" w:sz="0" w:space="0" w:color="auto"/>
          </w:divBdr>
        </w:div>
        <w:div w:id="1288127589">
          <w:marLeft w:val="640"/>
          <w:marRight w:val="0"/>
          <w:marTop w:val="0"/>
          <w:marBottom w:val="0"/>
          <w:divBdr>
            <w:top w:val="none" w:sz="0" w:space="0" w:color="auto"/>
            <w:left w:val="none" w:sz="0" w:space="0" w:color="auto"/>
            <w:bottom w:val="none" w:sz="0" w:space="0" w:color="auto"/>
            <w:right w:val="none" w:sz="0" w:space="0" w:color="auto"/>
          </w:divBdr>
        </w:div>
        <w:div w:id="636689400">
          <w:marLeft w:val="640"/>
          <w:marRight w:val="0"/>
          <w:marTop w:val="0"/>
          <w:marBottom w:val="0"/>
          <w:divBdr>
            <w:top w:val="none" w:sz="0" w:space="0" w:color="auto"/>
            <w:left w:val="none" w:sz="0" w:space="0" w:color="auto"/>
            <w:bottom w:val="none" w:sz="0" w:space="0" w:color="auto"/>
            <w:right w:val="none" w:sz="0" w:space="0" w:color="auto"/>
          </w:divBdr>
        </w:div>
        <w:div w:id="746658359">
          <w:marLeft w:val="640"/>
          <w:marRight w:val="0"/>
          <w:marTop w:val="0"/>
          <w:marBottom w:val="0"/>
          <w:divBdr>
            <w:top w:val="none" w:sz="0" w:space="0" w:color="auto"/>
            <w:left w:val="none" w:sz="0" w:space="0" w:color="auto"/>
            <w:bottom w:val="none" w:sz="0" w:space="0" w:color="auto"/>
            <w:right w:val="none" w:sz="0" w:space="0" w:color="auto"/>
          </w:divBdr>
        </w:div>
        <w:div w:id="1694839135">
          <w:marLeft w:val="640"/>
          <w:marRight w:val="0"/>
          <w:marTop w:val="0"/>
          <w:marBottom w:val="0"/>
          <w:divBdr>
            <w:top w:val="none" w:sz="0" w:space="0" w:color="auto"/>
            <w:left w:val="none" w:sz="0" w:space="0" w:color="auto"/>
            <w:bottom w:val="none" w:sz="0" w:space="0" w:color="auto"/>
            <w:right w:val="none" w:sz="0" w:space="0" w:color="auto"/>
          </w:divBdr>
        </w:div>
        <w:div w:id="10377045">
          <w:marLeft w:val="640"/>
          <w:marRight w:val="0"/>
          <w:marTop w:val="0"/>
          <w:marBottom w:val="0"/>
          <w:divBdr>
            <w:top w:val="none" w:sz="0" w:space="0" w:color="auto"/>
            <w:left w:val="none" w:sz="0" w:space="0" w:color="auto"/>
            <w:bottom w:val="none" w:sz="0" w:space="0" w:color="auto"/>
            <w:right w:val="none" w:sz="0" w:space="0" w:color="auto"/>
          </w:divBdr>
        </w:div>
        <w:div w:id="872811844">
          <w:marLeft w:val="640"/>
          <w:marRight w:val="0"/>
          <w:marTop w:val="0"/>
          <w:marBottom w:val="0"/>
          <w:divBdr>
            <w:top w:val="none" w:sz="0" w:space="0" w:color="auto"/>
            <w:left w:val="none" w:sz="0" w:space="0" w:color="auto"/>
            <w:bottom w:val="none" w:sz="0" w:space="0" w:color="auto"/>
            <w:right w:val="none" w:sz="0" w:space="0" w:color="auto"/>
          </w:divBdr>
        </w:div>
        <w:div w:id="994384045">
          <w:marLeft w:val="640"/>
          <w:marRight w:val="0"/>
          <w:marTop w:val="0"/>
          <w:marBottom w:val="0"/>
          <w:divBdr>
            <w:top w:val="none" w:sz="0" w:space="0" w:color="auto"/>
            <w:left w:val="none" w:sz="0" w:space="0" w:color="auto"/>
            <w:bottom w:val="none" w:sz="0" w:space="0" w:color="auto"/>
            <w:right w:val="none" w:sz="0" w:space="0" w:color="auto"/>
          </w:divBdr>
        </w:div>
        <w:div w:id="1635600609">
          <w:marLeft w:val="640"/>
          <w:marRight w:val="0"/>
          <w:marTop w:val="0"/>
          <w:marBottom w:val="0"/>
          <w:divBdr>
            <w:top w:val="none" w:sz="0" w:space="0" w:color="auto"/>
            <w:left w:val="none" w:sz="0" w:space="0" w:color="auto"/>
            <w:bottom w:val="none" w:sz="0" w:space="0" w:color="auto"/>
            <w:right w:val="none" w:sz="0" w:space="0" w:color="auto"/>
          </w:divBdr>
        </w:div>
        <w:div w:id="985207944">
          <w:marLeft w:val="640"/>
          <w:marRight w:val="0"/>
          <w:marTop w:val="0"/>
          <w:marBottom w:val="0"/>
          <w:divBdr>
            <w:top w:val="none" w:sz="0" w:space="0" w:color="auto"/>
            <w:left w:val="none" w:sz="0" w:space="0" w:color="auto"/>
            <w:bottom w:val="none" w:sz="0" w:space="0" w:color="auto"/>
            <w:right w:val="none" w:sz="0" w:space="0" w:color="auto"/>
          </w:divBdr>
        </w:div>
        <w:div w:id="861893945">
          <w:marLeft w:val="640"/>
          <w:marRight w:val="0"/>
          <w:marTop w:val="0"/>
          <w:marBottom w:val="0"/>
          <w:divBdr>
            <w:top w:val="none" w:sz="0" w:space="0" w:color="auto"/>
            <w:left w:val="none" w:sz="0" w:space="0" w:color="auto"/>
            <w:bottom w:val="none" w:sz="0" w:space="0" w:color="auto"/>
            <w:right w:val="none" w:sz="0" w:space="0" w:color="auto"/>
          </w:divBdr>
        </w:div>
        <w:div w:id="1464225772">
          <w:marLeft w:val="640"/>
          <w:marRight w:val="0"/>
          <w:marTop w:val="0"/>
          <w:marBottom w:val="0"/>
          <w:divBdr>
            <w:top w:val="none" w:sz="0" w:space="0" w:color="auto"/>
            <w:left w:val="none" w:sz="0" w:space="0" w:color="auto"/>
            <w:bottom w:val="none" w:sz="0" w:space="0" w:color="auto"/>
            <w:right w:val="none" w:sz="0" w:space="0" w:color="auto"/>
          </w:divBdr>
        </w:div>
        <w:div w:id="978681176">
          <w:marLeft w:val="640"/>
          <w:marRight w:val="0"/>
          <w:marTop w:val="0"/>
          <w:marBottom w:val="0"/>
          <w:divBdr>
            <w:top w:val="none" w:sz="0" w:space="0" w:color="auto"/>
            <w:left w:val="none" w:sz="0" w:space="0" w:color="auto"/>
            <w:bottom w:val="none" w:sz="0" w:space="0" w:color="auto"/>
            <w:right w:val="none" w:sz="0" w:space="0" w:color="auto"/>
          </w:divBdr>
        </w:div>
        <w:div w:id="1715542013">
          <w:marLeft w:val="640"/>
          <w:marRight w:val="0"/>
          <w:marTop w:val="0"/>
          <w:marBottom w:val="0"/>
          <w:divBdr>
            <w:top w:val="none" w:sz="0" w:space="0" w:color="auto"/>
            <w:left w:val="none" w:sz="0" w:space="0" w:color="auto"/>
            <w:bottom w:val="none" w:sz="0" w:space="0" w:color="auto"/>
            <w:right w:val="none" w:sz="0" w:space="0" w:color="auto"/>
          </w:divBdr>
        </w:div>
        <w:div w:id="1794985257">
          <w:marLeft w:val="640"/>
          <w:marRight w:val="0"/>
          <w:marTop w:val="0"/>
          <w:marBottom w:val="0"/>
          <w:divBdr>
            <w:top w:val="none" w:sz="0" w:space="0" w:color="auto"/>
            <w:left w:val="none" w:sz="0" w:space="0" w:color="auto"/>
            <w:bottom w:val="none" w:sz="0" w:space="0" w:color="auto"/>
            <w:right w:val="none" w:sz="0" w:space="0" w:color="auto"/>
          </w:divBdr>
        </w:div>
        <w:div w:id="259342714">
          <w:marLeft w:val="640"/>
          <w:marRight w:val="0"/>
          <w:marTop w:val="0"/>
          <w:marBottom w:val="0"/>
          <w:divBdr>
            <w:top w:val="none" w:sz="0" w:space="0" w:color="auto"/>
            <w:left w:val="none" w:sz="0" w:space="0" w:color="auto"/>
            <w:bottom w:val="none" w:sz="0" w:space="0" w:color="auto"/>
            <w:right w:val="none" w:sz="0" w:space="0" w:color="auto"/>
          </w:divBdr>
        </w:div>
        <w:div w:id="1396778919">
          <w:marLeft w:val="640"/>
          <w:marRight w:val="0"/>
          <w:marTop w:val="0"/>
          <w:marBottom w:val="0"/>
          <w:divBdr>
            <w:top w:val="none" w:sz="0" w:space="0" w:color="auto"/>
            <w:left w:val="none" w:sz="0" w:space="0" w:color="auto"/>
            <w:bottom w:val="none" w:sz="0" w:space="0" w:color="auto"/>
            <w:right w:val="none" w:sz="0" w:space="0" w:color="auto"/>
          </w:divBdr>
        </w:div>
        <w:div w:id="743532013">
          <w:marLeft w:val="640"/>
          <w:marRight w:val="0"/>
          <w:marTop w:val="0"/>
          <w:marBottom w:val="0"/>
          <w:divBdr>
            <w:top w:val="none" w:sz="0" w:space="0" w:color="auto"/>
            <w:left w:val="none" w:sz="0" w:space="0" w:color="auto"/>
            <w:bottom w:val="none" w:sz="0" w:space="0" w:color="auto"/>
            <w:right w:val="none" w:sz="0" w:space="0" w:color="auto"/>
          </w:divBdr>
        </w:div>
        <w:div w:id="1238898235">
          <w:marLeft w:val="640"/>
          <w:marRight w:val="0"/>
          <w:marTop w:val="0"/>
          <w:marBottom w:val="0"/>
          <w:divBdr>
            <w:top w:val="none" w:sz="0" w:space="0" w:color="auto"/>
            <w:left w:val="none" w:sz="0" w:space="0" w:color="auto"/>
            <w:bottom w:val="none" w:sz="0" w:space="0" w:color="auto"/>
            <w:right w:val="none" w:sz="0" w:space="0" w:color="auto"/>
          </w:divBdr>
        </w:div>
        <w:div w:id="638846034">
          <w:marLeft w:val="640"/>
          <w:marRight w:val="0"/>
          <w:marTop w:val="0"/>
          <w:marBottom w:val="0"/>
          <w:divBdr>
            <w:top w:val="none" w:sz="0" w:space="0" w:color="auto"/>
            <w:left w:val="none" w:sz="0" w:space="0" w:color="auto"/>
            <w:bottom w:val="none" w:sz="0" w:space="0" w:color="auto"/>
            <w:right w:val="none" w:sz="0" w:space="0" w:color="auto"/>
          </w:divBdr>
        </w:div>
        <w:div w:id="440151406">
          <w:marLeft w:val="640"/>
          <w:marRight w:val="0"/>
          <w:marTop w:val="0"/>
          <w:marBottom w:val="0"/>
          <w:divBdr>
            <w:top w:val="none" w:sz="0" w:space="0" w:color="auto"/>
            <w:left w:val="none" w:sz="0" w:space="0" w:color="auto"/>
            <w:bottom w:val="none" w:sz="0" w:space="0" w:color="auto"/>
            <w:right w:val="none" w:sz="0" w:space="0" w:color="auto"/>
          </w:divBdr>
        </w:div>
        <w:div w:id="1044594933">
          <w:marLeft w:val="640"/>
          <w:marRight w:val="0"/>
          <w:marTop w:val="0"/>
          <w:marBottom w:val="0"/>
          <w:divBdr>
            <w:top w:val="none" w:sz="0" w:space="0" w:color="auto"/>
            <w:left w:val="none" w:sz="0" w:space="0" w:color="auto"/>
            <w:bottom w:val="none" w:sz="0" w:space="0" w:color="auto"/>
            <w:right w:val="none" w:sz="0" w:space="0" w:color="auto"/>
          </w:divBdr>
        </w:div>
        <w:div w:id="427039693">
          <w:marLeft w:val="640"/>
          <w:marRight w:val="0"/>
          <w:marTop w:val="0"/>
          <w:marBottom w:val="0"/>
          <w:divBdr>
            <w:top w:val="none" w:sz="0" w:space="0" w:color="auto"/>
            <w:left w:val="none" w:sz="0" w:space="0" w:color="auto"/>
            <w:bottom w:val="none" w:sz="0" w:space="0" w:color="auto"/>
            <w:right w:val="none" w:sz="0" w:space="0" w:color="auto"/>
          </w:divBdr>
        </w:div>
        <w:div w:id="351732470">
          <w:marLeft w:val="640"/>
          <w:marRight w:val="0"/>
          <w:marTop w:val="0"/>
          <w:marBottom w:val="0"/>
          <w:divBdr>
            <w:top w:val="none" w:sz="0" w:space="0" w:color="auto"/>
            <w:left w:val="none" w:sz="0" w:space="0" w:color="auto"/>
            <w:bottom w:val="none" w:sz="0" w:space="0" w:color="auto"/>
            <w:right w:val="none" w:sz="0" w:space="0" w:color="auto"/>
          </w:divBdr>
        </w:div>
        <w:div w:id="864909099">
          <w:marLeft w:val="640"/>
          <w:marRight w:val="0"/>
          <w:marTop w:val="0"/>
          <w:marBottom w:val="0"/>
          <w:divBdr>
            <w:top w:val="none" w:sz="0" w:space="0" w:color="auto"/>
            <w:left w:val="none" w:sz="0" w:space="0" w:color="auto"/>
            <w:bottom w:val="none" w:sz="0" w:space="0" w:color="auto"/>
            <w:right w:val="none" w:sz="0" w:space="0" w:color="auto"/>
          </w:divBdr>
        </w:div>
        <w:div w:id="669601680">
          <w:marLeft w:val="640"/>
          <w:marRight w:val="0"/>
          <w:marTop w:val="0"/>
          <w:marBottom w:val="0"/>
          <w:divBdr>
            <w:top w:val="none" w:sz="0" w:space="0" w:color="auto"/>
            <w:left w:val="none" w:sz="0" w:space="0" w:color="auto"/>
            <w:bottom w:val="none" w:sz="0" w:space="0" w:color="auto"/>
            <w:right w:val="none" w:sz="0" w:space="0" w:color="auto"/>
          </w:divBdr>
        </w:div>
        <w:div w:id="403721554">
          <w:marLeft w:val="640"/>
          <w:marRight w:val="0"/>
          <w:marTop w:val="0"/>
          <w:marBottom w:val="0"/>
          <w:divBdr>
            <w:top w:val="none" w:sz="0" w:space="0" w:color="auto"/>
            <w:left w:val="none" w:sz="0" w:space="0" w:color="auto"/>
            <w:bottom w:val="none" w:sz="0" w:space="0" w:color="auto"/>
            <w:right w:val="none" w:sz="0" w:space="0" w:color="auto"/>
          </w:divBdr>
        </w:div>
        <w:div w:id="561135698">
          <w:marLeft w:val="640"/>
          <w:marRight w:val="0"/>
          <w:marTop w:val="0"/>
          <w:marBottom w:val="0"/>
          <w:divBdr>
            <w:top w:val="none" w:sz="0" w:space="0" w:color="auto"/>
            <w:left w:val="none" w:sz="0" w:space="0" w:color="auto"/>
            <w:bottom w:val="none" w:sz="0" w:space="0" w:color="auto"/>
            <w:right w:val="none" w:sz="0" w:space="0" w:color="auto"/>
          </w:divBdr>
        </w:div>
        <w:div w:id="413354414">
          <w:marLeft w:val="640"/>
          <w:marRight w:val="0"/>
          <w:marTop w:val="0"/>
          <w:marBottom w:val="0"/>
          <w:divBdr>
            <w:top w:val="none" w:sz="0" w:space="0" w:color="auto"/>
            <w:left w:val="none" w:sz="0" w:space="0" w:color="auto"/>
            <w:bottom w:val="none" w:sz="0" w:space="0" w:color="auto"/>
            <w:right w:val="none" w:sz="0" w:space="0" w:color="auto"/>
          </w:divBdr>
        </w:div>
        <w:div w:id="2112696731">
          <w:marLeft w:val="640"/>
          <w:marRight w:val="0"/>
          <w:marTop w:val="0"/>
          <w:marBottom w:val="0"/>
          <w:divBdr>
            <w:top w:val="none" w:sz="0" w:space="0" w:color="auto"/>
            <w:left w:val="none" w:sz="0" w:space="0" w:color="auto"/>
            <w:bottom w:val="none" w:sz="0" w:space="0" w:color="auto"/>
            <w:right w:val="none" w:sz="0" w:space="0" w:color="auto"/>
          </w:divBdr>
        </w:div>
        <w:div w:id="1549612986">
          <w:marLeft w:val="640"/>
          <w:marRight w:val="0"/>
          <w:marTop w:val="0"/>
          <w:marBottom w:val="0"/>
          <w:divBdr>
            <w:top w:val="none" w:sz="0" w:space="0" w:color="auto"/>
            <w:left w:val="none" w:sz="0" w:space="0" w:color="auto"/>
            <w:bottom w:val="none" w:sz="0" w:space="0" w:color="auto"/>
            <w:right w:val="none" w:sz="0" w:space="0" w:color="auto"/>
          </w:divBdr>
        </w:div>
        <w:div w:id="1099788649">
          <w:marLeft w:val="640"/>
          <w:marRight w:val="0"/>
          <w:marTop w:val="0"/>
          <w:marBottom w:val="0"/>
          <w:divBdr>
            <w:top w:val="none" w:sz="0" w:space="0" w:color="auto"/>
            <w:left w:val="none" w:sz="0" w:space="0" w:color="auto"/>
            <w:bottom w:val="none" w:sz="0" w:space="0" w:color="auto"/>
            <w:right w:val="none" w:sz="0" w:space="0" w:color="auto"/>
          </w:divBdr>
        </w:div>
        <w:div w:id="1295019898">
          <w:marLeft w:val="640"/>
          <w:marRight w:val="0"/>
          <w:marTop w:val="0"/>
          <w:marBottom w:val="0"/>
          <w:divBdr>
            <w:top w:val="none" w:sz="0" w:space="0" w:color="auto"/>
            <w:left w:val="none" w:sz="0" w:space="0" w:color="auto"/>
            <w:bottom w:val="none" w:sz="0" w:space="0" w:color="auto"/>
            <w:right w:val="none" w:sz="0" w:space="0" w:color="auto"/>
          </w:divBdr>
        </w:div>
        <w:div w:id="74281524">
          <w:marLeft w:val="640"/>
          <w:marRight w:val="0"/>
          <w:marTop w:val="0"/>
          <w:marBottom w:val="0"/>
          <w:divBdr>
            <w:top w:val="none" w:sz="0" w:space="0" w:color="auto"/>
            <w:left w:val="none" w:sz="0" w:space="0" w:color="auto"/>
            <w:bottom w:val="none" w:sz="0" w:space="0" w:color="auto"/>
            <w:right w:val="none" w:sz="0" w:space="0" w:color="auto"/>
          </w:divBdr>
        </w:div>
        <w:div w:id="80757969">
          <w:marLeft w:val="640"/>
          <w:marRight w:val="0"/>
          <w:marTop w:val="0"/>
          <w:marBottom w:val="0"/>
          <w:divBdr>
            <w:top w:val="none" w:sz="0" w:space="0" w:color="auto"/>
            <w:left w:val="none" w:sz="0" w:space="0" w:color="auto"/>
            <w:bottom w:val="none" w:sz="0" w:space="0" w:color="auto"/>
            <w:right w:val="none" w:sz="0" w:space="0" w:color="auto"/>
          </w:divBdr>
        </w:div>
        <w:div w:id="327559180">
          <w:marLeft w:val="640"/>
          <w:marRight w:val="0"/>
          <w:marTop w:val="0"/>
          <w:marBottom w:val="0"/>
          <w:divBdr>
            <w:top w:val="none" w:sz="0" w:space="0" w:color="auto"/>
            <w:left w:val="none" w:sz="0" w:space="0" w:color="auto"/>
            <w:bottom w:val="none" w:sz="0" w:space="0" w:color="auto"/>
            <w:right w:val="none" w:sz="0" w:space="0" w:color="auto"/>
          </w:divBdr>
        </w:div>
        <w:div w:id="2144075917">
          <w:marLeft w:val="640"/>
          <w:marRight w:val="0"/>
          <w:marTop w:val="0"/>
          <w:marBottom w:val="0"/>
          <w:divBdr>
            <w:top w:val="none" w:sz="0" w:space="0" w:color="auto"/>
            <w:left w:val="none" w:sz="0" w:space="0" w:color="auto"/>
            <w:bottom w:val="none" w:sz="0" w:space="0" w:color="auto"/>
            <w:right w:val="none" w:sz="0" w:space="0" w:color="auto"/>
          </w:divBdr>
        </w:div>
        <w:div w:id="1471629961">
          <w:marLeft w:val="640"/>
          <w:marRight w:val="0"/>
          <w:marTop w:val="0"/>
          <w:marBottom w:val="0"/>
          <w:divBdr>
            <w:top w:val="none" w:sz="0" w:space="0" w:color="auto"/>
            <w:left w:val="none" w:sz="0" w:space="0" w:color="auto"/>
            <w:bottom w:val="none" w:sz="0" w:space="0" w:color="auto"/>
            <w:right w:val="none" w:sz="0" w:space="0" w:color="auto"/>
          </w:divBdr>
        </w:div>
        <w:div w:id="1338851894">
          <w:marLeft w:val="640"/>
          <w:marRight w:val="0"/>
          <w:marTop w:val="0"/>
          <w:marBottom w:val="0"/>
          <w:divBdr>
            <w:top w:val="none" w:sz="0" w:space="0" w:color="auto"/>
            <w:left w:val="none" w:sz="0" w:space="0" w:color="auto"/>
            <w:bottom w:val="none" w:sz="0" w:space="0" w:color="auto"/>
            <w:right w:val="none" w:sz="0" w:space="0" w:color="auto"/>
          </w:divBdr>
        </w:div>
        <w:div w:id="749933285">
          <w:marLeft w:val="640"/>
          <w:marRight w:val="0"/>
          <w:marTop w:val="0"/>
          <w:marBottom w:val="0"/>
          <w:divBdr>
            <w:top w:val="none" w:sz="0" w:space="0" w:color="auto"/>
            <w:left w:val="none" w:sz="0" w:space="0" w:color="auto"/>
            <w:bottom w:val="none" w:sz="0" w:space="0" w:color="auto"/>
            <w:right w:val="none" w:sz="0" w:space="0" w:color="auto"/>
          </w:divBdr>
        </w:div>
        <w:div w:id="575406444">
          <w:marLeft w:val="640"/>
          <w:marRight w:val="0"/>
          <w:marTop w:val="0"/>
          <w:marBottom w:val="0"/>
          <w:divBdr>
            <w:top w:val="none" w:sz="0" w:space="0" w:color="auto"/>
            <w:left w:val="none" w:sz="0" w:space="0" w:color="auto"/>
            <w:bottom w:val="none" w:sz="0" w:space="0" w:color="auto"/>
            <w:right w:val="none" w:sz="0" w:space="0" w:color="auto"/>
          </w:divBdr>
        </w:div>
        <w:div w:id="13459353">
          <w:marLeft w:val="640"/>
          <w:marRight w:val="0"/>
          <w:marTop w:val="0"/>
          <w:marBottom w:val="0"/>
          <w:divBdr>
            <w:top w:val="none" w:sz="0" w:space="0" w:color="auto"/>
            <w:left w:val="none" w:sz="0" w:space="0" w:color="auto"/>
            <w:bottom w:val="none" w:sz="0" w:space="0" w:color="auto"/>
            <w:right w:val="none" w:sz="0" w:space="0" w:color="auto"/>
          </w:divBdr>
        </w:div>
        <w:div w:id="1922836233">
          <w:marLeft w:val="640"/>
          <w:marRight w:val="0"/>
          <w:marTop w:val="0"/>
          <w:marBottom w:val="0"/>
          <w:divBdr>
            <w:top w:val="none" w:sz="0" w:space="0" w:color="auto"/>
            <w:left w:val="none" w:sz="0" w:space="0" w:color="auto"/>
            <w:bottom w:val="none" w:sz="0" w:space="0" w:color="auto"/>
            <w:right w:val="none" w:sz="0" w:space="0" w:color="auto"/>
          </w:divBdr>
        </w:div>
      </w:divsChild>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05923439">
      <w:bodyDiv w:val="1"/>
      <w:marLeft w:val="0"/>
      <w:marRight w:val="0"/>
      <w:marTop w:val="0"/>
      <w:marBottom w:val="0"/>
      <w:divBdr>
        <w:top w:val="none" w:sz="0" w:space="0" w:color="auto"/>
        <w:left w:val="none" w:sz="0" w:space="0" w:color="auto"/>
        <w:bottom w:val="none" w:sz="0" w:space="0" w:color="auto"/>
        <w:right w:val="none" w:sz="0" w:space="0" w:color="auto"/>
      </w:divBdr>
      <w:divsChild>
        <w:div w:id="284625639">
          <w:marLeft w:val="640"/>
          <w:marRight w:val="0"/>
          <w:marTop w:val="0"/>
          <w:marBottom w:val="0"/>
          <w:divBdr>
            <w:top w:val="none" w:sz="0" w:space="0" w:color="auto"/>
            <w:left w:val="none" w:sz="0" w:space="0" w:color="auto"/>
            <w:bottom w:val="none" w:sz="0" w:space="0" w:color="auto"/>
            <w:right w:val="none" w:sz="0" w:space="0" w:color="auto"/>
          </w:divBdr>
        </w:div>
        <w:div w:id="1431315757">
          <w:marLeft w:val="640"/>
          <w:marRight w:val="0"/>
          <w:marTop w:val="0"/>
          <w:marBottom w:val="0"/>
          <w:divBdr>
            <w:top w:val="none" w:sz="0" w:space="0" w:color="auto"/>
            <w:left w:val="none" w:sz="0" w:space="0" w:color="auto"/>
            <w:bottom w:val="none" w:sz="0" w:space="0" w:color="auto"/>
            <w:right w:val="none" w:sz="0" w:space="0" w:color="auto"/>
          </w:divBdr>
        </w:div>
        <w:div w:id="1878733249">
          <w:marLeft w:val="640"/>
          <w:marRight w:val="0"/>
          <w:marTop w:val="0"/>
          <w:marBottom w:val="0"/>
          <w:divBdr>
            <w:top w:val="none" w:sz="0" w:space="0" w:color="auto"/>
            <w:left w:val="none" w:sz="0" w:space="0" w:color="auto"/>
            <w:bottom w:val="none" w:sz="0" w:space="0" w:color="auto"/>
            <w:right w:val="none" w:sz="0" w:space="0" w:color="auto"/>
          </w:divBdr>
        </w:div>
        <w:div w:id="1998532983">
          <w:marLeft w:val="640"/>
          <w:marRight w:val="0"/>
          <w:marTop w:val="0"/>
          <w:marBottom w:val="0"/>
          <w:divBdr>
            <w:top w:val="none" w:sz="0" w:space="0" w:color="auto"/>
            <w:left w:val="none" w:sz="0" w:space="0" w:color="auto"/>
            <w:bottom w:val="none" w:sz="0" w:space="0" w:color="auto"/>
            <w:right w:val="none" w:sz="0" w:space="0" w:color="auto"/>
          </w:divBdr>
        </w:div>
        <w:div w:id="1333069399">
          <w:marLeft w:val="640"/>
          <w:marRight w:val="0"/>
          <w:marTop w:val="0"/>
          <w:marBottom w:val="0"/>
          <w:divBdr>
            <w:top w:val="none" w:sz="0" w:space="0" w:color="auto"/>
            <w:left w:val="none" w:sz="0" w:space="0" w:color="auto"/>
            <w:bottom w:val="none" w:sz="0" w:space="0" w:color="auto"/>
            <w:right w:val="none" w:sz="0" w:space="0" w:color="auto"/>
          </w:divBdr>
        </w:div>
        <w:div w:id="1410619260">
          <w:marLeft w:val="640"/>
          <w:marRight w:val="0"/>
          <w:marTop w:val="0"/>
          <w:marBottom w:val="0"/>
          <w:divBdr>
            <w:top w:val="none" w:sz="0" w:space="0" w:color="auto"/>
            <w:left w:val="none" w:sz="0" w:space="0" w:color="auto"/>
            <w:bottom w:val="none" w:sz="0" w:space="0" w:color="auto"/>
            <w:right w:val="none" w:sz="0" w:space="0" w:color="auto"/>
          </w:divBdr>
        </w:div>
        <w:div w:id="1947347975">
          <w:marLeft w:val="640"/>
          <w:marRight w:val="0"/>
          <w:marTop w:val="0"/>
          <w:marBottom w:val="0"/>
          <w:divBdr>
            <w:top w:val="none" w:sz="0" w:space="0" w:color="auto"/>
            <w:left w:val="none" w:sz="0" w:space="0" w:color="auto"/>
            <w:bottom w:val="none" w:sz="0" w:space="0" w:color="auto"/>
            <w:right w:val="none" w:sz="0" w:space="0" w:color="auto"/>
          </w:divBdr>
        </w:div>
        <w:div w:id="1754351079">
          <w:marLeft w:val="640"/>
          <w:marRight w:val="0"/>
          <w:marTop w:val="0"/>
          <w:marBottom w:val="0"/>
          <w:divBdr>
            <w:top w:val="none" w:sz="0" w:space="0" w:color="auto"/>
            <w:left w:val="none" w:sz="0" w:space="0" w:color="auto"/>
            <w:bottom w:val="none" w:sz="0" w:space="0" w:color="auto"/>
            <w:right w:val="none" w:sz="0" w:space="0" w:color="auto"/>
          </w:divBdr>
        </w:div>
        <w:div w:id="118766445">
          <w:marLeft w:val="640"/>
          <w:marRight w:val="0"/>
          <w:marTop w:val="0"/>
          <w:marBottom w:val="0"/>
          <w:divBdr>
            <w:top w:val="none" w:sz="0" w:space="0" w:color="auto"/>
            <w:left w:val="none" w:sz="0" w:space="0" w:color="auto"/>
            <w:bottom w:val="none" w:sz="0" w:space="0" w:color="auto"/>
            <w:right w:val="none" w:sz="0" w:space="0" w:color="auto"/>
          </w:divBdr>
        </w:div>
        <w:div w:id="1738286475">
          <w:marLeft w:val="640"/>
          <w:marRight w:val="0"/>
          <w:marTop w:val="0"/>
          <w:marBottom w:val="0"/>
          <w:divBdr>
            <w:top w:val="none" w:sz="0" w:space="0" w:color="auto"/>
            <w:left w:val="none" w:sz="0" w:space="0" w:color="auto"/>
            <w:bottom w:val="none" w:sz="0" w:space="0" w:color="auto"/>
            <w:right w:val="none" w:sz="0" w:space="0" w:color="auto"/>
          </w:divBdr>
        </w:div>
        <w:div w:id="1643079209">
          <w:marLeft w:val="640"/>
          <w:marRight w:val="0"/>
          <w:marTop w:val="0"/>
          <w:marBottom w:val="0"/>
          <w:divBdr>
            <w:top w:val="none" w:sz="0" w:space="0" w:color="auto"/>
            <w:left w:val="none" w:sz="0" w:space="0" w:color="auto"/>
            <w:bottom w:val="none" w:sz="0" w:space="0" w:color="auto"/>
            <w:right w:val="none" w:sz="0" w:space="0" w:color="auto"/>
          </w:divBdr>
        </w:div>
        <w:div w:id="1420441178">
          <w:marLeft w:val="640"/>
          <w:marRight w:val="0"/>
          <w:marTop w:val="0"/>
          <w:marBottom w:val="0"/>
          <w:divBdr>
            <w:top w:val="none" w:sz="0" w:space="0" w:color="auto"/>
            <w:left w:val="none" w:sz="0" w:space="0" w:color="auto"/>
            <w:bottom w:val="none" w:sz="0" w:space="0" w:color="auto"/>
            <w:right w:val="none" w:sz="0" w:space="0" w:color="auto"/>
          </w:divBdr>
        </w:div>
        <w:div w:id="1127159451">
          <w:marLeft w:val="640"/>
          <w:marRight w:val="0"/>
          <w:marTop w:val="0"/>
          <w:marBottom w:val="0"/>
          <w:divBdr>
            <w:top w:val="none" w:sz="0" w:space="0" w:color="auto"/>
            <w:left w:val="none" w:sz="0" w:space="0" w:color="auto"/>
            <w:bottom w:val="none" w:sz="0" w:space="0" w:color="auto"/>
            <w:right w:val="none" w:sz="0" w:space="0" w:color="auto"/>
          </w:divBdr>
        </w:div>
        <w:div w:id="1019157663">
          <w:marLeft w:val="640"/>
          <w:marRight w:val="0"/>
          <w:marTop w:val="0"/>
          <w:marBottom w:val="0"/>
          <w:divBdr>
            <w:top w:val="none" w:sz="0" w:space="0" w:color="auto"/>
            <w:left w:val="none" w:sz="0" w:space="0" w:color="auto"/>
            <w:bottom w:val="none" w:sz="0" w:space="0" w:color="auto"/>
            <w:right w:val="none" w:sz="0" w:space="0" w:color="auto"/>
          </w:divBdr>
        </w:div>
        <w:div w:id="4863414">
          <w:marLeft w:val="640"/>
          <w:marRight w:val="0"/>
          <w:marTop w:val="0"/>
          <w:marBottom w:val="0"/>
          <w:divBdr>
            <w:top w:val="none" w:sz="0" w:space="0" w:color="auto"/>
            <w:left w:val="none" w:sz="0" w:space="0" w:color="auto"/>
            <w:bottom w:val="none" w:sz="0" w:space="0" w:color="auto"/>
            <w:right w:val="none" w:sz="0" w:space="0" w:color="auto"/>
          </w:divBdr>
        </w:div>
        <w:div w:id="1910186039">
          <w:marLeft w:val="640"/>
          <w:marRight w:val="0"/>
          <w:marTop w:val="0"/>
          <w:marBottom w:val="0"/>
          <w:divBdr>
            <w:top w:val="none" w:sz="0" w:space="0" w:color="auto"/>
            <w:left w:val="none" w:sz="0" w:space="0" w:color="auto"/>
            <w:bottom w:val="none" w:sz="0" w:space="0" w:color="auto"/>
            <w:right w:val="none" w:sz="0" w:space="0" w:color="auto"/>
          </w:divBdr>
        </w:div>
        <w:div w:id="1286039833">
          <w:marLeft w:val="640"/>
          <w:marRight w:val="0"/>
          <w:marTop w:val="0"/>
          <w:marBottom w:val="0"/>
          <w:divBdr>
            <w:top w:val="none" w:sz="0" w:space="0" w:color="auto"/>
            <w:left w:val="none" w:sz="0" w:space="0" w:color="auto"/>
            <w:bottom w:val="none" w:sz="0" w:space="0" w:color="auto"/>
            <w:right w:val="none" w:sz="0" w:space="0" w:color="auto"/>
          </w:divBdr>
        </w:div>
        <w:div w:id="1198201644">
          <w:marLeft w:val="640"/>
          <w:marRight w:val="0"/>
          <w:marTop w:val="0"/>
          <w:marBottom w:val="0"/>
          <w:divBdr>
            <w:top w:val="none" w:sz="0" w:space="0" w:color="auto"/>
            <w:left w:val="none" w:sz="0" w:space="0" w:color="auto"/>
            <w:bottom w:val="none" w:sz="0" w:space="0" w:color="auto"/>
            <w:right w:val="none" w:sz="0" w:space="0" w:color="auto"/>
          </w:divBdr>
        </w:div>
        <w:div w:id="746263645">
          <w:marLeft w:val="640"/>
          <w:marRight w:val="0"/>
          <w:marTop w:val="0"/>
          <w:marBottom w:val="0"/>
          <w:divBdr>
            <w:top w:val="none" w:sz="0" w:space="0" w:color="auto"/>
            <w:left w:val="none" w:sz="0" w:space="0" w:color="auto"/>
            <w:bottom w:val="none" w:sz="0" w:space="0" w:color="auto"/>
            <w:right w:val="none" w:sz="0" w:space="0" w:color="auto"/>
          </w:divBdr>
        </w:div>
        <w:div w:id="1950699790">
          <w:marLeft w:val="640"/>
          <w:marRight w:val="0"/>
          <w:marTop w:val="0"/>
          <w:marBottom w:val="0"/>
          <w:divBdr>
            <w:top w:val="none" w:sz="0" w:space="0" w:color="auto"/>
            <w:left w:val="none" w:sz="0" w:space="0" w:color="auto"/>
            <w:bottom w:val="none" w:sz="0" w:space="0" w:color="auto"/>
            <w:right w:val="none" w:sz="0" w:space="0" w:color="auto"/>
          </w:divBdr>
        </w:div>
        <w:div w:id="1325621566">
          <w:marLeft w:val="640"/>
          <w:marRight w:val="0"/>
          <w:marTop w:val="0"/>
          <w:marBottom w:val="0"/>
          <w:divBdr>
            <w:top w:val="none" w:sz="0" w:space="0" w:color="auto"/>
            <w:left w:val="none" w:sz="0" w:space="0" w:color="auto"/>
            <w:bottom w:val="none" w:sz="0" w:space="0" w:color="auto"/>
            <w:right w:val="none" w:sz="0" w:space="0" w:color="auto"/>
          </w:divBdr>
        </w:div>
        <w:div w:id="878974361">
          <w:marLeft w:val="640"/>
          <w:marRight w:val="0"/>
          <w:marTop w:val="0"/>
          <w:marBottom w:val="0"/>
          <w:divBdr>
            <w:top w:val="none" w:sz="0" w:space="0" w:color="auto"/>
            <w:left w:val="none" w:sz="0" w:space="0" w:color="auto"/>
            <w:bottom w:val="none" w:sz="0" w:space="0" w:color="auto"/>
            <w:right w:val="none" w:sz="0" w:space="0" w:color="auto"/>
          </w:divBdr>
        </w:div>
        <w:div w:id="1315793824">
          <w:marLeft w:val="640"/>
          <w:marRight w:val="0"/>
          <w:marTop w:val="0"/>
          <w:marBottom w:val="0"/>
          <w:divBdr>
            <w:top w:val="none" w:sz="0" w:space="0" w:color="auto"/>
            <w:left w:val="none" w:sz="0" w:space="0" w:color="auto"/>
            <w:bottom w:val="none" w:sz="0" w:space="0" w:color="auto"/>
            <w:right w:val="none" w:sz="0" w:space="0" w:color="auto"/>
          </w:divBdr>
        </w:div>
        <w:div w:id="240986133">
          <w:marLeft w:val="640"/>
          <w:marRight w:val="0"/>
          <w:marTop w:val="0"/>
          <w:marBottom w:val="0"/>
          <w:divBdr>
            <w:top w:val="none" w:sz="0" w:space="0" w:color="auto"/>
            <w:left w:val="none" w:sz="0" w:space="0" w:color="auto"/>
            <w:bottom w:val="none" w:sz="0" w:space="0" w:color="auto"/>
            <w:right w:val="none" w:sz="0" w:space="0" w:color="auto"/>
          </w:divBdr>
        </w:div>
        <w:div w:id="1063484418">
          <w:marLeft w:val="640"/>
          <w:marRight w:val="0"/>
          <w:marTop w:val="0"/>
          <w:marBottom w:val="0"/>
          <w:divBdr>
            <w:top w:val="none" w:sz="0" w:space="0" w:color="auto"/>
            <w:left w:val="none" w:sz="0" w:space="0" w:color="auto"/>
            <w:bottom w:val="none" w:sz="0" w:space="0" w:color="auto"/>
            <w:right w:val="none" w:sz="0" w:space="0" w:color="auto"/>
          </w:divBdr>
        </w:div>
        <w:div w:id="131338476">
          <w:marLeft w:val="640"/>
          <w:marRight w:val="0"/>
          <w:marTop w:val="0"/>
          <w:marBottom w:val="0"/>
          <w:divBdr>
            <w:top w:val="none" w:sz="0" w:space="0" w:color="auto"/>
            <w:left w:val="none" w:sz="0" w:space="0" w:color="auto"/>
            <w:bottom w:val="none" w:sz="0" w:space="0" w:color="auto"/>
            <w:right w:val="none" w:sz="0" w:space="0" w:color="auto"/>
          </w:divBdr>
        </w:div>
        <w:div w:id="1550998289">
          <w:marLeft w:val="640"/>
          <w:marRight w:val="0"/>
          <w:marTop w:val="0"/>
          <w:marBottom w:val="0"/>
          <w:divBdr>
            <w:top w:val="none" w:sz="0" w:space="0" w:color="auto"/>
            <w:left w:val="none" w:sz="0" w:space="0" w:color="auto"/>
            <w:bottom w:val="none" w:sz="0" w:space="0" w:color="auto"/>
            <w:right w:val="none" w:sz="0" w:space="0" w:color="auto"/>
          </w:divBdr>
        </w:div>
        <w:div w:id="528494843">
          <w:marLeft w:val="640"/>
          <w:marRight w:val="0"/>
          <w:marTop w:val="0"/>
          <w:marBottom w:val="0"/>
          <w:divBdr>
            <w:top w:val="none" w:sz="0" w:space="0" w:color="auto"/>
            <w:left w:val="none" w:sz="0" w:space="0" w:color="auto"/>
            <w:bottom w:val="none" w:sz="0" w:space="0" w:color="auto"/>
            <w:right w:val="none" w:sz="0" w:space="0" w:color="auto"/>
          </w:divBdr>
        </w:div>
        <w:div w:id="270086312">
          <w:marLeft w:val="640"/>
          <w:marRight w:val="0"/>
          <w:marTop w:val="0"/>
          <w:marBottom w:val="0"/>
          <w:divBdr>
            <w:top w:val="none" w:sz="0" w:space="0" w:color="auto"/>
            <w:left w:val="none" w:sz="0" w:space="0" w:color="auto"/>
            <w:bottom w:val="none" w:sz="0" w:space="0" w:color="auto"/>
            <w:right w:val="none" w:sz="0" w:space="0" w:color="auto"/>
          </w:divBdr>
        </w:div>
        <w:div w:id="492992948">
          <w:marLeft w:val="640"/>
          <w:marRight w:val="0"/>
          <w:marTop w:val="0"/>
          <w:marBottom w:val="0"/>
          <w:divBdr>
            <w:top w:val="none" w:sz="0" w:space="0" w:color="auto"/>
            <w:left w:val="none" w:sz="0" w:space="0" w:color="auto"/>
            <w:bottom w:val="none" w:sz="0" w:space="0" w:color="auto"/>
            <w:right w:val="none" w:sz="0" w:space="0" w:color="auto"/>
          </w:divBdr>
        </w:div>
        <w:div w:id="1101993421">
          <w:marLeft w:val="640"/>
          <w:marRight w:val="0"/>
          <w:marTop w:val="0"/>
          <w:marBottom w:val="0"/>
          <w:divBdr>
            <w:top w:val="none" w:sz="0" w:space="0" w:color="auto"/>
            <w:left w:val="none" w:sz="0" w:space="0" w:color="auto"/>
            <w:bottom w:val="none" w:sz="0" w:space="0" w:color="auto"/>
            <w:right w:val="none" w:sz="0" w:space="0" w:color="auto"/>
          </w:divBdr>
        </w:div>
        <w:div w:id="973559426">
          <w:marLeft w:val="640"/>
          <w:marRight w:val="0"/>
          <w:marTop w:val="0"/>
          <w:marBottom w:val="0"/>
          <w:divBdr>
            <w:top w:val="none" w:sz="0" w:space="0" w:color="auto"/>
            <w:left w:val="none" w:sz="0" w:space="0" w:color="auto"/>
            <w:bottom w:val="none" w:sz="0" w:space="0" w:color="auto"/>
            <w:right w:val="none" w:sz="0" w:space="0" w:color="auto"/>
          </w:divBdr>
        </w:div>
        <w:div w:id="1707018751">
          <w:marLeft w:val="640"/>
          <w:marRight w:val="0"/>
          <w:marTop w:val="0"/>
          <w:marBottom w:val="0"/>
          <w:divBdr>
            <w:top w:val="none" w:sz="0" w:space="0" w:color="auto"/>
            <w:left w:val="none" w:sz="0" w:space="0" w:color="auto"/>
            <w:bottom w:val="none" w:sz="0" w:space="0" w:color="auto"/>
            <w:right w:val="none" w:sz="0" w:space="0" w:color="auto"/>
          </w:divBdr>
        </w:div>
        <w:div w:id="48919263">
          <w:marLeft w:val="640"/>
          <w:marRight w:val="0"/>
          <w:marTop w:val="0"/>
          <w:marBottom w:val="0"/>
          <w:divBdr>
            <w:top w:val="none" w:sz="0" w:space="0" w:color="auto"/>
            <w:left w:val="none" w:sz="0" w:space="0" w:color="auto"/>
            <w:bottom w:val="none" w:sz="0" w:space="0" w:color="auto"/>
            <w:right w:val="none" w:sz="0" w:space="0" w:color="auto"/>
          </w:divBdr>
        </w:div>
        <w:div w:id="1421757658">
          <w:marLeft w:val="640"/>
          <w:marRight w:val="0"/>
          <w:marTop w:val="0"/>
          <w:marBottom w:val="0"/>
          <w:divBdr>
            <w:top w:val="none" w:sz="0" w:space="0" w:color="auto"/>
            <w:left w:val="none" w:sz="0" w:space="0" w:color="auto"/>
            <w:bottom w:val="none" w:sz="0" w:space="0" w:color="auto"/>
            <w:right w:val="none" w:sz="0" w:space="0" w:color="auto"/>
          </w:divBdr>
        </w:div>
        <w:div w:id="604845508">
          <w:marLeft w:val="640"/>
          <w:marRight w:val="0"/>
          <w:marTop w:val="0"/>
          <w:marBottom w:val="0"/>
          <w:divBdr>
            <w:top w:val="none" w:sz="0" w:space="0" w:color="auto"/>
            <w:left w:val="none" w:sz="0" w:space="0" w:color="auto"/>
            <w:bottom w:val="none" w:sz="0" w:space="0" w:color="auto"/>
            <w:right w:val="none" w:sz="0" w:space="0" w:color="auto"/>
          </w:divBdr>
        </w:div>
        <w:div w:id="867989210">
          <w:marLeft w:val="640"/>
          <w:marRight w:val="0"/>
          <w:marTop w:val="0"/>
          <w:marBottom w:val="0"/>
          <w:divBdr>
            <w:top w:val="none" w:sz="0" w:space="0" w:color="auto"/>
            <w:left w:val="none" w:sz="0" w:space="0" w:color="auto"/>
            <w:bottom w:val="none" w:sz="0" w:space="0" w:color="auto"/>
            <w:right w:val="none" w:sz="0" w:space="0" w:color="auto"/>
          </w:divBdr>
        </w:div>
        <w:div w:id="186337903">
          <w:marLeft w:val="640"/>
          <w:marRight w:val="0"/>
          <w:marTop w:val="0"/>
          <w:marBottom w:val="0"/>
          <w:divBdr>
            <w:top w:val="none" w:sz="0" w:space="0" w:color="auto"/>
            <w:left w:val="none" w:sz="0" w:space="0" w:color="auto"/>
            <w:bottom w:val="none" w:sz="0" w:space="0" w:color="auto"/>
            <w:right w:val="none" w:sz="0" w:space="0" w:color="auto"/>
          </w:divBdr>
        </w:div>
        <w:div w:id="2053113690">
          <w:marLeft w:val="640"/>
          <w:marRight w:val="0"/>
          <w:marTop w:val="0"/>
          <w:marBottom w:val="0"/>
          <w:divBdr>
            <w:top w:val="none" w:sz="0" w:space="0" w:color="auto"/>
            <w:left w:val="none" w:sz="0" w:space="0" w:color="auto"/>
            <w:bottom w:val="none" w:sz="0" w:space="0" w:color="auto"/>
            <w:right w:val="none" w:sz="0" w:space="0" w:color="auto"/>
          </w:divBdr>
        </w:div>
        <w:div w:id="1754737705">
          <w:marLeft w:val="640"/>
          <w:marRight w:val="0"/>
          <w:marTop w:val="0"/>
          <w:marBottom w:val="0"/>
          <w:divBdr>
            <w:top w:val="none" w:sz="0" w:space="0" w:color="auto"/>
            <w:left w:val="none" w:sz="0" w:space="0" w:color="auto"/>
            <w:bottom w:val="none" w:sz="0" w:space="0" w:color="auto"/>
            <w:right w:val="none" w:sz="0" w:space="0" w:color="auto"/>
          </w:divBdr>
        </w:div>
        <w:div w:id="443578257">
          <w:marLeft w:val="640"/>
          <w:marRight w:val="0"/>
          <w:marTop w:val="0"/>
          <w:marBottom w:val="0"/>
          <w:divBdr>
            <w:top w:val="none" w:sz="0" w:space="0" w:color="auto"/>
            <w:left w:val="none" w:sz="0" w:space="0" w:color="auto"/>
            <w:bottom w:val="none" w:sz="0" w:space="0" w:color="auto"/>
            <w:right w:val="none" w:sz="0" w:space="0" w:color="auto"/>
          </w:divBdr>
        </w:div>
        <w:div w:id="445931240">
          <w:marLeft w:val="640"/>
          <w:marRight w:val="0"/>
          <w:marTop w:val="0"/>
          <w:marBottom w:val="0"/>
          <w:divBdr>
            <w:top w:val="none" w:sz="0" w:space="0" w:color="auto"/>
            <w:left w:val="none" w:sz="0" w:space="0" w:color="auto"/>
            <w:bottom w:val="none" w:sz="0" w:space="0" w:color="auto"/>
            <w:right w:val="none" w:sz="0" w:space="0" w:color="auto"/>
          </w:divBdr>
        </w:div>
        <w:div w:id="1616793786">
          <w:marLeft w:val="640"/>
          <w:marRight w:val="0"/>
          <w:marTop w:val="0"/>
          <w:marBottom w:val="0"/>
          <w:divBdr>
            <w:top w:val="none" w:sz="0" w:space="0" w:color="auto"/>
            <w:left w:val="none" w:sz="0" w:space="0" w:color="auto"/>
            <w:bottom w:val="none" w:sz="0" w:space="0" w:color="auto"/>
            <w:right w:val="none" w:sz="0" w:space="0" w:color="auto"/>
          </w:divBdr>
        </w:div>
        <w:div w:id="1632788073">
          <w:marLeft w:val="640"/>
          <w:marRight w:val="0"/>
          <w:marTop w:val="0"/>
          <w:marBottom w:val="0"/>
          <w:divBdr>
            <w:top w:val="none" w:sz="0" w:space="0" w:color="auto"/>
            <w:left w:val="none" w:sz="0" w:space="0" w:color="auto"/>
            <w:bottom w:val="none" w:sz="0" w:space="0" w:color="auto"/>
            <w:right w:val="none" w:sz="0" w:space="0" w:color="auto"/>
          </w:divBdr>
        </w:div>
        <w:div w:id="866329026">
          <w:marLeft w:val="640"/>
          <w:marRight w:val="0"/>
          <w:marTop w:val="0"/>
          <w:marBottom w:val="0"/>
          <w:divBdr>
            <w:top w:val="none" w:sz="0" w:space="0" w:color="auto"/>
            <w:left w:val="none" w:sz="0" w:space="0" w:color="auto"/>
            <w:bottom w:val="none" w:sz="0" w:space="0" w:color="auto"/>
            <w:right w:val="none" w:sz="0" w:space="0" w:color="auto"/>
          </w:divBdr>
        </w:div>
        <w:div w:id="158814232">
          <w:marLeft w:val="640"/>
          <w:marRight w:val="0"/>
          <w:marTop w:val="0"/>
          <w:marBottom w:val="0"/>
          <w:divBdr>
            <w:top w:val="none" w:sz="0" w:space="0" w:color="auto"/>
            <w:left w:val="none" w:sz="0" w:space="0" w:color="auto"/>
            <w:bottom w:val="none" w:sz="0" w:space="0" w:color="auto"/>
            <w:right w:val="none" w:sz="0" w:space="0" w:color="auto"/>
          </w:divBdr>
        </w:div>
        <w:div w:id="1462191248">
          <w:marLeft w:val="640"/>
          <w:marRight w:val="0"/>
          <w:marTop w:val="0"/>
          <w:marBottom w:val="0"/>
          <w:divBdr>
            <w:top w:val="none" w:sz="0" w:space="0" w:color="auto"/>
            <w:left w:val="none" w:sz="0" w:space="0" w:color="auto"/>
            <w:bottom w:val="none" w:sz="0" w:space="0" w:color="auto"/>
            <w:right w:val="none" w:sz="0" w:space="0" w:color="auto"/>
          </w:divBdr>
        </w:div>
        <w:div w:id="1074820008">
          <w:marLeft w:val="640"/>
          <w:marRight w:val="0"/>
          <w:marTop w:val="0"/>
          <w:marBottom w:val="0"/>
          <w:divBdr>
            <w:top w:val="none" w:sz="0" w:space="0" w:color="auto"/>
            <w:left w:val="none" w:sz="0" w:space="0" w:color="auto"/>
            <w:bottom w:val="none" w:sz="0" w:space="0" w:color="auto"/>
            <w:right w:val="none" w:sz="0" w:space="0" w:color="auto"/>
          </w:divBdr>
        </w:div>
        <w:div w:id="76481968">
          <w:marLeft w:val="640"/>
          <w:marRight w:val="0"/>
          <w:marTop w:val="0"/>
          <w:marBottom w:val="0"/>
          <w:divBdr>
            <w:top w:val="none" w:sz="0" w:space="0" w:color="auto"/>
            <w:left w:val="none" w:sz="0" w:space="0" w:color="auto"/>
            <w:bottom w:val="none" w:sz="0" w:space="0" w:color="auto"/>
            <w:right w:val="none" w:sz="0" w:space="0" w:color="auto"/>
          </w:divBdr>
        </w:div>
        <w:div w:id="551422678">
          <w:marLeft w:val="640"/>
          <w:marRight w:val="0"/>
          <w:marTop w:val="0"/>
          <w:marBottom w:val="0"/>
          <w:divBdr>
            <w:top w:val="none" w:sz="0" w:space="0" w:color="auto"/>
            <w:left w:val="none" w:sz="0" w:space="0" w:color="auto"/>
            <w:bottom w:val="none" w:sz="0" w:space="0" w:color="auto"/>
            <w:right w:val="none" w:sz="0" w:space="0" w:color="auto"/>
          </w:divBdr>
        </w:div>
        <w:div w:id="165941071">
          <w:marLeft w:val="640"/>
          <w:marRight w:val="0"/>
          <w:marTop w:val="0"/>
          <w:marBottom w:val="0"/>
          <w:divBdr>
            <w:top w:val="none" w:sz="0" w:space="0" w:color="auto"/>
            <w:left w:val="none" w:sz="0" w:space="0" w:color="auto"/>
            <w:bottom w:val="none" w:sz="0" w:space="0" w:color="auto"/>
            <w:right w:val="none" w:sz="0" w:space="0" w:color="auto"/>
          </w:divBdr>
        </w:div>
        <w:div w:id="1816100519">
          <w:marLeft w:val="640"/>
          <w:marRight w:val="0"/>
          <w:marTop w:val="0"/>
          <w:marBottom w:val="0"/>
          <w:divBdr>
            <w:top w:val="none" w:sz="0" w:space="0" w:color="auto"/>
            <w:left w:val="none" w:sz="0" w:space="0" w:color="auto"/>
            <w:bottom w:val="none" w:sz="0" w:space="0" w:color="auto"/>
            <w:right w:val="none" w:sz="0" w:space="0" w:color="auto"/>
          </w:divBdr>
        </w:div>
        <w:div w:id="431317868">
          <w:marLeft w:val="640"/>
          <w:marRight w:val="0"/>
          <w:marTop w:val="0"/>
          <w:marBottom w:val="0"/>
          <w:divBdr>
            <w:top w:val="none" w:sz="0" w:space="0" w:color="auto"/>
            <w:left w:val="none" w:sz="0" w:space="0" w:color="auto"/>
            <w:bottom w:val="none" w:sz="0" w:space="0" w:color="auto"/>
            <w:right w:val="none" w:sz="0" w:space="0" w:color="auto"/>
          </w:divBdr>
        </w:div>
        <w:div w:id="1729760421">
          <w:marLeft w:val="640"/>
          <w:marRight w:val="0"/>
          <w:marTop w:val="0"/>
          <w:marBottom w:val="0"/>
          <w:divBdr>
            <w:top w:val="none" w:sz="0" w:space="0" w:color="auto"/>
            <w:left w:val="none" w:sz="0" w:space="0" w:color="auto"/>
            <w:bottom w:val="none" w:sz="0" w:space="0" w:color="auto"/>
            <w:right w:val="none" w:sz="0" w:space="0" w:color="auto"/>
          </w:divBdr>
        </w:div>
        <w:div w:id="450587378">
          <w:marLeft w:val="640"/>
          <w:marRight w:val="0"/>
          <w:marTop w:val="0"/>
          <w:marBottom w:val="0"/>
          <w:divBdr>
            <w:top w:val="none" w:sz="0" w:space="0" w:color="auto"/>
            <w:left w:val="none" w:sz="0" w:space="0" w:color="auto"/>
            <w:bottom w:val="none" w:sz="0" w:space="0" w:color="auto"/>
            <w:right w:val="none" w:sz="0" w:space="0" w:color="auto"/>
          </w:divBdr>
        </w:div>
        <w:div w:id="574438922">
          <w:marLeft w:val="640"/>
          <w:marRight w:val="0"/>
          <w:marTop w:val="0"/>
          <w:marBottom w:val="0"/>
          <w:divBdr>
            <w:top w:val="none" w:sz="0" w:space="0" w:color="auto"/>
            <w:left w:val="none" w:sz="0" w:space="0" w:color="auto"/>
            <w:bottom w:val="none" w:sz="0" w:space="0" w:color="auto"/>
            <w:right w:val="none" w:sz="0" w:space="0" w:color="auto"/>
          </w:divBdr>
        </w:div>
        <w:div w:id="87968393">
          <w:marLeft w:val="640"/>
          <w:marRight w:val="0"/>
          <w:marTop w:val="0"/>
          <w:marBottom w:val="0"/>
          <w:divBdr>
            <w:top w:val="none" w:sz="0" w:space="0" w:color="auto"/>
            <w:left w:val="none" w:sz="0" w:space="0" w:color="auto"/>
            <w:bottom w:val="none" w:sz="0" w:space="0" w:color="auto"/>
            <w:right w:val="none" w:sz="0" w:space="0" w:color="auto"/>
          </w:divBdr>
        </w:div>
        <w:div w:id="1442650639">
          <w:marLeft w:val="640"/>
          <w:marRight w:val="0"/>
          <w:marTop w:val="0"/>
          <w:marBottom w:val="0"/>
          <w:divBdr>
            <w:top w:val="none" w:sz="0" w:space="0" w:color="auto"/>
            <w:left w:val="none" w:sz="0" w:space="0" w:color="auto"/>
            <w:bottom w:val="none" w:sz="0" w:space="0" w:color="auto"/>
            <w:right w:val="none" w:sz="0" w:space="0" w:color="auto"/>
          </w:divBdr>
        </w:div>
        <w:div w:id="135807914">
          <w:marLeft w:val="640"/>
          <w:marRight w:val="0"/>
          <w:marTop w:val="0"/>
          <w:marBottom w:val="0"/>
          <w:divBdr>
            <w:top w:val="none" w:sz="0" w:space="0" w:color="auto"/>
            <w:left w:val="none" w:sz="0" w:space="0" w:color="auto"/>
            <w:bottom w:val="none" w:sz="0" w:space="0" w:color="auto"/>
            <w:right w:val="none" w:sz="0" w:space="0" w:color="auto"/>
          </w:divBdr>
        </w:div>
        <w:div w:id="2141999254">
          <w:marLeft w:val="640"/>
          <w:marRight w:val="0"/>
          <w:marTop w:val="0"/>
          <w:marBottom w:val="0"/>
          <w:divBdr>
            <w:top w:val="none" w:sz="0" w:space="0" w:color="auto"/>
            <w:left w:val="none" w:sz="0" w:space="0" w:color="auto"/>
            <w:bottom w:val="none" w:sz="0" w:space="0" w:color="auto"/>
            <w:right w:val="none" w:sz="0" w:space="0" w:color="auto"/>
          </w:divBdr>
        </w:div>
        <w:div w:id="1563828821">
          <w:marLeft w:val="640"/>
          <w:marRight w:val="0"/>
          <w:marTop w:val="0"/>
          <w:marBottom w:val="0"/>
          <w:divBdr>
            <w:top w:val="none" w:sz="0" w:space="0" w:color="auto"/>
            <w:left w:val="none" w:sz="0" w:space="0" w:color="auto"/>
            <w:bottom w:val="none" w:sz="0" w:space="0" w:color="auto"/>
            <w:right w:val="none" w:sz="0" w:space="0" w:color="auto"/>
          </w:divBdr>
        </w:div>
        <w:div w:id="1542936565">
          <w:marLeft w:val="640"/>
          <w:marRight w:val="0"/>
          <w:marTop w:val="0"/>
          <w:marBottom w:val="0"/>
          <w:divBdr>
            <w:top w:val="none" w:sz="0" w:space="0" w:color="auto"/>
            <w:left w:val="none" w:sz="0" w:space="0" w:color="auto"/>
            <w:bottom w:val="none" w:sz="0" w:space="0" w:color="auto"/>
            <w:right w:val="none" w:sz="0" w:space="0" w:color="auto"/>
          </w:divBdr>
        </w:div>
        <w:div w:id="1758794140">
          <w:marLeft w:val="640"/>
          <w:marRight w:val="0"/>
          <w:marTop w:val="0"/>
          <w:marBottom w:val="0"/>
          <w:divBdr>
            <w:top w:val="none" w:sz="0" w:space="0" w:color="auto"/>
            <w:left w:val="none" w:sz="0" w:space="0" w:color="auto"/>
            <w:bottom w:val="none" w:sz="0" w:space="0" w:color="auto"/>
            <w:right w:val="none" w:sz="0" w:space="0" w:color="auto"/>
          </w:divBdr>
        </w:div>
        <w:div w:id="2028016471">
          <w:marLeft w:val="640"/>
          <w:marRight w:val="0"/>
          <w:marTop w:val="0"/>
          <w:marBottom w:val="0"/>
          <w:divBdr>
            <w:top w:val="none" w:sz="0" w:space="0" w:color="auto"/>
            <w:left w:val="none" w:sz="0" w:space="0" w:color="auto"/>
            <w:bottom w:val="none" w:sz="0" w:space="0" w:color="auto"/>
            <w:right w:val="none" w:sz="0" w:space="0" w:color="auto"/>
          </w:divBdr>
        </w:div>
        <w:div w:id="2142191610">
          <w:marLeft w:val="640"/>
          <w:marRight w:val="0"/>
          <w:marTop w:val="0"/>
          <w:marBottom w:val="0"/>
          <w:divBdr>
            <w:top w:val="none" w:sz="0" w:space="0" w:color="auto"/>
            <w:left w:val="none" w:sz="0" w:space="0" w:color="auto"/>
            <w:bottom w:val="none" w:sz="0" w:space="0" w:color="auto"/>
            <w:right w:val="none" w:sz="0" w:space="0" w:color="auto"/>
          </w:divBdr>
        </w:div>
        <w:div w:id="1051729019">
          <w:marLeft w:val="640"/>
          <w:marRight w:val="0"/>
          <w:marTop w:val="0"/>
          <w:marBottom w:val="0"/>
          <w:divBdr>
            <w:top w:val="none" w:sz="0" w:space="0" w:color="auto"/>
            <w:left w:val="none" w:sz="0" w:space="0" w:color="auto"/>
            <w:bottom w:val="none" w:sz="0" w:space="0" w:color="auto"/>
            <w:right w:val="none" w:sz="0" w:space="0" w:color="auto"/>
          </w:divBdr>
        </w:div>
        <w:div w:id="1188834148">
          <w:marLeft w:val="640"/>
          <w:marRight w:val="0"/>
          <w:marTop w:val="0"/>
          <w:marBottom w:val="0"/>
          <w:divBdr>
            <w:top w:val="none" w:sz="0" w:space="0" w:color="auto"/>
            <w:left w:val="none" w:sz="0" w:space="0" w:color="auto"/>
            <w:bottom w:val="none" w:sz="0" w:space="0" w:color="auto"/>
            <w:right w:val="none" w:sz="0" w:space="0" w:color="auto"/>
          </w:divBdr>
        </w:div>
        <w:div w:id="2026907314">
          <w:marLeft w:val="640"/>
          <w:marRight w:val="0"/>
          <w:marTop w:val="0"/>
          <w:marBottom w:val="0"/>
          <w:divBdr>
            <w:top w:val="none" w:sz="0" w:space="0" w:color="auto"/>
            <w:left w:val="none" w:sz="0" w:space="0" w:color="auto"/>
            <w:bottom w:val="none" w:sz="0" w:space="0" w:color="auto"/>
            <w:right w:val="none" w:sz="0" w:space="0" w:color="auto"/>
          </w:divBdr>
        </w:div>
        <w:div w:id="669647987">
          <w:marLeft w:val="640"/>
          <w:marRight w:val="0"/>
          <w:marTop w:val="0"/>
          <w:marBottom w:val="0"/>
          <w:divBdr>
            <w:top w:val="none" w:sz="0" w:space="0" w:color="auto"/>
            <w:left w:val="none" w:sz="0" w:space="0" w:color="auto"/>
            <w:bottom w:val="none" w:sz="0" w:space="0" w:color="auto"/>
            <w:right w:val="none" w:sz="0" w:space="0" w:color="auto"/>
          </w:divBdr>
        </w:div>
        <w:div w:id="97991403">
          <w:marLeft w:val="640"/>
          <w:marRight w:val="0"/>
          <w:marTop w:val="0"/>
          <w:marBottom w:val="0"/>
          <w:divBdr>
            <w:top w:val="none" w:sz="0" w:space="0" w:color="auto"/>
            <w:left w:val="none" w:sz="0" w:space="0" w:color="auto"/>
            <w:bottom w:val="none" w:sz="0" w:space="0" w:color="auto"/>
            <w:right w:val="none" w:sz="0" w:space="0" w:color="auto"/>
          </w:divBdr>
        </w:div>
        <w:div w:id="1478718393">
          <w:marLeft w:val="640"/>
          <w:marRight w:val="0"/>
          <w:marTop w:val="0"/>
          <w:marBottom w:val="0"/>
          <w:divBdr>
            <w:top w:val="none" w:sz="0" w:space="0" w:color="auto"/>
            <w:left w:val="none" w:sz="0" w:space="0" w:color="auto"/>
            <w:bottom w:val="none" w:sz="0" w:space="0" w:color="auto"/>
            <w:right w:val="none" w:sz="0" w:space="0" w:color="auto"/>
          </w:divBdr>
        </w:div>
        <w:div w:id="451443014">
          <w:marLeft w:val="640"/>
          <w:marRight w:val="0"/>
          <w:marTop w:val="0"/>
          <w:marBottom w:val="0"/>
          <w:divBdr>
            <w:top w:val="none" w:sz="0" w:space="0" w:color="auto"/>
            <w:left w:val="none" w:sz="0" w:space="0" w:color="auto"/>
            <w:bottom w:val="none" w:sz="0" w:space="0" w:color="auto"/>
            <w:right w:val="none" w:sz="0" w:space="0" w:color="auto"/>
          </w:divBdr>
        </w:div>
        <w:div w:id="132479591">
          <w:marLeft w:val="640"/>
          <w:marRight w:val="0"/>
          <w:marTop w:val="0"/>
          <w:marBottom w:val="0"/>
          <w:divBdr>
            <w:top w:val="none" w:sz="0" w:space="0" w:color="auto"/>
            <w:left w:val="none" w:sz="0" w:space="0" w:color="auto"/>
            <w:bottom w:val="none" w:sz="0" w:space="0" w:color="auto"/>
            <w:right w:val="none" w:sz="0" w:space="0" w:color="auto"/>
          </w:divBdr>
        </w:div>
        <w:div w:id="1488472312">
          <w:marLeft w:val="640"/>
          <w:marRight w:val="0"/>
          <w:marTop w:val="0"/>
          <w:marBottom w:val="0"/>
          <w:divBdr>
            <w:top w:val="none" w:sz="0" w:space="0" w:color="auto"/>
            <w:left w:val="none" w:sz="0" w:space="0" w:color="auto"/>
            <w:bottom w:val="none" w:sz="0" w:space="0" w:color="auto"/>
            <w:right w:val="none" w:sz="0" w:space="0" w:color="auto"/>
          </w:divBdr>
        </w:div>
      </w:divsChild>
    </w:div>
    <w:div w:id="1833519104">
      <w:bodyDiv w:val="1"/>
      <w:marLeft w:val="0"/>
      <w:marRight w:val="0"/>
      <w:marTop w:val="0"/>
      <w:marBottom w:val="0"/>
      <w:divBdr>
        <w:top w:val="none" w:sz="0" w:space="0" w:color="auto"/>
        <w:left w:val="none" w:sz="0" w:space="0" w:color="auto"/>
        <w:bottom w:val="none" w:sz="0" w:space="0" w:color="auto"/>
        <w:right w:val="none" w:sz="0" w:space="0" w:color="auto"/>
      </w:divBdr>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41197569">
      <w:bodyDiv w:val="1"/>
      <w:marLeft w:val="0"/>
      <w:marRight w:val="0"/>
      <w:marTop w:val="0"/>
      <w:marBottom w:val="0"/>
      <w:divBdr>
        <w:top w:val="none" w:sz="0" w:space="0" w:color="auto"/>
        <w:left w:val="none" w:sz="0" w:space="0" w:color="auto"/>
        <w:bottom w:val="none" w:sz="0" w:space="0" w:color="auto"/>
        <w:right w:val="none" w:sz="0" w:space="0" w:color="auto"/>
      </w:divBdr>
      <w:divsChild>
        <w:div w:id="948778236">
          <w:marLeft w:val="640"/>
          <w:marRight w:val="0"/>
          <w:marTop w:val="0"/>
          <w:marBottom w:val="0"/>
          <w:divBdr>
            <w:top w:val="none" w:sz="0" w:space="0" w:color="auto"/>
            <w:left w:val="none" w:sz="0" w:space="0" w:color="auto"/>
            <w:bottom w:val="none" w:sz="0" w:space="0" w:color="auto"/>
            <w:right w:val="none" w:sz="0" w:space="0" w:color="auto"/>
          </w:divBdr>
        </w:div>
        <w:div w:id="819007615">
          <w:marLeft w:val="640"/>
          <w:marRight w:val="0"/>
          <w:marTop w:val="0"/>
          <w:marBottom w:val="0"/>
          <w:divBdr>
            <w:top w:val="none" w:sz="0" w:space="0" w:color="auto"/>
            <w:left w:val="none" w:sz="0" w:space="0" w:color="auto"/>
            <w:bottom w:val="none" w:sz="0" w:space="0" w:color="auto"/>
            <w:right w:val="none" w:sz="0" w:space="0" w:color="auto"/>
          </w:divBdr>
        </w:div>
        <w:div w:id="235359520">
          <w:marLeft w:val="640"/>
          <w:marRight w:val="0"/>
          <w:marTop w:val="0"/>
          <w:marBottom w:val="0"/>
          <w:divBdr>
            <w:top w:val="none" w:sz="0" w:space="0" w:color="auto"/>
            <w:left w:val="none" w:sz="0" w:space="0" w:color="auto"/>
            <w:bottom w:val="none" w:sz="0" w:space="0" w:color="auto"/>
            <w:right w:val="none" w:sz="0" w:space="0" w:color="auto"/>
          </w:divBdr>
        </w:div>
        <w:div w:id="197476004">
          <w:marLeft w:val="640"/>
          <w:marRight w:val="0"/>
          <w:marTop w:val="0"/>
          <w:marBottom w:val="0"/>
          <w:divBdr>
            <w:top w:val="none" w:sz="0" w:space="0" w:color="auto"/>
            <w:left w:val="none" w:sz="0" w:space="0" w:color="auto"/>
            <w:bottom w:val="none" w:sz="0" w:space="0" w:color="auto"/>
            <w:right w:val="none" w:sz="0" w:space="0" w:color="auto"/>
          </w:divBdr>
        </w:div>
        <w:div w:id="1219898308">
          <w:marLeft w:val="640"/>
          <w:marRight w:val="0"/>
          <w:marTop w:val="0"/>
          <w:marBottom w:val="0"/>
          <w:divBdr>
            <w:top w:val="none" w:sz="0" w:space="0" w:color="auto"/>
            <w:left w:val="none" w:sz="0" w:space="0" w:color="auto"/>
            <w:bottom w:val="none" w:sz="0" w:space="0" w:color="auto"/>
            <w:right w:val="none" w:sz="0" w:space="0" w:color="auto"/>
          </w:divBdr>
        </w:div>
        <w:div w:id="786121812">
          <w:marLeft w:val="640"/>
          <w:marRight w:val="0"/>
          <w:marTop w:val="0"/>
          <w:marBottom w:val="0"/>
          <w:divBdr>
            <w:top w:val="none" w:sz="0" w:space="0" w:color="auto"/>
            <w:left w:val="none" w:sz="0" w:space="0" w:color="auto"/>
            <w:bottom w:val="none" w:sz="0" w:space="0" w:color="auto"/>
            <w:right w:val="none" w:sz="0" w:space="0" w:color="auto"/>
          </w:divBdr>
        </w:div>
        <w:div w:id="1468739644">
          <w:marLeft w:val="640"/>
          <w:marRight w:val="0"/>
          <w:marTop w:val="0"/>
          <w:marBottom w:val="0"/>
          <w:divBdr>
            <w:top w:val="none" w:sz="0" w:space="0" w:color="auto"/>
            <w:left w:val="none" w:sz="0" w:space="0" w:color="auto"/>
            <w:bottom w:val="none" w:sz="0" w:space="0" w:color="auto"/>
            <w:right w:val="none" w:sz="0" w:space="0" w:color="auto"/>
          </w:divBdr>
        </w:div>
        <w:div w:id="451440520">
          <w:marLeft w:val="640"/>
          <w:marRight w:val="0"/>
          <w:marTop w:val="0"/>
          <w:marBottom w:val="0"/>
          <w:divBdr>
            <w:top w:val="none" w:sz="0" w:space="0" w:color="auto"/>
            <w:left w:val="none" w:sz="0" w:space="0" w:color="auto"/>
            <w:bottom w:val="none" w:sz="0" w:space="0" w:color="auto"/>
            <w:right w:val="none" w:sz="0" w:space="0" w:color="auto"/>
          </w:divBdr>
        </w:div>
        <w:div w:id="1776440528">
          <w:marLeft w:val="640"/>
          <w:marRight w:val="0"/>
          <w:marTop w:val="0"/>
          <w:marBottom w:val="0"/>
          <w:divBdr>
            <w:top w:val="none" w:sz="0" w:space="0" w:color="auto"/>
            <w:left w:val="none" w:sz="0" w:space="0" w:color="auto"/>
            <w:bottom w:val="none" w:sz="0" w:space="0" w:color="auto"/>
            <w:right w:val="none" w:sz="0" w:space="0" w:color="auto"/>
          </w:divBdr>
        </w:div>
        <w:div w:id="1193572450">
          <w:marLeft w:val="640"/>
          <w:marRight w:val="0"/>
          <w:marTop w:val="0"/>
          <w:marBottom w:val="0"/>
          <w:divBdr>
            <w:top w:val="none" w:sz="0" w:space="0" w:color="auto"/>
            <w:left w:val="none" w:sz="0" w:space="0" w:color="auto"/>
            <w:bottom w:val="none" w:sz="0" w:space="0" w:color="auto"/>
            <w:right w:val="none" w:sz="0" w:space="0" w:color="auto"/>
          </w:divBdr>
        </w:div>
        <w:div w:id="956109823">
          <w:marLeft w:val="640"/>
          <w:marRight w:val="0"/>
          <w:marTop w:val="0"/>
          <w:marBottom w:val="0"/>
          <w:divBdr>
            <w:top w:val="none" w:sz="0" w:space="0" w:color="auto"/>
            <w:left w:val="none" w:sz="0" w:space="0" w:color="auto"/>
            <w:bottom w:val="none" w:sz="0" w:space="0" w:color="auto"/>
            <w:right w:val="none" w:sz="0" w:space="0" w:color="auto"/>
          </w:divBdr>
        </w:div>
        <w:div w:id="266080313">
          <w:marLeft w:val="640"/>
          <w:marRight w:val="0"/>
          <w:marTop w:val="0"/>
          <w:marBottom w:val="0"/>
          <w:divBdr>
            <w:top w:val="none" w:sz="0" w:space="0" w:color="auto"/>
            <w:left w:val="none" w:sz="0" w:space="0" w:color="auto"/>
            <w:bottom w:val="none" w:sz="0" w:space="0" w:color="auto"/>
            <w:right w:val="none" w:sz="0" w:space="0" w:color="auto"/>
          </w:divBdr>
        </w:div>
        <w:div w:id="1109737241">
          <w:marLeft w:val="640"/>
          <w:marRight w:val="0"/>
          <w:marTop w:val="0"/>
          <w:marBottom w:val="0"/>
          <w:divBdr>
            <w:top w:val="none" w:sz="0" w:space="0" w:color="auto"/>
            <w:left w:val="none" w:sz="0" w:space="0" w:color="auto"/>
            <w:bottom w:val="none" w:sz="0" w:space="0" w:color="auto"/>
            <w:right w:val="none" w:sz="0" w:space="0" w:color="auto"/>
          </w:divBdr>
        </w:div>
        <w:div w:id="214200350">
          <w:marLeft w:val="640"/>
          <w:marRight w:val="0"/>
          <w:marTop w:val="0"/>
          <w:marBottom w:val="0"/>
          <w:divBdr>
            <w:top w:val="none" w:sz="0" w:space="0" w:color="auto"/>
            <w:left w:val="none" w:sz="0" w:space="0" w:color="auto"/>
            <w:bottom w:val="none" w:sz="0" w:space="0" w:color="auto"/>
            <w:right w:val="none" w:sz="0" w:space="0" w:color="auto"/>
          </w:divBdr>
        </w:div>
        <w:div w:id="1406804088">
          <w:marLeft w:val="640"/>
          <w:marRight w:val="0"/>
          <w:marTop w:val="0"/>
          <w:marBottom w:val="0"/>
          <w:divBdr>
            <w:top w:val="none" w:sz="0" w:space="0" w:color="auto"/>
            <w:left w:val="none" w:sz="0" w:space="0" w:color="auto"/>
            <w:bottom w:val="none" w:sz="0" w:space="0" w:color="auto"/>
            <w:right w:val="none" w:sz="0" w:space="0" w:color="auto"/>
          </w:divBdr>
        </w:div>
        <w:div w:id="1382053434">
          <w:marLeft w:val="640"/>
          <w:marRight w:val="0"/>
          <w:marTop w:val="0"/>
          <w:marBottom w:val="0"/>
          <w:divBdr>
            <w:top w:val="none" w:sz="0" w:space="0" w:color="auto"/>
            <w:left w:val="none" w:sz="0" w:space="0" w:color="auto"/>
            <w:bottom w:val="none" w:sz="0" w:space="0" w:color="auto"/>
            <w:right w:val="none" w:sz="0" w:space="0" w:color="auto"/>
          </w:divBdr>
        </w:div>
        <w:div w:id="1197616688">
          <w:marLeft w:val="640"/>
          <w:marRight w:val="0"/>
          <w:marTop w:val="0"/>
          <w:marBottom w:val="0"/>
          <w:divBdr>
            <w:top w:val="none" w:sz="0" w:space="0" w:color="auto"/>
            <w:left w:val="none" w:sz="0" w:space="0" w:color="auto"/>
            <w:bottom w:val="none" w:sz="0" w:space="0" w:color="auto"/>
            <w:right w:val="none" w:sz="0" w:space="0" w:color="auto"/>
          </w:divBdr>
        </w:div>
        <w:div w:id="1101797270">
          <w:marLeft w:val="640"/>
          <w:marRight w:val="0"/>
          <w:marTop w:val="0"/>
          <w:marBottom w:val="0"/>
          <w:divBdr>
            <w:top w:val="none" w:sz="0" w:space="0" w:color="auto"/>
            <w:left w:val="none" w:sz="0" w:space="0" w:color="auto"/>
            <w:bottom w:val="none" w:sz="0" w:space="0" w:color="auto"/>
            <w:right w:val="none" w:sz="0" w:space="0" w:color="auto"/>
          </w:divBdr>
        </w:div>
        <w:div w:id="303046711">
          <w:marLeft w:val="640"/>
          <w:marRight w:val="0"/>
          <w:marTop w:val="0"/>
          <w:marBottom w:val="0"/>
          <w:divBdr>
            <w:top w:val="none" w:sz="0" w:space="0" w:color="auto"/>
            <w:left w:val="none" w:sz="0" w:space="0" w:color="auto"/>
            <w:bottom w:val="none" w:sz="0" w:space="0" w:color="auto"/>
            <w:right w:val="none" w:sz="0" w:space="0" w:color="auto"/>
          </w:divBdr>
        </w:div>
        <w:div w:id="1647512212">
          <w:marLeft w:val="640"/>
          <w:marRight w:val="0"/>
          <w:marTop w:val="0"/>
          <w:marBottom w:val="0"/>
          <w:divBdr>
            <w:top w:val="none" w:sz="0" w:space="0" w:color="auto"/>
            <w:left w:val="none" w:sz="0" w:space="0" w:color="auto"/>
            <w:bottom w:val="none" w:sz="0" w:space="0" w:color="auto"/>
            <w:right w:val="none" w:sz="0" w:space="0" w:color="auto"/>
          </w:divBdr>
        </w:div>
        <w:div w:id="478348333">
          <w:marLeft w:val="640"/>
          <w:marRight w:val="0"/>
          <w:marTop w:val="0"/>
          <w:marBottom w:val="0"/>
          <w:divBdr>
            <w:top w:val="none" w:sz="0" w:space="0" w:color="auto"/>
            <w:left w:val="none" w:sz="0" w:space="0" w:color="auto"/>
            <w:bottom w:val="none" w:sz="0" w:space="0" w:color="auto"/>
            <w:right w:val="none" w:sz="0" w:space="0" w:color="auto"/>
          </w:divBdr>
        </w:div>
        <w:div w:id="279653895">
          <w:marLeft w:val="640"/>
          <w:marRight w:val="0"/>
          <w:marTop w:val="0"/>
          <w:marBottom w:val="0"/>
          <w:divBdr>
            <w:top w:val="none" w:sz="0" w:space="0" w:color="auto"/>
            <w:left w:val="none" w:sz="0" w:space="0" w:color="auto"/>
            <w:bottom w:val="none" w:sz="0" w:space="0" w:color="auto"/>
            <w:right w:val="none" w:sz="0" w:space="0" w:color="auto"/>
          </w:divBdr>
        </w:div>
        <w:div w:id="513113412">
          <w:marLeft w:val="640"/>
          <w:marRight w:val="0"/>
          <w:marTop w:val="0"/>
          <w:marBottom w:val="0"/>
          <w:divBdr>
            <w:top w:val="none" w:sz="0" w:space="0" w:color="auto"/>
            <w:left w:val="none" w:sz="0" w:space="0" w:color="auto"/>
            <w:bottom w:val="none" w:sz="0" w:space="0" w:color="auto"/>
            <w:right w:val="none" w:sz="0" w:space="0" w:color="auto"/>
          </w:divBdr>
        </w:div>
        <w:div w:id="381178452">
          <w:marLeft w:val="640"/>
          <w:marRight w:val="0"/>
          <w:marTop w:val="0"/>
          <w:marBottom w:val="0"/>
          <w:divBdr>
            <w:top w:val="none" w:sz="0" w:space="0" w:color="auto"/>
            <w:left w:val="none" w:sz="0" w:space="0" w:color="auto"/>
            <w:bottom w:val="none" w:sz="0" w:space="0" w:color="auto"/>
            <w:right w:val="none" w:sz="0" w:space="0" w:color="auto"/>
          </w:divBdr>
        </w:div>
        <w:div w:id="1140612792">
          <w:marLeft w:val="640"/>
          <w:marRight w:val="0"/>
          <w:marTop w:val="0"/>
          <w:marBottom w:val="0"/>
          <w:divBdr>
            <w:top w:val="none" w:sz="0" w:space="0" w:color="auto"/>
            <w:left w:val="none" w:sz="0" w:space="0" w:color="auto"/>
            <w:bottom w:val="none" w:sz="0" w:space="0" w:color="auto"/>
            <w:right w:val="none" w:sz="0" w:space="0" w:color="auto"/>
          </w:divBdr>
        </w:div>
        <w:div w:id="1080100812">
          <w:marLeft w:val="640"/>
          <w:marRight w:val="0"/>
          <w:marTop w:val="0"/>
          <w:marBottom w:val="0"/>
          <w:divBdr>
            <w:top w:val="none" w:sz="0" w:space="0" w:color="auto"/>
            <w:left w:val="none" w:sz="0" w:space="0" w:color="auto"/>
            <w:bottom w:val="none" w:sz="0" w:space="0" w:color="auto"/>
            <w:right w:val="none" w:sz="0" w:space="0" w:color="auto"/>
          </w:divBdr>
        </w:div>
        <w:div w:id="205220126">
          <w:marLeft w:val="640"/>
          <w:marRight w:val="0"/>
          <w:marTop w:val="0"/>
          <w:marBottom w:val="0"/>
          <w:divBdr>
            <w:top w:val="none" w:sz="0" w:space="0" w:color="auto"/>
            <w:left w:val="none" w:sz="0" w:space="0" w:color="auto"/>
            <w:bottom w:val="none" w:sz="0" w:space="0" w:color="auto"/>
            <w:right w:val="none" w:sz="0" w:space="0" w:color="auto"/>
          </w:divBdr>
        </w:div>
        <w:div w:id="514150916">
          <w:marLeft w:val="640"/>
          <w:marRight w:val="0"/>
          <w:marTop w:val="0"/>
          <w:marBottom w:val="0"/>
          <w:divBdr>
            <w:top w:val="none" w:sz="0" w:space="0" w:color="auto"/>
            <w:left w:val="none" w:sz="0" w:space="0" w:color="auto"/>
            <w:bottom w:val="none" w:sz="0" w:space="0" w:color="auto"/>
            <w:right w:val="none" w:sz="0" w:space="0" w:color="auto"/>
          </w:divBdr>
        </w:div>
        <w:div w:id="1801528425">
          <w:marLeft w:val="640"/>
          <w:marRight w:val="0"/>
          <w:marTop w:val="0"/>
          <w:marBottom w:val="0"/>
          <w:divBdr>
            <w:top w:val="none" w:sz="0" w:space="0" w:color="auto"/>
            <w:left w:val="none" w:sz="0" w:space="0" w:color="auto"/>
            <w:bottom w:val="none" w:sz="0" w:space="0" w:color="auto"/>
            <w:right w:val="none" w:sz="0" w:space="0" w:color="auto"/>
          </w:divBdr>
        </w:div>
        <w:div w:id="1935236694">
          <w:marLeft w:val="640"/>
          <w:marRight w:val="0"/>
          <w:marTop w:val="0"/>
          <w:marBottom w:val="0"/>
          <w:divBdr>
            <w:top w:val="none" w:sz="0" w:space="0" w:color="auto"/>
            <w:left w:val="none" w:sz="0" w:space="0" w:color="auto"/>
            <w:bottom w:val="none" w:sz="0" w:space="0" w:color="auto"/>
            <w:right w:val="none" w:sz="0" w:space="0" w:color="auto"/>
          </w:divBdr>
        </w:div>
        <w:div w:id="1736466772">
          <w:marLeft w:val="640"/>
          <w:marRight w:val="0"/>
          <w:marTop w:val="0"/>
          <w:marBottom w:val="0"/>
          <w:divBdr>
            <w:top w:val="none" w:sz="0" w:space="0" w:color="auto"/>
            <w:left w:val="none" w:sz="0" w:space="0" w:color="auto"/>
            <w:bottom w:val="none" w:sz="0" w:space="0" w:color="auto"/>
            <w:right w:val="none" w:sz="0" w:space="0" w:color="auto"/>
          </w:divBdr>
        </w:div>
        <w:div w:id="1440298128">
          <w:marLeft w:val="640"/>
          <w:marRight w:val="0"/>
          <w:marTop w:val="0"/>
          <w:marBottom w:val="0"/>
          <w:divBdr>
            <w:top w:val="none" w:sz="0" w:space="0" w:color="auto"/>
            <w:left w:val="none" w:sz="0" w:space="0" w:color="auto"/>
            <w:bottom w:val="none" w:sz="0" w:space="0" w:color="auto"/>
            <w:right w:val="none" w:sz="0" w:space="0" w:color="auto"/>
          </w:divBdr>
        </w:div>
        <w:div w:id="385685960">
          <w:marLeft w:val="640"/>
          <w:marRight w:val="0"/>
          <w:marTop w:val="0"/>
          <w:marBottom w:val="0"/>
          <w:divBdr>
            <w:top w:val="none" w:sz="0" w:space="0" w:color="auto"/>
            <w:left w:val="none" w:sz="0" w:space="0" w:color="auto"/>
            <w:bottom w:val="none" w:sz="0" w:space="0" w:color="auto"/>
            <w:right w:val="none" w:sz="0" w:space="0" w:color="auto"/>
          </w:divBdr>
        </w:div>
        <w:div w:id="1591154124">
          <w:marLeft w:val="640"/>
          <w:marRight w:val="0"/>
          <w:marTop w:val="0"/>
          <w:marBottom w:val="0"/>
          <w:divBdr>
            <w:top w:val="none" w:sz="0" w:space="0" w:color="auto"/>
            <w:left w:val="none" w:sz="0" w:space="0" w:color="auto"/>
            <w:bottom w:val="none" w:sz="0" w:space="0" w:color="auto"/>
            <w:right w:val="none" w:sz="0" w:space="0" w:color="auto"/>
          </w:divBdr>
        </w:div>
        <w:div w:id="357969316">
          <w:marLeft w:val="640"/>
          <w:marRight w:val="0"/>
          <w:marTop w:val="0"/>
          <w:marBottom w:val="0"/>
          <w:divBdr>
            <w:top w:val="none" w:sz="0" w:space="0" w:color="auto"/>
            <w:left w:val="none" w:sz="0" w:space="0" w:color="auto"/>
            <w:bottom w:val="none" w:sz="0" w:space="0" w:color="auto"/>
            <w:right w:val="none" w:sz="0" w:space="0" w:color="auto"/>
          </w:divBdr>
        </w:div>
        <w:div w:id="1189756873">
          <w:marLeft w:val="640"/>
          <w:marRight w:val="0"/>
          <w:marTop w:val="0"/>
          <w:marBottom w:val="0"/>
          <w:divBdr>
            <w:top w:val="none" w:sz="0" w:space="0" w:color="auto"/>
            <w:left w:val="none" w:sz="0" w:space="0" w:color="auto"/>
            <w:bottom w:val="none" w:sz="0" w:space="0" w:color="auto"/>
            <w:right w:val="none" w:sz="0" w:space="0" w:color="auto"/>
          </w:divBdr>
        </w:div>
        <w:div w:id="1381323207">
          <w:marLeft w:val="640"/>
          <w:marRight w:val="0"/>
          <w:marTop w:val="0"/>
          <w:marBottom w:val="0"/>
          <w:divBdr>
            <w:top w:val="none" w:sz="0" w:space="0" w:color="auto"/>
            <w:left w:val="none" w:sz="0" w:space="0" w:color="auto"/>
            <w:bottom w:val="none" w:sz="0" w:space="0" w:color="auto"/>
            <w:right w:val="none" w:sz="0" w:space="0" w:color="auto"/>
          </w:divBdr>
        </w:div>
        <w:div w:id="879590240">
          <w:marLeft w:val="640"/>
          <w:marRight w:val="0"/>
          <w:marTop w:val="0"/>
          <w:marBottom w:val="0"/>
          <w:divBdr>
            <w:top w:val="none" w:sz="0" w:space="0" w:color="auto"/>
            <w:left w:val="none" w:sz="0" w:space="0" w:color="auto"/>
            <w:bottom w:val="none" w:sz="0" w:space="0" w:color="auto"/>
            <w:right w:val="none" w:sz="0" w:space="0" w:color="auto"/>
          </w:divBdr>
        </w:div>
        <w:div w:id="125439272">
          <w:marLeft w:val="640"/>
          <w:marRight w:val="0"/>
          <w:marTop w:val="0"/>
          <w:marBottom w:val="0"/>
          <w:divBdr>
            <w:top w:val="none" w:sz="0" w:space="0" w:color="auto"/>
            <w:left w:val="none" w:sz="0" w:space="0" w:color="auto"/>
            <w:bottom w:val="none" w:sz="0" w:space="0" w:color="auto"/>
            <w:right w:val="none" w:sz="0" w:space="0" w:color="auto"/>
          </w:divBdr>
        </w:div>
        <w:div w:id="356272325">
          <w:marLeft w:val="640"/>
          <w:marRight w:val="0"/>
          <w:marTop w:val="0"/>
          <w:marBottom w:val="0"/>
          <w:divBdr>
            <w:top w:val="none" w:sz="0" w:space="0" w:color="auto"/>
            <w:left w:val="none" w:sz="0" w:space="0" w:color="auto"/>
            <w:bottom w:val="none" w:sz="0" w:space="0" w:color="auto"/>
            <w:right w:val="none" w:sz="0" w:space="0" w:color="auto"/>
          </w:divBdr>
        </w:div>
        <w:div w:id="859663560">
          <w:marLeft w:val="640"/>
          <w:marRight w:val="0"/>
          <w:marTop w:val="0"/>
          <w:marBottom w:val="0"/>
          <w:divBdr>
            <w:top w:val="none" w:sz="0" w:space="0" w:color="auto"/>
            <w:left w:val="none" w:sz="0" w:space="0" w:color="auto"/>
            <w:bottom w:val="none" w:sz="0" w:space="0" w:color="auto"/>
            <w:right w:val="none" w:sz="0" w:space="0" w:color="auto"/>
          </w:divBdr>
        </w:div>
        <w:div w:id="650719860">
          <w:marLeft w:val="640"/>
          <w:marRight w:val="0"/>
          <w:marTop w:val="0"/>
          <w:marBottom w:val="0"/>
          <w:divBdr>
            <w:top w:val="none" w:sz="0" w:space="0" w:color="auto"/>
            <w:left w:val="none" w:sz="0" w:space="0" w:color="auto"/>
            <w:bottom w:val="none" w:sz="0" w:space="0" w:color="auto"/>
            <w:right w:val="none" w:sz="0" w:space="0" w:color="auto"/>
          </w:divBdr>
        </w:div>
        <w:div w:id="1012226040">
          <w:marLeft w:val="640"/>
          <w:marRight w:val="0"/>
          <w:marTop w:val="0"/>
          <w:marBottom w:val="0"/>
          <w:divBdr>
            <w:top w:val="none" w:sz="0" w:space="0" w:color="auto"/>
            <w:left w:val="none" w:sz="0" w:space="0" w:color="auto"/>
            <w:bottom w:val="none" w:sz="0" w:space="0" w:color="auto"/>
            <w:right w:val="none" w:sz="0" w:space="0" w:color="auto"/>
          </w:divBdr>
        </w:div>
        <w:div w:id="1234006031">
          <w:marLeft w:val="640"/>
          <w:marRight w:val="0"/>
          <w:marTop w:val="0"/>
          <w:marBottom w:val="0"/>
          <w:divBdr>
            <w:top w:val="none" w:sz="0" w:space="0" w:color="auto"/>
            <w:left w:val="none" w:sz="0" w:space="0" w:color="auto"/>
            <w:bottom w:val="none" w:sz="0" w:space="0" w:color="auto"/>
            <w:right w:val="none" w:sz="0" w:space="0" w:color="auto"/>
          </w:divBdr>
        </w:div>
        <w:div w:id="1177815426">
          <w:marLeft w:val="640"/>
          <w:marRight w:val="0"/>
          <w:marTop w:val="0"/>
          <w:marBottom w:val="0"/>
          <w:divBdr>
            <w:top w:val="none" w:sz="0" w:space="0" w:color="auto"/>
            <w:left w:val="none" w:sz="0" w:space="0" w:color="auto"/>
            <w:bottom w:val="none" w:sz="0" w:space="0" w:color="auto"/>
            <w:right w:val="none" w:sz="0" w:space="0" w:color="auto"/>
          </w:divBdr>
        </w:div>
        <w:div w:id="1400907582">
          <w:marLeft w:val="640"/>
          <w:marRight w:val="0"/>
          <w:marTop w:val="0"/>
          <w:marBottom w:val="0"/>
          <w:divBdr>
            <w:top w:val="none" w:sz="0" w:space="0" w:color="auto"/>
            <w:left w:val="none" w:sz="0" w:space="0" w:color="auto"/>
            <w:bottom w:val="none" w:sz="0" w:space="0" w:color="auto"/>
            <w:right w:val="none" w:sz="0" w:space="0" w:color="auto"/>
          </w:divBdr>
        </w:div>
        <w:div w:id="1454330533">
          <w:marLeft w:val="640"/>
          <w:marRight w:val="0"/>
          <w:marTop w:val="0"/>
          <w:marBottom w:val="0"/>
          <w:divBdr>
            <w:top w:val="none" w:sz="0" w:space="0" w:color="auto"/>
            <w:left w:val="none" w:sz="0" w:space="0" w:color="auto"/>
            <w:bottom w:val="none" w:sz="0" w:space="0" w:color="auto"/>
            <w:right w:val="none" w:sz="0" w:space="0" w:color="auto"/>
          </w:divBdr>
        </w:div>
        <w:div w:id="228469224">
          <w:marLeft w:val="640"/>
          <w:marRight w:val="0"/>
          <w:marTop w:val="0"/>
          <w:marBottom w:val="0"/>
          <w:divBdr>
            <w:top w:val="none" w:sz="0" w:space="0" w:color="auto"/>
            <w:left w:val="none" w:sz="0" w:space="0" w:color="auto"/>
            <w:bottom w:val="none" w:sz="0" w:space="0" w:color="auto"/>
            <w:right w:val="none" w:sz="0" w:space="0" w:color="auto"/>
          </w:divBdr>
        </w:div>
        <w:div w:id="1057624773">
          <w:marLeft w:val="640"/>
          <w:marRight w:val="0"/>
          <w:marTop w:val="0"/>
          <w:marBottom w:val="0"/>
          <w:divBdr>
            <w:top w:val="none" w:sz="0" w:space="0" w:color="auto"/>
            <w:left w:val="none" w:sz="0" w:space="0" w:color="auto"/>
            <w:bottom w:val="none" w:sz="0" w:space="0" w:color="auto"/>
            <w:right w:val="none" w:sz="0" w:space="0" w:color="auto"/>
          </w:divBdr>
        </w:div>
        <w:div w:id="896479896">
          <w:marLeft w:val="640"/>
          <w:marRight w:val="0"/>
          <w:marTop w:val="0"/>
          <w:marBottom w:val="0"/>
          <w:divBdr>
            <w:top w:val="none" w:sz="0" w:space="0" w:color="auto"/>
            <w:left w:val="none" w:sz="0" w:space="0" w:color="auto"/>
            <w:bottom w:val="none" w:sz="0" w:space="0" w:color="auto"/>
            <w:right w:val="none" w:sz="0" w:space="0" w:color="auto"/>
          </w:divBdr>
        </w:div>
        <w:div w:id="593442979">
          <w:marLeft w:val="640"/>
          <w:marRight w:val="0"/>
          <w:marTop w:val="0"/>
          <w:marBottom w:val="0"/>
          <w:divBdr>
            <w:top w:val="none" w:sz="0" w:space="0" w:color="auto"/>
            <w:left w:val="none" w:sz="0" w:space="0" w:color="auto"/>
            <w:bottom w:val="none" w:sz="0" w:space="0" w:color="auto"/>
            <w:right w:val="none" w:sz="0" w:space="0" w:color="auto"/>
          </w:divBdr>
        </w:div>
        <w:div w:id="424153692">
          <w:marLeft w:val="640"/>
          <w:marRight w:val="0"/>
          <w:marTop w:val="0"/>
          <w:marBottom w:val="0"/>
          <w:divBdr>
            <w:top w:val="none" w:sz="0" w:space="0" w:color="auto"/>
            <w:left w:val="none" w:sz="0" w:space="0" w:color="auto"/>
            <w:bottom w:val="none" w:sz="0" w:space="0" w:color="auto"/>
            <w:right w:val="none" w:sz="0" w:space="0" w:color="auto"/>
          </w:divBdr>
        </w:div>
        <w:div w:id="684748459">
          <w:marLeft w:val="640"/>
          <w:marRight w:val="0"/>
          <w:marTop w:val="0"/>
          <w:marBottom w:val="0"/>
          <w:divBdr>
            <w:top w:val="none" w:sz="0" w:space="0" w:color="auto"/>
            <w:left w:val="none" w:sz="0" w:space="0" w:color="auto"/>
            <w:bottom w:val="none" w:sz="0" w:space="0" w:color="auto"/>
            <w:right w:val="none" w:sz="0" w:space="0" w:color="auto"/>
          </w:divBdr>
        </w:div>
        <w:div w:id="792990490">
          <w:marLeft w:val="640"/>
          <w:marRight w:val="0"/>
          <w:marTop w:val="0"/>
          <w:marBottom w:val="0"/>
          <w:divBdr>
            <w:top w:val="none" w:sz="0" w:space="0" w:color="auto"/>
            <w:left w:val="none" w:sz="0" w:space="0" w:color="auto"/>
            <w:bottom w:val="none" w:sz="0" w:space="0" w:color="auto"/>
            <w:right w:val="none" w:sz="0" w:space="0" w:color="auto"/>
          </w:divBdr>
        </w:div>
        <w:div w:id="203833184">
          <w:marLeft w:val="640"/>
          <w:marRight w:val="0"/>
          <w:marTop w:val="0"/>
          <w:marBottom w:val="0"/>
          <w:divBdr>
            <w:top w:val="none" w:sz="0" w:space="0" w:color="auto"/>
            <w:left w:val="none" w:sz="0" w:space="0" w:color="auto"/>
            <w:bottom w:val="none" w:sz="0" w:space="0" w:color="auto"/>
            <w:right w:val="none" w:sz="0" w:space="0" w:color="auto"/>
          </w:divBdr>
        </w:div>
        <w:div w:id="2120181271">
          <w:marLeft w:val="640"/>
          <w:marRight w:val="0"/>
          <w:marTop w:val="0"/>
          <w:marBottom w:val="0"/>
          <w:divBdr>
            <w:top w:val="none" w:sz="0" w:space="0" w:color="auto"/>
            <w:left w:val="none" w:sz="0" w:space="0" w:color="auto"/>
            <w:bottom w:val="none" w:sz="0" w:space="0" w:color="auto"/>
            <w:right w:val="none" w:sz="0" w:space="0" w:color="auto"/>
          </w:divBdr>
        </w:div>
        <w:div w:id="1329551769">
          <w:marLeft w:val="640"/>
          <w:marRight w:val="0"/>
          <w:marTop w:val="0"/>
          <w:marBottom w:val="0"/>
          <w:divBdr>
            <w:top w:val="none" w:sz="0" w:space="0" w:color="auto"/>
            <w:left w:val="none" w:sz="0" w:space="0" w:color="auto"/>
            <w:bottom w:val="none" w:sz="0" w:space="0" w:color="auto"/>
            <w:right w:val="none" w:sz="0" w:space="0" w:color="auto"/>
          </w:divBdr>
        </w:div>
        <w:div w:id="839123748">
          <w:marLeft w:val="640"/>
          <w:marRight w:val="0"/>
          <w:marTop w:val="0"/>
          <w:marBottom w:val="0"/>
          <w:divBdr>
            <w:top w:val="none" w:sz="0" w:space="0" w:color="auto"/>
            <w:left w:val="none" w:sz="0" w:space="0" w:color="auto"/>
            <w:bottom w:val="none" w:sz="0" w:space="0" w:color="auto"/>
            <w:right w:val="none" w:sz="0" w:space="0" w:color="auto"/>
          </w:divBdr>
        </w:div>
        <w:div w:id="1769764659">
          <w:marLeft w:val="640"/>
          <w:marRight w:val="0"/>
          <w:marTop w:val="0"/>
          <w:marBottom w:val="0"/>
          <w:divBdr>
            <w:top w:val="none" w:sz="0" w:space="0" w:color="auto"/>
            <w:left w:val="none" w:sz="0" w:space="0" w:color="auto"/>
            <w:bottom w:val="none" w:sz="0" w:space="0" w:color="auto"/>
            <w:right w:val="none" w:sz="0" w:space="0" w:color="auto"/>
          </w:divBdr>
        </w:div>
        <w:div w:id="1106463491">
          <w:marLeft w:val="640"/>
          <w:marRight w:val="0"/>
          <w:marTop w:val="0"/>
          <w:marBottom w:val="0"/>
          <w:divBdr>
            <w:top w:val="none" w:sz="0" w:space="0" w:color="auto"/>
            <w:left w:val="none" w:sz="0" w:space="0" w:color="auto"/>
            <w:bottom w:val="none" w:sz="0" w:space="0" w:color="auto"/>
            <w:right w:val="none" w:sz="0" w:space="0" w:color="auto"/>
          </w:divBdr>
        </w:div>
        <w:div w:id="562326675">
          <w:marLeft w:val="640"/>
          <w:marRight w:val="0"/>
          <w:marTop w:val="0"/>
          <w:marBottom w:val="0"/>
          <w:divBdr>
            <w:top w:val="none" w:sz="0" w:space="0" w:color="auto"/>
            <w:left w:val="none" w:sz="0" w:space="0" w:color="auto"/>
            <w:bottom w:val="none" w:sz="0" w:space="0" w:color="auto"/>
            <w:right w:val="none" w:sz="0" w:space="0" w:color="auto"/>
          </w:divBdr>
        </w:div>
        <w:div w:id="213470250">
          <w:marLeft w:val="640"/>
          <w:marRight w:val="0"/>
          <w:marTop w:val="0"/>
          <w:marBottom w:val="0"/>
          <w:divBdr>
            <w:top w:val="none" w:sz="0" w:space="0" w:color="auto"/>
            <w:left w:val="none" w:sz="0" w:space="0" w:color="auto"/>
            <w:bottom w:val="none" w:sz="0" w:space="0" w:color="auto"/>
            <w:right w:val="none" w:sz="0" w:space="0" w:color="auto"/>
          </w:divBdr>
        </w:div>
        <w:div w:id="203104119">
          <w:marLeft w:val="640"/>
          <w:marRight w:val="0"/>
          <w:marTop w:val="0"/>
          <w:marBottom w:val="0"/>
          <w:divBdr>
            <w:top w:val="none" w:sz="0" w:space="0" w:color="auto"/>
            <w:left w:val="none" w:sz="0" w:space="0" w:color="auto"/>
            <w:bottom w:val="none" w:sz="0" w:space="0" w:color="auto"/>
            <w:right w:val="none" w:sz="0" w:space="0" w:color="auto"/>
          </w:divBdr>
        </w:div>
        <w:div w:id="286395039">
          <w:marLeft w:val="640"/>
          <w:marRight w:val="0"/>
          <w:marTop w:val="0"/>
          <w:marBottom w:val="0"/>
          <w:divBdr>
            <w:top w:val="none" w:sz="0" w:space="0" w:color="auto"/>
            <w:left w:val="none" w:sz="0" w:space="0" w:color="auto"/>
            <w:bottom w:val="none" w:sz="0" w:space="0" w:color="auto"/>
            <w:right w:val="none" w:sz="0" w:space="0" w:color="auto"/>
          </w:divBdr>
        </w:div>
        <w:div w:id="514346352">
          <w:marLeft w:val="640"/>
          <w:marRight w:val="0"/>
          <w:marTop w:val="0"/>
          <w:marBottom w:val="0"/>
          <w:divBdr>
            <w:top w:val="none" w:sz="0" w:space="0" w:color="auto"/>
            <w:left w:val="none" w:sz="0" w:space="0" w:color="auto"/>
            <w:bottom w:val="none" w:sz="0" w:space="0" w:color="auto"/>
            <w:right w:val="none" w:sz="0" w:space="0" w:color="auto"/>
          </w:divBdr>
        </w:div>
        <w:div w:id="1216772592">
          <w:marLeft w:val="640"/>
          <w:marRight w:val="0"/>
          <w:marTop w:val="0"/>
          <w:marBottom w:val="0"/>
          <w:divBdr>
            <w:top w:val="none" w:sz="0" w:space="0" w:color="auto"/>
            <w:left w:val="none" w:sz="0" w:space="0" w:color="auto"/>
            <w:bottom w:val="none" w:sz="0" w:space="0" w:color="auto"/>
            <w:right w:val="none" w:sz="0" w:space="0" w:color="auto"/>
          </w:divBdr>
        </w:div>
        <w:div w:id="2040012279">
          <w:marLeft w:val="640"/>
          <w:marRight w:val="0"/>
          <w:marTop w:val="0"/>
          <w:marBottom w:val="0"/>
          <w:divBdr>
            <w:top w:val="none" w:sz="0" w:space="0" w:color="auto"/>
            <w:left w:val="none" w:sz="0" w:space="0" w:color="auto"/>
            <w:bottom w:val="none" w:sz="0" w:space="0" w:color="auto"/>
            <w:right w:val="none" w:sz="0" w:space="0" w:color="auto"/>
          </w:divBdr>
        </w:div>
        <w:div w:id="1756513618">
          <w:marLeft w:val="640"/>
          <w:marRight w:val="0"/>
          <w:marTop w:val="0"/>
          <w:marBottom w:val="0"/>
          <w:divBdr>
            <w:top w:val="none" w:sz="0" w:space="0" w:color="auto"/>
            <w:left w:val="none" w:sz="0" w:space="0" w:color="auto"/>
            <w:bottom w:val="none" w:sz="0" w:space="0" w:color="auto"/>
            <w:right w:val="none" w:sz="0" w:space="0" w:color="auto"/>
          </w:divBdr>
        </w:div>
        <w:div w:id="889456776">
          <w:marLeft w:val="640"/>
          <w:marRight w:val="0"/>
          <w:marTop w:val="0"/>
          <w:marBottom w:val="0"/>
          <w:divBdr>
            <w:top w:val="none" w:sz="0" w:space="0" w:color="auto"/>
            <w:left w:val="none" w:sz="0" w:space="0" w:color="auto"/>
            <w:bottom w:val="none" w:sz="0" w:space="0" w:color="auto"/>
            <w:right w:val="none" w:sz="0" w:space="0" w:color="auto"/>
          </w:divBdr>
        </w:div>
        <w:div w:id="178007773">
          <w:marLeft w:val="640"/>
          <w:marRight w:val="0"/>
          <w:marTop w:val="0"/>
          <w:marBottom w:val="0"/>
          <w:divBdr>
            <w:top w:val="none" w:sz="0" w:space="0" w:color="auto"/>
            <w:left w:val="none" w:sz="0" w:space="0" w:color="auto"/>
            <w:bottom w:val="none" w:sz="0" w:space="0" w:color="auto"/>
            <w:right w:val="none" w:sz="0" w:space="0" w:color="auto"/>
          </w:divBdr>
        </w:div>
        <w:div w:id="1175457036">
          <w:marLeft w:val="640"/>
          <w:marRight w:val="0"/>
          <w:marTop w:val="0"/>
          <w:marBottom w:val="0"/>
          <w:divBdr>
            <w:top w:val="none" w:sz="0" w:space="0" w:color="auto"/>
            <w:left w:val="none" w:sz="0" w:space="0" w:color="auto"/>
            <w:bottom w:val="none" w:sz="0" w:space="0" w:color="auto"/>
            <w:right w:val="none" w:sz="0" w:space="0" w:color="auto"/>
          </w:divBdr>
        </w:div>
      </w:divsChild>
    </w:div>
    <w:div w:id="1852261342">
      <w:bodyDiv w:val="1"/>
      <w:marLeft w:val="0"/>
      <w:marRight w:val="0"/>
      <w:marTop w:val="0"/>
      <w:marBottom w:val="0"/>
      <w:divBdr>
        <w:top w:val="none" w:sz="0" w:space="0" w:color="auto"/>
        <w:left w:val="none" w:sz="0" w:space="0" w:color="auto"/>
        <w:bottom w:val="none" w:sz="0" w:space="0" w:color="auto"/>
        <w:right w:val="none" w:sz="0" w:space="0" w:color="auto"/>
      </w:divBdr>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67865330">
      <w:bodyDiv w:val="1"/>
      <w:marLeft w:val="0"/>
      <w:marRight w:val="0"/>
      <w:marTop w:val="0"/>
      <w:marBottom w:val="0"/>
      <w:divBdr>
        <w:top w:val="none" w:sz="0" w:space="0" w:color="auto"/>
        <w:left w:val="none" w:sz="0" w:space="0" w:color="auto"/>
        <w:bottom w:val="none" w:sz="0" w:space="0" w:color="auto"/>
        <w:right w:val="none" w:sz="0" w:space="0" w:color="auto"/>
      </w:divBdr>
      <w:divsChild>
        <w:div w:id="1719014642">
          <w:marLeft w:val="640"/>
          <w:marRight w:val="0"/>
          <w:marTop w:val="0"/>
          <w:marBottom w:val="0"/>
          <w:divBdr>
            <w:top w:val="none" w:sz="0" w:space="0" w:color="auto"/>
            <w:left w:val="none" w:sz="0" w:space="0" w:color="auto"/>
            <w:bottom w:val="none" w:sz="0" w:space="0" w:color="auto"/>
            <w:right w:val="none" w:sz="0" w:space="0" w:color="auto"/>
          </w:divBdr>
        </w:div>
        <w:div w:id="255140919">
          <w:marLeft w:val="640"/>
          <w:marRight w:val="0"/>
          <w:marTop w:val="0"/>
          <w:marBottom w:val="0"/>
          <w:divBdr>
            <w:top w:val="none" w:sz="0" w:space="0" w:color="auto"/>
            <w:left w:val="none" w:sz="0" w:space="0" w:color="auto"/>
            <w:bottom w:val="none" w:sz="0" w:space="0" w:color="auto"/>
            <w:right w:val="none" w:sz="0" w:space="0" w:color="auto"/>
          </w:divBdr>
        </w:div>
        <w:div w:id="1892693516">
          <w:marLeft w:val="640"/>
          <w:marRight w:val="0"/>
          <w:marTop w:val="0"/>
          <w:marBottom w:val="0"/>
          <w:divBdr>
            <w:top w:val="none" w:sz="0" w:space="0" w:color="auto"/>
            <w:left w:val="none" w:sz="0" w:space="0" w:color="auto"/>
            <w:bottom w:val="none" w:sz="0" w:space="0" w:color="auto"/>
            <w:right w:val="none" w:sz="0" w:space="0" w:color="auto"/>
          </w:divBdr>
        </w:div>
        <w:div w:id="256983584">
          <w:marLeft w:val="640"/>
          <w:marRight w:val="0"/>
          <w:marTop w:val="0"/>
          <w:marBottom w:val="0"/>
          <w:divBdr>
            <w:top w:val="none" w:sz="0" w:space="0" w:color="auto"/>
            <w:left w:val="none" w:sz="0" w:space="0" w:color="auto"/>
            <w:bottom w:val="none" w:sz="0" w:space="0" w:color="auto"/>
            <w:right w:val="none" w:sz="0" w:space="0" w:color="auto"/>
          </w:divBdr>
        </w:div>
        <w:div w:id="1320619257">
          <w:marLeft w:val="640"/>
          <w:marRight w:val="0"/>
          <w:marTop w:val="0"/>
          <w:marBottom w:val="0"/>
          <w:divBdr>
            <w:top w:val="none" w:sz="0" w:space="0" w:color="auto"/>
            <w:left w:val="none" w:sz="0" w:space="0" w:color="auto"/>
            <w:bottom w:val="none" w:sz="0" w:space="0" w:color="auto"/>
            <w:right w:val="none" w:sz="0" w:space="0" w:color="auto"/>
          </w:divBdr>
        </w:div>
        <w:div w:id="1781991909">
          <w:marLeft w:val="640"/>
          <w:marRight w:val="0"/>
          <w:marTop w:val="0"/>
          <w:marBottom w:val="0"/>
          <w:divBdr>
            <w:top w:val="none" w:sz="0" w:space="0" w:color="auto"/>
            <w:left w:val="none" w:sz="0" w:space="0" w:color="auto"/>
            <w:bottom w:val="none" w:sz="0" w:space="0" w:color="auto"/>
            <w:right w:val="none" w:sz="0" w:space="0" w:color="auto"/>
          </w:divBdr>
        </w:div>
        <w:div w:id="1242594007">
          <w:marLeft w:val="640"/>
          <w:marRight w:val="0"/>
          <w:marTop w:val="0"/>
          <w:marBottom w:val="0"/>
          <w:divBdr>
            <w:top w:val="none" w:sz="0" w:space="0" w:color="auto"/>
            <w:left w:val="none" w:sz="0" w:space="0" w:color="auto"/>
            <w:bottom w:val="none" w:sz="0" w:space="0" w:color="auto"/>
            <w:right w:val="none" w:sz="0" w:space="0" w:color="auto"/>
          </w:divBdr>
        </w:div>
        <w:div w:id="486629083">
          <w:marLeft w:val="640"/>
          <w:marRight w:val="0"/>
          <w:marTop w:val="0"/>
          <w:marBottom w:val="0"/>
          <w:divBdr>
            <w:top w:val="none" w:sz="0" w:space="0" w:color="auto"/>
            <w:left w:val="none" w:sz="0" w:space="0" w:color="auto"/>
            <w:bottom w:val="none" w:sz="0" w:space="0" w:color="auto"/>
            <w:right w:val="none" w:sz="0" w:space="0" w:color="auto"/>
          </w:divBdr>
        </w:div>
        <w:div w:id="1674143853">
          <w:marLeft w:val="640"/>
          <w:marRight w:val="0"/>
          <w:marTop w:val="0"/>
          <w:marBottom w:val="0"/>
          <w:divBdr>
            <w:top w:val="none" w:sz="0" w:space="0" w:color="auto"/>
            <w:left w:val="none" w:sz="0" w:space="0" w:color="auto"/>
            <w:bottom w:val="none" w:sz="0" w:space="0" w:color="auto"/>
            <w:right w:val="none" w:sz="0" w:space="0" w:color="auto"/>
          </w:divBdr>
        </w:div>
        <w:div w:id="674572320">
          <w:marLeft w:val="640"/>
          <w:marRight w:val="0"/>
          <w:marTop w:val="0"/>
          <w:marBottom w:val="0"/>
          <w:divBdr>
            <w:top w:val="none" w:sz="0" w:space="0" w:color="auto"/>
            <w:left w:val="none" w:sz="0" w:space="0" w:color="auto"/>
            <w:bottom w:val="none" w:sz="0" w:space="0" w:color="auto"/>
            <w:right w:val="none" w:sz="0" w:space="0" w:color="auto"/>
          </w:divBdr>
        </w:div>
        <w:div w:id="1154639294">
          <w:marLeft w:val="640"/>
          <w:marRight w:val="0"/>
          <w:marTop w:val="0"/>
          <w:marBottom w:val="0"/>
          <w:divBdr>
            <w:top w:val="none" w:sz="0" w:space="0" w:color="auto"/>
            <w:left w:val="none" w:sz="0" w:space="0" w:color="auto"/>
            <w:bottom w:val="none" w:sz="0" w:space="0" w:color="auto"/>
            <w:right w:val="none" w:sz="0" w:space="0" w:color="auto"/>
          </w:divBdr>
        </w:div>
        <w:div w:id="1203791619">
          <w:marLeft w:val="640"/>
          <w:marRight w:val="0"/>
          <w:marTop w:val="0"/>
          <w:marBottom w:val="0"/>
          <w:divBdr>
            <w:top w:val="none" w:sz="0" w:space="0" w:color="auto"/>
            <w:left w:val="none" w:sz="0" w:space="0" w:color="auto"/>
            <w:bottom w:val="none" w:sz="0" w:space="0" w:color="auto"/>
            <w:right w:val="none" w:sz="0" w:space="0" w:color="auto"/>
          </w:divBdr>
        </w:div>
        <w:div w:id="1694500369">
          <w:marLeft w:val="640"/>
          <w:marRight w:val="0"/>
          <w:marTop w:val="0"/>
          <w:marBottom w:val="0"/>
          <w:divBdr>
            <w:top w:val="none" w:sz="0" w:space="0" w:color="auto"/>
            <w:left w:val="none" w:sz="0" w:space="0" w:color="auto"/>
            <w:bottom w:val="none" w:sz="0" w:space="0" w:color="auto"/>
            <w:right w:val="none" w:sz="0" w:space="0" w:color="auto"/>
          </w:divBdr>
        </w:div>
        <w:div w:id="1344479204">
          <w:marLeft w:val="640"/>
          <w:marRight w:val="0"/>
          <w:marTop w:val="0"/>
          <w:marBottom w:val="0"/>
          <w:divBdr>
            <w:top w:val="none" w:sz="0" w:space="0" w:color="auto"/>
            <w:left w:val="none" w:sz="0" w:space="0" w:color="auto"/>
            <w:bottom w:val="none" w:sz="0" w:space="0" w:color="auto"/>
            <w:right w:val="none" w:sz="0" w:space="0" w:color="auto"/>
          </w:divBdr>
        </w:div>
        <w:div w:id="1151142787">
          <w:marLeft w:val="640"/>
          <w:marRight w:val="0"/>
          <w:marTop w:val="0"/>
          <w:marBottom w:val="0"/>
          <w:divBdr>
            <w:top w:val="none" w:sz="0" w:space="0" w:color="auto"/>
            <w:left w:val="none" w:sz="0" w:space="0" w:color="auto"/>
            <w:bottom w:val="none" w:sz="0" w:space="0" w:color="auto"/>
            <w:right w:val="none" w:sz="0" w:space="0" w:color="auto"/>
          </w:divBdr>
        </w:div>
        <w:div w:id="1890605348">
          <w:marLeft w:val="640"/>
          <w:marRight w:val="0"/>
          <w:marTop w:val="0"/>
          <w:marBottom w:val="0"/>
          <w:divBdr>
            <w:top w:val="none" w:sz="0" w:space="0" w:color="auto"/>
            <w:left w:val="none" w:sz="0" w:space="0" w:color="auto"/>
            <w:bottom w:val="none" w:sz="0" w:space="0" w:color="auto"/>
            <w:right w:val="none" w:sz="0" w:space="0" w:color="auto"/>
          </w:divBdr>
        </w:div>
        <w:div w:id="1512449372">
          <w:marLeft w:val="640"/>
          <w:marRight w:val="0"/>
          <w:marTop w:val="0"/>
          <w:marBottom w:val="0"/>
          <w:divBdr>
            <w:top w:val="none" w:sz="0" w:space="0" w:color="auto"/>
            <w:left w:val="none" w:sz="0" w:space="0" w:color="auto"/>
            <w:bottom w:val="none" w:sz="0" w:space="0" w:color="auto"/>
            <w:right w:val="none" w:sz="0" w:space="0" w:color="auto"/>
          </w:divBdr>
        </w:div>
        <w:div w:id="794636306">
          <w:marLeft w:val="640"/>
          <w:marRight w:val="0"/>
          <w:marTop w:val="0"/>
          <w:marBottom w:val="0"/>
          <w:divBdr>
            <w:top w:val="none" w:sz="0" w:space="0" w:color="auto"/>
            <w:left w:val="none" w:sz="0" w:space="0" w:color="auto"/>
            <w:bottom w:val="none" w:sz="0" w:space="0" w:color="auto"/>
            <w:right w:val="none" w:sz="0" w:space="0" w:color="auto"/>
          </w:divBdr>
        </w:div>
        <w:div w:id="1473716398">
          <w:marLeft w:val="640"/>
          <w:marRight w:val="0"/>
          <w:marTop w:val="0"/>
          <w:marBottom w:val="0"/>
          <w:divBdr>
            <w:top w:val="none" w:sz="0" w:space="0" w:color="auto"/>
            <w:left w:val="none" w:sz="0" w:space="0" w:color="auto"/>
            <w:bottom w:val="none" w:sz="0" w:space="0" w:color="auto"/>
            <w:right w:val="none" w:sz="0" w:space="0" w:color="auto"/>
          </w:divBdr>
        </w:div>
        <w:div w:id="846480239">
          <w:marLeft w:val="640"/>
          <w:marRight w:val="0"/>
          <w:marTop w:val="0"/>
          <w:marBottom w:val="0"/>
          <w:divBdr>
            <w:top w:val="none" w:sz="0" w:space="0" w:color="auto"/>
            <w:left w:val="none" w:sz="0" w:space="0" w:color="auto"/>
            <w:bottom w:val="none" w:sz="0" w:space="0" w:color="auto"/>
            <w:right w:val="none" w:sz="0" w:space="0" w:color="auto"/>
          </w:divBdr>
        </w:div>
        <w:div w:id="822045361">
          <w:marLeft w:val="640"/>
          <w:marRight w:val="0"/>
          <w:marTop w:val="0"/>
          <w:marBottom w:val="0"/>
          <w:divBdr>
            <w:top w:val="none" w:sz="0" w:space="0" w:color="auto"/>
            <w:left w:val="none" w:sz="0" w:space="0" w:color="auto"/>
            <w:bottom w:val="none" w:sz="0" w:space="0" w:color="auto"/>
            <w:right w:val="none" w:sz="0" w:space="0" w:color="auto"/>
          </w:divBdr>
        </w:div>
        <w:div w:id="2028944011">
          <w:marLeft w:val="640"/>
          <w:marRight w:val="0"/>
          <w:marTop w:val="0"/>
          <w:marBottom w:val="0"/>
          <w:divBdr>
            <w:top w:val="none" w:sz="0" w:space="0" w:color="auto"/>
            <w:left w:val="none" w:sz="0" w:space="0" w:color="auto"/>
            <w:bottom w:val="none" w:sz="0" w:space="0" w:color="auto"/>
            <w:right w:val="none" w:sz="0" w:space="0" w:color="auto"/>
          </w:divBdr>
        </w:div>
        <w:div w:id="85931050">
          <w:marLeft w:val="640"/>
          <w:marRight w:val="0"/>
          <w:marTop w:val="0"/>
          <w:marBottom w:val="0"/>
          <w:divBdr>
            <w:top w:val="none" w:sz="0" w:space="0" w:color="auto"/>
            <w:left w:val="none" w:sz="0" w:space="0" w:color="auto"/>
            <w:bottom w:val="none" w:sz="0" w:space="0" w:color="auto"/>
            <w:right w:val="none" w:sz="0" w:space="0" w:color="auto"/>
          </w:divBdr>
        </w:div>
        <w:div w:id="742527475">
          <w:marLeft w:val="640"/>
          <w:marRight w:val="0"/>
          <w:marTop w:val="0"/>
          <w:marBottom w:val="0"/>
          <w:divBdr>
            <w:top w:val="none" w:sz="0" w:space="0" w:color="auto"/>
            <w:left w:val="none" w:sz="0" w:space="0" w:color="auto"/>
            <w:bottom w:val="none" w:sz="0" w:space="0" w:color="auto"/>
            <w:right w:val="none" w:sz="0" w:space="0" w:color="auto"/>
          </w:divBdr>
        </w:div>
        <w:div w:id="910624290">
          <w:marLeft w:val="640"/>
          <w:marRight w:val="0"/>
          <w:marTop w:val="0"/>
          <w:marBottom w:val="0"/>
          <w:divBdr>
            <w:top w:val="none" w:sz="0" w:space="0" w:color="auto"/>
            <w:left w:val="none" w:sz="0" w:space="0" w:color="auto"/>
            <w:bottom w:val="none" w:sz="0" w:space="0" w:color="auto"/>
            <w:right w:val="none" w:sz="0" w:space="0" w:color="auto"/>
          </w:divBdr>
        </w:div>
        <w:div w:id="1257834887">
          <w:marLeft w:val="640"/>
          <w:marRight w:val="0"/>
          <w:marTop w:val="0"/>
          <w:marBottom w:val="0"/>
          <w:divBdr>
            <w:top w:val="none" w:sz="0" w:space="0" w:color="auto"/>
            <w:left w:val="none" w:sz="0" w:space="0" w:color="auto"/>
            <w:bottom w:val="none" w:sz="0" w:space="0" w:color="auto"/>
            <w:right w:val="none" w:sz="0" w:space="0" w:color="auto"/>
          </w:divBdr>
        </w:div>
        <w:div w:id="1088576493">
          <w:marLeft w:val="640"/>
          <w:marRight w:val="0"/>
          <w:marTop w:val="0"/>
          <w:marBottom w:val="0"/>
          <w:divBdr>
            <w:top w:val="none" w:sz="0" w:space="0" w:color="auto"/>
            <w:left w:val="none" w:sz="0" w:space="0" w:color="auto"/>
            <w:bottom w:val="none" w:sz="0" w:space="0" w:color="auto"/>
            <w:right w:val="none" w:sz="0" w:space="0" w:color="auto"/>
          </w:divBdr>
        </w:div>
        <w:div w:id="1670593213">
          <w:marLeft w:val="640"/>
          <w:marRight w:val="0"/>
          <w:marTop w:val="0"/>
          <w:marBottom w:val="0"/>
          <w:divBdr>
            <w:top w:val="none" w:sz="0" w:space="0" w:color="auto"/>
            <w:left w:val="none" w:sz="0" w:space="0" w:color="auto"/>
            <w:bottom w:val="none" w:sz="0" w:space="0" w:color="auto"/>
            <w:right w:val="none" w:sz="0" w:space="0" w:color="auto"/>
          </w:divBdr>
        </w:div>
        <w:div w:id="1171407596">
          <w:marLeft w:val="640"/>
          <w:marRight w:val="0"/>
          <w:marTop w:val="0"/>
          <w:marBottom w:val="0"/>
          <w:divBdr>
            <w:top w:val="none" w:sz="0" w:space="0" w:color="auto"/>
            <w:left w:val="none" w:sz="0" w:space="0" w:color="auto"/>
            <w:bottom w:val="none" w:sz="0" w:space="0" w:color="auto"/>
            <w:right w:val="none" w:sz="0" w:space="0" w:color="auto"/>
          </w:divBdr>
        </w:div>
        <w:div w:id="235559736">
          <w:marLeft w:val="640"/>
          <w:marRight w:val="0"/>
          <w:marTop w:val="0"/>
          <w:marBottom w:val="0"/>
          <w:divBdr>
            <w:top w:val="none" w:sz="0" w:space="0" w:color="auto"/>
            <w:left w:val="none" w:sz="0" w:space="0" w:color="auto"/>
            <w:bottom w:val="none" w:sz="0" w:space="0" w:color="auto"/>
            <w:right w:val="none" w:sz="0" w:space="0" w:color="auto"/>
          </w:divBdr>
        </w:div>
        <w:div w:id="1228300992">
          <w:marLeft w:val="640"/>
          <w:marRight w:val="0"/>
          <w:marTop w:val="0"/>
          <w:marBottom w:val="0"/>
          <w:divBdr>
            <w:top w:val="none" w:sz="0" w:space="0" w:color="auto"/>
            <w:left w:val="none" w:sz="0" w:space="0" w:color="auto"/>
            <w:bottom w:val="none" w:sz="0" w:space="0" w:color="auto"/>
            <w:right w:val="none" w:sz="0" w:space="0" w:color="auto"/>
          </w:divBdr>
        </w:div>
        <w:div w:id="1846019328">
          <w:marLeft w:val="640"/>
          <w:marRight w:val="0"/>
          <w:marTop w:val="0"/>
          <w:marBottom w:val="0"/>
          <w:divBdr>
            <w:top w:val="none" w:sz="0" w:space="0" w:color="auto"/>
            <w:left w:val="none" w:sz="0" w:space="0" w:color="auto"/>
            <w:bottom w:val="none" w:sz="0" w:space="0" w:color="auto"/>
            <w:right w:val="none" w:sz="0" w:space="0" w:color="auto"/>
          </w:divBdr>
        </w:div>
        <w:div w:id="72316647">
          <w:marLeft w:val="640"/>
          <w:marRight w:val="0"/>
          <w:marTop w:val="0"/>
          <w:marBottom w:val="0"/>
          <w:divBdr>
            <w:top w:val="none" w:sz="0" w:space="0" w:color="auto"/>
            <w:left w:val="none" w:sz="0" w:space="0" w:color="auto"/>
            <w:bottom w:val="none" w:sz="0" w:space="0" w:color="auto"/>
            <w:right w:val="none" w:sz="0" w:space="0" w:color="auto"/>
          </w:divBdr>
        </w:div>
        <w:div w:id="1805611650">
          <w:marLeft w:val="640"/>
          <w:marRight w:val="0"/>
          <w:marTop w:val="0"/>
          <w:marBottom w:val="0"/>
          <w:divBdr>
            <w:top w:val="none" w:sz="0" w:space="0" w:color="auto"/>
            <w:left w:val="none" w:sz="0" w:space="0" w:color="auto"/>
            <w:bottom w:val="none" w:sz="0" w:space="0" w:color="auto"/>
            <w:right w:val="none" w:sz="0" w:space="0" w:color="auto"/>
          </w:divBdr>
        </w:div>
        <w:div w:id="44839785">
          <w:marLeft w:val="640"/>
          <w:marRight w:val="0"/>
          <w:marTop w:val="0"/>
          <w:marBottom w:val="0"/>
          <w:divBdr>
            <w:top w:val="none" w:sz="0" w:space="0" w:color="auto"/>
            <w:left w:val="none" w:sz="0" w:space="0" w:color="auto"/>
            <w:bottom w:val="none" w:sz="0" w:space="0" w:color="auto"/>
            <w:right w:val="none" w:sz="0" w:space="0" w:color="auto"/>
          </w:divBdr>
        </w:div>
        <w:div w:id="1437821427">
          <w:marLeft w:val="640"/>
          <w:marRight w:val="0"/>
          <w:marTop w:val="0"/>
          <w:marBottom w:val="0"/>
          <w:divBdr>
            <w:top w:val="none" w:sz="0" w:space="0" w:color="auto"/>
            <w:left w:val="none" w:sz="0" w:space="0" w:color="auto"/>
            <w:bottom w:val="none" w:sz="0" w:space="0" w:color="auto"/>
            <w:right w:val="none" w:sz="0" w:space="0" w:color="auto"/>
          </w:divBdr>
        </w:div>
        <w:div w:id="189073337">
          <w:marLeft w:val="640"/>
          <w:marRight w:val="0"/>
          <w:marTop w:val="0"/>
          <w:marBottom w:val="0"/>
          <w:divBdr>
            <w:top w:val="none" w:sz="0" w:space="0" w:color="auto"/>
            <w:left w:val="none" w:sz="0" w:space="0" w:color="auto"/>
            <w:bottom w:val="none" w:sz="0" w:space="0" w:color="auto"/>
            <w:right w:val="none" w:sz="0" w:space="0" w:color="auto"/>
          </w:divBdr>
        </w:div>
        <w:div w:id="596251195">
          <w:marLeft w:val="640"/>
          <w:marRight w:val="0"/>
          <w:marTop w:val="0"/>
          <w:marBottom w:val="0"/>
          <w:divBdr>
            <w:top w:val="none" w:sz="0" w:space="0" w:color="auto"/>
            <w:left w:val="none" w:sz="0" w:space="0" w:color="auto"/>
            <w:bottom w:val="none" w:sz="0" w:space="0" w:color="auto"/>
            <w:right w:val="none" w:sz="0" w:space="0" w:color="auto"/>
          </w:divBdr>
        </w:div>
        <w:div w:id="1697850626">
          <w:marLeft w:val="640"/>
          <w:marRight w:val="0"/>
          <w:marTop w:val="0"/>
          <w:marBottom w:val="0"/>
          <w:divBdr>
            <w:top w:val="none" w:sz="0" w:space="0" w:color="auto"/>
            <w:left w:val="none" w:sz="0" w:space="0" w:color="auto"/>
            <w:bottom w:val="none" w:sz="0" w:space="0" w:color="auto"/>
            <w:right w:val="none" w:sz="0" w:space="0" w:color="auto"/>
          </w:divBdr>
        </w:div>
        <w:div w:id="1232689605">
          <w:marLeft w:val="640"/>
          <w:marRight w:val="0"/>
          <w:marTop w:val="0"/>
          <w:marBottom w:val="0"/>
          <w:divBdr>
            <w:top w:val="none" w:sz="0" w:space="0" w:color="auto"/>
            <w:left w:val="none" w:sz="0" w:space="0" w:color="auto"/>
            <w:bottom w:val="none" w:sz="0" w:space="0" w:color="auto"/>
            <w:right w:val="none" w:sz="0" w:space="0" w:color="auto"/>
          </w:divBdr>
        </w:div>
        <w:div w:id="995912886">
          <w:marLeft w:val="640"/>
          <w:marRight w:val="0"/>
          <w:marTop w:val="0"/>
          <w:marBottom w:val="0"/>
          <w:divBdr>
            <w:top w:val="none" w:sz="0" w:space="0" w:color="auto"/>
            <w:left w:val="none" w:sz="0" w:space="0" w:color="auto"/>
            <w:bottom w:val="none" w:sz="0" w:space="0" w:color="auto"/>
            <w:right w:val="none" w:sz="0" w:space="0" w:color="auto"/>
          </w:divBdr>
        </w:div>
        <w:div w:id="220137610">
          <w:marLeft w:val="640"/>
          <w:marRight w:val="0"/>
          <w:marTop w:val="0"/>
          <w:marBottom w:val="0"/>
          <w:divBdr>
            <w:top w:val="none" w:sz="0" w:space="0" w:color="auto"/>
            <w:left w:val="none" w:sz="0" w:space="0" w:color="auto"/>
            <w:bottom w:val="none" w:sz="0" w:space="0" w:color="auto"/>
            <w:right w:val="none" w:sz="0" w:space="0" w:color="auto"/>
          </w:divBdr>
        </w:div>
        <w:div w:id="664624696">
          <w:marLeft w:val="640"/>
          <w:marRight w:val="0"/>
          <w:marTop w:val="0"/>
          <w:marBottom w:val="0"/>
          <w:divBdr>
            <w:top w:val="none" w:sz="0" w:space="0" w:color="auto"/>
            <w:left w:val="none" w:sz="0" w:space="0" w:color="auto"/>
            <w:bottom w:val="none" w:sz="0" w:space="0" w:color="auto"/>
            <w:right w:val="none" w:sz="0" w:space="0" w:color="auto"/>
          </w:divBdr>
        </w:div>
        <w:div w:id="250701167">
          <w:marLeft w:val="640"/>
          <w:marRight w:val="0"/>
          <w:marTop w:val="0"/>
          <w:marBottom w:val="0"/>
          <w:divBdr>
            <w:top w:val="none" w:sz="0" w:space="0" w:color="auto"/>
            <w:left w:val="none" w:sz="0" w:space="0" w:color="auto"/>
            <w:bottom w:val="none" w:sz="0" w:space="0" w:color="auto"/>
            <w:right w:val="none" w:sz="0" w:space="0" w:color="auto"/>
          </w:divBdr>
        </w:div>
        <w:div w:id="1988899425">
          <w:marLeft w:val="640"/>
          <w:marRight w:val="0"/>
          <w:marTop w:val="0"/>
          <w:marBottom w:val="0"/>
          <w:divBdr>
            <w:top w:val="none" w:sz="0" w:space="0" w:color="auto"/>
            <w:left w:val="none" w:sz="0" w:space="0" w:color="auto"/>
            <w:bottom w:val="none" w:sz="0" w:space="0" w:color="auto"/>
            <w:right w:val="none" w:sz="0" w:space="0" w:color="auto"/>
          </w:divBdr>
        </w:div>
        <w:div w:id="102507228">
          <w:marLeft w:val="640"/>
          <w:marRight w:val="0"/>
          <w:marTop w:val="0"/>
          <w:marBottom w:val="0"/>
          <w:divBdr>
            <w:top w:val="none" w:sz="0" w:space="0" w:color="auto"/>
            <w:left w:val="none" w:sz="0" w:space="0" w:color="auto"/>
            <w:bottom w:val="none" w:sz="0" w:space="0" w:color="auto"/>
            <w:right w:val="none" w:sz="0" w:space="0" w:color="auto"/>
          </w:divBdr>
        </w:div>
        <w:div w:id="2121678180">
          <w:marLeft w:val="640"/>
          <w:marRight w:val="0"/>
          <w:marTop w:val="0"/>
          <w:marBottom w:val="0"/>
          <w:divBdr>
            <w:top w:val="none" w:sz="0" w:space="0" w:color="auto"/>
            <w:left w:val="none" w:sz="0" w:space="0" w:color="auto"/>
            <w:bottom w:val="none" w:sz="0" w:space="0" w:color="auto"/>
            <w:right w:val="none" w:sz="0" w:space="0" w:color="auto"/>
          </w:divBdr>
        </w:div>
        <w:div w:id="404495751">
          <w:marLeft w:val="640"/>
          <w:marRight w:val="0"/>
          <w:marTop w:val="0"/>
          <w:marBottom w:val="0"/>
          <w:divBdr>
            <w:top w:val="none" w:sz="0" w:space="0" w:color="auto"/>
            <w:left w:val="none" w:sz="0" w:space="0" w:color="auto"/>
            <w:bottom w:val="none" w:sz="0" w:space="0" w:color="auto"/>
            <w:right w:val="none" w:sz="0" w:space="0" w:color="auto"/>
          </w:divBdr>
        </w:div>
        <w:div w:id="2108883774">
          <w:marLeft w:val="640"/>
          <w:marRight w:val="0"/>
          <w:marTop w:val="0"/>
          <w:marBottom w:val="0"/>
          <w:divBdr>
            <w:top w:val="none" w:sz="0" w:space="0" w:color="auto"/>
            <w:left w:val="none" w:sz="0" w:space="0" w:color="auto"/>
            <w:bottom w:val="none" w:sz="0" w:space="0" w:color="auto"/>
            <w:right w:val="none" w:sz="0" w:space="0" w:color="auto"/>
          </w:divBdr>
        </w:div>
        <w:div w:id="1442259779">
          <w:marLeft w:val="640"/>
          <w:marRight w:val="0"/>
          <w:marTop w:val="0"/>
          <w:marBottom w:val="0"/>
          <w:divBdr>
            <w:top w:val="none" w:sz="0" w:space="0" w:color="auto"/>
            <w:left w:val="none" w:sz="0" w:space="0" w:color="auto"/>
            <w:bottom w:val="none" w:sz="0" w:space="0" w:color="auto"/>
            <w:right w:val="none" w:sz="0" w:space="0" w:color="auto"/>
          </w:divBdr>
        </w:div>
        <w:div w:id="2019967400">
          <w:marLeft w:val="640"/>
          <w:marRight w:val="0"/>
          <w:marTop w:val="0"/>
          <w:marBottom w:val="0"/>
          <w:divBdr>
            <w:top w:val="none" w:sz="0" w:space="0" w:color="auto"/>
            <w:left w:val="none" w:sz="0" w:space="0" w:color="auto"/>
            <w:bottom w:val="none" w:sz="0" w:space="0" w:color="auto"/>
            <w:right w:val="none" w:sz="0" w:space="0" w:color="auto"/>
          </w:divBdr>
        </w:div>
        <w:div w:id="555746119">
          <w:marLeft w:val="640"/>
          <w:marRight w:val="0"/>
          <w:marTop w:val="0"/>
          <w:marBottom w:val="0"/>
          <w:divBdr>
            <w:top w:val="none" w:sz="0" w:space="0" w:color="auto"/>
            <w:left w:val="none" w:sz="0" w:space="0" w:color="auto"/>
            <w:bottom w:val="none" w:sz="0" w:space="0" w:color="auto"/>
            <w:right w:val="none" w:sz="0" w:space="0" w:color="auto"/>
          </w:divBdr>
        </w:div>
        <w:div w:id="791828450">
          <w:marLeft w:val="640"/>
          <w:marRight w:val="0"/>
          <w:marTop w:val="0"/>
          <w:marBottom w:val="0"/>
          <w:divBdr>
            <w:top w:val="none" w:sz="0" w:space="0" w:color="auto"/>
            <w:left w:val="none" w:sz="0" w:space="0" w:color="auto"/>
            <w:bottom w:val="none" w:sz="0" w:space="0" w:color="auto"/>
            <w:right w:val="none" w:sz="0" w:space="0" w:color="auto"/>
          </w:divBdr>
        </w:div>
        <w:div w:id="1289121259">
          <w:marLeft w:val="640"/>
          <w:marRight w:val="0"/>
          <w:marTop w:val="0"/>
          <w:marBottom w:val="0"/>
          <w:divBdr>
            <w:top w:val="none" w:sz="0" w:space="0" w:color="auto"/>
            <w:left w:val="none" w:sz="0" w:space="0" w:color="auto"/>
            <w:bottom w:val="none" w:sz="0" w:space="0" w:color="auto"/>
            <w:right w:val="none" w:sz="0" w:space="0" w:color="auto"/>
          </w:divBdr>
        </w:div>
        <w:div w:id="2137094297">
          <w:marLeft w:val="640"/>
          <w:marRight w:val="0"/>
          <w:marTop w:val="0"/>
          <w:marBottom w:val="0"/>
          <w:divBdr>
            <w:top w:val="none" w:sz="0" w:space="0" w:color="auto"/>
            <w:left w:val="none" w:sz="0" w:space="0" w:color="auto"/>
            <w:bottom w:val="none" w:sz="0" w:space="0" w:color="auto"/>
            <w:right w:val="none" w:sz="0" w:space="0" w:color="auto"/>
          </w:divBdr>
        </w:div>
        <w:div w:id="324165214">
          <w:marLeft w:val="640"/>
          <w:marRight w:val="0"/>
          <w:marTop w:val="0"/>
          <w:marBottom w:val="0"/>
          <w:divBdr>
            <w:top w:val="none" w:sz="0" w:space="0" w:color="auto"/>
            <w:left w:val="none" w:sz="0" w:space="0" w:color="auto"/>
            <w:bottom w:val="none" w:sz="0" w:space="0" w:color="auto"/>
            <w:right w:val="none" w:sz="0" w:space="0" w:color="auto"/>
          </w:divBdr>
        </w:div>
        <w:div w:id="2046173357">
          <w:marLeft w:val="640"/>
          <w:marRight w:val="0"/>
          <w:marTop w:val="0"/>
          <w:marBottom w:val="0"/>
          <w:divBdr>
            <w:top w:val="none" w:sz="0" w:space="0" w:color="auto"/>
            <w:left w:val="none" w:sz="0" w:space="0" w:color="auto"/>
            <w:bottom w:val="none" w:sz="0" w:space="0" w:color="auto"/>
            <w:right w:val="none" w:sz="0" w:space="0" w:color="auto"/>
          </w:divBdr>
        </w:div>
        <w:div w:id="1273634995">
          <w:marLeft w:val="640"/>
          <w:marRight w:val="0"/>
          <w:marTop w:val="0"/>
          <w:marBottom w:val="0"/>
          <w:divBdr>
            <w:top w:val="none" w:sz="0" w:space="0" w:color="auto"/>
            <w:left w:val="none" w:sz="0" w:space="0" w:color="auto"/>
            <w:bottom w:val="none" w:sz="0" w:space="0" w:color="auto"/>
            <w:right w:val="none" w:sz="0" w:space="0" w:color="auto"/>
          </w:divBdr>
        </w:div>
        <w:div w:id="1306734615">
          <w:marLeft w:val="640"/>
          <w:marRight w:val="0"/>
          <w:marTop w:val="0"/>
          <w:marBottom w:val="0"/>
          <w:divBdr>
            <w:top w:val="none" w:sz="0" w:space="0" w:color="auto"/>
            <w:left w:val="none" w:sz="0" w:space="0" w:color="auto"/>
            <w:bottom w:val="none" w:sz="0" w:space="0" w:color="auto"/>
            <w:right w:val="none" w:sz="0" w:space="0" w:color="auto"/>
          </w:divBdr>
        </w:div>
        <w:div w:id="328098183">
          <w:marLeft w:val="640"/>
          <w:marRight w:val="0"/>
          <w:marTop w:val="0"/>
          <w:marBottom w:val="0"/>
          <w:divBdr>
            <w:top w:val="none" w:sz="0" w:space="0" w:color="auto"/>
            <w:left w:val="none" w:sz="0" w:space="0" w:color="auto"/>
            <w:bottom w:val="none" w:sz="0" w:space="0" w:color="auto"/>
            <w:right w:val="none" w:sz="0" w:space="0" w:color="auto"/>
          </w:divBdr>
        </w:div>
        <w:div w:id="1280140777">
          <w:marLeft w:val="640"/>
          <w:marRight w:val="0"/>
          <w:marTop w:val="0"/>
          <w:marBottom w:val="0"/>
          <w:divBdr>
            <w:top w:val="none" w:sz="0" w:space="0" w:color="auto"/>
            <w:left w:val="none" w:sz="0" w:space="0" w:color="auto"/>
            <w:bottom w:val="none" w:sz="0" w:space="0" w:color="auto"/>
            <w:right w:val="none" w:sz="0" w:space="0" w:color="auto"/>
          </w:divBdr>
        </w:div>
        <w:div w:id="1741557979">
          <w:marLeft w:val="640"/>
          <w:marRight w:val="0"/>
          <w:marTop w:val="0"/>
          <w:marBottom w:val="0"/>
          <w:divBdr>
            <w:top w:val="none" w:sz="0" w:space="0" w:color="auto"/>
            <w:left w:val="none" w:sz="0" w:space="0" w:color="auto"/>
            <w:bottom w:val="none" w:sz="0" w:space="0" w:color="auto"/>
            <w:right w:val="none" w:sz="0" w:space="0" w:color="auto"/>
          </w:divBdr>
        </w:div>
        <w:div w:id="1043824581">
          <w:marLeft w:val="640"/>
          <w:marRight w:val="0"/>
          <w:marTop w:val="0"/>
          <w:marBottom w:val="0"/>
          <w:divBdr>
            <w:top w:val="none" w:sz="0" w:space="0" w:color="auto"/>
            <w:left w:val="none" w:sz="0" w:space="0" w:color="auto"/>
            <w:bottom w:val="none" w:sz="0" w:space="0" w:color="auto"/>
            <w:right w:val="none" w:sz="0" w:space="0" w:color="auto"/>
          </w:divBdr>
        </w:div>
        <w:div w:id="440152810">
          <w:marLeft w:val="640"/>
          <w:marRight w:val="0"/>
          <w:marTop w:val="0"/>
          <w:marBottom w:val="0"/>
          <w:divBdr>
            <w:top w:val="none" w:sz="0" w:space="0" w:color="auto"/>
            <w:left w:val="none" w:sz="0" w:space="0" w:color="auto"/>
            <w:bottom w:val="none" w:sz="0" w:space="0" w:color="auto"/>
            <w:right w:val="none" w:sz="0" w:space="0" w:color="auto"/>
          </w:divBdr>
        </w:div>
        <w:div w:id="1828324605">
          <w:marLeft w:val="640"/>
          <w:marRight w:val="0"/>
          <w:marTop w:val="0"/>
          <w:marBottom w:val="0"/>
          <w:divBdr>
            <w:top w:val="none" w:sz="0" w:space="0" w:color="auto"/>
            <w:left w:val="none" w:sz="0" w:space="0" w:color="auto"/>
            <w:bottom w:val="none" w:sz="0" w:space="0" w:color="auto"/>
            <w:right w:val="none" w:sz="0" w:space="0" w:color="auto"/>
          </w:divBdr>
        </w:div>
        <w:div w:id="1697198799">
          <w:marLeft w:val="640"/>
          <w:marRight w:val="0"/>
          <w:marTop w:val="0"/>
          <w:marBottom w:val="0"/>
          <w:divBdr>
            <w:top w:val="none" w:sz="0" w:space="0" w:color="auto"/>
            <w:left w:val="none" w:sz="0" w:space="0" w:color="auto"/>
            <w:bottom w:val="none" w:sz="0" w:space="0" w:color="auto"/>
            <w:right w:val="none" w:sz="0" w:space="0" w:color="auto"/>
          </w:divBdr>
        </w:div>
        <w:div w:id="2059666129">
          <w:marLeft w:val="640"/>
          <w:marRight w:val="0"/>
          <w:marTop w:val="0"/>
          <w:marBottom w:val="0"/>
          <w:divBdr>
            <w:top w:val="none" w:sz="0" w:space="0" w:color="auto"/>
            <w:left w:val="none" w:sz="0" w:space="0" w:color="auto"/>
            <w:bottom w:val="none" w:sz="0" w:space="0" w:color="auto"/>
            <w:right w:val="none" w:sz="0" w:space="0" w:color="auto"/>
          </w:divBdr>
        </w:div>
        <w:div w:id="195895985">
          <w:marLeft w:val="640"/>
          <w:marRight w:val="0"/>
          <w:marTop w:val="0"/>
          <w:marBottom w:val="0"/>
          <w:divBdr>
            <w:top w:val="none" w:sz="0" w:space="0" w:color="auto"/>
            <w:left w:val="none" w:sz="0" w:space="0" w:color="auto"/>
            <w:bottom w:val="none" w:sz="0" w:space="0" w:color="auto"/>
            <w:right w:val="none" w:sz="0" w:space="0" w:color="auto"/>
          </w:divBdr>
        </w:div>
        <w:div w:id="1728408027">
          <w:marLeft w:val="640"/>
          <w:marRight w:val="0"/>
          <w:marTop w:val="0"/>
          <w:marBottom w:val="0"/>
          <w:divBdr>
            <w:top w:val="none" w:sz="0" w:space="0" w:color="auto"/>
            <w:left w:val="none" w:sz="0" w:space="0" w:color="auto"/>
            <w:bottom w:val="none" w:sz="0" w:space="0" w:color="auto"/>
            <w:right w:val="none" w:sz="0" w:space="0" w:color="auto"/>
          </w:divBdr>
        </w:div>
        <w:div w:id="1080058910">
          <w:marLeft w:val="640"/>
          <w:marRight w:val="0"/>
          <w:marTop w:val="0"/>
          <w:marBottom w:val="0"/>
          <w:divBdr>
            <w:top w:val="none" w:sz="0" w:space="0" w:color="auto"/>
            <w:left w:val="none" w:sz="0" w:space="0" w:color="auto"/>
            <w:bottom w:val="none" w:sz="0" w:space="0" w:color="auto"/>
            <w:right w:val="none" w:sz="0" w:space="0" w:color="auto"/>
          </w:divBdr>
        </w:div>
        <w:div w:id="1149860046">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3837928">
      <w:bodyDiv w:val="1"/>
      <w:marLeft w:val="0"/>
      <w:marRight w:val="0"/>
      <w:marTop w:val="0"/>
      <w:marBottom w:val="0"/>
      <w:divBdr>
        <w:top w:val="none" w:sz="0" w:space="0" w:color="auto"/>
        <w:left w:val="none" w:sz="0" w:space="0" w:color="auto"/>
        <w:bottom w:val="none" w:sz="0" w:space="0" w:color="auto"/>
        <w:right w:val="none" w:sz="0" w:space="0" w:color="auto"/>
      </w:divBdr>
      <w:divsChild>
        <w:div w:id="709307257">
          <w:marLeft w:val="640"/>
          <w:marRight w:val="0"/>
          <w:marTop w:val="0"/>
          <w:marBottom w:val="0"/>
          <w:divBdr>
            <w:top w:val="none" w:sz="0" w:space="0" w:color="auto"/>
            <w:left w:val="none" w:sz="0" w:space="0" w:color="auto"/>
            <w:bottom w:val="none" w:sz="0" w:space="0" w:color="auto"/>
            <w:right w:val="none" w:sz="0" w:space="0" w:color="auto"/>
          </w:divBdr>
        </w:div>
        <w:div w:id="569929525">
          <w:marLeft w:val="640"/>
          <w:marRight w:val="0"/>
          <w:marTop w:val="0"/>
          <w:marBottom w:val="0"/>
          <w:divBdr>
            <w:top w:val="none" w:sz="0" w:space="0" w:color="auto"/>
            <w:left w:val="none" w:sz="0" w:space="0" w:color="auto"/>
            <w:bottom w:val="none" w:sz="0" w:space="0" w:color="auto"/>
            <w:right w:val="none" w:sz="0" w:space="0" w:color="auto"/>
          </w:divBdr>
        </w:div>
        <w:div w:id="28145742">
          <w:marLeft w:val="640"/>
          <w:marRight w:val="0"/>
          <w:marTop w:val="0"/>
          <w:marBottom w:val="0"/>
          <w:divBdr>
            <w:top w:val="none" w:sz="0" w:space="0" w:color="auto"/>
            <w:left w:val="none" w:sz="0" w:space="0" w:color="auto"/>
            <w:bottom w:val="none" w:sz="0" w:space="0" w:color="auto"/>
            <w:right w:val="none" w:sz="0" w:space="0" w:color="auto"/>
          </w:divBdr>
        </w:div>
        <w:div w:id="329676591">
          <w:marLeft w:val="640"/>
          <w:marRight w:val="0"/>
          <w:marTop w:val="0"/>
          <w:marBottom w:val="0"/>
          <w:divBdr>
            <w:top w:val="none" w:sz="0" w:space="0" w:color="auto"/>
            <w:left w:val="none" w:sz="0" w:space="0" w:color="auto"/>
            <w:bottom w:val="none" w:sz="0" w:space="0" w:color="auto"/>
            <w:right w:val="none" w:sz="0" w:space="0" w:color="auto"/>
          </w:divBdr>
        </w:div>
        <w:div w:id="1954287391">
          <w:marLeft w:val="640"/>
          <w:marRight w:val="0"/>
          <w:marTop w:val="0"/>
          <w:marBottom w:val="0"/>
          <w:divBdr>
            <w:top w:val="none" w:sz="0" w:space="0" w:color="auto"/>
            <w:left w:val="none" w:sz="0" w:space="0" w:color="auto"/>
            <w:bottom w:val="none" w:sz="0" w:space="0" w:color="auto"/>
            <w:right w:val="none" w:sz="0" w:space="0" w:color="auto"/>
          </w:divBdr>
        </w:div>
        <w:div w:id="962346389">
          <w:marLeft w:val="640"/>
          <w:marRight w:val="0"/>
          <w:marTop w:val="0"/>
          <w:marBottom w:val="0"/>
          <w:divBdr>
            <w:top w:val="none" w:sz="0" w:space="0" w:color="auto"/>
            <w:left w:val="none" w:sz="0" w:space="0" w:color="auto"/>
            <w:bottom w:val="none" w:sz="0" w:space="0" w:color="auto"/>
            <w:right w:val="none" w:sz="0" w:space="0" w:color="auto"/>
          </w:divBdr>
        </w:div>
        <w:div w:id="2111464990">
          <w:marLeft w:val="640"/>
          <w:marRight w:val="0"/>
          <w:marTop w:val="0"/>
          <w:marBottom w:val="0"/>
          <w:divBdr>
            <w:top w:val="none" w:sz="0" w:space="0" w:color="auto"/>
            <w:left w:val="none" w:sz="0" w:space="0" w:color="auto"/>
            <w:bottom w:val="none" w:sz="0" w:space="0" w:color="auto"/>
            <w:right w:val="none" w:sz="0" w:space="0" w:color="auto"/>
          </w:divBdr>
        </w:div>
        <w:div w:id="1884364239">
          <w:marLeft w:val="640"/>
          <w:marRight w:val="0"/>
          <w:marTop w:val="0"/>
          <w:marBottom w:val="0"/>
          <w:divBdr>
            <w:top w:val="none" w:sz="0" w:space="0" w:color="auto"/>
            <w:left w:val="none" w:sz="0" w:space="0" w:color="auto"/>
            <w:bottom w:val="none" w:sz="0" w:space="0" w:color="auto"/>
            <w:right w:val="none" w:sz="0" w:space="0" w:color="auto"/>
          </w:divBdr>
        </w:div>
        <w:div w:id="2010982469">
          <w:marLeft w:val="640"/>
          <w:marRight w:val="0"/>
          <w:marTop w:val="0"/>
          <w:marBottom w:val="0"/>
          <w:divBdr>
            <w:top w:val="none" w:sz="0" w:space="0" w:color="auto"/>
            <w:left w:val="none" w:sz="0" w:space="0" w:color="auto"/>
            <w:bottom w:val="none" w:sz="0" w:space="0" w:color="auto"/>
            <w:right w:val="none" w:sz="0" w:space="0" w:color="auto"/>
          </w:divBdr>
        </w:div>
        <w:div w:id="831797229">
          <w:marLeft w:val="640"/>
          <w:marRight w:val="0"/>
          <w:marTop w:val="0"/>
          <w:marBottom w:val="0"/>
          <w:divBdr>
            <w:top w:val="none" w:sz="0" w:space="0" w:color="auto"/>
            <w:left w:val="none" w:sz="0" w:space="0" w:color="auto"/>
            <w:bottom w:val="none" w:sz="0" w:space="0" w:color="auto"/>
            <w:right w:val="none" w:sz="0" w:space="0" w:color="auto"/>
          </w:divBdr>
        </w:div>
        <w:div w:id="1061639523">
          <w:marLeft w:val="640"/>
          <w:marRight w:val="0"/>
          <w:marTop w:val="0"/>
          <w:marBottom w:val="0"/>
          <w:divBdr>
            <w:top w:val="none" w:sz="0" w:space="0" w:color="auto"/>
            <w:left w:val="none" w:sz="0" w:space="0" w:color="auto"/>
            <w:bottom w:val="none" w:sz="0" w:space="0" w:color="auto"/>
            <w:right w:val="none" w:sz="0" w:space="0" w:color="auto"/>
          </w:divBdr>
        </w:div>
        <w:div w:id="2121609696">
          <w:marLeft w:val="640"/>
          <w:marRight w:val="0"/>
          <w:marTop w:val="0"/>
          <w:marBottom w:val="0"/>
          <w:divBdr>
            <w:top w:val="none" w:sz="0" w:space="0" w:color="auto"/>
            <w:left w:val="none" w:sz="0" w:space="0" w:color="auto"/>
            <w:bottom w:val="none" w:sz="0" w:space="0" w:color="auto"/>
            <w:right w:val="none" w:sz="0" w:space="0" w:color="auto"/>
          </w:divBdr>
        </w:div>
        <w:div w:id="1474520148">
          <w:marLeft w:val="640"/>
          <w:marRight w:val="0"/>
          <w:marTop w:val="0"/>
          <w:marBottom w:val="0"/>
          <w:divBdr>
            <w:top w:val="none" w:sz="0" w:space="0" w:color="auto"/>
            <w:left w:val="none" w:sz="0" w:space="0" w:color="auto"/>
            <w:bottom w:val="none" w:sz="0" w:space="0" w:color="auto"/>
            <w:right w:val="none" w:sz="0" w:space="0" w:color="auto"/>
          </w:divBdr>
        </w:div>
        <w:div w:id="432627706">
          <w:marLeft w:val="640"/>
          <w:marRight w:val="0"/>
          <w:marTop w:val="0"/>
          <w:marBottom w:val="0"/>
          <w:divBdr>
            <w:top w:val="none" w:sz="0" w:space="0" w:color="auto"/>
            <w:left w:val="none" w:sz="0" w:space="0" w:color="auto"/>
            <w:bottom w:val="none" w:sz="0" w:space="0" w:color="auto"/>
            <w:right w:val="none" w:sz="0" w:space="0" w:color="auto"/>
          </w:divBdr>
        </w:div>
        <w:div w:id="2012024704">
          <w:marLeft w:val="640"/>
          <w:marRight w:val="0"/>
          <w:marTop w:val="0"/>
          <w:marBottom w:val="0"/>
          <w:divBdr>
            <w:top w:val="none" w:sz="0" w:space="0" w:color="auto"/>
            <w:left w:val="none" w:sz="0" w:space="0" w:color="auto"/>
            <w:bottom w:val="none" w:sz="0" w:space="0" w:color="auto"/>
            <w:right w:val="none" w:sz="0" w:space="0" w:color="auto"/>
          </w:divBdr>
        </w:div>
        <w:div w:id="313723877">
          <w:marLeft w:val="640"/>
          <w:marRight w:val="0"/>
          <w:marTop w:val="0"/>
          <w:marBottom w:val="0"/>
          <w:divBdr>
            <w:top w:val="none" w:sz="0" w:space="0" w:color="auto"/>
            <w:left w:val="none" w:sz="0" w:space="0" w:color="auto"/>
            <w:bottom w:val="none" w:sz="0" w:space="0" w:color="auto"/>
            <w:right w:val="none" w:sz="0" w:space="0" w:color="auto"/>
          </w:divBdr>
        </w:div>
        <w:div w:id="715931727">
          <w:marLeft w:val="640"/>
          <w:marRight w:val="0"/>
          <w:marTop w:val="0"/>
          <w:marBottom w:val="0"/>
          <w:divBdr>
            <w:top w:val="none" w:sz="0" w:space="0" w:color="auto"/>
            <w:left w:val="none" w:sz="0" w:space="0" w:color="auto"/>
            <w:bottom w:val="none" w:sz="0" w:space="0" w:color="auto"/>
            <w:right w:val="none" w:sz="0" w:space="0" w:color="auto"/>
          </w:divBdr>
        </w:div>
        <w:div w:id="1445611788">
          <w:marLeft w:val="640"/>
          <w:marRight w:val="0"/>
          <w:marTop w:val="0"/>
          <w:marBottom w:val="0"/>
          <w:divBdr>
            <w:top w:val="none" w:sz="0" w:space="0" w:color="auto"/>
            <w:left w:val="none" w:sz="0" w:space="0" w:color="auto"/>
            <w:bottom w:val="none" w:sz="0" w:space="0" w:color="auto"/>
            <w:right w:val="none" w:sz="0" w:space="0" w:color="auto"/>
          </w:divBdr>
        </w:div>
        <w:div w:id="829639733">
          <w:marLeft w:val="640"/>
          <w:marRight w:val="0"/>
          <w:marTop w:val="0"/>
          <w:marBottom w:val="0"/>
          <w:divBdr>
            <w:top w:val="none" w:sz="0" w:space="0" w:color="auto"/>
            <w:left w:val="none" w:sz="0" w:space="0" w:color="auto"/>
            <w:bottom w:val="none" w:sz="0" w:space="0" w:color="auto"/>
            <w:right w:val="none" w:sz="0" w:space="0" w:color="auto"/>
          </w:divBdr>
        </w:div>
        <w:div w:id="2125731146">
          <w:marLeft w:val="640"/>
          <w:marRight w:val="0"/>
          <w:marTop w:val="0"/>
          <w:marBottom w:val="0"/>
          <w:divBdr>
            <w:top w:val="none" w:sz="0" w:space="0" w:color="auto"/>
            <w:left w:val="none" w:sz="0" w:space="0" w:color="auto"/>
            <w:bottom w:val="none" w:sz="0" w:space="0" w:color="auto"/>
            <w:right w:val="none" w:sz="0" w:space="0" w:color="auto"/>
          </w:divBdr>
        </w:div>
        <w:div w:id="1114597456">
          <w:marLeft w:val="640"/>
          <w:marRight w:val="0"/>
          <w:marTop w:val="0"/>
          <w:marBottom w:val="0"/>
          <w:divBdr>
            <w:top w:val="none" w:sz="0" w:space="0" w:color="auto"/>
            <w:left w:val="none" w:sz="0" w:space="0" w:color="auto"/>
            <w:bottom w:val="none" w:sz="0" w:space="0" w:color="auto"/>
            <w:right w:val="none" w:sz="0" w:space="0" w:color="auto"/>
          </w:divBdr>
        </w:div>
        <w:div w:id="1493401060">
          <w:marLeft w:val="640"/>
          <w:marRight w:val="0"/>
          <w:marTop w:val="0"/>
          <w:marBottom w:val="0"/>
          <w:divBdr>
            <w:top w:val="none" w:sz="0" w:space="0" w:color="auto"/>
            <w:left w:val="none" w:sz="0" w:space="0" w:color="auto"/>
            <w:bottom w:val="none" w:sz="0" w:space="0" w:color="auto"/>
            <w:right w:val="none" w:sz="0" w:space="0" w:color="auto"/>
          </w:divBdr>
        </w:div>
        <w:div w:id="640378884">
          <w:marLeft w:val="640"/>
          <w:marRight w:val="0"/>
          <w:marTop w:val="0"/>
          <w:marBottom w:val="0"/>
          <w:divBdr>
            <w:top w:val="none" w:sz="0" w:space="0" w:color="auto"/>
            <w:left w:val="none" w:sz="0" w:space="0" w:color="auto"/>
            <w:bottom w:val="none" w:sz="0" w:space="0" w:color="auto"/>
            <w:right w:val="none" w:sz="0" w:space="0" w:color="auto"/>
          </w:divBdr>
        </w:div>
        <w:div w:id="694623636">
          <w:marLeft w:val="640"/>
          <w:marRight w:val="0"/>
          <w:marTop w:val="0"/>
          <w:marBottom w:val="0"/>
          <w:divBdr>
            <w:top w:val="none" w:sz="0" w:space="0" w:color="auto"/>
            <w:left w:val="none" w:sz="0" w:space="0" w:color="auto"/>
            <w:bottom w:val="none" w:sz="0" w:space="0" w:color="auto"/>
            <w:right w:val="none" w:sz="0" w:space="0" w:color="auto"/>
          </w:divBdr>
        </w:div>
        <w:div w:id="1435053729">
          <w:marLeft w:val="640"/>
          <w:marRight w:val="0"/>
          <w:marTop w:val="0"/>
          <w:marBottom w:val="0"/>
          <w:divBdr>
            <w:top w:val="none" w:sz="0" w:space="0" w:color="auto"/>
            <w:left w:val="none" w:sz="0" w:space="0" w:color="auto"/>
            <w:bottom w:val="none" w:sz="0" w:space="0" w:color="auto"/>
            <w:right w:val="none" w:sz="0" w:space="0" w:color="auto"/>
          </w:divBdr>
        </w:div>
        <w:div w:id="1705129538">
          <w:marLeft w:val="640"/>
          <w:marRight w:val="0"/>
          <w:marTop w:val="0"/>
          <w:marBottom w:val="0"/>
          <w:divBdr>
            <w:top w:val="none" w:sz="0" w:space="0" w:color="auto"/>
            <w:left w:val="none" w:sz="0" w:space="0" w:color="auto"/>
            <w:bottom w:val="none" w:sz="0" w:space="0" w:color="auto"/>
            <w:right w:val="none" w:sz="0" w:space="0" w:color="auto"/>
          </w:divBdr>
        </w:div>
        <w:div w:id="343286169">
          <w:marLeft w:val="640"/>
          <w:marRight w:val="0"/>
          <w:marTop w:val="0"/>
          <w:marBottom w:val="0"/>
          <w:divBdr>
            <w:top w:val="none" w:sz="0" w:space="0" w:color="auto"/>
            <w:left w:val="none" w:sz="0" w:space="0" w:color="auto"/>
            <w:bottom w:val="none" w:sz="0" w:space="0" w:color="auto"/>
            <w:right w:val="none" w:sz="0" w:space="0" w:color="auto"/>
          </w:divBdr>
        </w:div>
        <w:div w:id="1061292255">
          <w:marLeft w:val="640"/>
          <w:marRight w:val="0"/>
          <w:marTop w:val="0"/>
          <w:marBottom w:val="0"/>
          <w:divBdr>
            <w:top w:val="none" w:sz="0" w:space="0" w:color="auto"/>
            <w:left w:val="none" w:sz="0" w:space="0" w:color="auto"/>
            <w:bottom w:val="none" w:sz="0" w:space="0" w:color="auto"/>
            <w:right w:val="none" w:sz="0" w:space="0" w:color="auto"/>
          </w:divBdr>
        </w:div>
        <w:div w:id="2085256064">
          <w:marLeft w:val="640"/>
          <w:marRight w:val="0"/>
          <w:marTop w:val="0"/>
          <w:marBottom w:val="0"/>
          <w:divBdr>
            <w:top w:val="none" w:sz="0" w:space="0" w:color="auto"/>
            <w:left w:val="none" w:sz="0" w:space="0" w:color="auto"/>
            <w:bottom w:val="none" w:sz="0" w:space="0" w:color="auto"/>
            <w:right w:val="none" w:sz="0" w:space="0" w:color="auto"/>
          </w:divBdr>
        </w:div>
        <w:div w:id="1276401627">
          <w:marLeft w:val="640"/>
          <w:marRight w:val="0"/>
          <w:marTop w:val="0"/>
          <w:marBottom w:val="0"/>
          <w:divBdr>
            <w:top w:val="none" w:sz="0" w:space="0" w:color="auto"/>
            <w:left w:val="none" w:sz="0" w:space="0" w:color="auto"/>
            <w:bottom w:val="none" w:sz="0" w:space="0" w:color="auto"/>
            <w:right w:val="none" w:sz="0" w:space="0" w:color="auto"/>
          </w:divBdr>
        </w:div>
        <w:div w:id="1743066522">
          <w:marLeft w:val="640"/>
          <w:marRight w:val="0"/>
          <w:marTop w:val="0"/>
          <w:marBottom w:val="0"/>
          <w:divBdr>
            <w:top w:val="none" w:sz="0" w:space="0" w:color="auto"/>
            <w:left w:val="none" w:sz="0" w:space="0" w:color="auto"/>
            <w:bottom w:val="none" w:sz="0" w:space="0" w:color="auto"/>
            <w:right w:val="none" w:sz="0" w:space="0" w:color="auto"/>
          </w:divBdr>
        </w:div>
        <w:div w:id="993333901">
          <w:marLeft w:val="640"/>
          <w:marRight w:val="0"/>
          <w:marTop w:val="0"/>
          <w:marBottom w:val="0"/>
          <w:divBdr>
            <w:top w:val="none" w:sz="0" w:space="0" w:color="auto"/>
            <w:left w:val="none" w:sz="0" w:space="0" w:color="auto"/>
            <w:bottom w:val="none" w:sz="0" w:space="0" w:color="auto"/>
            <w:right w:val="none" w:sz="0" w:space="0" w:color="auto"/>
          </w:divBdr>
        </w:div>
        <w:div w:id="2101481489">
          <w:marLeft w:val="640"/>
          <w:marRight w:val="0"/>
          <w:marTop w:val="0"/>
          <w:marBottom w:val="0"/>
          <w:divBdr>
            <w:top w:val="none" w:sz="0" w:space="0" w:color="auto"/>
            <w:left w:val="none" w:sz="0" w:space="0" w:color="auto"/>
            <w:bottom w:val="none" w:sz="0" w:space="0" w:color="auto"/>
            <w:right w:val="none" w:sz="0" w:space="0" w:color="auto"/>
          </w:divBdr>
        </w:div>
        <w:div w:id="1867061864">
          <w:marLeft w:val="640"/>
          <w:marRight w:val="0"/>
          <w:marTop w:val="0"/>
          <w:marBottom w:val="0"/>
          <w:divBdr>
            <w:top w:val="none" w:sz="0" w:space="0" w:color="auto"/>
            <w:left w:val="none" w:sz="0" w:space="0" w:color="auto"/>
            <w:bottom w:val="none" w:sz="0" w:space="0" w:color="auto"/>
            <w:right w:val="none" w:sz="0" w:space="0" w:color="auto"/>
          </w:divBdr>
        </w:div>
        <w:div w:id="1885560545">
          <w:marLeft w:val="640"/>
          <w:marRight w:val="0"/>
          <w:marTop w:val="0"/>
          <w:marBottom w:val="0"/>
          <w:divBdr>
            <w:top w:val="none" w:sz="0" w:space="0" w:color="auto"/>
            <w:left w:val="none" w:sz="0" w:space="0" w:color="auto"/>
            <w:bottom w:val="none" w:sz="0" w:space="0" w:color="auto"/>
            <w:right w:val="none" w:sz="0" w:space="0" w:color="auto"/>
          </w:divBdr>
        </w:div>
        <w:div w:id="1152217836">
          <w:marLeft w:val="640"/>
          <w:marRight w:val="0"/>
          <w:marTop w:val="0"/>
          <w:marBottom w:val="0"/>
          <w:divBdr>
            <w:top w:val="none" w:sz="0" w:space="0" w:color="auto"/>
            <w:left w:val="none" w:sz="0" w:space="0" w:color="auto"/>
            <w:bottom w:val="none" w:sz="0" w:space="0" w:color="auto"/>
            <w:right w:val="none" w:sz="0" w:space="0" w:color="auto"/>
          </w:divBdr>
        </w:div>
        <w:div w:id="249891864">
          <w:marLeft w:val="640"/>
          <w:marRight w:val="0"/>
          <w:marTop w:val="0"/>
          <w:marBottom w:val="0"/>
          <w:divBdr>
            <w:top w:val="none" w:sz="0" w:space="0" w:color="auto"/>
            <w:left w:val="none" w:sz="0" w:space="0" w:color="auto"/>
            <w:bottom w:val="none" w:sz="0" w:space="0" w:color="auto"/>
            <w:right w:val="none" w:sz="0" w:space="0" w:color="auto"/>
          </w:divBdr>
        </w:div>
        <w:div w:id="289021698">
          <w:marLeft w:val="640"/>
          <w:marRight w:val="0"/>
          <w:marTop w:val="0"/>
          <w:marBottom w:val="0"/>
          <w:divBdr>
            <w:top w:val="none" w:sz="0" w:space="0" w:color="auto"/>
            <w:left w:val="none" w:sz="0" w:space="0" w:color="auto"/>
            <w:bottom w:val="none" w:sz="0" w:space="0" w:color="auto"/>
            <w:right w:val="none" w:sz="0" w:space="0" w:color="auto"/>
          </w:divBdr>
        </w:div>
        <w:div w:id="1613318821">
          <w:marLeft w:val="640"/>
          <w:marRight w:val="0"/>
          <w:marTop w:val="0"/>
          <w:marBottom w:val="0"/>
          <w:divBdr>
            <w:top w:val="none" w:sz="0" w:space="0" w:color="auto"/>
            <w:left w:val="none" w:sz="0" w:space="0" w:color="auto"/>
            <w:bottom w:val="none" w:sz="0" w:space="0" w:color="auto"/>
            <w:right w:val="none" w:sz="0" w:space="0" w:color="auto"/>
          </w:divBdr>
        </w:div>
        <w:div w:id="1491827502">
          <w:marLeft w:val="640"/>
          <w:marRight w:val="0"/>
          <w:marTop w:val="0"/>
          <w:marBottom w:val="0"/>
          <w:divBdr>
            <w:top w:val="none" w:sz="0" w:space="0" w:color="auto"/>
            <w:left w:val="none" w:sz="0" w:space="0" w:color="auto"/>
            <w:bottom w:val="none" w:sz="0" w:space="0" w:color="auto"/>
            <w:right w:val="none" w:sz="0" w:space="0" w:color="auto"/>
          </w:divBdr>
        </w:div>
        <w:div w:id="1033506137">
          <w:marLeft w:val="640"/>
          <w:marRight w:val="0"/>
          <w:marTop w:val="0"/>
          <w:marBottom w:val="0"/>
          <w:divBdr>
            <w:top w:val="none" w:sz="0" w:space="0" w:color="auto"/>
            <w:left w:val="none" w:sz="0" w:space="0" w:color="auto"/>
            <w:bottom w:val="none" w:sz="0" w:space="0" w:color="auto"/>
            <w:right w:val="none" w:sz="0" w:space="0" w:color="auto"/>
          </w:divBdr>
        </w:div>
        <w:div w:id="1962951903">
          <w:marLeft w:val="640"/>
          <w:marRight w:val="0"/>
          <w:marTop w:val="0"/>
          <w:marBottom w:val="0"/>
          <w:divBdr>
            <w:top w:val="none" w:sz="0" w:space="0" w:color="auto"/>
            <w:left w:val="none" w:sz="0" w:space="0" w:color="auto"/>
            <w:bottom w:val="none" w:sz="0" w:space="0" w:color="auto"/>
            <w:right w:val="none" w:sz="0" w:space="0" w:color="auto"/>
          </w:divBdr>
        </w:div>
        <w:div w:id="1242527675">
          <w:marLeft w:val="640"/>
          <w:marRight w:val="0"/>
          <w:marTop w:val="0"/>
          <w:marBottom w:val="0"/>
          <w:divBdr>
            <w:top w:val="none" w:sz="0" w:space="0" w:color="auto"/>
            <w:left w:val="none" w:sz="0" w:space="0" w:color="auto"/>
            <w:bottom w:val="none" w:sz="0" w:space="0" w:color="auto"/>
            <w:right w:val="none" w:sz="0" w:space="0" w:color="auto"/>
          </w:divBdr>
        </w:div>
        <w:div w:id="1981157024">
          <w:marLeft w:val="640"/>
          <w:marRight w:val="0"/>
          <w:marTop w:val="0"/>
          <w:marBottom w:val="0"/>
          <w:divBdr>
            <w:top w:val="none" w:sz="0" w:space="0" w:color="auto"/>
            <w:left w:val="none" w:sz="0" w:space="0" w:color="auto"/>
            <w:bottom w:val="none" w:sz="0" w:space="0" w:color="auto"/>
            <w:right w:val="none" w:sz="0" w:space="0" w:color="auto"/>
          </w:divBdr>
        </w:div>
        <w:div w:id="619188944">
          <w:marLeft w:val="640"/>
          <w:marRight w:val="0"/>
          <w:marTop w:val="0"/>
          <w:marBottom w:val="0"/>
          <w:divBdr>
            <w:top w:val="none" w:sz="0" w:space="0" w:color="auto"/>
            <w:left w:val="none" w:sz="0" w:space="0" w:color="auto"/>
            <w:bottom w:val="none" w:sz="0" w:space="0" w:color="auto"/>
            <w:right w:val="none" w:sz="0" w:space="0" w:color="auto"/>
          </w:divBdr>
        </w:div>
        <w:div w:id="697317994">
          <w:marLeft w:val="640"/>
          <w:marRight w:val="0"/>
          <w:marTop w:val="0"/>
          <w:marBottom w:val="0"/>
          <w:divBdr>
            <w:top w:val="none" w:sz="0" w:space="0" w:color="auto"/>
            <w:left w:val="none" w:sz="0" w:space="0" w:color="auto"/>
            <w:bottom w:val="none" w:sz="0" w:space="0" w:color="auto"/>
            <w:right w:val="none" w:sz="0" w:space="0" w:color="auto"/>
          </w:divBdr>
        </w:div>
        <w:div w:id="823472939">
          <w:marLeft w:val="640"/>
          <w:marRight w:val="0"/>
          <w:marTop w:val="0"/>
          <w:marBottom w:val="0"/>
          <w:divBdr>
            <w:top w:val="none" w:sz="0" w:space="0" w:color="auto"/>
            <w:left w:val="none" w:sz="0" w:space="0" w:color="auto"/>
            <w:bottom w:val="none" w:sz="0" w:space="0" w:color="auto"/>
            <w:right w:val="none" w:sz="0" w:space="0" w:color="auto"/>
          </w:divBdr>
        </w:div>
        <w:div w:id="430247233">
          <w:marLeft w:val="640"/>
          <w:marRight w:val="0"/>
          <w:marTop w:val="0"/>
          <w:marBottom w:val="0"/>
          <w:divBdr>
            <w:top w:val="none" w:sz="0" w:space="0" w:color="auto"/>
            <w:left w:val="none" w:sz="0" w:space="0" w:color="auto"/>
            <w:bottom w:val="none" w:sz="0" w:space="0" w:color="auto"/>
            <w:right w:val="none" w:sz="0" w:space="0" w:color="auto"/>
          </w:divBdr>
        </w:div>
        <w:div w:id="1382293587">
          <w:marLeft w:val="640"/>
          <w:marRight w:val="0"/>
          <w:marTop w:val="0"/>
          <w:marBottom w:val="0"/>
          <w:divBdr>
            <w:top w:val="none" w:sz="0" w:space="0" w:color="auto"/>
            <w:left w:val="none" w:sz="0" w:space="0" w:color="auto"/>
            <w:bottom w:val="none" w:sz="0" w:space="0" w:color="auto"/>
            <w:right w:val="none" w:sz="0" w:space="0" w:color="auto"/>
          </w:divBdr>
        </w:div>
        <w:div w:id="1966308384">
          <w:marLeft w:val="640"/>
          <w:marRight w:val="0"/>
          <w:marTop w:val="0"/>
          <w:marBottom w:val="0"/>
          <w:divBdr>
            <w:top w:val="none" w:sz="0" w:space="0" w:color="auto"/>
            <w:left w:val="none" w:sz="0" w:space="0" w:color="auto"/>
            <w:bottom w:val="none" w:sz="0" w:space="0" w:color="auto"/>
            <w:right w:val="none" w:sz="0" w:space="0" w:color="auto"/>
          </w:divBdr>
        </w:div>
        <w:div w:id="1729258736">
          <w:marLeft w:val="640"/>
          <w:marRight w:val="0"/>
          <w:marTop w:val="0"/>
          <w:marBottom w:val="0"/>
          <w:divBdr>
            <w:top w:val="none" w:sz="0" w:space="0" w:color="auto"/>
            <w:left w:val="none" w:sz="0" w:space="0" w:color="auto"/>
            <w:bottom w:val="none" w:sz="0" w:space="0" w:color="auto"/>
            <w:right w:val="none" w:sz="0" w:space="0" w:color="auto"/>
          </w:divBdr>
        </w:div>
        <w:div w:id="208567557">
          <w:marLeft w:val="640"/>
          <w:marRight w:val="0"/>
          <w:marTop w:val="0"/>
          <w:marBottom w:val="0"/>
          <w:divBdr>
            <w:top w:val="none" w:sz="0" w:space="0" w:color="auto"/>
            <w:left w:val="none" w:sz="0" w:space="0" w:color="auto"/>
            <w:bottom w:val="none" w:sz="0" w:space="0" w:color="auto"/>
            <w:right w:val="none" w:sz="0" w:space="0" w:color="auto"/>
          </w:divBdr>
        </w:div>
        <w:div w:id="70582903">
          <w:marLeft w:val="640"/>
          <w:marRight w:val="0"/>
          <w:marTop w:val="0"/>
          <w:marBottom w:val="0"/>
          <w:divBdr>
            <w:top w:val="none" w:sz="0" w:space="0" w:color="auto"/>
            <w:left w:val="none" w:sz="0" w:space="0" w:color="auto"/>
            <w:bottom w:val="none" w:sz="0" w:space="0" w:color="auto"/>
            <w:right w:val="none" w:sz="0" w:space="0" w:color="auto"/>
          </w:divBdr>
        </w:div>
        <w:div w:id="1700356423">
          <w:marLeft w:val="640"/>
          <w:marRight w:val="0"/>
          <w:marTop w:val="0"/>
          <w:marBottom w:val="0"/>
          <w:divBdr>
            <w:top w:val="none" w:sz="0" w:space="0" w:color="auto"/>
            <w:left w:val="none" w:sz="0" w:space="0" w:color="auto"/>
            <w:bottom w:val="none" w:sz="0" w:space="0" w:color="auto"/>
            <w:right w:val="none" w:sz="0" w:space="0" w:color="auto"/>
          </w:divBdr>
        </w:div>
        <w:div w:id="946350191">
          <w:marLeft w:val="640"/>
          <w:marRight w:val="0"/>
          <w:marTop w:val="0"/>
          <w:marBottom w:val="0"/>
          <w:divBdr>
            <w:top w:val="none" w:sz="0" w:space="0" w:color="auto"/>
            <w:left w:val="none" w:sz="0" w:space="0" w:color="auto"/>
            <w:bottom w:val="none" w:sz="0" w:space="0" w:color="auto"/>
            <w:right w:val="none" w:sz="0" w:space="0" w:color="auto"/>
          </w:divBdr>
        </w:div>
        <w:div w:id="1487014459">
          <w:marLeft w:val="640"/>
          <w:marRight w:val="0"/>
          <w:marTop w:val="0"/>
          <w:marBottom w:val="0"/>
          <w:divBdr>
            <w:top w:val="none" w:sz="0" w:space="0" w:color="auto"/>
            <w:left w:val="none" w:sz="0" w:space="0" w:color="auto"/>
            <w:bottom w:val="none" w:sz="0" w:space="0" w:color="auto"/>
            <w:right w:val="none" w:sz="0" w:space="0" w:color="auto"/>
          </w:divBdr>
        </w:div>
        <w:div w:id="1266114252">
          <w:marLeft w:val="640"/>
          <w:marRight w:val="0"/>
          <w:marTop w:val="0"/>
          <w:marBottom w:val="0"/>
          <w:divBdr>
            <w:top w:val="none" w:sz="0" w:space="0" w:color="auto"/>
            <w:left w:val="none" w:sz="0" w:space="0" w:color="auto"/>
            <w:bottom w:val="none" w:sz="0" w:space="0" w:color="auto"/>
            <w:right w:val="none" w:sz="0" w:space="0" w:color="auto"/>
          </w:divBdr>
        </w:div>
        <w:div w:id="582492953">
          <w:marLeft w:val="640"/>
          <w:marRight w:val="0"/>
          <w:marTop w:val="0"/>
          <w:marBottom w:val="0"/>
          <w:divBdr>
            <w:top w:val="none" w:sz="0" w:space="0" w:color="auto"/>
            <w:left w:val="none" w:sz="0" w:space="0" w:color="auto"/>
            <w:bottom w:val="none" w:sz="0" w:space="0" w:color="auto"/>
            <w:right w:val="none" w:sz="0" w:space="0" w:color="auto"/>
          </w:divBdr>
        </w:div>
        <w:div w:id="217402272">
          <w:marLeft w:val="640"/>
          <w:marRight w:val="0"/>
          <w:marTop w:val="0"/>
          <w:marBottom w:val="0"/>
          <w:divBdr>
            <w:top w:val="none" w:sz="0" w:space="0" w:color="auto"/>
            <w:left w:val="none" w:sz="0" w:space="0" w:color="auto"/>
            <w:bottom w:val="none" w:sz="0" w:space="0" w:color="auto"/>
            <w:right w:val="none" w:sz="0" w:space="0" w:color="auto"/>
          </w:divBdr>
        </w:div>
        <w:div w:id="8067719">
          <w:marLeft w:val="640"/>
          <w:marRight w:val="0"/>
          <w:marTop w:val="0"/>
          <w:marBottom w:val="0"/>
          <w:divBdr>
            <w:top w:val="none" w:sz="0" w:space="0" w:color="auto"/>
            <w:left w:val="none" w:sz="0" w:space="0" w:color="auto"/>
            <w:bottom w:val="none" w:sz="0" w:space="0" w:color="auto"/>
            <w:right w:val="none" w:sz="0" w:space="0" w:color="auto"/>
          </w:divBdr>
        </w:div>
        <w:div w:id="1074887667">
          <w:marLeft w:val="640"/>
          <w:marRight w:val="0"/>
          <w:marTop w:val="0"/>
          <w:marBottom w:val="0"/>
          <w:divBdr>
            <w:top w:val="none" w:sz="0" w:space="0" w:color="auto"/>
            <w:left w:val="none" w:sz="0" w:space="0" w:color="auto"/>
            <w:bottom w:val="none" w:sz="0" w:space="0" w:color="auto"/>
            <w:right w:val="none" w:sz="0" w:space="0" w:color="auto"/>
          </w:divBdr>
        </w:div>
        <w:div w:id="159469095">
          <w:marLeft w:val="640"/>
          <w:marRight w:val="0"/>
          <w:marTop w:val="0"/>
          <w:marBottom w:val="0"/>
          <w:divBdr>
            <w:top w:val="none" w:sz="0" w:space="0" w:color="auto"/>
            <w:left w:val="none" w:sz="0" w:space="0" w:color="auto"/>
            <w:bottom w:val="none" w:sz="0" w:space="0" w:color="auto"/>
            <w:right w:val="none" w:sz="0" w:space="0" w:color="auto"/>
          </w:divBdr>
        </w:div>
        <w:div w:id="1956594324">
          <w:marLeft w:val="640"/>
          <w:marRight w:val="0"/>
          <w:marTop w:val="0"/>
          <w:marBottom w:val="0"/>
          <w:divBdr>
            <w:top w:val="none" w:sz="0" w:space="0" w:color="auto"/>
            <w:left w:val="none" w:sz="0" w:space="0" w:color="auto"/>
            <w:bottom w:val="none" w:sz="0" w:space="0" w:color="auto"/>
            <w:right w:val="none" w:sz="0" w:space="0" w:color="auto"/>
          </w:divBdr>
        </w:div>
        <w:div w:id="170687669">
          <w:marLeft w:val="640"/>
          <w:marRight w:val="0"/>
          <w:marTop w:val="0"/>
          <w:marBottom w:val="0"/>
          <w:divBdr>
            <w:top w:val="none" w:sz="0" w:space="0" w:color="auto"/>
            <w:left w:val="none" w:sz="0" w:space="0" w:color="auto"/>
            <w:bottom w:val="none" w:sz="0" w:space="0" w:color="auto"/>
            <w:right w:val="none" w:sz="0" w:space="0" w:color="auto"/>
          </w:divBdr>
        </w:div>
        <w:div w:id="1036656915">
          <w:marLeft w:val="640"/>
          <w:marRight w:val="0"/>
          <w:marTop w:val="0"/>
          <w:marBottom w:val="0"/>
          <w:divBdr>
            <w:top w:val="none" w:sz="0" w:space="0" w:color="auto"/>
            <w:left w:val="none" w:sz="0" w:space="0" w:color="auto"/>
            <w:bottom w:val="none" w:sz="0" w:space="0" w:color="auto"/>
            <w:right w:val="none" w:sz="0" w:space="0" w:color="auto"/>
          </w:divBdr>
        </w:div>
        <w:div w:id="1347750508">
          <w:marLeft w:val="640"/>
          <w:marRight w:val="0"/>
          <w:marTop w:val="0"/>
          <w:marBottom w:val="0"/>
          <w:divBdr>
            <w:top w:val="none" w:sz="0" w:space="0" w:color="auto"/>
            <w:left w:val="none" w:sz="0" w:space="0" w:color="auto"/>
            <w:bottom w:val="none" w:sz="0" w:space="0" w:color="auto"/>
            <w:right w:val="none" w:sz="0" w:space="0" w:color="auto"/>
          </w:divBdr>
        </w:div>
        <w:div w:id="1045526647">
          <w:marLeft w:val="640"/>
          <w:marRight w:val="0"/>
          <w:marTop w:val="0"/>
          <w:marBottom w:val="0"/>
          <w:divBdr>
            <w:top w:val="none" w:sz="0" w:space="0" w:color="auto"/>
            <w:left w:val="none" w:sz="0" w:space="0" w:color="auto"/>
            <w:bottom w:val="none" w:sz="0" w:space="0" w:color="auto"/>
            <w:right w:val="none" w:sz="0" w:space="0" w:color="auto"/>
          </w:divBdr>
        </w:div>
        <w:div w:id="292945959">
          <w:marLeft w:val="640"/>
          <w:marRight w:val="0"/>
          <w:marTop w:val="0"/>
          <w:marBottom w:val="0"/>
          <w:divBdr>
            <w:top w:val="none" w:sz="0" w:space="0" w:color="auto"/>
            <w:left w:val="none" w:sz="0" w:space="0" w:color="auto"/>
            <w:bottom w:val="none" w:sz="0" w:space="0" w:color="auto"/>
            <w:right w:val="none" w:sz="0" w:space="0" w:color="auto"/>
          </w:divBdr>
        </w:div>
        <w:div w:id="2074544455">
          <w:marLeft w:val="640"/>
          <w:marRight w:val="0"/>
          <w:marTop w:val="0"/>
          <w:marBottom w:val="0"/>
          <w:divBdr>
            <w:top w:val="none" w:sz="0" w:space="0" w:color="auto"/>
            <w:left w:val="none" w:sz="0" w:space="0" w:color="auto"/>
            <w:bottom w:val="none" w:sz="0" w:space="0" w:color="auto"/>
            <w:right w:val="none" w:sz="0" w:space="0" w:color="auto"/>
          </w:divBdr>
        </w:div>
        <w:div w:id="314649493">
          <w:marLeft w:val="640"/>
          <w:marRight w:val="0"/>
          <w:marTop w:val="0"/>
          <w:marBottom w:val="0"/>
          <w:divBdr>
            <w:top w:val="none" w:sz="0" w:space="0" w:color="auto"/>
            <w:left w:val="none" w:sz="0" w:space="0" w:color="auto"/>
            <w:bottom w:val="none" w:sz="0" w:space="0" w:color="auto"/>
            <w:right w:val="none" w:sz="0" w:space="0" w:color="auto"/>
          </w:divBdr>
        </w:div>
        <w:div w:id="1671985678">
          <w:marLeft w:val="640"/>
          <w:marRight w:val="0"/>
          <w:marTop w:val="0"/>
          <w:marBottom w:val="0"/>
          <w:divBdr>
            <w:top w:val="none" w:sz="0" w:space="0" w:color="auto"/>
            <w:left w:val="none" w:sz="0" w:space="0" w:color="auto"/>
            <w:bottom w:val="none" w:sz="0" w:space="0" w:color="auto"/>
            <w:right w:val="none" w:sz="0" w:space="0" w:color="auto"/>
          </w:divBdr>
        </w:div>
        <w:div w:id="113523009">
          <w:marLeft w:val="640"/>
          <w:marRight w:val="0"/>
          <w:marTop w:val="0"/>
          <w:marBottom w:val="0"/>
          <w:divBdr>
            <w:top w:val="none" w:sz="0" w:space="0" w:color="auto"/>
            <w:left w:val="none" w:sz="0" w:space="0" w:color="auto"/>
            <w:bottom w:val="none" w:sz="0" w:space="0" w:color="auto"/>
            <w:right w:val="none" w:sz="0" w:space="0" w:color="auto"/>
          </w:divBdr>
        </w:div>
        <w:div w:id="1738554716">
          <w:marLeft w:val="640"/>
          <w:marRight w:val="0"/>
          <w:marTop w:val="0"/>
          <w:marBottom w:val="0"/>
          <w:divBdr>
            <w:top w:val="none" w:sz="0" w:space="0" w:color="auto"/>
            <w:left w:val="none" w:sz="0" w:space="0" w:color="auto"/>
            <w:bottom w:val="none" w:sz="0" w:space="0" w:color="auto"/>
            <w:right w:val="none" w:sz="0" w:space="0" w:color="auto"/>
          </w:divBdr>
        </w:div>
        <w:div w:id="754280574">
          <w:marLeft w:val="640"/>
          <w:marRight w:val="0"/>
          <w:marTop w:val="0"/>
          <w:marBottom w:val="0"/>
          <w:divBdr>
            <w:top w:val="none" w:sz="0" w:space="0" w:color="auto"/>
            <w:left w:val="none" w:sz="0" w:space="0" w:color="auto"/>
            <w:bottom w:val="none" w:sz="0" w:space="0" w:color="auto"/>
            <w:right w:val="none" w:sz="0" w:space="0" w:color="auto"/>
          </w:divBdr>
        </w:div>
        <w:div w:id="582377635">
          <w:marLeft w:val="640"/>
          <w:marRight w:val="0"/>
          <w:marTop w:val="0"/>
          <w:marBottom w:val="0"/>
          <w:divBdr>
            <w:top w:val="none" w:sz="0" w:space="0" w:color="auto"/>
            <w:left w:val="none" w:sz="0" w:space="0" w:color="auto"/>
            <w:bottom w:val="none" w:sz="0" w:space="0" w:color="auto"/>
            <w:right w:val="none" w:sz="0" w:space="0" w:color="auto"/>
          </w:divBdr>
        </w:div>
        <w:div w:id="1588685993">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0825159">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89210970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02904154">
      <w:bodyDiv w:val="1"/>
      <w:marLeft w:val="0"/>
      <w:marRight w:val="0"/>
      <w:marTop w:val="0"/>
      <w:marBottom w:val="0"/>
      <w:divBdr>
        <w:top w:val="none" w:sz="0" w:space="0" w:color="auto"/>
        <w:left w:val="none" w:sz="0" w:space="0" w:color="auto"/>
        <w:bottom w:val="none" w:sz="0" w:space="0" w:color="auto"/>
        <w:right w:val="none" w:sz="0" w:space="0" w:color="auto"/>
      </w:divBdr>
    </w:div>
    <w:div w:id="1906718344">
      <w:bodyDiv w:val="1"/>
      <w:marLeft w:val="0"/>
      <w:marRight w:val="0"/>
      <w:marTop w:val="0"/>
      <w:marBottom w:val="0"/>
      <w:divBdr>
        <w:top w:val="none" w:sz="0" w:space="0" w:color="auto"/>
        <w:left w:val="none" w:sz="0" w:space="0" w:color="auto"/>
        <w:bottom w:val="none" w:sz="0" w:space="0" w:color="auto"/>
        <w:right w:val="none" w:sz="0" w:space="0" w:color="auto"/>
      </w:divBdr>
      <w:divsChild>
        <w:div w:id="382217819">
          <w:marLeft w:val="640"/>
          <w:marRight w:val="0"/>
          <w:marTop w:val="0"/>
          <w:marBottom w:val="0"/>
          <w:divBdr>
            <w:top w:val="none" w:sz="0" w:space="0" w:color="auto"/>
            <w:left w:val="none" w:sz="0" w:space="0" w:color="auto"/>
            <w:bottom w:val="none" w:sz="0" w:space="0" w:color="auto"/>
            <w:right w:val="none" w:sz="0" w:space="0" w:color="auto"/>
          </w:divBdr>
        </w:div>
        <w:div w:id="1724059167">
          <w:marLeft w:val="640"/>
          <w:marRight w:val="0"/>
          <w:marTop w:val="0"/>
          <w:marBottom w:val="0"/>
          <w:divBdr>
            <w:top w:val="none" w:sz="0" w:space="0" w:color="auto"/>
            <w:left w:val="none" w:sz="0" w:space="0" w:color="auto"/>
            <w:bottom w:val="none" w:sz="0" w:space="0" w:color="auto"/>
            <w:right w:val="none" w:sz="0" w:space="0" w:color="auto"/>
          </w:divBdr>
        </w:div>
        <w:div w:id="1124890739">
          <w:marLeft w:val="640"/>
          <w:marRight w:val="0"/>
          <w:marTop w:val="0"/>
          <w:marBottom w:val="0"/>
          <w:divBdr>
            <w:top w:val="none" w:sz="0" w:space="0" w:color="auto"/>
            <w:left w:val="none" w:sz="0" w:space="0" w:color="auto"/>
            <w:bottom w:val="none" w:sz="0" w:space="0" w:color="auto"/>
            <w:right w:val="none" w:sz="0" w:space="0" w:color="auto"/>
          </w:divBdr>
        </w:div>
        <w:div w:id="1830170913">
          <w:marLeft w:val="640"/>
          <w:marRight w:val="0"/>
          <w:marTop w:val="0"/>
          <w:marBottom w:val="0"/>
          <w:divBdr>
            <w:top w:val="none" w:sz="0" w:space="0" w:color="auto"/>
            <w:left w:val="none" w:sz="0" w:space="0" w:color="auto"/>
            <w:bottom w:val="none" w:sz="0" w:space="0" w:color="auto"/>
            <w:right w:val="none" w:sz="0" w:space="0" w:color="auto"/>
          </w:divBdr>
        </w:div>
        <w:div w:id="2065595336">
          <w:marLeft w:val="640"/>
          <w:marRight w:val="0"/>
          <w:marTop w:val="0"/>
          <w:marBottom w:val="0"/>
          <w:divBdr>
            <w:top w:val="none" w:sz="0" w:space="0" w:color="auto"/>
            <w:left w:val="none" w:sz="0" w:space="0" w:color="auto"/>
            <w:bottom w:val="none" w:sz="0" w:space="0" w:color="auto"/>
            <w:right w:val="none" w:sz="0" w:space="0" w:color="auto"/>
          </w:divBdr>
        </w:div>
        <w:div w:id="1514103107">
          <w:marLeft w:val="640"/>
          <w:marRight w:val="0"/>
          <w:marTop w:val="0"/>
          <w:marBottom w:val="0"/>
          <w:divBdr>
            <w:top w:val="none" w:sz="0" w:space="0" w:color="auto"/>
            <w:left w:val="none" w:sz="0" w:space="0" w:color="auto"/>
            <w:bottom w:val="none" w:sz="0" w:space="0" w:color="auto"/>
            <w:right w:val="none" w:sz="0" w:space="0" w:color="auto"/>
          </w:divBdr>
        </w:div>
        <w:div w:id="442506352">
          <w:marLeft w:val="640"/>
          <w:marRight w:val="0"/>
          <w:marTop w:val="0"/>
          <w:marBottom w:val="0"/>
          <w:divBdr>
            <w:top w:val="none" w:sz="0" w:space="0" w:color="auto"/>
            <w:left w:val="none" w:sz="0" w:space="0" w:color="auto"/>
            <w:bottom w:val="none" w:sz="0" w:space="0" w:color="auto"/>
            <w:right w:val="none" w:sz="0" w:space="0" w:color="auto"/>
          </w:divBdr>
        </w:div>
        <w:div w:id="1482188484">
          <w:marLeft w:val="640"/>
          <w:marRight w:val="0"/>
          <w:marTop w:val="0"/>
          <w:marBottom w:val="0"/>
          <w:divBdr>
            <w:top w:val="none" w:sz="0" w:space="0" w:color="auto"/>
            <w:left w:val="none" w:sz="0" w:space="0" w:color="auto"/>
            <w:bottom w:val="none" w:sz="0" w:space="0" w:color="auto"/>
            <w:right w:val="none" w:sz="0" w:space="0" w:color="auto"/>
          </w:divBdr>
        </w:div>
        <w:div w:id="527375780">
          <w:marLeft w:val="640"/>
          <w:marRight w:val="0"/>
          <w:marTop w:val="0"/>
          <w:marBottom w:val="0"/>
          <w:divBdr>
            <w:top w:val="none" w:sz="0" w:space="0" w:color="auto"/>
            <w:left w:val="none" w:sz="0" w:space="0" w:color="auto"/>
            <w:bottom w:val="none" w:sz="0" w:space="0" w:color="auto"/>
            <w:right w:val="none" w:sz="0" w:space="0" w:color="auto"/>
          </w:divBdr>
        </w:div>
        <w:div w:id="1485781686">
          <w:marLeft w:val="640"/>
          <w:marRight w:val="0"/>
          <w:marTop w:val="0"/>
          <w:marBottom w:val="0"/>
          <w:divBdr>
            <w:top w:val="none" w:sz="0" w:space="0" w:color="auto"/>
            <w:left w:val="none" w:sz="0" w:space="0" w:color="auto"/>
            <w:bottom w:val="none" w:sz="0" w:space="0" w:color="auto"/>
            <w:right w:val="none" w:sz="0" w:space="0" w:color="auto"/>
          </w:divBdr>
        </w:div>
        <w:div w:id="435711353">
          <w:marLeft w:val="640"/>
          <w:marRight w:val="0"/>
          <w:marTop w:val="0"/>
          <w:marBottom w:val="0"/>
          <w:divBdr>
            <w:top w:val="none" w:sz="0" w:space="0" w:color="auto"/>
            <w:left w:val="none" w:sz="0" w:space="0" w:color="auto"/>
            <w:bottom w:val="none" w:sz="0" w:space="0" w:color="auto"/>
            <w:right w:val="none" w:sz="0" w:space="0" w:color="auto"/>
          </w:divBdr>
        </w:div>
        <w:div w:id="1325285014">
          <w:marLeft w:val="640"/>
          <w:marRight w:val="0"/>
          <w:marTop w:val="0"/>
          <w:marBottom w:val="0"/>
          <w:divBdr>
            <w:top w:val="none" w:sz="0" w:space="0" w:color="auto"/>
            <w:left w:val="none" w:sz="0" w:space="0" w:color="auto"/>
            <w:bottom w:val="none" w:sz="0" w:space="0" w:color="auto"/>
            <w:right w:val="none" w:sz="0" w:space="0" w:color="auto"/>
          </w:divBdr>
        </w:div>
        <w:div w:id="1735152831">
          <w:marLeft w:val="640"/>
          <w:marRight w:val="0"/>
          <w:marTop w:val="0"/>
          <w:marBottom w:val="0"/>
          <w:divBdr>
            <w:top w:val="none" w:sz="0" w:space="0" w:color="auto"/>
            <w:left w:val="none" w:sz="0" w:space="0" w:color="auto"/>
            <w:bottom w:val="none" w:sz="0" w:space="0" w:color="auto"/>
            <w:right w:val="none" w:sz="0" w:space="0" w:color="auto"/>
          </w:divBdr>
        </w:div>
        <w:div w:id="1018123652">
          <w:marLeft w:val="640"/>
          <w:marRight w:val="0"/>
          <w:marTop w:val="0"/>
          <w:marBottom w:val="0"/>
          <w:divBdr>
            <w:top w:val="none" w:sz="0" w:space="0" w:color="auto"/>
            <w:left w:val="none" w:sz="0" w:space="0" w:color="auto"/>
            <w:bottom w:val="none" w:sz="0" w:space="0" w:color="auto"/>
            <w:right w:val="none" w:sz="0" w:space="0" w:color="auto"/>
          </w:divBdr>
        </w:div>
        <w:div w:id="370887550">
          <w:marLeft w:val="640"/>
          <w:marRight w:val="0"/>
          <w:marTop w:val="0"/>
          <w:marBottom w:val="0"/>
          <w:divBdr>
            <w:top w:val="none" w:sz="0" w:space="0" w:color="auto"/>
            <w:left w:val="none" w:sz="0" w:space="0" w:color="auto"/>
            <w:bottom w:val="none" w:sz="0" w:space="0" w:color="auto"/>
            <w:right w:val="none" w:sz="0" w:space="0" w:color="auto"/>
          </w:divBdr>
        </w:div>
        <w:div w:id="1657343965">
          <w:marLeft w:val="640"/>
          <w:marRight w:val="0"/>
          <w:marTop w:val="0"/>
          <w:marBottom w:val="0"/>
          <w:divBdr>
            <w:top w:val="none" w:sz="0" w:space="0" w:color="auto"/>
            <w:left w:val="none" w:sz="0" w:space="0" w:color="auto"/>
            <w:bottom w:val="none" w:sz="0" w:space="0" w:color="auto"/>
            <w:right w:val="none" w:sz="0" w:space="0" w:color="auto"/>
          </w:divBdr>
        </w:div>
        <w:div w:id="292949309">
          <w:marLeft w:val="640"/>
          <w:marRight w:val="0"/>
          <w:marTop w:val="0"/>
          <w:marBottom w:val="0"/>
          <w:divBdr>
            <w:top w:val="none" w:sz="0" w:space="0" w:color="auto"/>
            <w:left w:val="none" w:sz="0" w:space="0" w:color="auto"/>
            <w:bottom w:val="none" w:sz="0" w:space="0" w:color="auto"/>
            <w:right w:val="none" w:sz="0" w:space="0" w:color="auto"/>
          </w:divBdr>
        </w:div>
        <w:div w:id="1980106311">
          <w:marLeft w:val="640"/>
          <w:marRight w:val="0"/>
          <w:marTop w:val="0"/>
          <w:marBottom w:val="0"/>
          <w:divBdr>
            <w:top w:val="none" w:sz="0" w:space="0" w:color="auto"/>
            <w:left w:val="none" w:sz="0" w:space="0" w:color="auto"/>
            <w:bottom w:val="none" w:sz="0" w:space="0" w:color="auto"/>
            <w:right w:val="none" w:sz="0" w:space="0" w:color="auto"/>
          </w:divBdr>
        </w:div>
        <w:div w:id="1477599736">
          <w:marLeft w:val="640"/>
          <w:marRight w:val="0"/>
          <w:marTop w:val="0"/>
          <w:marBottom w:val="0"/>
          <w:divBdr>
            <w:top w:val="none" w:sz="0" w:space="0" w:color="auto"/>
            <w:left w:val="none" w:sz="0" w:space="0" w:color="auto"/>
            <w:bottom w:val="none" w:sz="0" w:space="0" w:color="auto"/>
            <w:right w:val="none" w:sz="0" w:space="0" w:color="auto"/>
          </w:divBdr>
        </w:div>
        <w:div w:id="1188374264">
          <w:marLeft w:val="640"/>
          <w:marRight w:val="0"/>
          <w:marTop w:val="0"/>
          <w:marBottom w:val="0"/>
          <w:divBdr>
            <w:top w:val="none" w:sz="0" w:space="0" w:color="auto"/>
            <w:left w:val="none" w:sz="0" w:space="0" w:color="auto"/>
            <w:bottom w:val="none" w:sz="0" w:space="0" w:color="auto"/>
            <w:right w:val="none" w:sz="0" w:space="0" w:color="auto"/>
          </w:divBdr>
        </w:div>
        <w:div w:id="1797917517">
          <w:marLeft w:val="640"/>
          <w:marRight w:val="0"/>
          <w:marTop w:val="0"/>
          <w:marBottom w:val="0"/>
          <w:divBdr>
            <w:top w:val="none" w:sz="0" w:space="0" w:color="auto"/>
            <w:left w:val="none" w:sz="0" w:space="0" w:color="auto"/>
            <w:bottom w:val="none" w:sz="0" w:space="0" w:color="auto"/>
            <w:right w:val="none" w:sz="0" w:space="0" w:color="auto"/>
          </w:divBdr>
        </w:div>
        <w:div w:id="1046761415">
          <w:marLeft w:val="640"/>
          <w:marRight w:val="0"/>
          <w:marTop w:val="0"/>
          <w:marBottom w:val="0"/>
          <w:divBdr>
            <w:top w:val="none" w:sz="0" w:space="0" w:color="auto"/>
            <w:left w:val="none" w:sz="0" w:space="0" w:color="auto"/>
            <w:bottom w:val="none" w:sz="0" w:space="0" w:color="auto"/>
            <w:right w:val="none" w:sz="0" w:space="0" w:color="auto"/>
          </w:divBdr>
        </w:div>
        <w:div w:id="1835604849">
          <w:marLeft w:val="640"/>
          <w:marRight w:val="0"/>
          <w:marTop w:val="0"/>
          <w:marBottom w:val="0"/>
          <w:divBdr>
            <w:top w:val="none" w:sz="0" w:space="0" w:color="auto"/>
            <w:left w:val="none" w:sz="0" w:space="0" w:color="auto"/>
            <w:bottom w:val="none" w:sz="0" w:space="0" w:color="auto"/>
            <w:right w:val="none" w:sz="0" w:space="0" w:color="auto"/>
          </w:divBdr>
        </w:div>
        <w:div w:id="1949896111">
          <w:marLeft w:val="640"/>
          <w:marRight w:val="0"/>
          <w:marTop w:val="0"/>
          <w:marBottom w:val="0"/>
          <w:divBdr>
            <w:top w:val="none" w:sz="0" w:space="0" w:color="auto"/>
            <w:left w:val="none" w:sz="0" w:space="0" w:color="auto"/>
            <w:bottom w:val="none" w:sz="0" w:space="0" w:color="auto"/>
            <w:right w:val="none" w:sz="0" w:space="0" w:color="auto"/>
          </w:divBdr>
        </w:div>
        <w:div w:id="354885694">
          <w:marLeft w:val="640"/>
          <w:marRight w:val="0"/>
          <w:marTop w:val="0"/>
          <w:marBottom w:val="0"/>
          <w:divBdr>
            <w:top w:val="none" w:sz="0" w:space="0" w:color="auto"/>
            <w:left w:val="none" w:sz="0" w:space="0" w:color="auto"/>
            <w:bottom w:val="none" w:sz="0" w:space="0" w:color="auto"/>
            <w:right w:val="none" w:sz="0" w:space="0" w:color="auto"/>
          </w:divBdr>
        </w:div>
        <w:div w:id="645666338">
          <w:marLeft w:val="640"/>
          <w:marRight w:val="0"/>
          <w:marTop w:val="0"/>
          <w:marBottom w:val="0"/>
          <w:divBdr>
            <w:top w:val="none" w:sz="0" w:space="0" w:color="auto"/>
            <w:left w:val="none" w:sz="0" w:space="0" w:color="auto"/>
            <w:bottom w:val="none" w:sz="0" w:space="0" w:color="auto"/>
            <w:right w:val="none" w:sz="0" w:space="0" w:color="auto"/>
          </w:divBdr>
        </w:div>
        <w:div w:id="899637912">
          <w:marLeft w:val="640"/>
          <w:marRight w:val="0"/>
          <w:marTop w:val="0"/>
          <w:marBottom w:val="0"/>
          <w:divBdr>
            <w:top w:val="none" w:sz="0" w:space="0" w:color="auto"/>
            <w:left w:val="none" w:sz="0" w:space="0" w:color="auto"/>
            <w:bottom w:val="none" w:sz="0" w:space="0" w:color="auto"/>
            <w:right w:val="none" w:sz="0" w:space="0" w:color="auto"/>
          </w:divBdr>
        </w:div>
        <w:div w:id="429200556">
          <w:marLeft w:val="640"/>
          <w:marRight w:val="0"/>
          <w:marTop w:val="0"/>
          <w:marBottom w:val="0"/>
          <w:divBdr>
            <w:top w:val="none" w:sz="0" w:space="0" w:color="auto"/>
            <w:left w:val="none" w:sz="0" w:space="0" w:color="auto"/>
            <w:bottom w:val="none" w:sz="0" w:space="0" w:color="auto"/>
            <w:right w:val="none" w:sz="0" w:space="0" w:color="auto"/>
          </w:divBdr>
        </w:div>
        <w:div w:id="1469589304">
          <w:marLeft w:val="640"/>
          <w:marRight w:val="0"/>
          <w:marTop w:val="0"/>
          <w:marBottom w:val="0"/>
          <w:divBdr>
            <w:top w:val="none" w:sz="0" w:space="0" w:color="auto"/>
            <w:left w:val="none" w:sz="0" w:space="0" w:color="auto"/>
            <w:bottom w:val="none" w:sz="0" w:space="0" w:color="auto"/>
            <w:right w:val="none" w:sz="0" w:space="0" w:color="auto"/>
          </w:divBdr>
        </w:div>
        <w:div w:id="773672023">
          <w:marLeft w:val="640"/>
          <w:marRight w:val="0"/>
          <w:marTop w:val="0"/>
          <w:marBottom w:val="0"/>
          <w:divBdr>
            <w:top w:val="none" w:sz="0" w:space="0" w:color="auto"/>
            <w:left w:val="none" w:sz="0" w:space="0" w:color="auto"/>
            <w:bottom w:val="none" w:sz="0" w:space="0" w:color="auto"/>
            <w:right w:val="none" w:sz="0" w:space="0" w:color="auto"/>
          </w:divBdr>
        </w:div>
        <w:div w:id="1707366521">
          <w:marLeft w:val="640"/>
          <w:marRight w:val="0"/>
          <w:marTop w:val="0"/>
          <w:marBottom w:val="0"/>
          <w:divBdr>
            <w:top w:val="none" w:sz="0" w:space="0" w:color="auto"/>
            <w:left w:val="none" w:sz="0" w:space="0" w:color="auto"/>
            <w:bottom w:val="none" w:sz="0" w:space="0" w:color="auto"/>
            <w:right w:val="none" w:sz="0" w:space="0" w:color="auto"/>
          </w:divBdr>
        </w:div>
        <w:div w:id="543828025">
          <w:marLeft w:val="640"/>
          <w:marRight w:val="0"/>
          <w:marTop w:val="0"/>
          <w:marBottom w:val="0"/>
          <w:divBdr>
            <w:top w:val="none" w:sz="0" w:space="0" w:color="auto"/>
            <w:left w:val="none" w:sz="0" w:space="0" w:color="auto"/>
            <w:bottom w:val="none" w:sz="0" w:space="0" w:color="auto"/>
            <w:right w:val="none" w:sz="0" w:space="0" w:color="auto"/>
          </w:divBdr>
        </w:div>
        <w:div w:id="831719570">
          <w:marLeft w:val="640"/>
          <w:marRight w:val="0"/>
          <w:marTop w:val="0"/>
          <w:marBottom w:val="0"/>
          <w:divBdr>
            <w:top w:val="none" w:sz="0" w:space="0" w:color="auto"/>
            <w:left w:val="none" w:sz="0" w:space="0" w:color="auto"/>
            <w:bottom w:val="none" w:sz="0" w:space="0" w:color="auto"/>
            <w:right w:val="none" w:sz="0" w:space="0" w:color="auto"/>
          </w:divBdr>
        </w:div>
        <w:div w:id="1719469084">
          <w:marLeft w:val="640"/>
          <w:marRight w:val="0"/>
          <w:marTop w:val="0"/>
          <w:marBottom w:val="0"/>
          <w:divBdr>
            <w:top w:val="none" w:sz="0" w:space="0" w:color="auto"/>
            <w:left w:val="none" w:sz="0" w:space="0" w:color="auto"/>
            <w:bottom w:val="none" w:sz="0" w:space="0" w:color="auto"/>
            <w:right w:val="none" w:sz="0" w:space="0" w:color="auto"/>
          </w:divBdr>
        </w:div>
        <w:div w:id="2117291621">
          <w:marLeft w:val="640"/>
          <w:marRight w:val="0"/>
          <w:marTop w:val="0"/>
          <w:marBottom w:val="0"/>
          <w:divBdr>
            <w:top w:val="none" w:sz="0" w:space="0" w:color="auto"/>
            <w:left w:val="none" w:sz="0" w:space="0" w:color="auto"/>
            <w:bottom w:val="none" w:sz="0" w:space="0" w:color="auto"/>
            <w:right w:val="none" w:sz="0" w:space="0" w:color="auto"/>
          </w:divBdr>
        </w:div>
        <w:div w:id="54360243">
          <w:marLeft w:val="640"/>
          <w:marRight w:val="0"/>
          <w:marTop w:val="0"/>
          <w:marBottom w:val="0"/>
          <w:divBdr>
            <w:top w:val="none" w:sz="0" w:space="0" w:color="auto"/>
            <w:left w:val="none" w:sz="0" w:space="0" w:color="auto"/>
            <w:bottom w:val="none" w:sz="0" w:space="0" w:color="auto"/>
            <w:right w:val="none" w:sz="0" w:space="0" w:color="auto"/>
          </w:divBdr>
        </w:div>
        <w:div w:id="772481861">
          <w:marLeft w:val="640"/>
          <w:marRight w:val="0"/>
          <w:marTop w:val="0"/>
          <w:marBottom w:val="0"/>
          <w:divBdr>
            <w:top w:val="none" w:sz="0" w:space="0" w:color="auto"/>
            <w:left w:val="none" w:sz="0" w:space="0" w:color="auto"/>
            <w:bottom w:val="none" w:sz="0" w:space="0" w:color="auto"/>
            <w:right w:val="none" w:sz="0" w:space="0" w:color="auto"/>
          </w:divBdr>
        </w:div>
        <w:div w:id="1557010109">
          <w:marLeft w:val="640"/>
          <w:marRight w:val="0"/>
          <w:marTop w:val="0"/>
          <w:marBottom w:val="0"/>
          <w:divBdr>
            <w:top w:val="none" w:sz="0" w:space="0" w:color="auto"/>
            <w:left w:val="none" w:sz="0" w:space="0" w:color="auto"/>
            <w:bottom w:val="none" w:sz="0" w:space="0" w:color="auto"/>
            <w:right w:val="none" w:sz="0" w:space="0" w:color="auto"/>
          </w:divBdr>
        </w:div>
        <w:div w:id="1345329386">
          <w:marLeft w:val="640"/>
          <w:marRight w:val="0"/>
          <w:marTop w:val="0"/>
          <w:marBottom w:val="0"/>
          <w:divBdr>
            <w:top w:val="none" w:sz="0" w:space="0" w:color="auto"/>
            <w:left w:val="none" w:sz="0" w:space="0" w:color="auto"/>
            <w:bottom w:val="none" w:sz="0" w:space="0" w:color="auto"/>
            <w:right w:val="none" w:sz="0" w:space="0" w:color="auto"/>
          </w:divBdr>
        </w:div>
        <w:div w:id="1927837435">
          <w:marLeft w:val="640"/>
          <w:marRight w:val="0"/>
          <w:marTop w:val="0"/>
          <w:marBottom w:val="0"/>
          <w:divBdr>
            <w:top w:val="none" w:sz="0" w:space="0" w:color="auto"/>
            <w:left w:val="none" w:sz="0" w:space="0" w:color="auto"/>
            <w:bottom w:val="none" w:sz="0" w:space="0" w:color="auto"/>
            <w:right w:val="none" w:sz="0" w:space="0" w:color="auto"/>
          </w:divBdr>
        </w:div>
        <w:div w:id="1278097327">
          <w:marLeft w:val="640"/>
          <w:marRight w:val="0"/>
          <w:marTop w:val="0"/>
          <w:marBottom w:val="0"/>
          <w:divBdr>
            <w:top w:val="none" w:sz="0" w:space="0" w:color="auto"/>
            <w:left w:val="none" w:sz="0" w:space="0" w:color="auto"/>
            <w:bottom w:val="none" w:sz="0" w:space="0" w:color="auto"/>
            <w:right w:val="none" w:sz="0" w:space="0" w:color="auto"/>
          </w:divBdr>
        </w:div>
        <w:div w:id="1058746066">
          <w:marLeft w:val="640"/>
          <w:marRight w:val="0"/>
          <w:marTop w:val="0"/>
          <w:marBottom w:val="0"/>
          <w:divBdr>
            <w:top w:val="none" w:sz="0" w:space="0" w:color="auto"/>
            <w:left w:val="none" w:sz="0" w:space="0" w:color="auto"/>
            <w:bottom w:val="none" w:sz="0" w:space="0" w:color="auto"/>
            <w:right w:val="none" w:sz="0" w:space="0" w:color="auto"/>
          </w:divBdr>
        </w:div>
        <w:div w:id="727069998">
          <w:marLeft w:val="640"/>
          <w:marRight w:val="0"/>
          <w:marTop w:val="0"/>
          <w:marBottom w:val="0"/>
          <w:divBdr>
            <w:top w:val="none" w:sz="0" w:space="0" w:color="auto"/>
            <w:left w:val="none" w:sz="0" w:space="0" w:color="auto"/>
            <w:bottom w:val="none" w:sz="0" w:space="0" w:color="auto"/>
            <w:right w:val="none" w:sz="0" w:space="0" w:color="auto"/>
          </w:divBdr>
        </w:div>
        <w:div w:id="308900651">
          <w:marLeft w:val="640"/>
          <w:marRight w:val="0"/>
          <w:marTop w:val="0"/>
          <w:marBottom w:val="0"/>
          <w:divBdr>
            <w:top w:val="none" w:sz="0" w:space="0" w:color="auto"/>
            <w:left w:val="none" w:sz="0" w:space="0" w:color="auto"/>
            <w:bottom w:val="none" w:sz="0" w:space="0" w:color="auto"/>
            <w:right w:val="none" w:sz="0" w:space="0" w:color="auto"/>
          </w:divBdr>
        </w:div>
        <w:div w:id="191381457">
          <w:marLeft w:val="640"/>
          <w:marRight w:val="0"/>
          <w:marTop w:val="0"/>
          <w:marBottom w:val="0"/>
          <w:divBdr>
            <w:top w:val="none" w:sz="0" w:space="0" w:color="auto"/>
            <w:left w:val="none" w:sz="0" w:space="0" w:color="auto"/>
            <w:bottom w:val="none" w:sz="0" w:space="0" w:color="auto"/>
            <w:right w:val="none" w:sz="0" w:space="0" w:color="auto"/>
          </w:divBdr>
        </w:div>
        <w:div w:id="466508647">
          <w:marLeft w:val="640"/>
          <w:marRight w:val="0"/>
          <w:marTop w:val="0"/>
          <w:marBottom w:val="0"/>
          <w:divBdr>
            <w:top w:val="none" w:sz="0" w:space="0" w:color="auto"/>
            <w:left w:val="none" w:sz="0" w:space="0" w:color="auto"/>
            <w:bottom w:val="none" w:sz="0" w:space="0" w:color="auto"/>
            <w:right w:val="none" w:sz="0" w:space="0" w:color="auto"/>
          </w:divBdr>
        </w:div>
        <w:div w:id="1786537161">
          <w:marLeft w:val="640"/>
          <w:marRight w:val="0"/>
          <w:marTop w:val="0"/>
          <w:marBottom w:val="0"/>
          <w:divBdr>
            <w:top w:val="none" w:sz="0" w:space="0" w:color="auto"/>
            <w:left w:val="none" w:sz="0" w:space="0" w:color="auto"/>
            <w:bottom w:val="none" w:sz="0" w:space="0" w:color="auto"/>
            <w:right w:val="none" w:sz="0" w:space="0" w:color="auto"/>
          </w:divBdr>
        </w:div>
        <w:div w:id="1060129570">
          <w:marLeft w:val="640"/>
          <w:marRight w:val="0"/>
          <w:marTop w:val="0"/>
          <w:marBottom w:val="0"/>
          <w:divBdr>
            <w:top w:val="none" w:sz="0" w:space="0" w:color="auto"/>
            <w:left w:val="none" w:sz="0" w:space="0" w:color="auto"/>
            <w:bottom w:val="none" w:sz="0" w:space="0" w:color="auto"/>
            <w:right w:val="none" w:sz="0" w:space="0" w:color="auto"/>
          </w:divBdr>
        </w:div>
        <w:div w:id="2055424711">
          <w:marLeft w:val="640"/>
          <w:marRight w:val="0"/>
          <w:marTop w:val="0"/>
          <w:marBottom w:val="0"/>
          <w:divBdr>
            <w:top w:val="none" w:sz="0" w:space="0" w:color="auto"/>
            <w:left w:val="none" w:sz="0" w:space="0" w:color="auto"/>
            <w:bottom w:val="none" w:sz="0" w:space="0" w:color="auto"/>
            <w:right w:val="none" w:sz="0" w:space="0" w:color="auto"/>
          </w:divBdr>
        </w:div>
        <w:div w:id="1198540984">
          <w:marLeft w:val="640"/>
          <w:marRight w:val="0"/>
          <w:marTop w:val="0"/>
          <w:marBottom w:val="0"/>
          <w:divBdr>
            <w:top w:val="none" w:sz="0" w:space="0" w:color="auto"/>
            <w:left w:val="none" w:sz="0" w:space="0" w:color="auto"/>
            <w:bottom w:val="none" w:sz="0" w:space="0" w:color="auto"/>
            <w:right w:val="none" w:sz="0" w:space="0" w:color="auto"/>
          </w:divBdr>
        </w:div>
        <w:div w:id="94327061">
          <w:marLeft w:val="640"/>
          <w:marRight w:val="0"/>
          <w:marTop w:val="0"/>
          <w:marBottom w:val="0"/>
          <w:divBdr>
            <w:top w:val="none" w:sz="0" w:space="0" w:color="auto"/>
            <w:left w:val="none" w:sz="0" w:space="0" w:color="auto"/>
            <w:bottom w:val="none" w:sz="0" w:space="0" w:color="auto"/>
            <w:right w:val="none" w:sz="0" w:space="0" w:color="auto"/>
          </w:divBdr>
        </w:div>
        <w:div w:id="31654845">
          <w:marLeft w:val="640"/>
          <w:marRight w:val="0"/>
          <w:marTop w:val="0"/>
          <w:marBottom w:val="0"/>
          <w:divBdr>
            <w:top w:val="none" w:sz="0" w:space="0" w:color="auto"/>
            <w:left w:val="none" w:sz="0" w:space="0" w:color="auto"/>
            <w:bottom w:val="none" w:sz="0" w:space="0" w:color="auto"/>
            <w:right w:val="none" w:sz="0" w:space="0" w:color="auto"/>
          </w:divBdr>
        </w:div>
        <w:div w:id="1189487407">
          <w:marLeft w:val="640"/>
          <w:marRight w:val="0"/>
          <w:marTop w:val="0"/>
          <w:marBottom w:val="0"/>
          <w:divBdr>
            <w:top w:val="none" w:sz="0" w:space="0" w:color="auto"/>
            <w:left w:val="none" w:sz="0" w:space="0" w:color="auto"/>
            <w:bottom w:val="none" w:sz="0" w:space="0" w:color="auto"/>
            <w:right w:val="none" w:sz="0" w:space="0" w:color="auto"/>
          </w:divBdr>
        </w:div>
        <w:div w:id="1093745994">
          <w:marLeft w:val="640"/>
          <w:marRight w:val="0"/>
          <w:marTop w:val="0"/>
          <w:marBottom w:val="0"/>
          <w:divBdr>
            <w:top w:val="none" w:sz="0" w:space="0" w:color="auto"/>
            <w:left w:val="none" w:sz="0" w:space="0" w:color="auto"/>
            <w:bottom w:val="none" w:sz="0" w:space="0" w:color="auto"/>
            <w:right w:val="none" w:sz="0" w:space="0" w:color="auto"/>
          </w:divBdr>
        </w:div>
        <w:div w:id="1194922223">
          <w:marLeft w:val="640"/>
          <w:marRight w:val="0"/>
          <w:marTop w:val="0"/>
          <w:marBottom w:val="0"/>
          <w:divBdr>
            <w:top w:val="none" w:sz="0" w:space="0" w:color="auto"/>
            <w:left w:val="none" w:sz="0" w:space="0" w:color="auto"/>
            <w:bottom w:val="none" w:sz="0" w:space="0" w:color="auto"/>
            <w:right w:val="none" w:sz="0" w:space="0" w:color="auto"/>
          </w:divBdr>
        </w:div>
        <w:div w:id="55207897">
          <w:marLeft w:val="640"/>
          <w:marRight w:val="0"/>
          <w:marTop w:val="0"/>
          <w:marBottom w:val="0"/>
          <w:divBdr>
            <w:top w:val="none" w:sz="0" w:space="0" w:color="auto"/>
            <w:left w:val="none" w:sz="0" w:space="0" w:color="auto"/>
            <w:bottom w:val="none" w:sz="0" w:space="0" w:color="auto"/>
            <w:right w:val="none" w:sz="0" w:space="0" w:color="auto"/>
          </w:divBdr>
        </w:div>
        <w:div w:id="726345933">
          <w:marLeft w:val="640"/>
          <w:marRight w:val="0"/>
          <w:marTop w:val="0"/>
          <w:marBottom w:val="0"/>
          <w:divBdr>
            <w:top w:val="none" w:sz="0" w:space="0" w:color="auto"/>
            <w:left w:val="none" w:sz="0" w:space="0" w:color="auto"/>
            <w:bottom w:val="none" w:sz="0" w:space="0" w:color="auto"/>
            <w:right w:val="none" w:sz="0" w:space="0" w:color="auto"/>
          </w:divBdr>
        </w:div>
        <w:div w:id="1851337673">
          <w:marLeft w:val="640"/>
          <w:marRight w:val="0"/>
          <w:marTop w:val="0"/>
          <w:marBottom w:val="0"/>
          <w:divBdr>
            <w:top w:val="none" w:sz="0" w:space="0" w:color="auto"/>
            <w:left w:val="none" w:sz="0" w:space="0" w:color="auto"/>
            <w:bottom w:val="none" w:sz="0" w:space="0" w:color="auto"/>
            <w:right w:val="none" w:sz="0" w:space="0" w:color="auto"/>
          </w:divBdr>
        </w:div>
        <w:div w:id="49892053">
          <w:marLeft w:val="640"/>
          <w:marRight w:val="0"/>
          <w:marTop w:val="0"/>
          <w:marBottom w:val="0"/>
          <w:divBdr>
            <w:top w:val="none" w:sz="0" w:space="0" w:color="auto"/>
            <w:left w:val="none" w:sz="0" w:space="0" w:color="auto"/>
            <w:bottom w:val="none" w:sz="0" w:space="0" w:color="auto"/>
            <w:right w:val="none" w:sz="0" w:space="0" w:color="auto"/>
          </w:divBdr>
        </w:div>
        <w:div w:id="774177702">
          <w:marLeft w:val="640"/>
          <w:marRight w:val="0"/>
          <w:marTop w:val="0"/>
          <w:marBottom w:val="0"/>
          <w:divBdr>
            <w:top w:val="none" w:sz="0" w:space="0" w:color="auto"/>
            <w:left w:val="none" w:sz="0" w:space="0" w:color="auto"/>
            <w:bottom w:val="none" w:sz="0" w:space="0" w:color="auto"/>
            <w:right w:val="none" w:sz="0" w:space="0" w:color="auto"/>
          </w:divBdr>
        </w:div>
        <w:div w:id="1393120424">
          <w:marLeft w:val="640"/>
          <w:marRight w:val="0"/>
          <w:marTop w:val="0"/>
          <w:marBottom w:val="0"/>
          <w:divBdr>
            <w:top w:val="none" w:sz="0" w:space="0" w:color="auto"/>
            <w:left w:val="none" w:sz="0" w:space="0" w:color="auto"/>
            <w:bottom w:val="none" w:sz="0" w:space="0" w:color="auto"/>
            <w:right w:val="none" w:sz="0" w:space="0" w:color="auto"/>
          </w:divBdr>
        </w:div>
        <w:div w:id="1838033245">
          <w:marLeft w:val="640"/>
          <w:marRight w:val="0"/>
          <w:marTop w:val="0"/>
          <w:marBottom w:val="0"/>
          <w:divBdr>
            <w:top w:val="none" w:sz="0" w:space="0" w:color="auto"/>
            <w:left w:val="none" w:sz="0" w:space="0" w:color="auto"/>
            <w:bottom w:val="none" w:sz="0" w:space="0" w:color="auto"/>
            <w:right w:val="none" w:sz="0" w:space="0" w:color="auto"/>
          </w:divBdr>
        </w:div>
        <w:div w:id="1568223333">
          <w:marLeft w:val="640"/>
          <w:marRight w:val="0"/>
          <w:marTop w:val="0"/>
          <w:marBottom w:val="0"/>
          <w:divBdr>
            <w:top w:val="none" w:sz="0" w:space="0" w:color="auto"/>
            <w:left w:val="none" w:sz="0" w:space="0" w:color="auto"/>
            <w:bottom w:val="none" w:sz="0" w:space="0" w:color="auto"/>
            <w:right w:val="none" w:sz="0" w:space="0" w:color="auto"/>
          </w:divBdr>
        </w:div>
        <w:div w:id="1178694041">
          <w:marLeft w:val="640"/>
          <w:marRight w:val="0"/>
          <w:marTop w:val="0"/>
          <w:marBottom w:val="0"/>
          <w:divBdr>
            <w:top w:val="none" w:sz="0" w:space="0" w:color="auto"/>
            <w:left w:val="none" w:sz="0" w:space="0" w:color="auto"/>
            <w:bottom w:val="none" w:sz="0" w:space="0" w:color="auto"/>
            <w:right w:val="none" w:sz="0" w:space="0" w:color="auto"/>
          </w:divBdr>
        </w:div>
        <w:div w:id="512570059">
          <w:marLeft w:val="640"/>
          <w:marRight w:val="0"/>
          <w:marTop w:val="0"/>
          <w:marBottom w:val="0"/>
          <w:divBdr>
            <w:top w:val="none" w:sz="0" w:space="0" w:color="auto"/>
            <w:left w:val="none" w:sz="0" w:space="0" w:color="auto"/>
            <w:bottom w:val="none" w:sz="0" w:space="0" w:color="auto"/>
            <w:right w:val="none" w:sz="0" w:space="0" w:color="auto"/>
          </w:divBdr>
        </w:div>
        <w:div w:id="1858032623">
          <w:marLeft w:val="640"/>
          <w:marRight w:val="0"/>
          <w:marTop w:val="0"/>
          <w:marBottom w:val="0"/>
          <w:divBdr>
            <w:top w:val="none" w:sz="0" w:space="0" w:color="auto"/>
            <w:left w:val="none" w:sz="0" w:space="0" w:color="auto"/>
            <w:bottom w:val="none" w:sz="0" w:space="0" w:color="auto"/>
            <w:right w:val="none" w:sz="0" w:space="0" w:color="auto"/>
          </w:divBdr>
        </w:div>
        <w:div w:id="1902250162">
          <w:marLeft w:val="640"/>
          <w:marRight w:val="0"/>
          <w:marTop w:val="0"/>
          <w:marBottom w:val="0"/>
          <w:divBdr>
            <w:top w:val="none" w:sz="0" w:space="0" w:color="auto"/>
            <w:left w:val="none" w:sz="0" w:space="0" w:color="auto"/>
            <w:bottom w:val="none" w:sz="0" w:space="0" w:color="auto"/>
            <w:right w:val="none" w:sz="0" w:space="0" w:color="auto"/>
          </w:divBdr>
        </w:div>
        <w:div w:id="2023587763">
          <w:marLeft w:val="640"/>
          <w:marRight w:val="0"/>
          <w:marTop w:val="0"/>
          <w:marBottom w:val="0"/>
          <w:divBdr>
            <w:top w:val="none" w:sz="0" w:space="0" w:color="auto"/>
            <w:left w:val="none" w:sz="0" w:space="0" w:color="auto"/>
            <w:bottom w:val="none" w:sz="0" w:space="0" w:color="auto"/>
            <w:right w:val="none" w:sz="0" w:space="0" w:color="auto"/>
          </w:divBdr>
        </w:div>
        <w:div w:id="512377490">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043351">
      <w:bodyDiv w:val="1"/>
      <w:marLeft w:val="0"/>
      <w:marRight w:val="0"/>
      <w:marTop w:val="0"/>
      <w:marBottom w:val="0"/>
      <w:divBdr>
        <w:top w:val="none" w:sz="0" w:space="0" w:color="auto"/>
        <w:left w:val="none" w:sz="0" w:space="0" w:color="auto"/>
        <w:bottom w:val="none" w:sz="0" w:space="0" w:color="auto"/>
        <w:right w:val="none" w:sz="0" w:space="0" w:color="auto"/>
      </w:divBdr>
      <w:divsChild>
        <w:div w:id="226234756">
          <w:marLeft w:val="640"/>
          <w:marRight w:val="0"/>
          <w:marTop w:val="0"/>
          <w:marBottom w:val="0"/>
          <w:divBdr>
            <w:top w:val="none" w:sz="0" w:space="0" w:color="auto"/>
            <w:left w:val="none" w:sz="0" w:space="0" w:color="auto"/>
            <w:bottom w:val="none" w:sz="0" w:space="0" w:color="auto"/>
            <w:right w:val="none" w:sz="0" w:space="0" w:color="auto"/>
          </w:divBdr>
        </w:div>
        <w:div w:id="999113246">
          <w:marLeft w:val="640"/>
          <w:marRight w:val="0"/>
          <w:marTop w:val="0"/>
          <w:marBottom w:val="0"/>
          <w:divBdr>
            <w:top w:val="none" w:sz="0" w:space="0" w:color="auto"/>
            <w:left w:val="none" w:sz="0" w:space="0" w:color="auto"/>
            <w:bottom w:val="none" w:sz="0" w:space="0" w:color="auto"/>
            <w:right w:val="none" w:sz="0" w:space="0" w:color="auto"/>
          </w:divBdr>
        </w:div>
        <w:div w:id="1123036924">
          <w:marLeft w:val="640"/>
          <w:marRight w:val="0"/>
          <w:marTop w:val="0"/>
          <w:marBottom w:val="0"/>
          <w:divBdr>
            <w:top w:val="none" w:sz="0" w:space="0" w:color="auto"/>
            <w:left w:val="none" w:sz="0" w:space="0" w:color="auto"/>
            <w:bottom w:val="none" w:sz="0" w:space="0" w:color="auto"/>
            <w:right w:val="none" w:sz="0" w:space="0" w:color="auto"/>
          </w:divBdr>
        </w:div>
        <w:div w:id="353313219">
          <w:marLeft w:val="640"/>
          <w:marRight w:val="0"/>
          <w:marTop w:val="0"/>
          <w:marBottom w:val="0"/>
          <w:divBdr>
            <w:top w:val="none" w:sz="0" w:space="0" w:color="auto"/>
            <w:left w:val="none" w:sz="0" w:space="0" w:color="auto"/>
            <w:bottom w:val="none" w:sz="0" w:space="0" w:color="auto"/>
            <w:right w:val="none" w:sz="0" w:space="0" w:color="auto"/>
          </w:divBdr>
        </w:div>
        <w:div w:id="696779515">
          <w:marLeft w:val="640"/>
          <w:marRight w:val="0"/>
          <w:marTop w:val="0"/>
          <w:marBottom w:val="0"/>
          <w:divBdr>
            <w:top w:val="none" w:sz="0" w:space="0" w:color="auto"/>
            <w:left w:val="none" w:sz="0" w:space="0" w:color="auto"/>
            <w:bottom w:val="none" w:sz="0" w:space="0" w:color="auto"/>
            <w:right w:val="none" w:sz="0" w:space="0" w:color="auto"/>
          </w:divBdr>
        </w:div>
        <w:div w:id="1618486231">
          <w:marLeft w:val="640"/>
          <w:marRight w:val="0"/>
          <w:marTop w:val="0"/>
          <w:marBottom w:val="0"/>
          <w:divBdr>
            <w:top w:val="none" w:sz="0" w:space="0" w:color="auto"/>
            <w:left w:val="none" w:sz="0" w:space="0" w:color="auto"/>
            <w:bottom w:val="none" w:sz="0" w:space="0" w:color="auto"/>
            <w:right w:val="none" w:sz="0" w:space="0" w:color="auto"/>
          </w:divBdr>
        </w:div>
        <w:div w:id="1818447641">
          <w:marLeft w:val="640"/>
          <w:marRight w:val="0"/>
          <w:marTop w:val="0"/>
          <w:marBottom w:val="0"/>
          <w:divBdr>
            <w:top w:val="none" w:sz="0" w:space="0" w:color="auto"/>
            <w:left w:val="none" w:sz="0" w:space="0" w:color="auto"/>
            <w:bottom w:val="none" w:sz="0" w:space="0" w:color="auto"/>
            <w:right w:val="none" w:sz="0" w:space="0" w:color="auto"/>
          </w:divBdr>
        </w:div>
        <w:div w:id="1497451670">
          <w:marLeft w:val="640"/>
          <w:marRight w:val="0"/>
          <w:marTop w:val="0"/>
          <w:marBottom w:val="0"/>
          <w:divBdr>
            <w:top w:val="none" w:sz="0" w:space="0" w:color="auto"/>
            <w:left w:val="none" w:sz="0" w:space="0" w:color="auto"/>
            <w:bottom w:val="none" w:sz="0" w:space="0" w:color="auto"/>
            <w:right w:val="none" w:sz="0" w:space="0" w:color="auto"/>
          </w:divBdr>
        </w:div>
        <w:div w:id="1308440602">
          <w:marLeft w:val="640"/>
          <w:marRight w:val="0"/>
          <w:marTop w:val="0"/>
          <w:marBottom w:val="0"/>
          <w:divBdr>
            <w:top w:val="none" w:sz="0" w:space="0" w:color="auto"/>
            <w:left w:val="none" w:sz="0" w:space="0" w:color="auto"/>
            <w:bottom w:val="none" w:sz="0" w:space="0" w:color="auto"/>
            <w:right w:val="none" w:sz="0" w:space="0" w:color="auto"/>
          </w:divBdr>
        </w:div>
        <w:div w:id="1266035978">
          <w:marLeft w:val="640"/>
          <w:marRight w:val="0"/>
          <w:marTop w:val="0"/>
          <w:marBottom w:val="0"/>
          <w:divBdr>
            <w:top w:val="none" w:sz="0" w:space="0" w:color="auto"/>
            <w:left w:val="none" w:sz="0" w:space="0" w:color="auto"/>
            <w:bottom w:val="none" w:sz="0" w:space="0" w:color="auto"/>
            <w:right w:val="none" w:sz="0" w:space="0" w:color="auto"/>
          </w:divBdr>
        </w:div>
        <w:div w:id="1107113823">
          <w:marLeft w:val="640"/>
          <w:marRight w:val="0"/>
          <w:marTop w:val="0"/>
          <w:marBottom w:val="0"/>
          <w:divBdr>
            <w:top w:val="none" w:sz="0" w:space="0" w:color="auto"/>
            <w:left w:val="none" w:sz="0" w:space="0" w:color="auto"/>
            <w:bottom w:val="none" w:sz="0" w:space="0" w:color="auto"/>
            <w:right w:val="none" w:sz="0" w:space="0" w:color="auto"/>
          </w:divBdr>
        </w:div>
        <w:div w:id="1080130711">
          <w:marLeft w:val="640"/>
          <w:marRight w:val="0"/>
          <w:marTop w:val="0"/>
          <w:marBottom w:val="0"/>
          <w:divBdr>
            <w:top w:val="none" w:sz="0" w:space="0" w:color="auto"/>
            <w:left w:val="none" w:sz="0" w:space="0" w:color="auto"/>
            <w:bottom w:val="none" w:sz="0" w:space="0" w:color="auto"/>
            <w:right w:val="none" w:sz="0" w:space="0" w:color="auto"/>
          </w:divBdr>
        </w:div>
        <w:div w:id="970984098">
          <w:marLeft w:val="640"/>
          <w:marRight w:val="0"/>
          <w:marTop w:val="0"/>
          <w:marBottom w:val="0"/>
          <w:divBdr>
            <w:top w:val="none" w:sz="0" w:space="0" w:color="auto"/>
            <w:left w:val="none" w:sz="0" w:space="0" w:color="auto"/>
            <w:bottom w:val="none" w:sz="0" w:space="0" w:color="auto"/>
            <w:right w:val="none" w:sz="0" w:space="0" w:color="auto"/>
          </w:divBdr>
        </w:div>
        <w:div w:id="2141922195">
          <w:marLeft w:val="640"/>
          <w:marRight w:val="0"/>
          <w:marTop w:val="0"/>
          <w:marBottom w:val="0"/>
          <w:divBdr>
            <w:top w:val="none" w:sz="0" w:space="0" w:color="auto"/>
            <w:left w:val="none" w:sz="0" w:space="0" w:color="auto"/>
            <w:bottom w:val="none" w:sz="0" w:space="0" w:color="auto"/>
            <w:right w:val="none" w:sz="0" w:space="0" w:color="auto"/>
          </w:divBdr>
        </w:div>
        <w:div w:id="1861435264">
          <w:marLeft w:val="640"/>
          <w:marRight w:val="0"/>
          <w:marTop w:val="0"/>
          <w:marBottom w:val="0"/>
          <w:divBdr>
            <w:top w:val="none" w:sz="0" w:space="0" w:color="auto"/>
            <w:left w:val="none" w:sz="0" w:space="0" w:color="auto"/>
            <w:bottom w:val="none" w:sz="0" w:space="0" w:color="auto"/>
            <w:right w:val="none" w:sz="0" w:space="0" w:color="auto"/>
          </w:divBdr>
        </w:div>
        <w:div w:id="1614361743">
          <w:marLeft w:val="640"/>
          <w:marRight w:val="0"/>
          <w:marTop w:val="0"/>
          <w:marBottom w:val="0"/>
          <w:divBdr>
            <w:top w:val="none" w:sz="0" w:space="0" w:color="auto"/>
            <w:left w:val="none" w:sz="0" w:space="0" w:color="auto"/>
            <w:bottom w:val="none" w:sz="0" w:space="0" w:color="auto"/>
            <w:right w:val="none" w:sz="0" w:space="0" w:color="auto"/>
          </w:divBdr>
        </w:div>
        <w:div w:id="458959345">
          <w:marLeft w:val="640"/>
          <w:marRight w:val="0"/>
          <w:marTop w:val="0"/>
          <w:marBottom w:val="0"/>
          <w:divBdr>
            <w:top w:val="none" w:sz="0" w:space="0" w:color="auto"/>
            <w:left w:val="none" w:sz="0" w:space="0" w:color="auto"/>
            <w:bottom w:val="none" w:sz="0" w:space="0" w:color="auto"/>
            <w:right w:val="none" w:sz="0" w:space="0" w:color="auto"/>
          </w:divBdr>
        </w:div>
        <w:div w:id="1597245273">
          <w:marLeft w:val="640"/>
          <w:marRight w:val="0"/>
          <w:marTop w:val="0"/>
          <w:marBottom w:val="0"/>
          <w:divBdr>
            <w:top w:val="none" w:sz="0" w:space="0" w:color="auto"/>
            <w:left w:val="none" w:sz="0" w:space="0" w:color="auto"/>
            <w:bottom w:val="none" w:sz="0" w:space="0" w:color="auto"/>
            <w:right w:val="none" w:sz="0" w:space="0" w:color="auto"/>
          </w:divBdr>
        </w:div>
        <w:div w:id="253323282">
          <w:marLeft w:val="640"/>
          <w:marRight w:val="0"/>
          <w:marTop w:val="0"/>
          <w:marBottom w:val="0"/>
          <w:divBdr>
            <w:top w:val="none" w:sz="0" w:space="0" w:color="auto"/>
            <w:left w:val="none" w:sz="0" w:space="0" w:color="auto"/>
            <w:bottom w:val="none" w:sz="0" w:space="0" w:color="auto"/>
            <w:right w:val="none" w:sz="0" w:space="0" w:color="auto"/>
          </w:divBdr>
        </w:div>
        <w:div w:id="652100008">
          <w:marLeft w:val="640"/>
          <w:marRight w:val="0"/>
          <w:marTop w:val="0"/>
          <w:marBottom w:val="0"/>
          <w:divBdr>
            <w:top w:val="none" w:sz="0" w:space="0" w:color="auto"/>
            <w:left w:val="none" w:sz="0" w:space="0" w:color="auto"/>
            <w:bottom w:val="none" w:sz="0" w:space="0" w:color="auto"/>
            <w:right w:val="none" w:sz="0" w:space="0" w:color="auto"/>
          </w:divBdr>
        </w:div>
        <w:div w:id="1443721427">
          <w:marLeft w:val="640"/>
          <w:marRight w:val="0"/>
          <w:marTop w:val="0"/>
          <w:marBottom w:val="0"/>
          <w:divBdr>
            <w:top w:val="none" w:sz="0" w:space="0" w:color="auto"/>
            <w:left w:val="none" w:sz="0" w:space="0" w:color="auto"/>
            <w:bottom w:val="none" w:sz="0" w:space="0" w:color="auto"/>
            <w:right w:val="none" w:sz="0" w:space="0" w:color="auto"/>
          </w:divBdr>
        </w:div>
        <w:div w:id="1490288666">
          <w:marLeft w:val="640"/>
          <w:marRight w:val="0"/>
          <w:marTop w:val="0"/>
          <w:marBottom w:val="0"/>
          <w:divBdr>
            <w:top w:val="none" w:sz="0" w:space="0" w:color="auto"/>
            <w:left w:val="none" w:sz="0" w:space="0" w:color="auto"/>
            <w:bottom w:val="none" w:sz="0" w:space="0" w:color="auto"/>
            <w:right w:val="none" w:sz="0" w:space="0" w:color="auto"/>
          </w:divBdr>
        </w:div>
        <w:div w:id="1774548865">
          <w:marLeft w:val="640"/>
          <w:marRight w:val="0"/>
          <w:marTop w:val="0"/>
          <w:marBottom w:val="0"/>
          <w:divBdr>
            <w:top w:val="none" w:sz="0" w:space="0" w:color="auto"/>
            <w:left w:val="none" w:sz="0" w:space="0" w:color="auto"/>
            <w:bottom w:val="none" w:sz="0" w:space="0" w:color="auto"/>
            <w:right w:val="none" w:sz="0" w:space="0" w:color="auto"/>
          </w:divBdr>
        </w:div>
        <w:div w:id="996568164">
          <w:marLeft w:val="640"/>
          <w:marRight w:val="0"/>
          <w:marTop w:val="0"/>
          <w:marBottom w:val="0"/>
          <w:divBdr>
            <w:top w:val="none" w:sz="0" w:space="0" w:color="auto"/>
            <w:left w:val="none" w:sz="0" w:space="0" w:color="auto"/>
            <w:bottom w:val="none" w:sz="0" w:space="0" w:color="auto"/>
            <w:right w:val="none" w:sz="0" w:space="0" w:color="auto"/>
          </w:divBdr>
        </w:div>
        <w:div w:id="874274990">
          <w:marLeft w:val="640"/>
          <w:marRight w:val="0"/>
          <w:marTop w:val="0"/>
          <w:marBottom w:val="0"/>
          <w:divBdr>
            <w:top w:val="none" w:sz="0" w:space="0" w:color="auto"/>
            <w:left w:val="none" w:sz="0" w:space="0" w:color="auto"/>
            <w:bottom w:val="none" w:sz="0" w:space="0" w:color="auto"/>
            <w:right w:val="none" w:sz="0" w:space="0" w:color="auto"/>
          </w:divBdr>
        </w:div>
        <w:div w:id="1978602473">
          <w:marLeft w:val="640"/>
          <w:marRight w:val="0"/>
          <w:marTop w:val="0"/>
          <w:marBottom w:val="0"/>
          <w:divBdr>
            <w:top w:val="none" w:sz="0" w:space="0" w:color="auto"/>
            <w:left w:val="none" w:sz="0" w:space="0" w:color="auto"/>
            <w:bottom w:val="none" w:sz="0" w:space="0" w:color="auto"/>
            <w:right w:val="none" w:sz="0" w:space="0" w:color="auto"/>
          </w:divBdr>
        </w:div>
        <w:div w:id="737554485">
          <w:marLeft w:val="640"/>
          <w:marRight w:val="0"/>
          <w:marTop w:val="0"/>
          <w:marBottom w:val="0"/>
          <w:divBdr>
            <w:top w:val="none" w:sz="0" w:space="0" w:color="auto"/>
            <w:left w:val="none" w:sz="0" w:space="0" w:color="auto"/>
            <w:bottom w:val="none" w:sz="0" w:space="0" w:color="auto"/>
            <w:right w:val="none" w:sz="0" w:space="0" w:color="auto"/>
          </w:divBdr>
        </w:div>
        <w:div w:id="622464794">
          <w:marLeft w:val="640"/>
          <w:marRight w:val="0"/>
          <w:marTop w:val="0"/>
          <w:marBottom w:val="0"/>
          <w:divBdr>
            <w:top w:val="none" w:sz="0" w:space="0" w:color="auto"/>
            <w:left w:val="none" w:sz="0" w:space="0" w:color="auto"/>
            <w:bottom w:val="none" w:sz="0" w:space="0" w:color="auto"/>
            <w:right w:val="none" w:sz="0" w:space="0" w:color="auto"/>
          </w:divBdr>
        </w:div>
        <w:div w:id="1670212830">
          <w:marLeft w:val="640"/>
          <w:marRight w:val="0"/>
          <w:marTop w:val="0"/>
          <w:marBottom w:val="0"/>
          <w:divBdr>
            <w:top w:val="none" w:sz="0" w:space="0" w:color="auto"/>
            <w:left w:val="none" w:sz="0" w:space="0" w:color="auto"/>
            <w:bottom w:val="none" w:sz="0" w:space="0" w:color="auto"/>
            <w:right w:val="none" w:sz="0" w:space="0" w:color="auto"/>
          </w:divBdr>
        </w:div>
        <w:div w:id="1074671003">
          <w:marLeft w:val="640"/>
          <w:marRight w:val="0"/>
          <w:marTop w:val="0"/>
          <w:marBottom w:val="0"/>
          <w:divBdr>
            <w:top w:val="none" w:sz="0" w:space="0" w:color="auto"/>
            <w:left w:val="none" w:sz="0" w:space="0" w:color="auto"/>
            <w:bottom w:val="none" w:sz="0" w:space="0" w:color="auto"/>
            <w:right w:val="none" w:sz="0" w:space="0" w:color="auto"/>
          </w:divBdr>
        </w:div>
        <w:div w:id="623540415">
          <w:marLeft w:val="640"/>
          <w:marRight w:val="0"/>
          <w:marTop w:val="0"/>
          <w:marBottom w:val="0"/>
          <w:divBdr>
            <w:top w:val="none" w:sz="0" w:space="0" w:color="auto"/>
            <w:left w:val="none" w:sz="0" w:space="0" w:color="auto"/>
            <w:bottom w:val="none" w:sz="0" w:space="0" w:color="auto"/>
            <w:right w:val="none" w:sz="0" w:space="0" w:color="auto"/>
          </w:divBdr>
        </w:div>
        <w:div w:id="2028479987">
          <w:marLeft w:val="640"/>
          <w:marRight w:val="0"/>
          <w:marTop w:val="0"/>
          <w:marBottom w:val="0"/>
          <w:divBdr>
            <w:top w:val="none" w:sz="0" w:space="0" w:color="auto"/>
            <w:left w:val="none" w:sz="0" w:space="0" w:color="auto"/>
            <w:bottom w:val="none" w:sz="0" w:space="0" w:color="auto"/>
            <w:right w:val="none" w:sz="0" w:space="0" w:color="auto"/>
          </w:divBdr>
        </w:div>
        <w:div w:id="1013452670">
          <w:marLeft w:val="640"/>
          <w:marRight w:val="0"/>
          <w:marTop w:val="0"/>
          <w:marBottom w:val="0"/>
          <w:divBdr>
            <w:top w:val="none" w:sz="0" w:space="0" w:color="auto"/>
            <w:left w:val="none" w:sz="0" w:space="0" w:color="auto"/>
            <w:bottom w:val="none" w:sz="0" w:space="0" w:color="auto"/>
            <w:right w:val="none" w:sz="0" w:space="0" w:color="auto"/>
          </w:divBdr>
        </w:div>
        <w:div w:id="718431271">
          <w:marLeft w:val="640"/>
          <w:marRight w:val="0"/>
          <w:marTop w:val="0"/>
          <w:marBottom w:val="0"/>
          <w:divBdr>
            <w:top w:val="none" w:sz="0" w:space="0" w:color="auto"/>
            <w:left w:val="none" w:sz="0" w:space="0" w:color="auto"/>
            <w:bottom w:val="none" w:sz="0" w:space="0" w:color="auto"/>
            <w:right w:val="none" w:sz="0" w:space="0" w:color="auto"/>
          </w:divBdr>
        </w:div>
        <w:div w:id="1125462476">
          <w:marLeft w:val="640"/>
          <w:marRight w:val="0"/>
          <w:marTop w:val="0"/>
          <w:marBottom w:val="0"/>
          <w:divBdr>
            <w:top w:val="none" w:sz="0" w:space="0" w:color="auto"/>
            <w:left w:val="none" w:sz="0" w:space="0" w:color="auto"/>
            <w:bottom w:val="none" w:sz="0" w:space="0" w:color="auto"/>
            <w:right w:val="none" w:sz="0" w:space="0" w:color="auto"/>
          </w:divBdr>
        </w:div>
        <w:div w:id="786503810">
          <w:marLeft w:val="640"/>
          <w:marRight w:val="0"/>
          <w:marTop w:val="0"/>
          <w:marBottom w:val="0"/>
          <w:divBdr>
            <w:top w:val="none" w:sz="0" w:space="0" w:color="auto"/>
            <w:left w:val="none" w:sz="0" w:space="0" w:color="auto"/>
            <w:bottom w:val="none" w:sz="0" w:space="0" w:color="auto"/>
            <w:right w:val="none" w:sz="0" w:space="0" w:color="auto"/>
          </w:divBdr>
        </w:div>
        <w:div w:id="721712217">
          <w:marLeft w:val="640"/>
          <w:marRight w:val="0"/>
          <w:marTop w:val="0"/>
          <w:marBottom w:val="0"/>
          <w:divBdr>
            <w:top w:val="none" w:sz="0" w:space="0" w:color="auto"/>
            <w:left w:val="none" w:sz="0" w:space="0" w:color="auto"/>
            <w:bottom w:val="none" w:sz="0" w:space="0" w:color="auto"/>
            <w:right w:val="none" w:sz="0" w:space="0" w:color="auto"/>
          </w:divBdr>
        </w:div>
        <w:div w:id="2063820349">
          <w:marLeft w:val="640"/>
          <w:marRight w:val="0"/>
          <w:marTop w:val="0"/>
          <w:marBottom w:val="0"/>
          <w:divBdr>
            <w:top w:val="none" w:sz="0" w:space="0" w:color="auto"/>
            <w:left w:val="none" w:sz="0" w:space="0" w:color="auto"/>
            <w:bottom w:val="none" w:sz="0" w:space="0" w:color="auto"/>
            <w:right w:val="none" w:sz="0" w:space="0" w:color="auto"/>
          </w:divBdr>
        </w:div>
        <w:div w:id="475994025">
          <w:marLeft w:val="640"/>
          <w:marRight w:val="0"/>
          <w:marTop w:val="0"/>
          <w:marBottom w:val="0"/>
          <w:divBdr>
            <w:top w:val="none" w:sz="0" w:space="0" w:color="auto"/>
            <w:left w:val="none" w:sz="0" w:space="0" w:color="auto"/>
            <w:bottom w:val="none" w:sz="0" w:space="0" w:color="auto"/>
            <w:right w:val="none" w:sz="0" w:space="0" w:color="auto"/>
          </w:divBdr>
        </w:div>
        <w:div w:id="1384866178">
          <w:marLeft w:val="640"/>
          <w:marRight w:val="0"/>
          <w:marTop w:val="0"/>
          <w:marBottom w:val="0"/>
          <w:divBdr>
            <w:top w:val="none" w:sz="0" w:space="0" w:color="auto"/>
            <w:left w:val="none" w:sz="0" w:space="0" w:color="auto"/>
            <w:bottom w:val="none" w:sz="0" w:space="0" w:color="auto"/>
            <w:right w:val="none" w:sz="0" w:space="0" w:color="auto"/>
          </w:divBdr>
        </w:div>
        <w:div w:id="981736033">
          <w:marLeft w:val="640"/>
          <w:marRight w:val="0"/>
          <w:marTop w:val="0"/>
          <w:marBottom w:val="0"/>
          <w:divBdr>
            <w:top w:val="none" w:sz="0" w:space="0" w:color="auto"/>
            <w:left w:val="none" w:sz="0" w:space="0" w:color="auto"/>
            <w:bottom w:val="none" w:sz="0" w:space="0" w:color="auto"/>
            <w:right w:val="none" w:sz="0" w:space="0" w:color="auto"/>
          </w:divBdr>
        </w:div>
        <w:div w:id="2045910286">
          <w:marLeft w:val="640"/>
          <w:marRight w:val="0"/>
          <w:marTop w:val="0"/>
          <w:marBottom w:val="0"/>
          <w:divBdr>
            <w:top w:val="none" w:sz="0" w:space="0" w:color="auto"/>
            <w:left w:val="none" w:sz="0" w:space="0" w:color="auto"/>
            <w:bottom w:val="none" w:sz="0" w:space="0" w:color="auto"/>
            <w:right w:val="none" w:sz="0" w:space="0" w:color="auto"/>
          </w:divBdr>
        </w:div>
        <w:div w:id="1506894002">
          <w:marLeft w:val="640"/>
          <w:marRight w:val="0"/>
          <w:marTop w:val="0"/>
          <w:marBottom w:val="0"/>
          <w:divBdr>
            <w:top w:val="none" w:sz="0" w:space="0" w:color="auto"/>
            <w:left w:val="none" w:sz="0" w:space="0" w:color="auto"/>
            <w:bottom w:val="none" w:sz="0" w:space="0" w:color="auto"/>
            <w:right w:val="none" w:sz="0" w:space="0" w:color="auto"/>
          </w:divBdr>
        </w:div>
        <w:div w:id="230585647">
          <w:marLeft w:val="640"/>
          <w:marRight w:val="0"/>
          <w:marTop w:val="0"/>
          <w:marBottom w:val="0"/>
          <w:divBdr>
            <w:top w:val="none" w:sz="0" w:space="0" w:color="auto"/>
            <w:left w:val="none" w:sz="0" w:space="0" w:color="auto"/>
            <w:bottom w:val="none" w:sz="0" w:space="0" w:color="auto"/>
            <w:right w:val="none" w:sz="0" w:space="0" w:color="auto"/>
          </w:divBdr>
        </w:div>
        <w:div w:id="1875918350">
          <w:marLeft w:val="640"/>
          <w:marRight w:val="0"/>
          <w:marTop w:val="0"/>
          <w:marBottom w:val="0"/>
          <w:divBdr>
            <w:top w:val="none" w:sz="0" w:space="0" w:color="auto"/>
            <w:left w:val="none" w:sz="0" w:space="0" w:color="auto"/>
            <w:bottom w:val="none" w:sz="0" w:space="0" w:color="auto"/>
            <w:right w:val="none" w:sz="0" w:space="0" w:color="auto"/>
          </w:divBdr>
        </w:div>
        <w:div w:id="2080249512">
          <w:marLeft w:val="640"/>
          <w:marRight w:val="0"/>
          <w:marTop w:val="0"/>
          <w:marBottom w:val="0"/>
          <w:divBdr>
            <w:top w:val="none" w:sz="0" w:space="0" w:color="auto"/>
            <w:left w:val="none" w:sz="0" w:space="0" w:color="auto"/>
            <w:bottom w:val="none" w:sz="0" w:space="0" w:color="auto"/>
            <w:right w:val="none" w:sz="0" w:space="0" w:color="auto"/>
          </w:divBdr>
        </w:div>
        <w:div w:id="1173759580">
          <w:marLeft w:val="640"/>
          <w:marRight w:val="0"/>
          <w:marTop w:val="0"/>
          <w:marBottom w:val="0"/>
          <w:divBdr>
            <w:top w:val="none" w:sz="0" w:space="0" w:color="auto"/>
            <w:left w:val="none" w:sz="0" w:space="0" w:color="auto"/>
            <w:bottom w:val="none" w:sz="0" w:space="0" w:color="auto"/>
            <w:right w:val="none" w:sz="0" w:space="0" w:color="auto"/>
          </w:divBdr>
        </w:div>
        <w:div w:id="500505736">
          <w:marLeft w:val="640"/>
          <w:marRight w:val="0"/>
          <w:marTop w:val="0"/>
          <w:marBottom w:val="0"/>
          <w:divBdr>
            <w:top w:val="none" w:sz="0" w:space="0" w:color="auto"/>
            <w:left w:val="none" w:sz="0" w:space="0" w:color="auto"/>
            <w:bottom w:val="none" w:sz="0" w:space="0" w:color="auto"/>
            <w:right w:val="none" w:sz="0" w:space="0" w:color="auto"/>
          </w:divBdr>
        </w:div>
        <w:div w:id="189535338">
          <w:marLeft w:val="640"/>
          <w:marRight w:val="0"/>
          <w:marTop w:val="0"/>
          <w:marBottom w:val="0"/>
          <w:divBdr>
            <w:top w:val="none" w:sz="0" w:space="0" w:color="auto"/>
            <w:left w:val="none" w:sz="0" w:space="0" w:color="auto"/>
            <w:bottom w:val="none" w:sz="0" w:space="0" w:color="auto"/>
            <w:right w:val="none" w:sz="0" w:space="0" w:color="auto"/>
          </w:divBdr>
        </w:div>
        <w:div w:id="147553075">
          <w:marLeft w:val="640"/>
          <w:marRight w:val="0"/>
          <w:marTop w:val="0"/>
          <w:marBottom w:val="0"/>
          <w:divBdr>
            <w:top w:val="none" w:sz="0" w:space="0" w:color="auto"/>
            <w:left w:val="none" w:sz="0" w:space="0" w:color="auto"/>
            <w:bottom w:val="none" w:sz="0" w:space="0" w:color="auto"/>
            <w:right w:val="none" w:sz="0" w:space="0" w:color="auto"/>
          </w:divBdr>
        </w:div>
        <w:div w:id="871261447">
          <w:marLeft w:val="640"/>
          <w:marRight w:val="0"/>
          <w:marTop w:val="0"/>
          <w:marBottom w:val="0"/>
          <w:divBdr>
            <w:top w:val="none" w:sz="0" w:space="0" w:color="auto"/>
            <w:left w:val="none" w:sz="0" w:space="0" w:color="auto"/>
            <w:bottom w:val="none" w:sz="0" w:space="0" w:color="auto"/>
            <w:right w:val="none" w:sz="0" w:space="0" w:color="auto"/>
          </w:divBdr>
        </w:div>
        <w:div w:id="1928029925">
          <w:marLeft w:val="640"/>
          <w:marRight w:val="0"/>
          <w:marTop w:val="0"/>
          <w:marBottom w:val="0"/>
          <w:divBdr>
            <w:top w:val="none" w:sz="0" w:space="0" w:color="auto"/>
            <w:left w:val="none" w:sz="0" w:space="0" w:color="auto"/>
            <w:bottom w:val="none" w:sz="0" w:space="0" w:color="auto"/>
            <w:right w:val="none" w:sz="0" w:space="0" w:color="auto"/>
          </w:divBdr>
        </w:div>
        <w:div w:id="1182401835">
          <w:marLeft w:val="640"/>
          <w:marRight w:val="0"/>
          <w:marTop w:val="0"/>
          <w:marBottom w:val="0"/>
          <w:divBdr>
            <w:top w:val="none" w:sz="0" w:space="0" w:color="auto"/>
            <w:left w:val="none" w:sz="0" w:space="0" w:color="auto"/>
            <w:bottom w:val="none" w:sz="0" w:space="0" w:color="auto"/>
            <w:right w:val="none" w:sz="0" w:space="0" w:color="auto"/>
          </w:divBdr>
        </w:div>
        <w:div w:id="1902524501">
          <w:marLeft w:val="640"/>
          <w:marRight w:val="0"/>
          <w:marTop w:val="0"/>
          <w:marBottom w:val="0"/>
          <w:divBdr>
            <w:top w:val="none" w:sz="0" w:space="0" w:color="auto"/>
            <w:left w:val="none" w:sz="0" w:space="0" w:color="auto"/>
            <w:bottom w:val="none" w:sz="0" w:space="0" w:color="auto"/>
            <w:right w:val="none" w:sz="0" w:space="0" w:color="auto"/>
          </w:divBdr>
        </w:div>
        <w:div w:id="1153377734">
          <w:marLeft w:val="640"/>
          <w:marRight w:val="0"/>
          <w:marTop w:val="0"/>
          <w:marBottom w:val="0"/>
          <w:divBdr>
            <w:top w:val="none" w:sz="0" w:space="0" w:color="auto"/>
            <w:left w:val="none" w:sz="0" w:space="0" w:color="auto"/>
            <w:bottom w:val="none" w:sz="0" w:space="0" w:color="auto"/>
            <w:right w:val="none" w:sz="0" w:space="0" w:color="auto"/>
          </w:divBdr>
        </w:div>
        <w:div w:id="684792639">
          <w:marLeft w:val="640"/>
          <w:marRight w:val="0"/>
          <w:marTop w:val="0"/>
          <w:marBottom w:val="0"/>
          <w:divBdr>
            <w:top w:val="none" w:sz="0" w:space="0" w:color="auto"/>
            <w:left w:val="none" w:sz="0" w:space="0" w:color="auto"/>
            <w:bottom w:val="none" w:sz="0" w:space="0" w:color="auto"/>
            <w:right w:val="none" w:sz="0" w:space="0" w:color="auto"/>
          </w:divBdr>
        </w:div>
        <w:div w:id="786241403">
          <w:marLeft w:val="640"/>
          <w:marRight w:val="0"/>
          <w:marTop w:val="0"/>
          <w:marBottom w:val="0"/>
          <w:divBdr>
            <w:top w:val="none" w:sz="0" w:space="0" w:color="auto"/>
            <w:left w:val="none" w:sz="0" w:space="0" w:color="auto"/>
            <w:bottom w:val="none" w:sz="0" w:space="0" w:color="auto"/>
            <w:right w:val="none" w:sz="0" w:space="0" w:color="auto"/>
          </w:divBdr>
        </w:div>
        <w:div w:id="1661304450">
          <w:marLeft w:val="640"/>
          <w:marRight w:val="0"/>
          <w:marTop w:val="0"/>
          <w:marBottom w:val="0"/>
          <w:divBdr>
            <w:top w:val="none" w:sz="0" w:space="0" w:color="auto"/>
            <w:left w:val="none" w:sz="0" w:space="0" w:color="auto"/>
            <w:bottom w:val="none" w:sz="0" w:space="0" w:color="auto"/>
            <w:right w:val="none" w:sz="0" w:space="0" w:color="auto"/>
          </w:divBdr>
        </w:div>
        <w:div w:id="1526749802">
          <w:marLeft w:val="640"/>
          <w:marRight w:val="0"/>
          <w:marTop w:val="0"/>
          <w:marBottom w:val="0"/>
          <w:divBdr>
            <w:top w:val="none" w:sz="0" w:space="0" w:color="auto"/>
            <w:left w:val="none" w:sz="0" w:space="0" w:color="auto"/>
            <w:bottom w:val="none" w:sz="0" w:space="0" w:color="auto"/>
            <w:right w:val="none" w:sz="0" w:space="0" w:color="auto"/>
          </w:divBdr>
        </w:div>
        <w:div w:id="1339849678">
          <w:marLeft w:val="640"/>
          <w:marRight w:val="0"/>
          <w:marTop w:val="0"/>
          <w:marBottom w:val="0"/>
          <w:divBdr>
            <w:top w:val="none" w:sz="0" w:space="0" w:color="auto"/>
            <w:left w:val="none" w:sz="0" w:space="0" w:color="auto"/>
            <w:bottom w:val="none" w:sz="0" w:space="0" w:color="auto"/>
            <w:right w:val="none" w:sz="0" w:space="0" w:color="auto"/>
          </w:divBdr>
        </w:div>
        <w:div w:id="1541627434">
          <w:marLeft w:val="640"/>
          <w:marRight w:val="0"/>
          <w:marTop w:val="0"/>
          <w:marBottom w:val="0"/>
          <w:divBdr>
            <w:top w:val="none" w:sz="0" w:space="0" w:color="auto"/>
            <w:left w:val="none" w:sz="0" w:space="0" w:color="auto"/>
            <w:bottom w:val="none" w:sz="0" w:space="0" w:color="auto"/>
            <w:right w:val="none" w:sz="0" w:space="0" w:color="auto"/>
          </w:divBdr>
        </w:div>
        <w:div w:id="1443569540">
          <w:marLeft w:val="640"/>
          <w:marRight w:val="0"/>
          <w:marTop w:val="0"/>
          <w:marBottom w:val="0"/>
          <w:divBdr>
            <w:top w:val="none" w:sz="0" w:space="0" w:color="auto"/>
            <w:left w:val="none" w:sz="0" w:space="0" w:color="auto"/>
            <w:bottom w:val="none" w:sz="0" w:space="0" w:color="auto"/>
            <w:right w:val="none" w:sz="0" w:space="0" w:color="auto"/>
          </w:divBdr>
        </w:div>
        <w:div w:id="31537485">
          <w:marLeft w:val="640"/>
          <w:marRight w:val="0"/>
          <w:marTop w:val="0"/>
          <w:marBottom w:val="0"/>
          <w:divBdr>
            <w:top w:val="none" w:sz="0" w:space="0" w:color="auto"/>
            <w:left w:val="none" w:sz="0" w:space="0" w:color="auto"/>
            <w:bottom w:val="none" w:sz="0" w:space="0" w:color="auto"/>
            <w:right w:val="none" w:sz="0" w:space="0" w:color="auto"/>
          </w:divBdr>
        </w:div>
        <w:div w:id="1654601701">
          <w:marLeft w:val="640"/>
          <w:marRight w:val="0"/>
          <w:marTop w:val="0"/>
          <w:marBottom w:val="0"/>
          <w:divBdr>
            <w:top w:val="none" w:sz="0" w:space="0" w:color="auto"/>
            <w:left w:val="none" w:sz="0" w:space="0" w:color="auto"/>
            <w:bottom w:val="none" w:sz="0" w:space="0" w:color="auto"/>
            <w:right w:val="none" w:sz="0" w:space="0" w:color="auto"/>
          </w:divBdr>
        </w:div>
        <w:div w:id="619413276">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365645742">
          <w:marLeft w:val="640"/>
          <w:marRight w:val="0"/>
          <w:marTop w:val="0"/>
          <w:marBottom w:val="0"/>
          <w:divBdr>
            <w:top w:val="none" w:sz="0" w:space="0" w:color="auto"/>
            <w:left w:val="none" w:sz="0" w:space="0" w:color="auto"/>
            <w:bottom w:val="none" w:sz="0" w:space="0" w:color="auto"/>
            <w:right w:val="none" w:sz="0" w:space="0" w:color="auto"/>
          </w:divBdr>
        </w:div>
        <w:div w:id="1192495145">
          <w:marLeft w:val="640"/>
          <w:marRight w:val="0"/>
          <w:marTop w:val="0"/>
          <w:marBottom w:val="0"/>
          <w:divBdr>
            <w:top w:val="none" w:sz="0" w:space="0" w:color="auto"/>
            <w:left w:val="none" w:sz="0" w:space="0" w:color="auto"/>
            <w:bottom w:val="none" w:sz="0" w:space="0" w:color="auto"/>
            <w:right w:val="none" w:sz="0" w:space="0" w:color="auto"/>
          </w:divBdr>
        </w:div>
        <w:div w:id="596640056">
          <w:marLeft w:val="640"/>
          <w:marRight w:val="0"/>
          <w:marTop w:val="0"/>
          <w:marBottom w:val="0"/>
          <w:divBdr>
            <w:top w:val="none" w:sz="0" w:space="0" w:color="auto"/>
            <w:left w:val="none" w:sz="0" w:space="0" w:color="auto"/>
            <w:bottom w:val="none" w:sz="0" w:space="0" w:color="auto"/>
            <w:right w:val="none" w:sz="0" w:space="0" w:color="auto"/>
          </w:divBdr>
        </w:div>
        <w:div w:id="230116182">
          <w:marLeft w:val="640"/>
          <w:marRight w:val="0"/>
          <w:marTop w:val="0"/>
          <w:marBottom w:val="0"/>
          <w:divBdr>
            <w:top w:val="none" w:sz="0" w:space="0" w:color="auto"/>
            <w:left w:val="none" w:sz="0" w:space="0" w:color="auto"/>
            <w:bottom w:val="none" w:sz="0" w:space="0" w:color="auto"/>
            <w:right w:val="none" w:sz="0" w:space="0" w:color="auto"/>
          </w:divBdr>
        </w:div>
        <w:div w:id="909079061">
          <w:marLeft w:val="640"/>
          <w:marRight w:val="0"/>
          <w:marTop w:val="0"/>
          <w:marBottom w:val="0"/>
          <w:divBdr>
            <w:top w:val="none" w:sz="0" w:space="0" w:color="auto"/>
            <w:left w:val="none" w:sz="0" w:space="0" w:color="auto"/>
            <w:bottom w:val="none" w:sz="0" w:space="0" w:color="auto"/>
            <w:right w:val="none" w:sz="0" w:space="0" w:color="auto"/>
          </w:divBdr>
        </w:div>
        <w:div w:id="681473625">
          <w:marLeft w:val="640"/>
          <w:marRight w:val="0"/>
          <w:marTop w:val="0"/>
          <w:marBottom w:val="0"/>
          <w:divBdr>
            <w:top w:val="none" w:sz="0" w:space="0" w:color="auto"/>
            <w:left w:val="none" w:sz="0" w:space="0" w:color="auto"/>
            <w:bottom w:val="none" w:sz="0" w:space="0" w:color="auto"/>
            <w:right w:val="none" w:sz="0" w:space="0" w:color="auto"/>
          </w:divBdr>
        </w:div>
        <w:div w:id="1815558684">
          <w:marLeft w:val="640"/>
          <w:marRight w:val="0"/>
          <w:marTop w:val="0"/>
          <w:marBottom w:val="0"/>
          <w:divBdr>
            <w:top w:val="none" w:sz="0" w:space="0" w:color="auto"/>
            <w:left w:val="none" w:sz="0" w:space="0" w:color="auto"/>
            <w:bottom w:val="none" w:sz="0" w:space="0" w:color="auto"/>
            <w:right w:val="none" w:sz="0" w:space="0" w:color="auto"/>
          </w:divBdr>
        </w:div>
      </w:divsChild>
    </w:div>
    <w:div w:id="1935089319">
      <w:bodyDiv w:val="1"/>
      <w:marLeft w:val="0"/>
      <w:marRight w:val="0"/>
      <w:marTop w:val="0"/>
      <w:marBottom w:val="0"/>
      <w:divBdr>
        <w:top w:val="none" w:sz="0" w:space="0" w:color="auto"/>
        <w:left w:val="none" w:sz="0" w:space="0" w:color="auto"/>
        <w:bottom w:val="none" w:sz="0" w:space="0" w:color="auto"/>
        <w:right w:val="none" w:sz="0" w:space="0" w:color="auto"/>
      </w:divBdr>
      <w:divsChild>
        <w:div w:id="31810271">
          <w:marLeft w:val="640"/>
          <w:marRight w:val="0"/>
          <w:marTop w:val="0"/>
          <w:marBottom w:val="0"/>
          <w:divBdr>
            <w:top w:val="none" w:sz="0" w:space="0" w:color="auto"/>
            <w:left w:val="none" w:sz="0" w:space="0" w:color="auto"/>
            <w:bottom w:val="none" w:sz="0" w:space="0" w:color="auto"/>
            <w:right w:val="none" w:sz="0" w:space="0" w:color="auto"/>
          </w:divBdr>
        </w:div>
        <w:div w:id="1614552326">
          <w:marLeft w:val="640"/>
          <w:marRight w:val="0"/>
          <w:marTop w:val="0"/>
          <w:marBottom w:val="0"/>
          <w:divBdr>
            <w:top w:val="none" w:sz="0" w:space="0" w:color="auto"/>
            <w:left w:val="none" w:sz="0" w:space="0" w:color="auto"/>
            <w:bottom w:val="none" w:sz="0" w:space="0" w:color="auto"/>
            <w:right w:val="none" w:sz="0" w:space="0" w:color="auto"/>
          </w:divBdr>
        </w:div>
        <w:div w:id="588463707">
          <w:marLeft w:val="640"/>
          <w:marRight w:val="0"/>
          <w:marTop w:val="0"/>
          <w:marBottom w:val="0"/>
          <w:divBdr>
            <w:top w:val="none" w:sz="0" w:space="0" w:color="auto"/>
            <w:left w:val="none" w:sz="0" w:space="0" w:color="auto"/>
            <w:bottom w:val="none" w:sz="0" w:space="0" w:color="auto"/>
            <w:right w:val="none" w:sz="0" w:space="0" w:color="auto"/>
          </w:divBdr>
        </w:div>
        <w:div w:id="357120848">
          <w:marLeft w:val="640"/>
          <w:marRight w:val="0"/>
          <w:marTop w:val="0"/>
          <w:marBottom w:val="0"/>
          <w:divBdr>
            <w:top w:val="none" w:sz="0" w:space="0" w:color="auto"/>
            <w:left w:val="none" w:sz="0" w:space="0" w:color="auto"/>
            <w:bottom w:val="none" w:sz="0" w:space="0" w:color="auto"/>
            <w:right w:val="none" w:sz="0" w:space="0" w:color="auto"/>
          </w:divBdr>
        </w:div>
        <w:div w:id="507599342">
          <w:marLeft w:val="640"/>
          <w:marRight w:val="0"/>
          <w:marTop w:val="0"/>
          <w:marBottom w:val="0"/>
          <w:divBdr>
            <w:top w:val="none" w:sz="0" w:space="0" w:color="auto"/>
            <w:left w:val="none" w:sz="0" w:space="0" w:color="auto"/>
            <w:bottom w:val="none" w:sz="0" w:space="0" w:color="auto"/>
            <w:right w:val="none" w:sz="0" w:space="0" w:color="auto"/>
          </w:divBdr>
        </w:div>
        <w:div w:id="1436906932">
          <w:marLeft w:val="640"/>
          <w:marRight w:val="0"/>
          <w:marTop w:val="0"/>
          <w:marBottom w:val="0"/>
          <w:divBdr>
            <w:top w:val="none" w:sz="0" w:space="0" w:color="auto"/>
            <w:left w:val="none" w:sz="0" w:space="0" w:color="auto"/>
            <w:bottom w:val="none" w:sz="0" w:space="0" w:color="auto"/>
            <w:right w:val="none" w:sz="0" w:space="0" w:color="auto"/>
          </w:divBdr>
        </w:div>
        <w:div w:id="2014330599">
          <w:marLeft w:val="640"/>
          <w:marRight w:val="0"/>
          <w:marTop w:val="0"/>
          <w:marBottom w:val="0"/>
          <w:divBdr>
            <w:top w:val="none" w:sz="0" w:space="0" w:color="auto"/>
            <w:left w:val="none" w:sz="0" w:space="0" w:color="auto"/>
            <w:bottom w:val="none" w:sz="0" w:space="0" w:color="auto"/>
            <w:right w:val="none" w:sz="0" w:space="0" w:color="auto"/>
          </w:divBdr>
        </w:div>
        <w:div w:id="439881893">
          <w:marLeft w:val="640"/>
          <w:marRight w:val="0"/>
          <w:marTop w:val="0"/>
          <w:marBottom w:val="0"/>
          <w:divBdr>
            <w:top w:val="none" w:sz="0" w:space="0" w:color="auto"/>
            <w:left w:val="none" w:sz="0" w:space="0" w:color="auto"/>
            <w:bottom w:val="none" w:sz="0" w:space="0" w:color="auto"/>
            <w:right w:val="none" w:sz="0" w:space="0" w:color="auto"/>
          </w:divBdr>
        </w:div>
        <w:div w:id="407846833">
          <w:marLeft w:val="640"/>
          <w:marRight w:val="0"/>
          <w:marTop w:val="0"/>
          <w:marBottom w:val="0"/>
          <w:divBdr>
            <w:top w:val="none" w:sz="0" w:space="0" w:color="auto"/>
            <w:left w:val="none" w:sz="0" w:space="0" w:color="auto"/>
            <w:bottom w:val="none" w:sz="0" w:space="0" w:color="auto"/>
            <w:right w:val="none" w:sz="0" w:space="0" w:color="auto"/>
          </w:divBdr>
        </w:div>
        <w:div w:id="242645340">
          <w:marLeft w:val="640"/>
          <w:marRight w:val="0"/>
          <w:marTop w:val="0"/>
          <w:marBottom w:val="0"/>
          <w:divBdr>
            <w:top w:val="none" w:sz="0" w:space="0" w:color="auto"/>
            <w:left w:val="none" w:sz="0" w:space="0" w:color="auto"/>
            <w:bottom w:val="none" w:sz="0" w:space="0" w:color="auto"/>
            <w:right w:val="none" w:sz="0" w:space="0" w:color="auto"/>
          </w:divBdr>
        </w:div>
        <w:div w:id="1815944868">
          <w:marLeft w:val="640"/>
          <w:marRight w:val="0"/>
          <w:marTop w:val="0"/>
          <w:marBottom w:val="0"/>
          <w:divBdr>
            <w:top w:val="none" w:sz="0" w:space="0" w:color="auto"/>
            <w:left w:val="none" w:sz="0" w:space="0" w:color="auto"/>
            <w:bottom w:val="none" w:sz="0" w:space="0" w:color="auto"/>
            <w:right w:val="none" w:sz="0" w:space="0" w:color="auto"/>
          </w:divBdr>
        </w:div>
        <w:div w:id="1375423506">
          <w:marLeft w:val="640"/>
          <w:marRight w:val="0"/>
          <w:marTop w:val="0"/>
          <w:marBottom w:val="0"/>
          <w:divBdr>
            <w:top w:val="none" w:sz="0" w:space="0" w:color="auto"/>
            <w:left w:val="none" w:sz="0" w:space="0" w:color="auto"/>
            <w:bottom w:val="none" w:sz="0" w:space="0" w:color="auto"/>
            <w:right w:val="none" w:sz="0" w:space="0" w:color="auto"/>
          </w:divBdr>
        </w:div>
        <w:div w:id="1749305648">
          <w:marLeft w:val="640"/>
          <w:marRight w:val="0"/>
          <w:marTop w:val="0"/>
          <w:marBottom w:val="0"/>
          <w:divBdr>
            <w:top w:val="none" w:sz="0" w:space="0" w:color="auto"/>
            <w:left w:val="none" w:sz="0" w:space="0" w:color="auto"/>
            <w:bottom w:val="none" w:sz="0" w:space="0" w:color="auto"/>
            <w:right w:val="none" w:sz="0" w:space="0" w:color="auto"/>
          </w:divBdr>
        </w:div>
        <w:div w:id="305858014">
          <w:marLeft w:val="640"/>
          <w:marRight w:val="0"/>
          <w:marTop w:val="0"/>
          <w:marBottom w:val="0"/>
          <w:divBdr>
            <w:top w:val="none" w:sz="0" w:space="0" w:color="auto"/>
            <w:left w:val="none" w:sz="0" w:space="0" w:color="auto"/>
            <w:bottom w:val="none" w:sz="0" w:space="0" w:color="auto"/>
            <w:right w:val="none" w:sz="0" w:space="0" w:color="auto"/>
          </w:divBdr>
        </w:div>
        <w:div w:id="1172137363">
          <w:marLeft w:val="640"/>
          <w:marRight w:val="0"/>
          <w:marTop w:val="0"/>
          <w:marBottom w:val="0"/>
          <w:divBdr>
            <w:top w:val="none" w:sz="0" w:space="0" w:color="auto"/>
            <w:left w:val="none" w:sz="0" w:space="0" w:color="auto"/>
            <w:bottom w:val="none" w:sz="0" w:space="0" w:color="auto"/>
            <w:right w:val="none" w:sz="0" w:space="0" w:color="auto"/>
          </w:divBdr>
        </w:div>
        <w:div w:id="485124950">
          <w:marLeft w:val="640"/>
          <w:marRight w:val="0"/>
          <w:marTop w:val="0"/>
          <w:marBottom w:val="0"/>
          <w:divBdr>
            <w:top w:val="none" w:sz="0" w:space="0" w:color="auto"/>
            <w:left w:val="none" w:sz="0" w:space="0" w:color="auto"/>
            <w:bottom w:val="none" w:sz="0" w:space="0" w:color="auto"/>
            <w:right w:val="none" w:sz="0" w:space="0" w:color="auto"/>
          </w:divBdr>
        </w:div>
        <w:div w:id="2053650326">
          <w:marLeft w:val="640"/>
          <w:marRight w:val="0"/>
          <w:marTop w:val="0"/>
          <w:marBottom w:val="0"/>
          <w:divBdr>
            <w:top w:val="none" w:sz="0" w:space="0" w:color="auto"/>
            <w:left w:val="none" w:sz="0" w:space="0" w:color="auto"/>
            <w:bottom w:val="none" w:sz="0" w:space="0" w:color="auto"/>
            <w:right w:val="none" w:sz="0" w:space="0" w:color="auto"/>
          </w:divBdr>
        </w:div>
        <w:div w:id="239487633">
          <w:marLeft w:val="640"/>
          <w:marRight w:val="0"/>
          <w:marTop w:val="0"/>
          <w:marBottom w:val="0"/>
          <w:divBdr>
            <w:top w:val="none" w:sz="0" w:space="0" w:color="auto"/>
            <w:left w:val="none" w:sz="0" w:space="0" w:color="auto"/>
            <w:bottom w:val="none" w:sz="0" w:space="0" w:color="auto"/>
            <w:right w:val="none" w:sz="0" w:space="0" w:color="auto"/>
          </w:divBdr>
        </w:div>
        <w:div w:id="1901089522">
          <w:marLeft w:val="640"/>
          <w:marRight w:val="0"/>
          <w:marTop w:val="0"/>
          <w:marBottom w:val="0"/>
          <w:divBdr>
            <w:top w:val="none" w:sz="0" w:space="0" w:color="auto"/>
            <w:left w:val="none" w:sz="0" w:space="0" w:color="auto"/>
            <w:bottom w:val="none" w:sz="0" w:space="0" w:color="auto"/>
            <w:right w:val="none" w:sz="0" w:space="0" w:color="auto"/>
          </w:divBdr>
        </w:div>
        <w:div w:id="1403983224">
          <w:marLeft w:val="640"/>
          <w:marRight w:val="0"/>
          <w:marTop w:val="0"/>
          <w:marBottom w:val="0"/>
          <w:divBdr>
            <w:top w:val="none" w:sz="0" w:space="0" w:color="auto"/>
            <w:left w:val="none" w:sz="0" w:space="0" w:color="auto"/>
            <w:bottom w:val="none" w:sz="0" w:space="0" w:color="auto"/>
            <w:right w:val="none" w:sz="0" w:space="0" w:color="auto"/>
          </w:divBdr>
        </w:div>
        <w:div w:id="237981832">
          <w:marLeft w:val="640"/>
          <w:marRight w:val="0"/>
          <w:marTop w:val="0"/>
          <w:marBottom w:val="0"/>
          <w:divBdr>
            <w:top w:val="none" w:sz="0" w:space="0" w:color="auto"/>
            <w:left w:val="none" w:sz="0" w:space="0" w:color="auto"/>
            <w:bottom w:val="none" w:sz="0" w:space="0" w:color="auto"/>
            <w:right w:val="none" w:sz="0" w:space="0" w:color="auto"/>
          </w:divBdr>
        </w:div>
        <w:div w:id="1712996415">
          <w:marLeft w:val="640"/>
          <w:marRight w:val="0"/>
          <w:marTop w:val="0"/>
          <w:marBottom w:val="0"/>
          <w:divBdr>
            <w:top w:val="none" w:sz="0" w:space="0" w:color="auto"/>
            <w:left w:val="none" w:sz="0" w:space="0" w:color="auto"/>
            <w:bottom w:val="none" w:sz="0" w:space="0" w:color="auto"/>
            <w:right w:val="none" w:sz="0" w:space="0" w:color="auto"/>
          </w:divBdr>
        </w:div>
        <w:div w:id="742096019">
          <w:marLeft w:val="640"/>
          <w:marRight w:val="0"/>
          <w:marTop w:val="0"/>
          <w:marBottom w:val="0"/>
          <w:divBdr>
            <w:top w:val="none" w:sz="0" w:space="0" w:color="auto"/>
            <w:left w:val="none" w:sz="0" w:space="0" w:color="auto"/>
            <w:bottom w:val="none" w:sz="0" w:space="0" w:color="auto"/>
            <w:right w:val="none" w:sz="0" w:space="0" w:color="auto"/>
          </w:divBdr>
        </w:div>
        <w:div w:id="895816955">
          <w:marLeft w:val="640"/>
          <w:marRight w:val="0"/>
          <w:marTop w:val="0"/>
          <w:marBottom w:val="0"/>
          <w:divBdr>
            <w:top w:val="none" w:sz="0" w:space="0" w:color="auto"/>
            <w:left w:val="none" w:sz="0" w:space="0" w:color="auto"/>
            <w:bottom w:val="none" w:sz="0" w:space="0" w:color="auto"/>
            <w:right w:val="none" w:sz="0" w:space="0" w:color="auto"/>
          </w:divBdr>
        </w:div>
        <w:div w:id="1331447776">
          <w:marLeft w:val="640"/>
          <w:marRight w:val="0"/>
          <w:marTop w:val="0"/>
          <w:marBottom w:val="0"/>
          <w:divBdr>
            <w:top w:val="none" w:sz="0" w:space="0" w:color="auto"/>
            <w:left w:val="none" w:sz="0" w:space="0" w:color="auto"/>
            <w:bottom w:val="none" w:sz="0" w:space="0" w:color="auto"/>
            <w:right w:val="none" w:sz="0" w:space="0" w:color="auto"/>
          </w:divBdr>
        </w:div>
        <w:div w:id="1243566720">
          <w:marLeft w:val="640"/>
          <w:marRight w:val="0"/>
          <w:marTop w:val="0"/>
          <w:marBottom w:val="0"/>
          <w:divBdr>
            <w:top w:val="none" w:sz="0" w:space="0" w:color="auto"/>
            <w:left w:val="none" w:sz="0" w:space="0" w:color="auto"/>
            <w:bottom w:val="none" w:sz="0" w:space="0" w:color="auto"/>
            <w:right w:val="none" w:sz="0" w:space="0" w:color="auto"/>
          </w:divBdr>
        </w:div>
        <w:div w:id="249824176">
          <w:marLeft w:val="640"/>
          <w:marRight w:val="0"/>
          <w:marTop w:val="0"/>
          <w:marBottom w:val="0"/>
          <w:divBdr>
            <w:top w:val="none" w:sz="0" w:space="0" w:color="auto"/>
            <w:left w:val="none" w:sz="0" w:space="0" w:color="auto"/>
            <w:bottom w:val="none" w:sz="0" w:space="0" w:color="auto"/>
            <w:right w:val="none" w:sz="0" w:space="0" w:color="auto"/>
          </w:divBdr>
        </w:div>
        <w:div w:id="933826850">
          <w:marLeft w:val="640"/>
          <w:marRight w:val="0"/>
          <w:marTop w:val="0"/>
          <w:marBottom w:val="0"/>
          <w:divBdr>
            <w:top w:val="none" w:sz="0" w:space="0" w:color="auto"/>
            <w:left w:val="none" w:sz="0" w:space="0" w:color="auto"/>
            <w:bottom w:val="none" w:sz="0" w:space="0" w:color="auto"/>
            <w:right w:val="none" w:sz="0" w:space="0" w:color="auto"/>
          </w:divBdr>
        </w:div>
        <w:div w:id="1834450136">
          <w:marLeft w:val="640"/>
          <w:marRight w:val="0"/>
          <w:marTop w:val="0"/>
          <w:marBottom w:val="0"/>
          <w:divBdr>
            <w:top w:val="none" w:sz="0" w:space="0" w:color="auto"/>
            <w:left w:val="none" w:sz="0" w:space="0" w:color="auto"/>
            <w:bottom w:val="none" w:sz="0" w:space="0" w:color="auto"/>
            <w:right w:val="none" w:sz="0" w:space="0" w:color="auto"/>
          </w:divBdr>
        </w:div>
        <w:div w:id="2002542465">
          <w:marLeft w:val="640"/>
          <w:marRight w:val="0"/>
          <w:marTop w:val="0"/>
          <w:marBottom w:val="0"/>
          <w:divBdr>
            <w:top w:val="none" w:sz="0" w:space="0" w:color="auto"/>
            <w:left w:val="none" w:sz="0" w:space="0" w:color="auto"/>
            <w:bottom w:val="none" w:sz="0" w:space="0" w:color="auto"/>
            <w:right w:val="none" w:sz="0" w:space="0" w:color="auto"/>
          </w:divBdr>
        </w:div>
        <w:div w:id="528110999">
          <w:marLeft w:val="640"/>
          <w:marRight w:val="0"/>
          <w:marTop w:val="0"/>
          <w:marBottom w:val="0"/>
          <w:divBdr>
            <w:top w:val="none" w:sz="0" w:space="0" w:color="auto"/>
            <w:left w:val="none" w:sz="0" w:space="0" w:color="auto"/>
            <w:bottom w:val="none" w:sz="0" w:space="0" w:color="auto"/>
            <w:right w:val="none" w:sz="0" w:space="0" w:color="auto"/>
          </w:divBdr>
        </w:div>
        <w:div w:id="838354680">
          <w:marLeft w:val="640"/>
          <w:marRight w:val="0"/>
          <w:marTop w:val="0"/>
          <w:marBottom w:val="0"/>
          <w:divBdr>
            <w:top w:val="none" w:sz="0" w:space="0" w:color="auto"/>
            <w:left w:val="none" w:sz="0" w:space="0" w:color="auto"/>
            <w:bottom w:val="none" w:sz="0" w:space="0" w:color="auto"/>
            <w:right w:val="none" w:sz="0" w:space="0" w:color="auto"/>
          </w:divBdr>
        </w:div>
        <w:div w:id="1487017868">
          <w:marLeft w:val="640"/>
          <w:marRight w:val="0"/>
          <w:marTop w:val="0"/>
          <w:marBottom w:val="0"/>
          <w:divBdr>
            <w:top w:val="none" w:sz="0" w:space="0" w:color="auto"/>
            <w:left w:val="none" w:sz="0" w:space="0" w:color="auto"/>
            <w:bottom w:val="none" w:sz="0" w:space="0" w:color="auto"/>
            <w:right w:val="none" w:sz="0" w:space="0" w:color="auto"/>
          </w:divBdr>
        </w:div>
        <w:div w:id="298876615">
          <w:marLeft w:val="640"/>
          <w:marRight w:val="0"/>
          <w:marTop w:val="0"/>
          <w:marBottom w:val="0"/>
          <w:divBdr>
            <w:top w:val="none" w:sz="0" w:space="0" w:color="auto"/>
            <w:left w:val="none" w:sz="0" w:space="0" w:color="auto"/>
            <w:bottom w:val="none" w:sz="0" w:space="0" w:color="auto"/>
            <w:right w:val="none" w:sz="0" w:space="0" w:color="auto"/>
          </w:divBdr>
        </w:div>
        <w:div w:id="1893803837">
          <w:marLeft w:val="640"/>
          <w:marRight w:val="0"/>
          <w:marTop w:val="0"/>
          <w:marBottom w:val="0"/>
          <w:divBdr>
            <w:top w:val="none" w:sz="0" w:space="0" w:color="auto"/>
            <w:left w:val="none" w:sz="0" w:space="0" w:color="auto"/>
            <w:bottom w:val="none" w:sz="0" w:space="0" w:color="auto"/>
            <w:right w:val="none" w:sz="0" w:space="0" w:color="auto"/>
          </w:divBdr>
        </w:div>
        <w:div w:id="1268807551">
          <w:marLeft w:val="640"/>
          <w:marRight w:val="0"/>
          <w:marTop w:val="0"/>
          <w:marBottom w:val="0"/>
          <w:divBdr>
            <w:top w:val="none" w:sz="0" w:space="0" w:color="auto"/>
            <w:left w:val="none" w:sz="0" w:space="0" w:color="auto"/>
            <w:bottom w:val="none" w:sz="0" w:space="0" w:color="auto"/>
            <w:right w:val="none" w:sz="0" w:space="0" w:color="auto"/>
          </w:divBdr>
        </w:div>
        <w:div w:id="2041736230">
          <w:marLeft w:val="640"/>
          <w:marRight w:val="0"/>
          <w:marTop w:val="0"/>
          <w:marBottom w:val="0"/>
          <w:divBdr>
            <w:top w:val="none" w:sz="0" w:space="0" w:color="auto"/>
            <w:left w:val="none" w:sz="0" w:space="0" w:color="auto"/>
            <w:bottom w:val="none" w:sz="0" w:space="0" w:color="auto"/>
            <w:right w:val="none" w:sz="0" w:space="0" w:color="auto"/>
          </w:divBdr>
        </w:div>
        <w:div w:id="2031488428">
          <w:marLeft w:val="640"/>
          <w:marRight w:val="0"/>
          <w:marTop w:val="0"/>
          <w:marBottom w:val="0"/>
          <w:divBdr>
            <w:top w:val="none" w:sz="0" w:space="0" w:color="auto"/>
            <w:left w:val="none" w:sz="0" w:space="0" w:color="auto"/>
            <w:bottom w:val="none" w:sz="0" w:space="0" w:color="auto"/>
            <w:right w:val="none" w:sz="0" w:space="0" w:color="auto"/>
          </w:divBdr>
        </w:div>
        <w:div w:id="941033486">
          <w:marLeft w:val="640"/>
          <w:marRight w:val="0"/>
          <w:marTop w:val="0"/>
          <w:marBottom w:val="0"/>
          <w:divBdr>
            <w:top w:val="none" w:sz="0" w:space="0" w:color="auto"/>
            <w:left w:val="none" w:sz="0" w:space="0" w:color="auto"/>
            <w:bottom w:val="none" w:sz="0" w:space="0" w:color="auto"/>
            <w:right w:val="none" w:sz="0" w:space="0" w:color="auto"/>
          </w:divBdr>
        </w:div>
        <w:div w:id="1942029581">
          <w:marLeft w:val="640"/>
          <w:marRight w:val="0"/>
          <w:marTop w:val="0"/>
          <w:marBottom w:val="0"/>
          <w:divBdr>
            <w:top w:val="none" w:sz="0" w:space="0" w:color="auto"/>
            <w:left w:val="none" w:sz="0" w:space="0" w:color="auto"/>
            <w:bottom w:val="none" w:sz="0" w:space="0" w:color="auto"/>
            <w:right w:val="none" w:sz="0" w:space="0" w:color="auto"/>
          </w:divBdr>
        </w:div>
        <w:div w:id="1098984962">
          <w:marLeft w:val="640"/>
          <w:marRight w:val="0"/>
          <w:marTop w:val="0"/>
          <w:marBottom w:val="0"/>
          <w:divBdr>
            <w:top w:val="none" w:sz="0" w:space="0" w:color="auto"/>
            <w:left w:val="none" w:sz="0" w:space="0" w:color="auto"/>
            <w:bottom w:val="none" w:sz="0" w:space="0" w:color="auto"/>
            <w:right w:val="none" w:sz="0" w:space="0" w:color="auto"/>
          </w:divBdr>
        </w:div>
        <w:div w:id="962005034">
          <w:marLeft w:val="640"/>
          <w:marRight w:val="0"/>
          <w:marTop w:val="0"/>
          <w:marBottom w:val="0"/>
          <w:divBdr>
            <w:top w:val="none" w:sz="0" w:space="0" w:color="auto"/>
            <w:left w:val="none" w:sz="0" w:space="0" w:color="auto"/>
            <w:bottom w:val="none" w:sz="0" w:space="0" w:color="auto"/>
            <w:right w:val="none" w:sz="0" w:space="0" w:color="auto"/>
          </w:divBdr>
        </w:div>
        <w:div w:id="837038517">
          <w:marLeft w:val="640"/>
          <w:marRight w:val="0"/>
          <w:marTop w:val="0"/>
          <w:marBottom w:val="0"/>
          <w:divBdr>
            <w:top w:val="none" w:sz="0" w:space="0" w:color="auto"/>
            <w:left w:val="none" w:sz="0" w:space="0" w:color="auto"/>
            <w:bottom w:val="none" w:sz="0" w:space="0" w:color="auto"/>
            <w:right w:val="none" w:sz="0" w:space="0" w:color="auto"/>
          </w:divBdr>
        </w:div>
        <w:div w:id="1214585192">
          <w:marLeft w:val="640"/>
          <w:marRight w:val="0"/>
          <w:marTop w:val="0"/>
          <w:marBottom w:val="0"/>
          <w:divBdr>
            <w:top w:val="none" w:sz="0" w:space="0" w:color="auto"/>
            <w:left w:val="none" w:sz="0" w:space="0" w:color="auto"/>
            <w:bottom w:val="none" w:sz="0" w:space="0" w:color="auto"/>
            <w:right w:val="none" w:sz="0" w:space="0" w:color="auto"/>
          </w:divBdr>
        </w:div>
        <w:div w:id="30695327">
          <w:marLeft w:val="640"/>
          <w:marRight w:val="0"/>
          <w:marTop w:val="0"/>
          <w:marBottom w:val="0"/>
          <w:divBdr>
            <w:top w:val="none" w:sz="0" w:space="0" w:color="auto"/>
            <w:left w:val="none" w:sz="0" w:space="0" w:color="auto"/>
            <w:bottom w:val="none" w:sz="0" w:space="0" w:color="auto"/>
            <w:right w:val="none" w:sz="0" w:space="0" w:color="auto"/>
          </w:divBdr>
        </w:div>
        <w:div w:id="948394951">
          <w:marLeft w:val="640"/>
          <w:marRight w:val="0"/>
          <w:marTop w:val="0"/>
          <w:marBottom w:val="0"/>
          <w:divBdr>
            <w:top w:val="none" w:sz="0" w:space="0" w:color="auto"/>
            <w:left w:val="none" w:sz="0" w:space="0" w:color="auto"/>
            <w:bottom w:val="none" w:sz="0" w:space="0" w:color="auto"/>
            <w:right w:val="none" w:sz="0" w:space="0" w:color="auto"/>
          </w:divBdr>
        </w:div>
        <w:div w:id="872689032">
          <w:marLeft w:val="640"/>
          <w:marRight w:val="0"/>
          <w:marTop w:val="0"/>
          <w:marBottom w:val="0"/>
          <w:divBdr>
            <w:top w:val="none" w:sz="0" w:space="0" w:color="auto"/>
            <w:left w:val="none" w:sz="0" w:space="0" w:color="auto"/>
            <w:bottom w:val="none" w:sz="0" w:space="0" w:color="auto"/>
            <w:right w:val="none" w:sz="0" w:space="0" w:color="auto"/>
          </w:divBdr>
        </w:div>
        <w:div w:id="657073151">
          <w:marLeft w:val="640"/>
          <w:marRight w:val="0"/>
          <w:marTop w:val="0"/>
          <w:marBottom w:val="0"/>
          <w:divBdr>
            <w:top w:val="none" w:sz="0" w:space="0" w:color="auto"/>
            <w:left w:val="none" w:sz="0" w:space="0" w:color="auto"/>
            <w:bottom w:val="none" w:sz="0" w:space="0" w:color="auto"/>
            <w:right w:val="none" w:sz="0" w:space="0" w:color="auto"/>
          </w:divBdr>
        </w:div>
        <w:div w:id="342824676">
          <w:marLeft w:val="640"/>
          <w:marRight w:val="0"/>
          <w:marTop w:val="0"/>
          <w:marBottom w:val="0"/>
          <w:divBdr>
            <w:top w:val="none" w:sz="0" w:space="0" w:color="auto"/>
            <w:left w:val="none" w:sz="0" w:space="0" w:color="auto"/>
            <w:bottom w:val="none" w:sz="0" w:space="0" w:color="auto"/>
            <w:right w:val="none" w:sz="0" w:space="0" w:color="auto"/>
          </w:divBdr>
        </w:div>
        <w:div w:id="28651848">
          <w:marLeft w:val="640"/>
          <w:marRight w:val="0"/>
          <w:marTop w:val="0"/>
          <w:marBottom w:val="0"/>
          <w:divBdr>
            <w:top w:val="none" w:sz="0" w:space="0" w:color="auto"/>
            <w:left w:val="none" w:sz="0" w:space="0" w:color="auto"/>
            <w:bottom w:val="none" w:sz="0" w:space="0" w:color="auto"/>
            <w:right w:val="none" w:sz="0" w:space="0" w:color="auto"/>
          </w:divBdr>
        </w:div>
        <w:div w:id="242376042">
          <w:marLeft w:val="640"/>
          <w:marRight w:val="0"/>
          <w:marTop w:val="0"/>
          <w:marBottom w:val="0"/>
          <w:divBdr>
            <w:top w:val="none" w:sz="0" w:space="0" w:color="auto"/>
            <w:left w:val="none" w:sz="0" w:space="0" w:color="auto"/>
            <w:bottom w:val="none" w:sz="0" w:space="0" w:color="auto"/>
            <w:right w:val="none" w:sz="0" w:space="0" w:color="auto"/>
          </w:divBdr>
        </w:div>
        <w:div w:id="200168084">
          <w:marLeft w:val="640"/>
          <w:marRight w:val="0"/>
          <w:marTop w:val="0"/>
          <w:marBottom w:val="0"/>
          <w:divBdr>
            <w:top w:val="none" w:sz="0" w:space="0" w:color="auto"/>
            <w:left w:val="none" w:sz="0" w:space="0" w:color="auto"/>
            <w:bottom w:val="none" w:sz="0" w:space="0" w:color="auto"/>
            <w:right w:val="none" w:sz="0" w:space="0" w:color="auto"/>
          </w:divBdr>
        </w:div>
        <w:div w:id="439297893">
          <w:marLeft w:val="640"/>
          <w:marRight w:val="0"/>
          <w:marTop w:val="0"/>
          <w:marBottom w:val="0"/>
          <w:divBdr>
            <w:top w:val="none" w:sz="0" w:space="0" w:color="auto"/>
            <w:left w:val="none" w:sz="0" w:space="0" w:color="auto"/>
            <w:bottom w:val="none" w:sz="0" w:space="0" w:color="auto"/>
            <w:right w:val="none" w:sz="0" w:space="0" w:color="auto"/>
          </w:divBdr>
        </w:div>
        <w:div w:id="1037781630">
          <w:marLeft w:val="640"/>
          <w:marRight w:val="0"/>
          <w:marTop w:val="0"/>
          <w:marBottom w:val="0"/>
          <w:divBdr>
            <w:top w:val="none" w:sz="0" w:space="0" w:color="auto"/>
            <w:left w:val="none" w:sz="0" w:space="0" w:color="auto"/>
            <w:bottom w:val="none" w:sz="0" w:space="0" w:color="auto"/>
            <w:right w:val="none" w:sz="0" w:space="0" w:color="auto"/>
          </w:divBdr>
        </w:div>
        <w:div w:id="1719237370">
          <w:marLeft w:val="640"/>
          <w:marRight w:val="0"/>
          <w:marTop w:val="0"/>
          <w:marBottom w:val="0"/>
          <w:divBdr>
            <w:top w:val="none" w:sz="0" w:space="0" w:color="auto"/>
            <w:left w:val="none" w:sz="0" w:space="0" w:color="auto"/>
            <w:bottom w:val="none" w:sz="0" w:space="0" w:color="auto"/>
            <w:right w:val="none" w:sz="0" w:space="0" w:color="auto"/>
          </w:divBdr>
        </w:div>
        <w:div w:id="1875800048">
          <w:marLeft w:val="640"/>
          <w:marRight w:val="0"/>
          <w:marTop w:val="0"/>
          <w:marBottom w:val="0"/>
          <w:divBdr>
            <w:top w:val="none" w:sz="0" w:space="0" w:color="auto"/>
            <w:left w:val="none" w:sz="0" w:space="0" w:color="auto"/>
            <w:bottom w:val="none" w:sz="0" w:space="0" w:color="auto"/>
            <w:right w:val="none" w:sz="0" w:space="0" w:color="auto"/>
          </w:divBdr>
        </w:div>
        <w:div w:id="1213346634">
          <w:marLeft w:val="640"/>
          <w:marRight w:val="0"/>
          <w:marTop w:val="0"/>
          <w:marBottom w:val="0"/>
          <w:divBdr>
            <w:top w:val="none" w:sz="0" w:space="0" w:color="auto"/>
            <w:left w:val="none" w:sz="0" w:space="0" w:color="auto"/>
            <w:bottom w:val="none" w:sz="0" w:space="0" w:color="auto"/>
            <w:right w:val="none" w:sz="0" w:space="0" w:color="auto"/>
          </w:divBdr>
        </w:div>
        <w:div w:id="105580894">
          <w:marLeft w:val="640"/>
          <w:marRight w:val="0"/>
          <w:marTop w:val="0"/>
          <w:marBottom w:val="0"/>
          <w:divBdr>
            <w:top w:val="none" w:sz="0" w:space="0" w:color="auto"/>
            <w:left w:val="none" w:sz="0" w:space="0" w:color="auto"/>
            <w:bottom w:val="none" w:sz="0" w:space="0" w:color="auto"/>
            <w:right w:val="none" w:sz="0" w:space="0" w:color="auto"/>
          </w:divBdr>
        </w:div>
        <w:div w:id="1923222855">
          <w:marLeft w:val="640"/>
          <w:marRight w:val="0"/>
          <w:marTop w:val="0"/>
          <w:marBottom w:val="0"/>
          <w:divBdr>
            <w:top w:val="none" w:sz="0" w:space="0" w:color="auto"/>
            <w:left w:val="none" w:sz="0" w:space="0" w:color="auto"/>
            <w:bottom w:val="none" w:sz="0" w:space="0" w:color="auto"/>
            <w:right w:val="none" w:sz="0" w:space="0" w:color="auto"/>
          </w:divBdr>
        </w:div>
        <w:div w:id="628125243">
          <w:marLeft w:val="640"/>
          <w:marRight w:val="0"/>
          <w:marTop w:val="0"/>
          <w:marBottom w:val="0"/>
          <w:divBdr>
            <w:top w:val="none" w:sz="0" w:space="0" w:color="auto"/>
            <w:left w:val="none" w:sz="0" w:space="0" w:color="auto"/>
            <w:bottom w:val="none" w:sz="0" w:space="0" w:color="auto"/>
            <w:right w:val="none" w:sz="0" w:space="0" w:color="auto"/>
          </w:divBdr>
        </w:div>
        <w:div w:id="319309227">
          <w:marLeft w:val="640"/>
          <w:marRight w:val="0"/>
          <w:marTop w:val="0"/>
          <w:marBottom w:val="0"/>
          <w:divBdr>
            <w:top w:val="none" w:sz="0" w:space="0" w:color="auto"/>
            <w:left w:val="none" w:sz="0" w:space="0" w:color="auto"/>
            <w:bottom w:val="none" w:sz="0" w:space="0" w:color="auto"/>
            <w:right w:val="none" w:sz="0" w:space="0" w:color="auto"/>
          </w:divBdr>
        </w:div>
        <w:div w:id="382679312">
          <w:marLeft w:val="640"/>
          <w:marRight w:val="0"/>
          <w:marTop w:val="0"/>
          <w:marBottom w:val="0"/>
          <w:divBdr>
            <w:top w:val="none" w:sz="0" w:space="0" w:color="auto"/>
            <w:left w:val="none" w:sz="0" w:space="0" w:color="auto"/>
            <w:bottom w:val="none" w:sz="0" w:space="0" w:color="auto"/>
            <w:right w:val="none" w:sz="0" w:space="0" w:color="auto"/>
          </w:divBdr>
        </w:div>
        <w:div w:id="1093159670">
          <w:marLeft w:val="640"/>
          <w:marRight w:val="0"/>
          <w:marTop w:val="0"/>
          <w:marBottom w:val="0"/>
          <w:divBdr>
            <w:top w:val="none" w:sz="0" w:space="0" w:color="auto"/>
            <w:left w:val="none" w:sz="0" w:space="0" w:color="auto"/>
            <w:bottom w:val="none" w:sz="0" w:space="0" w:color="auto"/>
            <w:right w:val="none" w:sz="0" w:space="0" w:color="auto"/>
          </w:divBdr>
        </w:div>
        <w:div w:id="1063069280">
          <w:marLeft w:val="640"/>
          <w:marRight w:val="0"/>
          <w:marTop w:val="0"/>
          <w:marBottom w:val="0"/>
          <w:divBdr>
            <w:top w:val="none" w:sz="0" w:space="0" w:color="auto"/>
            <w:left w:val="none" w:sz="0" w:space="0" w:color="auto"/>
            <w:bottom w:val="none" w:sz="0" w:space="0" w:color="auto"/>
            <w:right w:val="none" w:sz="0" w:space="0" w:color="auto"/>
          </w:divBdr>
        </w:div>
        <w:div w:id="1806240472">
          <w:marLeft w:val="640"/>
          <w:marRight w:val="0"/>
          <w:marTop w:val="0"/>
          <w:marBottom w:val="0"/>
          <w:divBdr>
            <w:top w:val="none" w:sz="0" w:space="0" w:color="auto"/>
            <w:left w:val="none" w:sz="0" w:space="0" w:color="auto"/>
            <w:bottom w:val="none" w:sz="0" w:space="0" w:color="auto"/>
            <w:right w:val="none" w:sz="0" w:space="0" w:color="auto"/>
          </w:divBdr>
        </w:div>
        <w:div w:id="453790190">
          <w:marLeft w:val="640"/>
          <w:marRight w:val="0"/>
          <w:marTop w:val="0"/>
          <w:marBottom w:val="0"/>
          <w:divBdr>
            <w:top w:val="none" w:sz="0" w:space="0" w:color="auto"/>
            <w:left w:val="none" w:sz="0" w:space="0" w:color="auto"/>
            <w:bottom w:val="none" w:sz="0" w:space="0" w:color="auto"/>
            <w:right w:val="none" w:sz="0" w:space="0" w:color="auto"/>
          </w:divBdr>
        </w:div>
        <w:div w:id="438112483">
          <w:marLeft w:val="640"/>
          <w:marRight w:val="0"/>
          <w:marTop w:val="0"/>
          <w:marBottom w:val="0"/>
          <w:divBdr>
            <w:top w:val="none" w:sz="0" w:space="0" w:color="auto"/>
            <w:left w:val="none" w:sz="0" w:space="0" w:color="auto"/>
            <w:bottom w:val="none" w:sz="0" w:space="0" w:color="auto"/>
            <w:right w:val="none" w:sz="0" w:space="0" w:color="auto"/>
          </w:divBdr>
        </w:div>
        <w:div w:id="881329558">
          <w:marLeft w:val="640"/>
          <w:marRight w:val="0"/>
          <w:marTop w:val="0"/>
          <w:marBottom w:val="0"/>
          <w:divBdr>
            <w:top w:val="none" w:sz="0" w:space="0" w:color="auto"/>
            <w:left w:val="none" w:sz="0" w:space="0" w:color="auto"/>
            <w:bottom w:val="none" w:sz="0" w:space="0" w:color="auto"/>
            <w:right w:val="none" w:sz="0" w:space="0" w:color="auto"/>
          </w:divBdr>
        </w:div>
        <w:div w:id="1494679652">
          <w:marLeft w:val="640"/>
          <w:marRight w:val="0"/>
          <w:marTop w:val="0"/>
          <w:marBottom w:val="0"/>
          <w:divBdr>
            <w:top w:val="none" w:sz="0" w:space="0" w:color="auto"/>
            <w:left w:val="none" w:sz="0" w:space="0" w:color="auto"/>
            <w:bottom w:val="none" w:sz="0" w:space="0" w:color="auto"/>
            <w:right w:val="none" w:sz="0" w:space="0" w:color="auto"/>
          </w:divBdr>
        </w:div>
        <w:div w:id="288560171">
          <w:marLeft w:val="640"/>
          <w:marRight w:val="0"/>
          <w:marTop w:val="0"/>
          <w:marBottom w:val="0"/>
          <w:divBdr>
            <w:top w:val="none" w:sz="0" w:space="0" w:color="auto"/>
            <w:left w:val="none" w:sz="0" w:space="0" w:color="auto"/>
            <w:bottom w:val="none" w:sz="0" w:space="0" w:color="auto"/>
            <w:right w:val="none" w:sz="0" w:space="0" w:color="auto"/>
          </w:divBdr>
        </w:div>
        <w:div w:id="613295474">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2562855">
      <w:bodyDiv w:val="1"/>
      <w:marLeft w:val="0"/>
      <w:marRight w:val="0"/>
      <w:marTop w:val="0"/>
      <w:marBottom w:val="0"/>
      <w:divBdr>
        <w:top w:val="none" w:sz="0" w:space="0" w:color="auto"/>
        <w:left w:val="none" w:sz="0" w:space="0" w:color="auto"/>
        <w:bottom w:val="none" w:sz="0" w:space="0" w:color="auto"/>
        <w:right w:val="none" w:sz="0" w:space="0" w:color="auto"/>
      </w:divBdr>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3171738">
      <w:bodyDiv w:val="1"/>
      <w:marLeft w:val="0"/>
      <w:marRight w:val="0"/>
      <w:marTop w:val="0"/>
      <w:marBottom w:val="0"/>
      <w:divBdr>
        <w:top w:val="none" w:sz="0" w:space="0" w:color="auto"/>
        <w:left w:val="none" w:sz="0" w:space="0" w:color="auto"/>
        <w:bottom w:val="none" w:sz="0" w:space="0" w:color="auto"/>
        <w:right w:val="none" w:sz="0" w:space="0" w:color="auto"/>
      </w:divBdr>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58637952">
      <w:bodyDiv w:val="1"/>
      <w:marLeft w:val="0"/>
      <w:marRight w:val="0"/>
      <w:marTop w:val="0"/>
      <w:marBottom w:val="0"/>
      <w:divBdr>
        <w:top w:val="none" w:sz="0" w:space="0" w:color="auto"/>
        <w:left w:val="none" w:sz="0" w:space="0" w:color="auto"/>
        <w:bottom w:val="none" w:sz="0" w:space="0" w:color="auto"/>
        <w:right w:val="none" w:sz="0" w:space="0" w:color="auto"/>
      </w:divBdr>
      <w:divsChild>
        <w:div w:id="1496217518">
          <w:marLeft w:val="640"/>
          <w:marRight w:val="0"/>
          <w:marTop w:val="0"/>
          <w:marBottom w:val="0"/>
          <w:divBdr>
            <w:top w:val="none" w:sz="0" w:space="0" w:color="auto"/>
            <w:left w:val="none" w:sz="0" w:space="0" w:color="auto"/>
            <w:bottom w:val="none" w:sz="0" w:space="0" w:color="auto"/>
            <w:right w:val="none" w:sz="0" w:space="0" w:color="auto"/>
          </w:divBdr>
        </w:div>
        <w:div w:id="788932115">
          <w:marLeft w:val="640"/>
          <w:marRight w:val="0"/>
          <w:marTop w:val="0"/>
          <w:marBottom w:val="0"/>
          <w:divBdr>
            <w:top w:val="none" w:sz="0" w:space="0" w:color="auto"/>
            <w:left w:val="none" w:sz="0" w:space="0" w:color="auto"/>
            <w:bottom w:val="none" w:sz="0" w:space="0" w:color="auto"/>
            <w:right w:val="none" w:sz="0" w:space="0" w:color="auto"/>
          </w:divBdr>
        </w:div>
        <w:div w:id="863983770">
          <w:marLeft w:val="640"/>
          <w:marRight w:val="0"/>
          <w:marTop w:val="0"/>
          <w:marBottom w:val="0"/>
          <w:divBdr>
            <w:top w:val="none" w:sz="0" w:space="0" w:color="auto"/>
            <w:left w:val="none" w:sz="0" w:space="0" w:color="auto"/>
            <w:bottom w:val="none" w:sz="0" w:space="0" w:color="auto"/>
            <w:right w:val="none" w:sz="0" w:space="0" w:color="auto"/>
          </w:divBdr>
        </w:div>
        <w:div w:id="1183126008">
          <w:marLeft w:val="640"/>
          <w:marRight w:val="0"/>
          <w:marTop w:val="0"/>
          <w:marBottom w:val="0"/>
          <w:divBdr>
            <w:top w:val="none" w:sz="0" w:space="0" w:color="auto"/>
            <w:left w:val="none" w:sz="0" w:space="0" w:color="auto"/>
            <w:bottom w:val="none" w:sz="0" w:space="0" w:color="auto"/>
            <w:right w:val="none" w:sz="0" w:space="0" w:color="auto"/>
          </w:divBdr>
        </w:div>
        <w:div w:id="1539704959">
          <w:marLeft w:val="640"/>
          <w:marRight w:val="0"/>
          <w:marTop w:val="0"/>
          <w:marBottom w:val="0"/>
          <w:divBdr>
            <w:top w:val="none" w:sz="0" w:space="0" w:color="auto"/>
            <w:left w:val="none" w:sz="0" w:space="0" w:color="auto"/>
            <w:bottom w:val="none" w:sz="0" w:space="0" w:color="auto"/>
            <w:right w:val="none" w:sz="0" w:space="0" w:color="auto"/>
          </w:divBdr>
        </w:div>
        <w:div w:id="1300845753">
          <w:marLeft w:val="640"/>
          <w:marRight w:val="0"/>
          <w:marTop w:val="0"/>
          <w:marBottom w:val="0"/>
          <w:divBdr>
            <w:top w:val="none" w:sz="0" w:space="0" w:color="auto"/>
            <w:left w:val="none" w:sz="0" w:space="0" w:color="auto"/>
            <w:bottom w:val="none" w:sz="0" w:space="0" w:color="auto"/>
            <w:right w:val="none" w:sz="0" w:space="0" w:color="auto"/>
          </w:divBdr>
        </w:div>
        <w:div w:id="2114351318">
          <w:marLeft w:val="640"/>
          <w:marRight w:val="0"/>
          <w:marTop w:val="0"/>
          <w:marBottom w:val="0"/>
          <w:divBdr>
            <w:top w:val="none" w:sz="0" w:space="0" w:color="auto"/>
            <w:left w:val="none" w:sz="0" w:space="0" w:color="auto"/>
            <w:bottom w:val="none" w:sz="0" w:space="0" w:color="auto"/>
            <w:right w:val="none" w:sz="0" w:space="0" w:color="auto"/>
          </w:divBdr>
        </w:div>
        <w:div w:id="1224221902">
          <w:marLeft w:val="640"/>
          <w:marRight w:val="0"/>
          <w:marTop w:val="0"/>
          <w:marBottom w:val="0"/>
          <w:divBdr>
            <w:top w:val="none" w:sz="0" w:space="0" w:color="auto"/>
            <w:left w:val="none" w:sz="0" w:space="0" w:color="auto"/>
            <w:bottom w:val="none" w:sz="0" w:space="0" w:color="auto"/>
            <w:right w:val="none" w:sz="0" w:space="0" w:color="auto"/>
          </w:divBdr>
        </w:div>
        <w:div w:id="1427993715">
          <w:marLeft w:val="640"/>
          <w:marRight w:val="0"/>
          <w:marTop w:val="0"/>
          <w:marBottom w:val="0"/>
          <w:divBdr>
            <w:top w:val="none" w:sz="0" w:space="0" w:color="auto"/>
            <w:left w:val="none" w:sz="0" w:space="0" w:color="auto"/>
            <w:bottom w:val="none" w:sz="0" w:space="0" w:color="auto"/>
            <w:right w:val="none" w:sz="0" w:space="0" w:color="auto"/>
          </w:divBdr>
        </w:div>
        <w:div w:id="2047102222">
          <w:marLeft w:val="640"/>
          <w:marRight w:val="0"/>
          <w:marTop w:val="0"/>
          <w:marBottom w:val="0"/>
          <w:divBdr>
            <w:top w:val="none" w:sz="0" w:space="0" w:color="auto"/>
            <w:left w:val="none" w:sz="0" w:space="0" w:color="auto"/>
            <w:bottom w:val="none" w:sz="0" w:space="0" w:color="auto"/>
            <w:right w:val="none" w:sz="0" w:space="0" w:color="auto"/>
          </w:divBdr>
        </w:div>
        <w:div w:id="2119835338">
          <w:marLeft w:val="640"/>
          <w:marRight w:val="0"/>
          <w:marTop w:val="0"/>
          <w:marBottom w:val="0"/>
          <w:divBdr>
            <w:top w:val="none" w:sz="0" w:space="0" w:color="auto"/>
            <w:left w:val="none" w:sz="0" w:space="0" w:color="auto"/>
            <w:bottom w:val="none" w:sz="0" w:space="0" w:color="auto"/>
            <w:right w:val="none" w:sz="0" w:space="0" w:color="auto"/>
          </w:divBdr>
        </w:div>
        <w:div w:id="1087266151">
          <w:marLeft w:val="640"/>
          <w:marRight w:val="0"/>
          <w:marTop w:val="0"/>
          <w:marBottom w:val="0"/>
          <w:divBdr>
            <w:top w:val="none" w:sz="0" w:space="0" w:color="auto"/>
            <w:left w:val="none" w:sz="0" w:space="0" w:color="auto"/>
            <w:bottom w:val="none" w:sz="0" w:space="0" w:color="auto"/>
            <w:right w:val="none" w:sz="0" w:space="0" w:color="auto"/>
          </w:divBdr>
        </w:div>
        <w:div w:id="503397785">
          <w:marLeft w:val="640"/>
          <w:marRight w:val="0"/>
          <w:marTop w:val="0"/>
          <w:marBottom w:val="0"/>
          <w:divBdr>
            <w:top w:val="none" w:sz="0" w:space="0" w:color="auto"/>
            <w:left w:val="none" w:sz="0" w:space="0" w:color="auto"/>
            <w:bottom w:val="none" w:sz="0" w:space="0" w:color="auto"/>
            <w:right w:val="none" w:sz="0" w:space="0" w:color="auto"/>
          </w:divBdr>
        </w:div>
        <w:div w:id="462503707">
          <w:marLeft w:val="640"/>
          <w:marRight w:val="0"/>
          <w:marTop w:val="0"/>
          <w:marBottom w:val="0"/>
          <w:divBdr>
            <w:top w:val="none" w:sz="0" w:space="0" w:color="auto"/>
            <w:left w:val="none" w:sz="0" w:space="0" w:color="auto"/>
            <w:bottom w:val="none" w:sz="0" w:space="0" w:color="auto"/>
            <w:right w:val="none" w:sz="0" w:space="0" w:color="auto"/>
          </w:divBdr>
        </w:div>
        <w:div w:id="2078280225">
          <w:marLeft w:val="640"/>
          <w:marRight w:val="0"/>
          <w:marTop w:val="0"/>
          <w:marBottom w:val="0"/>
          <w:divBdr>
            <w:top w:val="none" w:sz="0" w:space="0" w:color="auto"/>
            <w:left w:val="none" w:sz="0" w:space="0" w:color="auto"/>
            <w:bottom w:val="none" w:sz="0" w:space="0" w:color="auto"/>
            <w:right w:val="none" w:sz="0" w:space="0" w:color="auto"/>
          </w:divBdr>
        </w:div>
        <w:div w:id="1645622044">
          <w:marLeft w:val="640"/>
          <w:marRight w:val="0"/>
          <w:marTop w:val="0"/>
          <w:marBottom w:val="0"/>
          <w:divBdr>
            <w:top w:val="none" w:sz="0" w:space="0" w:color="auto"/>
            <w:left w:val="none" w:sz="0" w:space="0" w:color="auto"/>
            <w:bottom w:val="none" w:sz="0" w:space="0" w:color="auto"/>
            <w:right w:val="none" w:sz="0" w:space="0" w:color="auto"/>
          </w:divBdr>
        </w:div>
        <w:div w:id="674725471">
          <w:marLeft w:val="640"/>
          <w:marRight w:val="0"/>
          <w:marTop w:val="0"/>
          <w:marBottom w:val="0"/>
          <w:divBdr>
            <w:top w:val="none" w:sz="0" w:space="0" w:color="auto"/>
            <w:left w:val="none" w:sz="0" w:space="0" w:color="auto"/>
            <w:bottom w:val="none" w:sz="0" w:space="0" w:color="auto"/>
            <w:right w:val="none" w:sz="0" w:space="0" w:color="auto"/>
          </w:divBdr>
        </w:div>
        <w:div w:id="1691906131">
          <w:marLeft w:val="640"/>
          <w:marRight w:val="0"/>
          <w:marTop w:val="0"/>
          <w:marBottom w:val="0"/>
          <w:divBdr>
            <w:top w:val="none" w:sz="0" w:space="0" w:color="auto"/>
            <w:left w:val="none" w:sz="0" w:space="0" w:color="auto"/>
            <w:bottom w:val="none" w:sz="0" w:space="0" w:color="auto"/>
            <w:right w:val="none" w:sz="0" w:space="0" w:color="auto"/>
          </w:divBdr>
        </w:div>
        <w:div w:id="361593703">
          <w:marLeft w:val="640"/>
          <w:marRight w:val="0"/>
          <w:marTop w:val="0"/>
          <w:marBottom w:val="0"/>
          <w:divBdr>
            <w:top w:val="none" w:sz="0" w:space="0" w:color="auto"/>
            <w:left w:val="none" w:sz="0" w:space="0" w:color="auto"/>
            <w:bottom w:val="none" w:sz="0" w:space="0" w:color="auto"/>
            <w:right w:val="none" w:sz="0" w:space="0" w:color="auto"/>
          </w:divBdr>
        </w:div>
        <w:div w:id="1309819831">
          <w:marLeft w:val="640"/>
          <w:marRight w:val="0"/>
          <w:marTop w:val="0"/>
          <w:marBottom w:val="0"/>
          <w:divBdr>
            <w:top w:val="none" w:sz="0" w:space="0" w:color="auto"/>
            <w:left w:val="none" w:sz="0" w:space="0" w:color="auto"/>
            <w:bottom w:val="none" w:sz="0" w:space="0" w:color="auto"/>
            <w:right w:val="none" w:sz="0" w:space="0" w:color="auto"/>
          </w:divBdr>
        </w:div>
        <w:div w:id="670061417">
          <w:marLeft w:val="640"/>
          <w:marRight w:val="0"/>
          <w:marTop w:val="0"/>
          <w:marBottom w:val="0"/>
          <w:divBdr>
            <w:top w:val="none" w:sz="0" w:space="0" w:color="auto"/>
            <w:left w:val="none" w:sz="0" w:space="0" w:color="auto"/>
            <w:bottom w:val="none" w:sz="0" w:space="0" w:color="auto"/>
            <w:right w:val="none" w:sz="0" w:space="0" w:color="auto"/>
          </w:divBdr>
        </w:div>
        <w:div w:id="884102252">
          <w:marLeft w:val="640"/>
          <w:marRight w:val="0"/>
          <w:marTop w:val="0"/>
          <w:marBottom w:val="0"/>
          <w:divBdr>
            <w:top w:val="none" w:sz="0" w:space="0" w:color="auto"/>
            <w:left w:val="none" w:sz="0" w:space="0" w:color="auto"/>
            <w:bottom w:val="none" w:sz="0" w:space="0" w:color="auto"/>
            <w:right w:val="none" w:sz="0" w:space="0" w:color="auto"/>
          </w:divBdr>
        </w:div>
        <w:div w:id="1374423168">
          <w:marLeft w:val="640"/>
          <w:marRight w:val="0"/>
          <w:marTop w:val="0"/>
          <w:marBottom w:val="0"/>
          <w:divBdr>
            <w:top w:val="none" w:sz="0" w:space="0" w:color="auto"/>
            <w:left w:val="none" w:sz="0" w:space="0" w:color="auto"/>
            <w:bottom w:val="none" w:sz="0" w:space="0" w:color="auto"/>
            <w:right w:val="none" w:sz="0" w:space="0" w:color="auto"/>
          </w:divBdr>
        </w:div>
        <w:div w:id="1134756718">
          <w:marLeft w:val="640"/>
          <w:marRight w:val="0"/>
          <w:marTop w:val="0"/>
          <w:marBottom w:val="0"/>
          <w:divBdr>
            <w:top w:val="none" w:sz="0" w:space="0" w:color="auto"/>
            <w:left w:val="none" w:sz="0" w:space="0" w:color="auto"/>
            <w:bottom w:val="none" w:sz="0" w:space="0" w:color="auto"/>
            <w:right w:val="none" w:sz="0" w:space="0" w:color="auto"/>
          </w:divBdr>
        </w:div>
        <w:div w:id="1725521993">
          <w:marLeft w:val="640"/>
          <w:marRight w:val="0"/>
          <w:marTop w:val="0"/>
          <w:marBottom w:val="0"/>
          <w:divBdr>
            <w:top w:val="none" w:sz="0" w:space="0" w:color="auto"/>
            <w:left w:val="none" w:sz="0" w:space="0" w:color="auto"/>
            <w:bottom w:val="none" w:sz="0" w:space="0" w:color="auto"/>
            <w:right w:val="none" w:sz="0" w:space="0" w:color="auto"/>
          </w:divBdr>
        </w:div>
        <w:div w:id="125895448">
          <w:marLeft w:val="640"/>
          <w:marRight w:val="0"/>
          <w:marTop w:val="0"/>
          <w:marBottom w:val="0"/>
          <w:divBdr>
            <w:top w:val="none" w:sz="0" w:space="0" w:color="auto"/>
            <w:left w:val="none" w:sz="0" w:space="0" w:color="auto"/>
            <w:bottom w:val="none" w:sz="0" w:space="0" w:color="auto"/>
            <w:right w:val="none" w:sz="0" w:space="0" w:color="auto"/>
          </w:divBdr>
        </w:div>
        <w:div w:id="677393568">
          <w:marLeft w:val="640"/>
          <w:marRight w:val="0"/>
          <w:marTop w:val="0"/>
          <w:marBottom w:val="0"/>
          <w:divBdr>
            <w:top w:val="none" w:sz="0" w:space="0" w:color="auto"/>
            <w:left w:val="none" w:sz="0" w:space="0" w:color="auto"/>
            <w:bottom w:val="none" w:sz="0" w:space="0" w:color="auto"/>
            <w:right w:val="none" w:sz="0" w:space="0" w:color="auto"/>
          </w:divBdr>
        </w:div>
        <w:div w:id="1656834002">
          <w:marLeft w:val="640"/>
          <w:marRight w:val="0"/>
          <w:marTop w:val="0"/>
          <w:marBottom w:val="0"/>
          <w:divBdr>
            <w:top w:val="none" w:sz="0" w:space="0" w:color="auto"/>
            <w:left w:val="none" w:sz="0" w:space="0" w:color="auto"/>
            <w:bottom w:val="none" w:sz="0" w:space="0" w:color="auto"/>
            <w:right w:val="none" w:sz="0" w:space="0" w:color="auto"/>
          </w:divBdr>
        </w:div>
        <w:div w:id="698968454">
          <w:marLeft w:val="640"/>
          <w:marRight w:val="0"/>
          <w:marTop w:val="0"/>
          <w:marBottom w:val="0"/>
          <w:divBdr>
            <w:top w:val="none" w:sz="0" w:space="0" w:color="auto"/>
            <w:left w:val="none" w:sz="0" w:space="0" w:color="auto"/>
            <w:bottom w:val="none" w:sz="0" w:space="0" w:color="auto"/>
            <w:right w:val="none" w:sz="0" w:space="0" w:color="auto"/>
          </w:divBdr>
        </w:div>
        <w:div w:id="1667517906">
          <w:marLeft w:val="640"/>
          <w:marRight w:val="0"/>
          <w:marTop w:val="0"/>
          <w:marBottom w:val="0"/>
          <w:divBdr>
            <w:top w:val="none" w:sz="0" w:space="0" w:color="auto"/>
            <w:left w:val="none" w:sz="0" w:space="0" w:color="auto"/>
            <w:bottom w:val="none" w:sz="0" w:space="0" w:color="auto"/>
            <w:right w:val="none" w:sz="0" w:space="0" w:color="auto"/>
          </w:divBdr>
        </w:div>
        <w:div w:id="1885362741">
          <w:marLeft w:val="640"/>
          <w:marRight w:val="0"/>
          <w:marTop w:val="0"/>
          <w:marBottom w:val="0"/>
          <w:divBdr>
            <w:top w:val="none" w:sz="0" w:space="0" w:color="auto"/>
            <w:left w:val="none" w:sz="0" w:space="0" w:color="auto"/>
            <w:bottom w:val="none" w:sz="0" w:space="0" w:color="auto"/>
            <w:right w:val="none" w:sz="0" w:space="0" w:color="auto"/>
          </w:divBdr>
        </w:div>
        <w:div w:id="1857692478">
          <w:marLeft w:val="640"/>
          <w:marRight w:val="0"/>
          <w:marTop w:val="0"/>
          <w:marBottom w:val="0"/>
          <w:divBdr>
            <w:top w:val="none" w:sz="0" w:space="0" w:color="auto"/>
            <w:left w:val="none" w:sz="0" w:space="0" w:color="auto"/>
            <w:bottom w:val="none" w:sz="0" w:space="0" w:color="auto"/>
            <w:right w:val="none" w:sz="0" w:space="0" w:color="auto"/>
          </w:divBdr>
        </w:div>
        <w:div w:id="192576933">
          <w:marLeft w:val="640"/>
          <w:marRight w:val="0"/>
          <w:marTop w:val="0"/>
          <w:marBottom w:val="0"/>
          <w:divBdr>
            <w:top w:val="none" w:sz="0" w:space="0" w:color="auto"/>
            <w:left w:val="none" w:sz="0" w:space="0" w:color="auto"/>
            <w:bottom w:val="none" w:sz="0" w:space="0" w:color="auto"/>
            <w:right w:val="none" w:sz="0" w:space="0" w:color="auto"/>
          </w:divBdr>
        </w:div>
        <w:div w:id="439643643">
          <w:marLeft w:val="640"/>
          <w:marRight w:val="0"/>
          <w:marTop w:val="0"/>
          <w:marBottom w:val="0"/>
          <w:divBdr>
            <w:top w:val="none" w:sz="0" w:space="0" w:color="auto"/>
            <w:left w:val="none" w:sz="0" w:space="0" w:color="auto"/>
            <w:bottom w:val="none" w:sz="0" w:space="0" w:color="auto"/>
            <w:right w:val="none" w:sz="0" w:space="0" w:color="auto"/>
          </w:divBdr>
        </w:div>
        <w:div w:id="1740010905">
          <w:marLeft w:val="640"/>
          <w:marRight w:val="0"/>
          <w:marTop w:val="0"/>
          <w:marBottom w:val="0"/>
          <w:divBdr>
            <w:top w:val="none" w:sz="0" w:space="0" w:color="auto"/>
            <w:left w:val="none" w:sz="0" w:space="0" w:color="auto"/>
            <w:bottom w:val="none" w:sz="0" w:space="0" w:color="auto"/>
            <w:right w:val="none" w:sz="0" w:space="0" w:color="auto"/>
          </w:divBdr>
        </w:div>
        <w:div w:id="1566456361">
          <w:marLeft w:val="640"/>
          <w:marRight w:val="0"/>
          <w:marTop w:val="0"/>
          <w:marBottom w:val="0"/>
          <w:divBdr>
            <w:top w:val="none" w:sz="0" w:space="0" w:color="auto"/>
            <w:left w:val="none" w:sz="0" w:space="0" w:color="auto"/>
            <w:bottom w:val="none" w:sz="0" w:space="0" w:color="auto"/>
            <w:right w:val="none" w:sz="0" w:space="0" w:color="auto"/>
          </w:divBdr>
        </w:div>
        <w:div w:id="1704819732">
          <w:marLeft w:val="640"/>
          <w:marRight w:val="0"/>
          <w:marTop w:val="0"/>
          <w:marBottom w:val="0"/>
          <w:divBdr>
            <w:top w:val="none" w:sz="0" w:space="0" w:color="auto"/>
            <w:left w:val="none" w:sz="0" w:space="0" w:color="auto"/>
            <w:bottom w:val="none" w:sz="0" w:space="0" w:color="auto"/>
            <w:right w:val="none" w:sz="0" w:space="0" w:color="auto"/>
          </w:divBdr>
        </w:div>
        <w:div w:id="1849754078">
          <w:marLeft w:val="640"/>
          <w:marRight w:val="0"/>
          <w:marTop w:val="0"/>
          <w:marBottom w:val="0"/>
          <w:divBdr>
            <w:top w:val="none" w:sz="0" w:space="0" w:color="auto"/>
            <w:left w:val="none" w:sz="0" w:space="0" w:color="auto"/>
            <w:bottom w:val="none" w:sz="0" w:space="0" w:color="auto"/>
            <w:right w:val="none" w:sz="0" w:space="0" w:color="auto"/>
          </w:divBdr>
        </w:div>
        <w:div w:id="1994793916">
          <w:marLeft w:val="640"/>
          <w:marRight w:val="0"/>
          <w:marTop w:val="0"/>
          <w:marBottom w:val="0"/>
          <w:divBdr>
            <w:top w:val="none" w:sz="0" w:space="0" w:color="auto"/>
            <w:left w:val="none" w:sz="0" w:space="0" w:color="auto"/>
            <w:bottom w:val="none" w:sz="0" w:space="0" w:color="auto"/>
            <w:right w:val="none" w:sz="0" w:space="0" w:color="auto"/>
          </w:divBdr>
        </w:div>
        <w:div w:id="899292406">
          <w:marLeft w:val="640"/>
          <w:marRight w:val="0"/>
          <w:marTop w:val="0"/>
          <w:marBottom w:val="0"/>
          <w:divBdr>
            <w:top w:val="none" w:sz="0" w:space="0" w:color="auto"/>
            <w:left w:val="none" w:sz="0" w:space="0" w:color="auto"/>
            <w:bottom w:val="none" w:sz="0" w:space="0" w:color="auto"/>
            <w:right w:val="none" w:sz="0" w:space="0" w:color="auto"/>
          </w:divBdr>
        </w:div>
        <w:div w:id="2084377499">
          <w:marLeft w:val="640"/>
          <w:marRight w:val="0"/>
          <w:marTop w:val="0"/>
          <w:marBottom w:val="0"/>
          <w:divBdr>
            <w:top w:val="none" w:sz="0" w:space="0" w:color="auto"/>
            <w:left w:val="none" w:sz="0" w:space="0" w:color="auto"/>
            <w:bottom w:val="none" w:sz="0" w:space="0" w:color="auto"/>
            <w:right w:val="none" w:sz="0" w:space="0" w:color="auto"/>
          </w:divBdr>
        </w:div>
        <w:div w:id="1679506100">
          <w:marLeft w:val="640"/>
          <w:marRight w:val="0"/>
          <w:marTop w:val="0"/>
          <w:marBottom w:val="0"/>
          <w:divBdr>
            <w:top w:val="none" w:sz="0" w:space="0" w:color="auto"/>
            <w:left w:val="none" w:sz="0" w:space="0" w:color="auto"/>
            <w:bottom w:val="none" w:sz="0" w:space="0" w:color="auto"/>
            <w:right w:val="none" w:sz="0" w:space="0" w:color="auto"/>
          </w:divBdr>
        </w:div>
        <w:div w:id="1497107713">
          <w:marLeft w:val="640"/>
          <w:marRight w:val="0"/>
          <w:marTop w:val="0"/>
          <w:marBottom w:val="0"/>
          <w:divBdr>
            <w:top w:val="none" w:sz="0" w:space="0" w:color="auto"/>
            <w:left w:val="none" w:sz="0" w:space="0" w:color="auto"/>
            <w:bottom w:val="none" w:sz="0" w:space="0" w:color="auto"/>
            <w:right w:val="none" w:sz="0" w:space="0" w:color="auto"/>
          </w:divBdr>
        </w:div>
        <w:div w:id="502359102">
          <w:marLeft w:val="640"/>
          <w:marRight w:val="0"/>
          <w:marTop w:val="0"/>
          <w:marBottom w:val="0"/>
          <w:divBdr>
            <w:top w:val="none" w:sz="0" w:space="0" w:color="auto"/>
            <w:left w:val="none" w:sz="0" w:space="0" w:color="auto"/>
            <w:bottom w:val="none" w:sz="0" w:space="0" w:color="auto"/>
            <w:right w:val="none" w:sz="0" w:space="0" w:color="auto"/>
          </w:divBdr>
        </w:div>
        <w:div w:id="305281567">
          <w:marLeft w:val="640"/>
          <w:marRight w:val="0"/>
          <w:marTop w:val="0"/>
          <w:marBottom w:val="0"/>
          <w:divBdr>
            <w:top w:val="none" w:sz="0" w:space="0" w:color="auto"/>
            <w:left w:val="none" w:sz="0" w:space="0" w:color="auto"/>
            <w:bottom w:val="none" w:sz="0" w:space="0" w:color="auto"/>
            <w:right w:val="none" w:sz="0" w:space="0" w:color="auto"/>
          </w:divBdr>
        </w:div>
        <w:div w:id="1345548029">
          <w:marLeft w:val="640"/>
          <w:marRight w:val="0"/>
          <w:marTop w:val="0"/>
          <w:marBottom w:val="0"/>
          <w:divBdr>
            <w:top w:val="none" w:sz="0" w:space="0" w:color="auto"/>
            <w:left w:val="none" w:sz="0" w:space="0" w:color="auto"/>
            <w:bottom w:val="none" w:sz="0" w:space="0" w:color="auto"/>
            <w:right w:val="none" w:sz="0" w:space="0" w:color="auto"/>
          </w:divBdr>
        </w:div>
        <w:div w:id="1092241428">
          <w:marLeft w:val="640"/>
          <w:marRight w:val="0"/>
          <w:marTop w:val="0"/>
          <w:marBottom w:val="0"/>
          <w:divBdr>
            <w:top w:val="none" w:sz="0" w:space="0" w:color="auto"/>
            <w:left w:val="none" w:sz="0" w:space="0" w:color="auto"/>
            <w:bottom w:val="none" w:sz="0" w:space="0" w:color="auto"/>
            <w:right w:val="none" w:sz="0" w:space="0" w:color="auto"/>
          </w:divBdr>
        </w:div>
        <w:div w:id="850217936">
          <w:marLeft w:val="640"/>
          <w:marRight w:val="0"/>
          <w:marTop w:val="0"/>
          <w:marBottom w:val="0"/>
          <w:divBdr>
            <w:top w:val="none" w:sz="0" w:space="0" w:color="auto"/>
            <w:left w:val="none" w:sz="0" w:space="0" w:color="auto"/>
            <w:bottom w:val="none" w:sz="0" w:space="0" w:color="auto"/>
            <w:right w:val="none" w:sz="0" w:space="0" w:color="auto"/>
          </w:divBdr>
        </w:div>
        <w:div w:id="946699110">
          <w:marLeft w:val="640"/>
          <w:marRight w:val="0"/>
          <w:marTop w:val="0"/>
          <w:marBottom w:val="0"/>
          <w:divBdr>
            <w:top w:val="none" w:sz="0" w:space="0" w:color="auto"/>
            <w:left w:val="none" w:sz="0" w:space="0" w:color="auto"/>
            <w:bottom w:val="none" w:sz="0" w:space="0" w:color="auto"/>
            <w:right w:val="none" w:sz="0" w:space="0" w:color="auto"/>
          </w:divBdr>
        </w:div>
        <w:div w:id="1000230375">
          <w:marLeft w:val="640"/>
          <w:marRight w:val="0"/>
          <w:marTop w:val="0"/>
          <w:marBottom w:val="0"/>
          <w:divBdr>
            <w:top w:val="none" w:sz="0" w:space="0" w:color="auto"/>
            <w:left w:val="none" w:sz="0" w:space="0" w:color="auto"/>
            <w:bottom w:val="none" w:sz="0" w:space="0" w:color="auto"/>
            <w:right w:val="none" w:sz="0" w:space="0" w:color="auto"/>
          </w:divBdr>
        </w:div>
        <w:div w:id="1913586579">
          <w:marLeft w:val="640"/>
          <w:marRight w:val="0"/>
          <w:marTop w:val="0"/>
          <w:marBottom w:val="0"/>
          <w:divBdr>
            <w:top w:val="none" w:sz="0" w:space="0" w:color="auto"/>
            <w:left w:val="none" w:sz="0" w:space="0" w:color="auto"/>
            <w:bottom w:val="none" w:sz="0" w:space="0" w:color="auto"/>
            <w:right w:val="none" w:sz="0" w:space="0" w:color="auto"/>
          </w:divBdr>
        </w:div>
        <w:div w:id="537818866">
          <w:marLeft w:val="640"/>
          <w:marRight w:val="0"/>
          <w:marTop w:val="0"/>
          <w:marBottom w:val="0"/>
          <w:divBdr>
            <w:top w:val="none" w:sz="0" w:space="0" w:color="auto"/>
            <w:left w:val="none" w:sz="0" w:space="0" w:color="auto"/>
            <w:bottom w:val="none" w:sz="0" w:space="0" w:color="auto"/>
            <w:right w:val="none" w:sz="0" w:space="0" w:color="auto"/>
          </w:divBdr>
        </w:div>
        <w:div w:id="1879077945">
          <w:marLeft w:val="640"/>
          <w:marRight w:val="0"/>
          <w:marTop w:val="0"/>
          <w:marBottom w:val="0"/>
          <w:divBdr>
            <w:top w:val="none" w:sz="0" w:space="0" w:color="auto"/>
            <w:left w:val="none" w:sz="0" w:space="0" w:color="auto"/>
            <w:bottom w:val="none" w:sz="0" w:space="0" w:color="auto"/>
            <w:right w:val="none" w:sz="0" w:space="0" w:color="auto"/>
          </w:divBdr>
        </w:div>
        <w:div w:id="1515460923">
          <w:marLeft w:val="640"/>
          <w:marRight w:val="0"/>
          <w:marTop w:val="0"/>
          <w:marBottom w:val="0"/>
          <w:divBdr>
            <w:top w:val="none" w:sz="0" w:space="0" w:color="auto"/>
            <w:left w:val="none" w:sz="0" w:space="0" w:color="auto"/>
            <w:bottom w:val="none" w:sz="0" w:space="0" w:color="auto"/>
            <w:right w:val="none" w:sz="0" w:space="0" w:color="auto"/>
          </w:divBdr>
        </w:div>
        <w:div w:id="1218324766">
          <w:marLeft w:val="640"/>
          <w:marRight w:val="0"/>
          <w:marTop w:val="0"/>
          <w:marBottom w:val="0"/>
          <w:divBdr>
            <w:top w:val="none" w:sz="0" w:space="0" w:color="auto"/>
            <w:left w:val="none" w:sz="0" w:space="0" w:color="auto"/>
            <w:bottom w:val="none" w:sz="0" w:space="0" w:color="auto"/>
            <w:right w:val="none" w:sz="0" w:space="0" w:color="auto"/>
          </w:divBdr>
        </w:div>
        <w:div w:id="957756097">
          <w:marLeft w:val="640"/>
          <w:marRight w:val="0"/>
          <w:marTop w:val="0"/>
          <w:marBottom w:val="0"/>
          <w:divBdr>
            <w:top w:val="none" w:sz="0" w:space="0" w:color="auto"/>
            <w:left w:val="none" w:sz="0" w:space="0" w:color="auto"/>
            <w:bottom w:val="none" w:sz="0" w:space="0" w:color="auto"/>
            <w:right w:val="none" w:sz="0" w:space="0" w:color="auto"/>
          </w:divBdr>
        </w:div>
        <w:div w:id="940190055">
          <w:marLeft w:val="640"/>
          <w:marRight w:val="0"/>
          <w:marTop w:val="0"/>
          <w:marBottom w:val="0"/>
          <w:divBdr>
            <w:top w:val="none" w:sz="0" w:space="0" w:color="auto"/>
            <w:left w:val="none" w:sz="0" w:space="0" w:color="auto"/>
            <w:bottom w:val="none" w:sz="0" w:space="0" w:color="auto"/>
            <w:right w:val="none" w:sz="0" w:space="0" w:color="auto"/>
          </w:divBdr>
        </w:div>
        <w:div w:id="758403957">
          <w:marLeft w:val="640"/>
          <w:marRight w:val="0"/>
          <w:marTop w:val="0"/>
          <w:marBottom w:val="0"/>
          <w:divBdr>
            <w:top w:val="none" w:sz="0" w:space="0" w:color="auto"/>
            <w:left w:val="none" w:sz="0" w:space="0" w:color="auto"/>
            <w:bottom w:val="none" w:sz="0" w:space="0" w:color="auto"/>
            <w:right w:val="none" w:sz="0" w:space="0" w:color="auto"/>
          </w:divBdr>
        </w:div>
        <w:div w:id="152571376">
          <w:marLeft w:val="640"/>
          <w:marRight w:val="0"/>
          <w:marTop w:val="0"/>
          <w:marBottom w:val="0"/>
          <w:divBdr>
            <w:top w:val="none" w:sz="0" w:space="0" w:color="auto"/>
            <w:left w:val="none" w:sz="0" w:space="0" w:color="auto"/>
            <w:bottom w:val="none" w:sz="0" w:space="0" w:color="auto"/>
            <w:right w:val="none" w:sz="0" w:space="0" w:color="auto"/>
          </w:divBdr>
        </w:div>
        <w:div w:id="347607852">
          <w:marLeft w:val="640"/>
          <w:marRight w:val="0"/>
          <w:marTop w:val="0"/>
          <w:marBottom w:val="0"/>
          <w:divBdr>
            <w:top w:val="none" w:sz="0" w:space="0" w:color="auto"/>
            <w:left w:val="none" w:sz="0" w:space="0" w:color="auto"/>
            <w:bottom w:val="none" w:sz="0" w:space="0" w:color="auto"/>
            <w:right w:val="none" w:sz="0" w:space="0" w:color="auto"/>
          </w:divBdr>
        </w:div>
        <w:div w:id="213933408">
          <w:marLeft w:val="640"/>
          <w:marRight w:val="0"/>
          <w:marTop w:val="0"/>
          <w:marBottom w:val="0"/>
          <w:divBdr>
            <w:top w:val="none" w:sz="0" w:space="0" w:color="auto"/>
            <w:left w:val="none" w:sz="0" w:space="0" w:color="auto"/>
            <w:bottom w:val="none" w:sz="0" w:space="0" w:color="auto"/>
            <w:right w:val="none" w:sz="0" w:space="0" w:color="auto"/>
          </w:divBdr>
        </w:div>
        <w:div w:id="1033723346">
          <w:marLeft w:val="640"/>
          <w:marRight w:val="0"/>
          <w:marTop w:val="0"/>
          <w:marBottom w:val="0"/>
          <w:divBdr>
            <w:top w:val="none" w:sz="0" w:space="0" w:color="auto"/>
            <w:left w:val="none" w:sz="0" w:space="0" w:color="auto"/>
            <w:bottom w:val="none" w:sz="0" w:space="0" w:color="auto"/>
            <w:right w:val="none" w:sz="0" w:space="0" w:color="auto"/>
          </w:divBdr>
        </w:div>
        <w:div w:id="1596939024">
          <w:marLeft w:val="640"/>
          <w:marRight w:val="0"/>
          <w:marTop w:val="0"/>
          <w:marBottom w:val="0"/>
          <w:divBdr>
            <w:top w:val="none" w:sz="0" w:space="0" w:color="auto"/>
            <w:left w:val="none" w:sz="0" w:space="0" w:color="auto"/>
            <w:bottom w:val="none" w:sz="0" w:space="0" w:color="auto"/>
            <w:right w:val="none" w:sz="0" w:space="0" w:color="auto"/>
          </w:divBdr>
        </w:div>
        <w:div w:id="445463397">
          <w:marLeft w:val="640"/>
          <w:marRight w:val="0"/>
          <w:marTop w:val="0"/>
          <w:marBottom w:val="0"/>
          <w:divBdr>
            <w:top w:val="none" w:sz="0" w:space="0" w:color="auto"/>
            <w:left w:val="none" w:sz="0" w:space="0" w:color="auto"/>
            <w:bottom w:val="none" w:sz="0" w:space="0" w:color="auto"/>
            <w:right w:val="none" w:sz="0" w:space="0" w:color="auto"/>
          </w:divBdr>
        </w:div>
        <w:div w:id="1515535032">
          <w:marLeft w:val="640"/>
          <w:marRight w:val="0"/>
          <w:marTop w:val="0"/>
          <w:marBottom w:val="0"/>
          <w:divBdr>
            <w:top w:val="none" w:sz="0" w:space="0" w:color="auto"/>
            <w:left w:val="none" w:sz="0" w:space="0" w:color="auto"/>
            <w:bottom w:val="none" w:sz="0" w:space="0" w:color="auto"/>
            <w:right w:val="none" w:sz="0" w:space="0" w:color="auto"/>
          </w:divBdr>
        </w:div>
        <w:div w:id="1266616062">
          <w:marLeft w:val="640"/>
          <w:marRight w:val="0"/>
          <w:marTop w:val="0"/>
          <w:marBottom w:val="0"/>
          <w:divBdr>
            <w:top w:val="none" w:sz="0" w:space="0" w:color="auto"/>
            <w:left w:val="none" w:sz="0" w:space="0" w:color="auto"/>
            <w:bottom w:val="none" w:sz="0" w:space="0" w:color="auto"/>
            <w:right w:val="none" w:sz="0" w:space="0" w:color="auto"/>
          </w:divBdr>
        </w:div>
        <w:div w:id="1124884088">
          <w:marLeft w:val="640"/>
          <w:marRight w:val="0"/>
          <w:marTop w:val="0"/>
          <w:marBottom w:val="0"/>
          <w:divBdr>
            <w:top w:val="none" w:sz="0" w:space="0" w:color="auto"/>
            <w:left w:val="none" w:sz="0" w:space="0" w:color="auto"/>
            <w:bottom w:val="none" w:sz="0" w:space="0" w:color="auto"/>
            <w:right w:val="none" w:sz="0" w:space="0" w:color="auto"/>
          </w:divBdr>
        </w:div>
        <w:div w:id="1591814580">
          <w:marLeft w:val="640"/>
          <w:marRight w:val="0"/>
          <w:marTop w:val="0"/>
          <w:marBottom w:val="0"/>
          <w:divBdr>
            <w:top w:val="none" w:sz="0" w:space="0" w:color="auto"/>
            <w:left w:val="none" w:sz="0" w:space="0" w:color="auto"/>
            <w:bottom w:val="none" w:sz="0" w:space="0" w:color="auto"/>
            <w:right w:val="none" w:sz="0" w:space="0" w:color="auto"/>
          </w:divBdr>
        </w:div>
        <w:div w:id="1410812104">
          <w:marLeft w:val="640"/>
          <w:marRight w:val="0"/>
          <w:marTop w:val="0"/>
          <w:marBottom w:val="0"/>
          <w:divBdr>
            <w:top w:val="none" w:sz="0" w:space="0" w:color="auto"/>
            <w:left w:val="none" w:sz="0" w:space="0" w:color="auto"/>
            <w:bottom w:val="none" w:sz="0" w:space="0" w:color="auto"/>
            <w:right w:val="none" w:sz="0" w:space="0" w:color="auto"/>
          </w:divBdr>
        </w:div>
        <w:div w:id="573512889">
          <w:marLeft w:val="640"/>
          <w:marRight w:val="0"/>
          <w:marTop w:val="0"/>
          <w:marBottom w:val="0"/>
          <w:divBdr>
            <w:top w:val="none" w:sz="0" w:space="0" w:color="auto"/>
            <w:left w:val="none" w:sz="0" w:space="0" w:color="auto"/>
            <w:bottom w:val="none" w:sz="0" w:space="0" w:color="auto"/>
            <w:right w:val="none" w:sz="0" w:space="0" w:color="auto"/>
          </w:divBdr>
        </w:div>
        <w:div w:id="261839755">
          <w:marLeft w:val="640"/>
          <w:marRight w:val="0"/>
          <w:marTop w:val="0"/>
          <w:marBottom w:val="0"/>
          <w:divBdr>
            <w:top w:val="none" w:sz="0" w:space="0" w:color="auto"/>
            <w:left w:val="none" w:sz="0" w:space="0" w:color="auto"/>
            <w:bottom w:val="none" w:sz="0" w:space="0" w:color="auto"/>
            <w:right w:val="none" w:sz="0" w:space="0" w:color="auto"/>
          </w:divBdr>
        </w:div>
        <w:div w:id="1525482460">
          <w:marLeft w:val="640"/>
          <w:marRight w:val="0"/>
          <w:marTop w:val="0"/>
          <w:marBottom w:val="0"/>
          <w:divBdr>
            <w:top w:val="none" w:sz="0" w:space="0" w:color="auto"/>
            <w:left w:val="none" w:sz="0" w:space="0" w:color="auto"/>
            <w:bottom w:val="none" w:sz="0" w:space="0" w:color="auto"/>
            <w:right w:val="none" w:sz="0" w:space="0" w:color="auto"/>
          </w:divBdr>
        </w:div>
        <w:div w:id="1114445537">
          <w:marLeft w:val="640"/>
          <w:marRight w:val="0"/>
          <w:marTop w:val="0"/>
          <w:marBottom w:val="0"/>
          <w:divBdr>
            <w:top w:val="none" w:sz="0" w:space="0" w:color="auto"/>
            <w:left w:val="none" w:sz="0" w:space="0" w:color="auto"/>
            <w:bottom w:val="none" w:sz="0" w:space="0" w:color="auto"/>
            <w:right w:val="none" w:sz="0" w:space="0" w:color="auto"/>
          </w:divBdr>
        </w:div>
        <w:div w:id="1910996305">
          <w:marLeft w:val="640"/>
          <w:marRight w:val="0"/>
          <w:marTop w:val="0"/>
          <w:marBottom w:val="0"/>
          <w:divBdr>
            <w:top w:val="none" w:sz="0" w:space="0" w:color="auto"/>
            <w:left w:val="none" w:sz="0" w:space="0" w:color="auto"/>
            <w:bottom w:val="none" w:sz="0" w:space="0" w:color="auto"/>
            <w:right w:val="none" w:sz="0" w:space="0" w:color="auto"/>
          </w:divBdr>
        </w:div>
      </w:divsChild>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78872916">
      <w:bodyDiv w:val="1"/>
      <w:marLeft w:val="0"/>
      <w:marRight w:val="0"/>
      <w:marTop w:val="0"/>
      <w:marBottom w:val="0"/>
      <w:divBdr>
        <w:top w:val="none" w:sz="0" w:space="0" w:color="auto"/>
        <w:left w:val="none" w:sz="0" w:space="0" w:color="auto"/>
        <w:bottom w:val="none" w:sz="0" w:space="0" w:color="auto"/>
        <w:right w:val="none" w:sz="0" w:space="0" w:color="auto"/>
      </w:divBdr>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1594184">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29257845">
      <w:bodyDiv w:val="1"/>
      <w:marLeft w:val="0"/>
      <w:marRight w:val="0"/>
      <w:marTop w:val="0"/>
      <w:marBottom w:val="0"/>
      <w:divBdr>
        <w:top w:val="none" w:sz="0" w:space="0" w:color="auto"/>
        <w:left w:val="none" w:sz="0" w:space="0" w:color="auto"/>
        <w:bottom w:val="none" w:sz="0" w:space="0" w:color="auto"/>
        <w:right w:val="none" w:sz="0" w:space="0" w:color="auto"/>
      </w:divBdr>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44095218">
      <w:bodyDiv w:val="1"/>
      <w:marLeft w:val="0"/>
      <w:marRight w:val="0"/>
      <w:marTop w:val="0"/>
      <w:marBottom w:val="0"/>
      <w:divBdr>
        <w:top w:val="none" w:sz="0" w:space="0" w:color="auto"/>
        <w:left w:val="none" w:sz="0" w:space="0" w:color="auto"/>
        <w:bottom w:val="none" w:sz="0" w:space="0" w:color="auto"/>
        <w:right w:val="none" w:sz="0" w:space="0" w:color="auto"/>
      </w:divBdr>
      <w:divsChild>
        <w:div w:id="1528830869">
          <w:marLeft w:val="640"/>
          <w:marRight w:val="0"/>
          <w:marTop w:val="0"/>
          <w:marBottom w:val="0"/>
          <w:divBdr>
            <w:top w:val="none" w:sz="0" w:space="0" w:color="auto"/>
            <w:left w:val="none" w:sz="0" w:space="0" w:color="auto"/>
            <w:bottom w:val="none" w:sz="0" w:space="0" w:color="auto"/>
            <w:right w:val="none" w:sz="0" w:space="0" w:color="auto"/>
          </w:divBdr>
        </w:div>
        <w:div w:id="1023239623">
          <w:marLeft w:val="640"/>
          <w:marRight w:val="0"/>
          <w:marTop w:val="0"/>
          <w:marBottom w:val="0"/>
          <w:divBdr>
            <w:top w:val="none" w:sz="0" w:space="0" w:color="auto"/>
            <w:left w:val="none" w:sz="0" w:space="0" w:color="auto"/>
            <w:bottom w:val="none" w:sz="0" w:space="0" w:color="auto"/>
            <w:right w:val="none" w:sz="0" w:space="0" w:color="auto"/>
          </w:divBdr>
        </w:div>
        <w:div w:id="1871382758">
          <w:marLeft w:val="640"/>
          <w:marRight w:val="0"/>
          <w:marTop w:val="0"/>
          <w:marBottom w:val="0"/>
          <w:divBdr>
            <w:top w:val="none" w:sz="0" w:space="0" w:color="auto"/>
            <w:left w:val="none" w:sz="0" w:space="0" w:color="auto"/>
            <w:bottom w:val="none" w:sz="0" w:space="0" w:color="auto"/>
            <w:right w:val="none" w:sz="0" w:space="0" w:color="auto"/>
          </w:divBdr>
        </w:div>
        <w:div w:id="945768994">
          <w:marLeft w:val="640"/>
          <w:marRight w:val="0"/>
          <w:marTop w:val="0"/>
          <w:marBottom w:val="0"/>
          <w:divBdr>
            <w:top w:val="none" w:sz="0" w:space="0" w:color="auto"/>
            <w:left w:val="none" w:sz="0" w:space="0" w:color="auto"/>
            <w:bottom w:val="none" w:sz="0" w:space="0" w:color="auto"/>
            <w:right w:val="none" w:sz="0" w:space="0" w:color="auto"/>
          </w:divBdr>
        </w:div>
        <w:div w:id="2135248897">
          <w:marLeft w:val="640"/>
          <w:marRight w:val="0"/>
          <w:marTop w:val="0"/>
          <w:marBottom w:val="0"/>
          <w:divBdr>
            <w:top w:val="none" w:sz="0" w:space="0" w:color="auto"/>
            <w:left w:val="none" w:sz="0" w:space="0" w:color="auto"/>
            <w:bottom w:val="none" w:sz="0" w:space="0" w:color="auto"/>
            <w:right w:val="none" w:sz="0" w:space="0" w:color="auto"/>
          </w:divBdr>
        </w:div>
        <w:div w:id="602735727">
          <w:marLeft w:val="640"/>
          <w:marRight w:val="0"/>
          <w:marTop w:val="0"/>
          <w:marBottom w:val="0"/>
          <w:divBdr>
            <w:top w:val="none" w:sz="0" w:space="0" w:color="auto"/>
            <w:left w:val="none" w:sz="0" w:space="0" w:color="auto"/>
            <w:bottom w:val="none" w:sz="0" w:space="0" w:color="auto"/>
            <w:right w:val="none" w:sz="0" w:space="0" w:color="auto"/>
          </w:divBdr>
        </w:div>
        <w:div w:id="258755023">
          <w:marLeft w:val="640"/>
          <w:marRight w:val="0"/>
          <w:marTop w:val="0"/>
          <w:marBottom w:val="0"/>
          <w:divBdr>
            <w:top w:val="none" w:sz="0" w:space="0" w:color="auto"/>
            <w:left w:val="none" w:sz="0" w:space="0" w:color="auto"/>
            <w:bottom w:val="none" w:sz="0" w:space="0" w:color="auto"/>
            <w:right w:val="none" w:sz="0" w:space="0" w:color="auto"/>
          </w:divBdr>
        </w:div>
        <w:div w:id="283926943">
          <w:marLeft w:val="640"/>
          <w:marRight w:val="0"/>
          <w:marTop w:val="0"/>
          <w:marBottom w:val="0"/>
          <w:divBdr>
            <w:top w:val="none" w:sz="0" w:space="0" w:color="auto"/>
            <w:left w:val="none" w:sz="0" w:space="0" w:color="auto"/>
            <w:bottom w:val="none" w:sz="0" w:space="0" w:color="auto"/>
            <w:right w:val="none" w:sz="0" w:space="0" w:color="auto"/>
          </w:divBdr>
        </w:div>
        <w:div w:id="123667485">
          <w:marLeft w:val="640"/>
          <w:marRight w:val="0"/>
          <w:marTop w:val="0"/>
          <w:marBottom w:val="0"/>
          <w:divBdr>
            <w:top w:val="none" w:sz="0" w:space="0" w:color="auto"/>
            <w:left w:val="none" w:sz="0" w:space="0" w:color="auto"/>
            <w:bottom w:val="none" w:sz="0" w:space="0" w:color="auto"/>
            <w:right w:val="none" w:sz="0" w:space="0" w:color="auto"/>
          </w:divBdr>
        </w:div>
        <w:div w:id="774711096">
          <w:marLeft w:val="640"/>
          <w:marRight w:val="0"/>
          <w:marTop w:val="0"/>
          <w:marBottom w:val="0"/>
          <w:divBdr>
            <w:top w:val="none" w:sz="0" w:space="0" w:color="auto"/>
            <w:left w:val="none" w:sz="0" w:space="0" w:color="auto"/>
            <w:bottom w:val="none" w:sz="0" w:space="0" w:color="auto"/>
            <w:right w:val="none" w:sz="0" w:space="0" w:color="auto"/>
          </w:divBdr>
        </w:div>
        <w:div w:id="2077624906">
          <w:marLeft w:val="640"/>
          <w:marRight w:val="0"/>
          <w:marTop w:val="0"/>
          <w:marBottom w:val="0"/>
          <w:divBdr>
            <w:top w:val="none" w:sz="0" w:space="0" w:color="auto"/>
            <w:left w:val="none" w:sz="0" w:space="0" w:color="auto"/>
            <w:bottom w:val="none" w:sz="0" w:space="0" w:color="auto"/>
            <w:right w:val="none" w:sz="0" w:space="0" w:color="auto"/>
          </w:divBdr>
        </w:div>
        <w:div w:id="1285313588">
          <w:marLeft w:val="640"/>
          <w:marRight w:val="0"/>
          <w:marTop w:val="0"/>
          <w:marBottom w:val="0"/>
          <w:divBdr>
            <w:top w:val="none" w:sz="0" w:space="0" w:color="auto"/>
            <w:left w:val="none" w:sz="0" w:space="0" w:color="auto"/>
            <w:bottom w:val="none" w:sz="0" w:space="0" w:color="auto"/>
            <w:right w:val="none" w:sz="0" w:space="0" w:color="auto"/>
          </w:divBdr>
        </w:div>
        <w:div w:id="990787593">
          <w:marLeft w:val="640"/>
          <w:marRight w:val="0"/>
          <w:marTop w:val="0"/>
          <w:marBottom w:val="0"/>
          <w:divBdr>
            <w:top w:val="none" w:sz="0" w:space="0" w:color="auto"/>
            <w:left w:val="none" w:sz="0" w:space="0" w:color="auto"/>
            <w:bottom w:val="none" w:sz="0" w:space="0" w:color="auto"/>
            <w:right w:val="none" w:sz="0" w:space="0" w:color="auto"/>
          </w:divBdr>
        </w:div>
        <w:div w:id="1836140480">
          <w:marLeft w:val="640"/>
          <w:marRight w:val="0"/>
          <w:marTop w:val="0"/>
          <w:marBottom w:val="0"/>
          <w:divBdr>
            <w:top w:val="none" w:sz="0" w:space="0" w:color="auto"/>
            <w:left w:val="none" w:sz="0" w:space="0" w:color="auto"/>
            <w:bottom w:val="none" w:sz="0" w:space="0" w:color="auto"/>
            <w:right w:val="none" w:sz="0" w:space="0" w:color="auto"/>
          </w:divBdr>
        </w:div>
        <w:div w:id="1219635804">
          <w:marLeft w:val="640"/>
          <w:marRight w:val="0"/>
          <w:marTop w:val="0"/>
          <w:marBottom w:val="0"/>
          <w:divBdr>
            <w:top w:val="none" w:sz="0" w:space="0" w:color="auto"/>
            <w:left w:val="none" w:sz="0" w:space="0" w:color="auto"/>
            <w:bottom w:val="none" w:sz="0" w:space="0" w:color="auto"/>
            <w:right w:val="none" w:sz="0" w:space="0" w:color="auto"/>
          </w:divBdr>
        </w:div>
        <w:div w:id="256905637">
          <w:marLeft w:val="640"/>
          <w:marRight w:val="0"/>
          <w:marTop w:val="0"/>
          <w:marBottom w:val="0"/>
          <w:divBdr>
            <w:top w:val="none" w:sz="0" w:space="0" w:color="auto"/>
            <w:left w:val="none" w:sz="0" w:space="0" w:color="auto"/>
            <w:bottom w:val="none" w:sz="0" w:space="0" w:color="auto"/>
            <w:right w:val="none" w:sz="0" w:space="0" w:color="auto"/>
          </w:divBdr>
        </w:div>
        <w:div w:id="1733850754">
          <w:marLeft w:val="640"/>
          <w:marRight w:val="0"/>
          <w:marTop w:val="0"/>
          <w:marBottom w:val="0"/>
          <w:divBdr>
            <w:top w:val="none" w:sz="0" w:space="0" w:color="auto"/>
            <w:left w:val="none" w:sz="0" w:space="0" w:color="auto"/>
            <w:bottom w:val="none" w:sz="0" w:space="0" w:color="auto"/>
            <w:right w:val="none" w:sz="0" w:space="0" w:color="auto"/>
          </w:divBdr>
        </w:div>
        <w:div w:id="1262756802">
          <w:marLeft w:val="640"/>
          <w:marRight w:val="0"/>
          <w:marTop w:val="0"/>
          <w:marBottom w:val="0"/>
          <w:divBdr>
            <w:top w:val="none" w:sz="0" w:space="0" w:color="auto"/>
            <w:left w:val="none" w:sz="0" w:space="0" w:color="auto"/>
            <w:bottom w:val="none" w:sz="0" w:space="0" w:color="auto"/>
            <w:right w:val="none" w:sz="0" w:space="0" w:color="auto"/>
          </w:divBdr>
        </w:div>
        <w:div w:id="758789088">
          <w:marLeft w:val="640"/>
          <w:marRight w:val="0"/>
          <w:marTop w:val="0"/>
          <w:marBottom w:val="0"/>
          <w:divBdr>
            <w:top w:val="none" w:sz="0" w:space="0" w:color="auto"/>
            <w:left w:val="none" w:sz="0" w:space="0" w:color="auto"/>
            <w:bottom w:val="none" w:sz="0" w:space="0" w:color="auto"/>
            <w:right w:val="none" w:sz="0" w:space="0" w:color="auto"/>
          </w:divBdr>
        </w:div>
        <w:div w:id="1993481757">
          <w:marLeft w:val="640"/>
          <w:marRight w:val="0"/>
          <w:marTop w:val="0"/>
          <w:marBottom w:val="0"/>
          <w:divBdr>
            <w:top w:val="none" w:sz="0" w:space="0" w:color="auto"/>
            <w:left w:val="none" w:sz="0" w:space="0" w:color="auto"/>
            <w:bottom w:val="none" w:sz="0" w:space="0" w:color="auto"/>
            <w:right w:val="none" w:sz="0" w:space="0" w:color="auto"/>
          </w:divBdr>
        </w:div>
        <w:div w:id="1219241762">
          <w:marLeft w:val="640"/>
          <w:marRight w:val="0"/>
          <w:marTop w:val="0"/>
          <w:marBottom w:val="0"/>
          <w:divBdr>
            <w:top w:val="none" w:sz="0" w:space="0" w:color="auto"/>
            <w:left w:val="none" w:sz="0" w:space="0" w:color="auto"/>
            <w:bottom w:val="none" w:sz="0" w:space="0" w:color="auto"/>
            <w:right w:val="none" w:sz="0" w:space="0" w:color="auto"/>
          </w:divBdr>
        </w:div>
        <w:div w:id="76366978">
          <w:marLeft w:val="640"/>
          <w:marRight w:val="0"/>
          <w:marTop w:val="0"/>
          <w:marBottom w:val="0"/>
          <w:divBdr>
            <w:top w:val="none" w:sz="0" w:space="0" w:color="auto"/>
            <w:left w:val="none" w:sz="0" w:space="0" w:color="auto"/>
            <w:bottom w:val="none" w:sz="0" w:space="0" w:color="auto"/>
            <w:right w:val="none" w:sz="0" w:space="0" w:color="auto"/>
          </w:divBdr>
        </w:div>
        <w:div w:id="1693385322">
          <w:marLeft w:val="640"/>
          <w:marRight w:val="0"/>
          <w:marTop w:val="0"/>
          <w:marBottom w:val="0"/>
          <w:divBdr>
            <w:top w:val="none" w:sz="0" w:space="0" w:color="auto"/>
            <w:left w:val="none" w:sz="0" w:space="0" w:color="auto"/>
            <w:bottom w:val="none" w:sz="0" w:space="0" w:color="auto"/>
            <w:right w:val="none" w:sz="0" w:space="0" w:color="auto"/>
          </w:divBdr>
        </w:div>
        <w:div w:id="1350259359">
          <w:marLeft w:val="640"/>
          <w:marRight w:val="0"/>
          <w:marTop w:val="0"/>
          <w:marBottom w:val="0"/>
          <w:divBdr>
            <w:top w:val="none" w:sz="0" w:space="0" w:color="auto"/>
            <w:left w:val="none" w:sz="0" w:space="0" w:color="auto"/>
            <w:bottom w:val="none" w:sz="0" w:space="0" w:color="auto"/>
            <w:right w:val="none" w:sz="0" w:space="0" w:color="auto"/>
          </w:divBdr>
        </w:div>
        <w:div w:id="995033753">
          <w:marLeft w:val="640"/>
          <w:marRight w:val="0"/>
          <w:marTop w:val="0"/>
          <w:marBottom w:val="0"/>
          <w:divBdr>
            <w:top w:val="none" w:sz="0" w:space="0" w:color="auto"/>
            <w:left w:val="none" w:sz="0" w:space="0" w:color="auto"/>
            <w:bottom w:val="none" w:sz="0" w:space="0" w:color="auto"/>
            <w:right w:val="none" w:sz="0" w:space="0" w:color="auto"/>
          </w:divBdr>
        </w:div>
        <w:div w:id="1185509828">
          <w:marLeft w:val="640"/>
          <w:marRight w:val="0"/>
          <w:marTop w:val="0"/>
          <w:marBottom w:val="0"/>
          <w:divBdr>
            <w:top w:val="none" w:sz="0" w:space="0" w:color="auto"/>
            <w:left w:val="none" w:sz="0" w:space="0" w:color="auto"/>
            <w:bottom w:val="none" w:sz="0" w:space="0" w:color="auto"/>
            <w:right w:val="none" w:sz="0" w:space="0" w:color="auto"/>
          </w:divBdr>
        </w:div>
        <w:div w:id="2144888440">
          <w:marLeft w:val="640"/>
          <w:marRight w:val="0"/>
          <w:marTop w:val="0"/>
          <w:marBottom w:val="0"/>
          <w:divBdr>
            <w:top w:val="none" w:sz="0" w:space="0" w:color="auto"/>
            <w:left w:val="none" w:sz="0" w:space="0" w:color="auto"/>
            <w:bottom w:val="none" w:sz="0" w:space="0" w:color="auto"/>
            <w:right w:val="none" w:sz="0" w:space="0" w:color="auto"/>
          </w:divBdr>
        </w:div>
        <w:div w:id="822163514">
          <w:marLeft w:val="640"/>
          <w:marRight w:val="0"/>
          <w:marTop w:val="0"/>
          <w:marBottom w:val="0"/>
          <w:divBdr>
            <w:top w:val="none" w:sz="0" w:space="0" w:color="auto"/>
            <w:left w:val="none" w:sz="0" w:space="0" w:color="auto"/>
            <w:bottom w:val="none" w:sz="0" w:space="0" w:color="auto"/>
            <w:right w:val="none" w:sz="0" w:space="0" w:color="auto"/>
          </w:divBdr>
        </w:div>
        <w:div w:id="1788312638">
          <w:marLeft w:val="640"/>
          <w:marRight w:val="0"/>
          <w:marTop w:val="0"/>
          <w:marBottom w:val="0"/>
          <w:divBdr>
            <w:top w:val="none" w:sz="0" w:space="0" w:color="auto"/>
            <w:left w:val="none" w:sz="0" w:space="0" w:color="auto"/>
            <w:bottom w:val="none" w:sz="0" w:space="0" w:color="auto"/>
            <w:right w:val="none" w:sz="0" w:space="0" w:color="auto"/>
          </w:divBdr>
        </w:div>
        <w:div w:id="1324554233">
          <w:marLeft w:val="640"/>
          <w:marRight w:val="0"/>
          <w:marTop w:val="0"/>
          <w:marBottom w:val="0"/>
          <w:divBdr>
            <w:top w:val="none" w:sz="0" w:space="0" w:color="auto"/>
            <w:left w:val="none" w:sz="0" w:space="0" w:color="auto"/>
            <w:bottom w:val="none" w:sz="0" w:space="0" w:color="auto"/>
            <w:right w:val="none" w:sz="0" w:space="0" w:color="auto"/>
          </w:divBdr>
        </w:div>
        <w:div w:id="2012876959">
          <w:marLeft w:val="640"/>
          <w:marRight w:val="0"/>
          <w:marTop w:val="0"/>
          <w:marBottom w:val="0"/>
          <w:divBdr>
            <w:top w:val="none" w:sz="0" w:space="0" w:color="auto"/>
            <w:left w:val="none" w:sz="0" w:space="0" w:color="auto"/>
            <w:bottom w:val="none" w:sz="0" w:space="0" w:color="auto"/>
            <w:right w:val="none" w:sz="0" w:space="0" w:color="auto"/>
          </w:divBdr>
        </w:div>
        <w:div w:id="949120185">
          <w:marLeft w:val="640"/>
          <w:marRight w:val="0"/>
          <w:marTop w:val="0"/>
          <w:marBottom w:val="0"/>
          <w:divBdr>
            <w:top w:val="none" w:sz="0" w:space="0" w:color="auto"/>
            <w:left w:val="none" w:sz="0" w:space="0" w:color="auto"/>
            <w:bottom w:val="none" w:sz="0" w:space="0" w:color="auto"/>
            <w:right w:val="none" w:sz="0" w:space="0" w:color="auto"/>
          </w:divBdr>
        </w:div>
        <w:div w:id="1559854512">
          <w:marLeft w:val="640"/>
          <w:marRight w:val="0"/>
          <w:marTop w:val="0"/>
          <w:marBottom w:val="0"/>
          <w:divBdr>
            <w:top w:val="none" w:sz="0" w:space="0" w:color="auto"/>
            <w:left w:val="none" w:sz="0" w:space="0" w:color="auto"/>
            <w:bottom w:val="none" w:sz="0" w:space="0" w:color="auto"/>
            <w:right w:val="none" w:sz="0" w:space="0" w:color="auto"/>
          </w:divBdr>
        </w:div>
        <w:div w:id="1260917583">
          <w:marLeft w:val="640"/>
          <w:marRight w:val="0"/>
          <w:marTop w:val="0"/>
          <w:marBottom w:val="0"/>
          <w:divBdr>
            <w:top w:val="none" w:sz="0" w:space="0" w:color="auto"/>
            <w:left w:val="none" w:sz="0" w:space="0" w:color="auto"/>
            <w:bottom w:val="none" w:sz="0" w:space="0" w:color="auto"/>
            <w:right w:val="none" w:sz="0" w:space="0" w:color="auto"/>
          </w:divBdr>
        </w:div>
        <w:div w:id="1895190627">
          <w:marLeft w:val="640"/>
          <w:marRight w:val="0"/>
          <w:marTop w:val="0"/>
          <w:marBottom w:val="0"/>
          <w:divBdr>
            <w:top w:val="none" w:sz="0" w:space="0" w:color="auto"/>
            <w:left w:val="none" w:sz="0" w:space="0" w:color="auto"/>
            <w:bottom w:val="none" w:sz="0" w:space="0" w:color="auto"/>
            <w:right w:val="none" w:sz="0" w:space="0" w:color="auto"/>
          </w:divBdr>
        </w:div>
        <w:div w:id="151721657">
          <w:marLeft w:val="640"/>
          <w:marRight w:val="0"/>
          <w:marTop w:val="0"/>
          <w:marBottom w:val="0"/>
          <w:divBdr>
            <w:top w:val="none" w:sz="0" w:space="0" w:color="auto"/>
            <w:left w:val="none" w:sz="0" w:space="0" w:color="auto"/>
            <w:bottom w:val="none" w:sz="0" w:space="0" w:color="auto"/>
            <w:right w:val="none" w:sz="0" w:space="0" w:color="auto"/>
          </w:divBdr>
        </w:div>
        <w:div w:id="1892379706">
          <w:marLeft w:val="640"/>
          <w:marRight w:val="0"/>
          <w:marTop w:val="0"/>
          <w:marBottom w:val="0"/>
          <w:divBdr>
            <w:top w:val="none" w:sz="0" w:space="0" w:color="auto"/>
            <w:left w:val="none" w:sz="0" w:space="0" w:color="auto"/>
            <w:bottom w:val="none" w:sz="0" w:space="0" w:color="auto"/>
            <w:right w:val="none" w:sz="0" w:space="0" w:color="auto"/>
          </w:divBdr>
        </w:div>
        <w:div w:id="1913003541">
          <w:marLeft w:val="640"/>
          <w:marRight w:val="0"/>
          <w:marTop w:val="0"/>
          <w:marBottom w:val="0"/>
          <w:divBdr>
            <w:top w:val="none" w:sz="0" w:space="0" w:color="auto"/>
            <w:left w:val="none" w:sz="0" w:space="0" w:color="auto"/>
            <w:bottom w:val="none" w:sz="0" w:space="0" w:color="auto"/>
            <w:right w:val="none" w:sz="0" w:space="0" w:color="auto"/>
          </w:divBdr>
        </w:div>
        <w:div w:id="1442072828">
          <w:marLeft w:val="640"/>
          <w:marRight w:val="0"/>
          <w:marTop w:val="0"/>
          <w:marBottom w:val="0"/>
          <w:divBdr>
            <w:top w:val="none" w:sz="0" w:space="0" w:color="auto"/>
            <w:left w:val="none" w:sz="0" w:space="0" w:color="auto"/>
            <w:bottom w:val="none" w:sz="0" w:space="0" w:color="auto"/>
            <w:right w:val="none" w:sz="0" w:space="0" w:color="auto"/>
          </w:divBdr>
        </w:div>
        <w:div w:id="788857835">
          <w:marLeft w:val="640"/>
          <w:marRight w:val="0"/>
          <w:marTop w:val="0"/>
          <w:marBottom w:val="0"/>
          <w:divBdr>
            <w:top w:val="none" w:sz="0" w:space="0" w:color="auto"/>
            <w:left w:val="none" w:sz="0" w:space="0" w:color="auto"/>
            <w:bottom w:val="none" w:sz="0" w:space="0" w:color="auto"/>
            <w:right w:val="none" w:sz="0" w:space="0" w:color="auto"/>
          </w:divBdr>
        </w:div>
        <w:div w:id="400252805">
          <w:marLeft w:val="640"/>
          <w:marRight w:val="0"/>
          <w:marTop w:val="0"/>
          <w:marBottom w:val="0"/>
          <w:divBdr>
            <w:top w:val="none" w:sz="0" w:space="0" w:color="auto"/>
            <w:left w:val="none" w:sz="0" w:space="0" w:color="auto"/>
            <w:bottom w:val="none" w:sz="0" w:space="0" w:color="auto"/>
            <w:right w:val="none" w:sz="0" w:space="0" w:color="auto"/>
          </w:divBdr>
        </w:div>
        <w:div w:id="2117554049">
          <w:marLeft w:val="640"/>
          <w:marRight w:val="0"/>
          <w:marTop w:val="0"/>
          <w:marBottom w:val="0"/>
          <w:divBdr>
            <w:top w:val="none" w:sz="0" w:space="0" w:color="auto"/>
            <w:left w:val="none" w:sz="0" w:space="0" w:color="auto"/>
            <w:bottom w:val="none" w:sz="0" w:space="0" w:color="auto"/>
            <w:right w:val="none" w:sz="0" w:space="0" w:color="auto"/>
          </w:divBdr>
        </w:div>
        <w:div w:id="867571461">
          <w:marLeft w:val="640"/>
          <w:marRight w:val="0"/>
          <w:marTop w:val="0"/>
          <w:marBottom w:val="0"/>
          <w:divBdr>
            <w:top w:val="none" w:sz="0" w:space="0" w:color="auto"/>
            <w:left w:val="none" w:sz="0" w:space="0" w:color="auto"/>
            <w:bottom w:val="none" w:sz="0" w:space="0" w:color="auto"/>
            <w:right w:val="none" w:sz="0" w:space="0" w:color="auto"/>
          </w:divBdr>
        </w:div>
        <w:div w:id="1225095269">
          <w:marLeft w:val="640"/>
          <w:marRight w:val="0"/>
          <w:marTop w:val="0"/>
          <w:marBottom w:val="0"/>
          <w:divBdr>
            <w:top w:val="none" w:sz="0" w:space="0" w:color="auto"/>
            <w:left w:val="none" w:sz="0" w:space="0" w:color="auto"/>
            <w:bottom w:val="none" w:sz="0" w:space="0" w:color="auto"/>
            <w:right w:val="none" w:sz="0" w:space="0" w:color="auto"/>
          </w:divBdr>
        </w:div>
        <w:div w:id="562757906">
          <w:marLeft w:val="640"/>
          <w:marRight w:val="0"/>
          <w:marTop w:val="0"/>
          <w:marBottom w:val="0"/>
          <w:divBdr>
            <w:top w:val="none" w:sz="0" w:space="0" w:color="auto"/>
            <w:left w:val="none" w:sz="0" w:space="0" w:color="auto"/>
            <w:bottom w:val="none" w:sz="0" w:space="0" w:color="auto"/>
            <w:right w:val="none" w:sz="0" w:space="0" w:color="auto"/>
          </w:divBdr>
        </w:div>
        <w:div w:id="1524442506">
          <w:marLeft w:val="640"/>
          <w:marRight w:val="0"/>
          <w:marTop w:val="0"/>
          <w:marBottom w:val="0"/>
          <w:divBdr>
            <w:top w:val="none" w:sz="0" w:space="0" w:color="auto"/>
            <w:left w:val="none" w:sz="0" w:space="0" w:color="auto"/>
            <w:bottom w:val="none" w:sz="0" w:space="0" w:color="auto"/>
            <w:right w:val="none" w:sz="0" w:space="0" w:color="auto"/>
          </w:divBdr>
        </w:div>
        <w:div w:id="945385095">
          <w:marLeft w:val="640"/>
          <w:marRight w:val="0"/>
          <w:marTop w:val="0"/>
          <w:marBottom w:val="0"/>
          <w:divBdr>
            <w:top w:val="none" w:sz="0" w:space="0" w:color="auto"/>
            <w:left w:val="none" w:sz="0" w:space="0" w:color="auto"/>
            <w:bottom w:val="none" w:sz="0" w:space="0" w:color="auto"/>
            <w:right w:val="none" w:sz="0" w:space="0" w:color="auto"/>
          </w:divBdr>
        </w:div>
        <w:div w:id="855314040">
          <w:marLeft w:val="640"/>
          <w:marRight w:val="0"/>
          <w:marTop w:val="0"/>
          <w:marBottom w:val="0"/>
          <w:divBdr>
            <w:top w:val="none" w:sz="0" w:space="0" w:color="auto"/>
            <w:left w:val="none" w:sz="0" w:space="0" w:color="auto"/>
            <w:bottom w:val="none" w:sz="0" w:space="0" w:color="auto"/>
            <w:right w:val="none" w:sz="0" w:space="0" w:color="auto"/>
          </w:divBdr>
        </w:div>
        <w:div w:id="3553090">
          <w:marLeft w:val="640"/>
          <w:marRight w:val="0"/>
          <w:marTop w:val="0"/>
          <w:marBottom w:val="0"/>
          <w:divBdr>
            <w:top w:val="none" w:sz="0" w:space="0" w:color="auto"/>
            <w:left w:val="none" w:sz="0" w:space="0" w:color="auto"/>
            <w:bottom w:val="none" w:sz="0" w:space="0" w:color="auto"/>
            <w:right w:val="none" w:sz="0" w:space="0" w:color="auto"/>
          </w:divBdr>
        </w:div>
        <w:div w:id="432361475">
          <w:marLeft w:val="640"/>
          <w:marRight w:val="0"/>
          <w:marTop w:val="0"/>
          <w:marBottom w:val="0"/>
          <w:divBdr>
            <w:top w:val="none" w:sz="0" w:space="0" w:color="auto"/>
            <w:left w:val="none" w:sz="0" w:space="0" w:color="auto"/>
            <w:bottom w:val="none" w:sz="0" w:space="0" w:color="auto"/>
            <w:right w:val="none" w:sz="0" w:space="0" w:color="auto"/>
          </w:divBdr>
        </w:div>
        <w:div w:id="1266230235">
          <w:marLeft w:val="640"/>
          <w:marRight w:val="0"/>
          <w:marTop w:val="0"/>
          <w:marBottom w:val="0"/>
          <w:divBdr>
            <w:top w:val="none" w:sz="0" w:space="0" w:color="auto"/>
            <w:left w:val="none" w:sz="0" w:space="0" w:color="auto"/>
            <w:bottom w:val="none" w:sz="0" w:space="0" w:color="auto"/>
            <w:right w:val="none" w:sz="0" w:space="0" w:color="auto"/>
          </w:divBdr>
        </w:div>
        <w:div w:id="713039823">
          <w:marLeft w:val="640"/>
          <w:marRight w:val="0"/>
          <w:marTop w:val="0"/>
          <w:marBottom w:val="0"/>
          <w:divBdr>
            <w:top w:val="none" w:sz="0" w:space="0" w:color="auto"/>
            <w:left w:val="none" w:sz="0" w:space="0" w:color="auto"/>
            <w:bottom w:val="none" w:sz="0" w:space="0" w:color="auto"/>
            <w:right w:val="none" w:sz="0" w:space="0" w:color="auto"/>
          </w:divBdr>
        </w:div>
        <w:div w:id="211501401">
          <w:marLeft w:val="640"/>
          <w:marRight w:val="0"/>
          <w:marTop w:val="0"/>
          <w:marBottom w:val="0"/>
          <w:divBdr>
            <w:top w:val="none" w:sz="0" w:space="0" w:color="auto"/>
            <w:left w:val="none" w:sz="0" w:space="0" w:color="auto"/>
            <w:bottom w:val="none" w:sz="0" w:space="0" w:color="auto"/>
            <w:right w:val="none" w:sz="0" w:space="0" w:color="auto"/>
          </w:divBdr>
        </w:div>
        <w:div w:id="894386946">
          <w:marLeft w:val="640"/>
          <w:marRight w:val="0"/>
          <w:marTop w:val="0"/>
          <w:marBottom w:val="0"/>
          <w:divBdr>
            <w:top w:val="none" w:sz="0" w:space="0" w:color="auto"/>
            <w:left w:val="none" w:sz="0" w:space="0" w:color="auto"/>
            <w:bottom w:val="none" w:sz="0" w:space="0" w:color="auto"/>
            <w:right w:val="none" w:sz="0" w:space="0" w:color="auto"/>
          </w:divBdr>
        </w:div>
        <w:div w:id="1140730646">
          <w:marLeft w:val="640"/>
          <w:marRight w:val="0"/>
          <w:marTop w:val="0"/>
          <w:marBottom w:val="0"/>
          <w:divBdr>
            <w:top w:val="none" w:sz="0" w:space="0" w:color="auto"/>
            <w:left w:val="none" w:sz="0" w:space="0" w:color="auto"/>
            <w:bottom w:val="none" w:sz="0" w:space="0" w:color="auto"/>
            <w:right w:val="none" w:sz="0" w:space="0" w:color="auto"/>
          </w:divBdr>
        </w:div>
        <w:div w:id="1865434792">
          <w:marLeft w:val="640"/>
          <w:marRight w:val="0"/>
          <w:marTop w:val="0"/>
          <w:marBottom w:val="0"/>
          <w:divBdr>
            <w:top w:val="none" w:sz="0" w:space="0" w:color="auto"/>
            <w:left w:val="none" w:sz="0" w:space="0" w:color="auto"/>
            <w:bottom w:val="none" w:sz="0" w:space="0" w:color="auto"/>
            <w:right w:val="none" w:sz="0" w:space="0" w:color="auto"/>
          </w:divBdr>
        </w:div>
        <w:div w:id="1257439943">
          <w:marLeft w:val="640"/>
          <w:marRight w:val="0"/>
          <w:marTop w:val="0"/>
          <w:marBottom w:val="0"/>
          <w:divBdr>
            <w:top w:val="none" w:sz="0" w:space="0" w:color="auto"/>
            <w:left w:val="none" w:sz="0" w:space="0" w:color="auto"/>
            <w:bottom w:val="none" w:sz="0" w:space="0" w:color="auto"/>
            <w:right w:val="none" w:sz="0" w:space="0" w:color="auto"/>
          </w:divBdr>
        </w:div>
        <w:div w:id="987709735">
          <w:marLeft w:val="640"/>
          <w:marRight w:val="0"/>
          <w:marTop w:val="0"/>
          <w:marBottom w:val="0"/>
          <w:divBdr>
            <w:top w:val="none" w:sz="0" w:space="0" w:color="auto"/>
            <w:left w:val="none" w:sz="0" w:space="0" w:color="auto"/>
            <w:bottom w:val="none" w:sz="0" w:space="0" w:color="auto"/>
            <w:right w:val="none" w:sz="0" w:space="0" w:color="auto"/>
          </w:divBdr>
        </w:div>
        <w:div w:id="330498087">
          <w:marLeft w:val="640"/>
          <w:marRight w:val="0"/>
          <w:marTop w:val="0"/>
          <w:marBottom w:val="0"/>
          <w:divBdr>
            <w:top w:val="none" w:sz="0" w:space="0" w:color="auto"/>
            <w:left w:val="none" w:sz="0" w:space="0" w:color="auto"/>
            <w:bottom w:val="none" w:sz="0" w:space="0" w:color="auto"/>
            <w:right w:val="none" w:sz="0" w:space="0" w:color="auto"/>
          </w:divBdr>
        </w:div>
        <w:div w:id="1164857466">
          <w:marLeft w:val="640"/>
          <w:marRight w:val="0"/>
          <w:marTop w:val="0"/>
          <w:marBottom w:val="0"/>
          <w:divBdr>
            <w:top w:val="none" w:sz="0" w:space="0" w:color="auto"/>
            <w:left w:val="none" w:sz="0" w:space="0" w:color="auto"/>
            <w:bottom w:val="none" w:sz="0" w:space="0" w:color="auto"/>
            <w:right w:val="none" w:sz="0" w:space="0" w:color="auto"/>
          </w:divBdr>
        </w:div>
        <w:div w:id="1414398532">
          <w:marLeft w:val="640"/>
          <w:marRight w:val="0"/>
          <w:marTop w:val="0"/>
          <w:marBottom w:val="0"/>
          <w:divBdr>
            <w:top w:val="none" w:sz="0" w:space="0" w:color="auto"/>
            <w:left w:val="none" w:sz="0" w:space="0" w:color="auto"/>
            <w:bottom w:val="none" w:sz="0" w:space="0" w:color="auto"/>
            <w:right w:val="none" w:sz="0" w:space="0" w:color="auto"/>
          </w:divBdr>
        </w:div>
        <w:div w:id="240649009">
          <w:marLeft w:val="640"/>
          <w:marRight w:val="0"/>
          <w:marTop w:val="0"/>
          <w:marBottom w:val="0"/>
          <w:divBdr>
            <w:top w:val="none" w:sz="0" w:space="0" w:color="auto"/>
            <w:left w:val="none" w:sz="0" w:space="0" w:color="auto"/>
            <w:bottom w:val="none" w:sz="0" w:space="0" w:color="auto"/>
            <w:right w:val="none" w:sz="0" w:space="0" w:color="auto"/>
          </w:divBdr>
        </w:div>
        <w:div w:id="273371736">
          <w:marLeft w:val="640"/>
          <w:marRight w:val="0"/>
          <w:marTop w:val="0"/>
          <w:marBottom w:val="0"/>
          <w:divBdr>
            <w:top w:val="none" w:sz="0" w:space="0" w:color="auto"/>
            <w:left w:val="none" w:sz="0" w:space="0" w:color="auto"/>
            <w:bottom w:val="none" w:sz="0" w:space="0" w:color="auto"/>
            <w:right w:val="none" w:sz="0" w:space="0" w:color="auto"/>
          </w:divBdr>
        </w:div>
        <w:div w:id="296421518">
          <w:marLeft w:val="640"/>
          <w:marRight w:val="0"/>
          <w:marTop w:val="0"/>
          <w:marBottom w:val="0"/>
          <w:divBdr>
            <w:top w:val="none" w:sz="0" w:space="0" w:color="auto"/>
            <w:left w:val="none" w:sz="0" w:space="0" w:color="auto"/>
            <w:bottom w:val="none" w:sz="0" w:space="0" w:color="auto"/>
            <w:right w:val="none" w:sz="0" w:space="0" w:color="auto"/>
          </w:divBdr>
        </w:div>
        <w:div w:id="688606103">
          <w:marLeft w:val="640"/>
          <w:marRight w:val="0"/>
          <w:marTop w:val="0"/>
          <w:marBottom w:val="0"/>
          <w:divBdr>
            <w:top w:val="none" w:sz="0" w:space="0" w:color="auto"/>
            <w:left w:val="none" w:sz="0" w:space="0" w:color="auto"/>
            <w:bottom w:val="none" w:sz="0" w:space="0" w:color="auto"/>
            <w:right w:val="none" w:sz="0" w:space="0" w:color="auto"/>
          </w:divBdr>
        </w:div>
        <w:div w:id="1694378578">
          <w:marLeft w:val="640"/>
          <w:marRight w:val="0"/>
          <w:marTop w:val="0"/>
          <w:marBottom w:val="0"/>
          <w:divBdr>
            <w:top w:val="none" w:sz="0" w:space="0" w:color="auto"/>
            <w:left w:val="none" w:sz="0" w:space="0" w:color="auto"/>
            <w:bottom w:val="none" w:sz="0" w:space="0" w:color="auto"/>
            <w:right w:val="none" w:sz="0" w:space="0" w:color="auto"/>
          </w:divBdr>
        </w:div>
        <w:div w:id="771436398">
          <w:marLeft w:val="640"/>
          <w:marRight w:val="0"/>
          <w:marTop w:val="0"/>
          <w:marBottom w:val="0"/>
          <w:divBdr>
            <w:top w:val="none" w:sz="0" w:space="0" w:color="auto"/>
            <w:left w:val="none" w:sz="0" w:space="0" w:color="auto"/>
            <w:bottom w:val="none" w:sz="0" w:space="0" w:color="auto"/>
            <w:right w:val="none" w:sz="0" w:space="0" w:color="auto"/>
          </w:divBdr>
        </w:div>
        <w:div w:id="1287933093">
          <w:marLeft w:val="640"/>
          <w:marRight w:val="0"/>
          <w:marTop w:val="0"/>
          <w:marBottom w:val="0"/>
          <w:divBdr>
            <w:top w:val="none" w:sz="0" w:space="0" w:color="auto"/>
            <w:left w:val="none" w:sz="0" w:space="0" w:color="auto"/>
            <w:bottom w:val="none" w:sz="0" w:space="0" w:color="auto"/>
            <w:right w:val="none" w:sz="0" w:space="0" w:color="auto"/>
          </w:divBdr>
        </w:div>
        <w:div w:id="354161815">
          <w:marLeft w:val="640"/>
          <w:marRight w:val="0"/>
          <w:marTop w:val="0"/>
          <w:marBottom w:val="0"/>
          <w:divBdr>
            <w:top w:val="none" w:sz="0" w:space="0" w:color="auto"/>
            <w:left w:val="none" w:sz="0" w:space="0" w:color="auto"/>
            <w:bottom w:val="none" w:sz="0" w:space="0" w:color="auto"/>
            <w:right w:val="none" w:sz="0" w:space="0" w:color="auto"/>
          </w:divBdr>
        </w:div>
        <w:div w:id="425426406">
          <w:marLeft w:val="640"/>
          <w:marRight w:val="0"/>
          <w:marTop w:val="0"/>
          <w:marBottom w:val="0"/>
          <w:divBdr>
            <w:top w:val="none" w:sz="0" w:space="0" w:color="auto"/>
            <w:left w:val="none" w:sz="0" w:space="0" w:color="auto"/>
            <w:bottom w:val="none" w:sz="0" w:space="0" w:color="auto"/>
            <w:right w:val="none" w:sz="0" w:space="0" w:color="auto"/>
          </w:divBdr>
        </w:div>
        <w:div w:id="1250039427">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15514601">
      <w:bodyDiv w:val="1"/>
      <w:marLeft w:val="0"/>
      <w:marRight w:val="0"/>
      <w:marTop w:val="0"/>
      <w:marBottom w:val="0"/>
      <w:divBdr>
        <w:top w:val="none" w:sz="0" w:space="0" w:color="auto"/>
        <w:left w:val="none" w:sz="0" w:space="0" w:color="auto"/>
        <w:bottom w:val="none" w:sz="0" w:space="0" w:color="auto"/>
        <w:right w:val="none" w:sz="0" w:space="0" w:color="auto"/>
      </w:divBdr>
      <w:divsChild>
        <w:div w:id="1791509391">
          <w:marLeft w:val="640"/>
          <w:marRight w:val="0"/>
          <w:marTop w:val="0"/>
          <w:marBottom w:val="0"/>
          <w:divBdr>
            <w:top w:val="none" w:sz="0" w:space="0" w:color="auto"/>
            <w:left w:val="none" w:sz="0" w:space="0" w:color="auto"/>
            <w:bottom w:val="none" w:sz="0" w:space="0" w:color="auto"/>
            <w:right w:val="none" w:sz="0" w:space="0" w:color="auto"/>
          </w:divBdr>
        </w:div>
        <w:div w:id="481773315">
          <w:marLeft w:val="640"/>
          <w:marRight w:val="0"/>
          <w:marTop w:val="0"/>
          <w:marBottom w:val="0"/>
          <w:divBdr>
            <w:top w:val="none" w:sz="0" w:space="0" w:color="auto"/>
            <w:left w:val="none" w:sz="0" w:space="0" w:color="auto"/>
            <w:bottom w:val="none" w:sz="0" w:space="0" w:color="auto"/>
            <w:right w:val="none" w:sz="0" w:space="0" w:color="auto"/>
          </w:divBdr>
        </w:div>
        <w:div w:id="591471866">
          <w:marLeft w:val="640"/>
          <w:marRight w:val="0"/>
          <w:marTop w:val="0"/>
          <w:marBottom w:val="0"/>
          <w:divBdr>
            <w:top w:val="none" w:sz="0" w:space="0" w:color="auto"/>
            <w:left w:val="none" w:sz="0" w:space="0" w:color="auto"/>
            <w:bottom w:val="none" w:sz="0" w:space="0" w:color="auto"/>
            <w:right w:val="none" w:sz="0" w:space="0" w:color="auto"/>
          </w:divBdr>
        </w:div>
        <w:div w:id="466313901">
          <w:marLeft w:val="640"/>
          <w:marRight w:val="0"/>
          <w:marTop w:val="0"/>
          <w:marBottom w:val="0"/>
          <w:divBdr>
            <w:top w:val="none" w:sz="0" w:space="0" w:color="auto"/>
            <w:left w:val="none" w:sz="0" w:space="0" w:color="auto"/>
            <w:bottom w:val="none" w:sz="0" w:space="0" w:color="auto"/>
            <w:right w:val="none" w:sz="0" w:space="0" w:color="auto"/>
          </w:divBdr>
        </w:div>
        <w:div w:id="1631813572">
          <w:marLeft w:val="640"/>
          <w:marRight w:val="0"/>
          <w:marTop w:val="0"/>
          <w:marBottom w:val="0"/>
          <w:divBdr>
            <w:top w:val="none" w:sz="0" w:space="0" w:color="auto"/>
            <w:left w:val="none" w:sz="0" w:space="0" w:color="auto"/>
            <w:bottom w:val="none" w:sz="0" w:space="0" w:color="auto"/>
            <w:right w:val="none" w:sz="0" w:space="0" w:color="auto"/>
          </w:divBdr>
        </w:div>
        <w:div w:id="148836617">
          <w:marLeft w:val="640"/>
          <w:marRight w:val="0"/>
          <w:marTop w:val="0"/>
          <w:marBottom w:val="0"/>
          <w:divBdr>
            <w:top w:val="none" w:sz="0" w:space="0" w:color="auto"/>
            <w:left w:val="none" w:sz="0" w:space="0" w:color="auto"/>
            <w:bottom w:val="none" w:sz="0" w:space="0" w:color="auto"/>
            <w:right w:val="none" w:sz="0" w:space="0" w:color="auto"/>
          </w:divBdr>
        </w:div>
        <w:div w:id="1927837867">
          <w:marLeft w:val="640"/>
          <w:marRight w:val="0"/>
          <w:marTop w:val="0"/>
          <w:marBottom w:val="0"/>
          <w:divBdr>
            <w:top w:val="none" w:sz="0" w:space="0" w:color="auto"/>
            <w:left w:val="none" w:sz="0" w:space="0" w:color="auto"/>
            <w:bottom w:val="none" w:sz="0" w:space="0" w:color="auto"/>
            <w:right w:val="none" w:sz="0" w:space="0" w:color="auto"/>
          </w:divBdr>
        </w:div>
        <w:div w:id="1047027298">
          <w:marLeft w:val="640"/>
          <w:marRight w:val="0"/>
          <w:marTop w:val="0"/>
          <w:marBottom w:val="0"/>
          <w:divBdr>
            <w:top w:val="none" w:sz="0" w:space="0" w:color="auto"/>
            <w:left w:val="none" w:sz="0" w:space="0" w:color="auto"/>
            <w:bottom w:val="none" w:sz="0" w:space="0" w:color="auto"/>
            <w:right w:val="none" w:sz="0" w:space="0" w:color="auto"/>
          </w:divBdr>
        </w:div>
        <w:div w:id="827553477">
          <w:marLeft w:val="640"/>
          <w:marRight w:val="0"/>
          <w:marTop w:val="0"/>
          <w:marBottom w:val="0"/>
          <w:divBdr>
            <w:top w:val="none" w:sz="0" w:space="0" w:color="auto"/>
            <w:left w:val="none" w:sz="0" w:space="0" w:color="auto"/>
            <w:bottom w:val="none" w:sz="0" w:space="0" w:color="auto"/>
            <w:right w:val="none" w:sz="0" w:space="0" w:color="auto"/>
          </w:divBdr>
        </w:div>
        <w:div w:id="589702789">
          <w:marLeft w:val="640"/>
          <w:marRight w:val="0"/>
          <w:marTop w:val="0"/>
          <w:marBottom w:val="0"/>
          <w:divBdr>
            <w:top w:val="none" w:sz="0" w:space="0" w:color="auto"/>
            <w:left w:val="none" w:sz="0" w:space="0" w:color="auto"/>
            <w:bottom w:val="none" w:sz="0" w:space="0" w:color="auto"/>
            <w:right w:val="none" w:sz="0" w:space="0" w:color="auto"/>
          </w:divBdr>
        </w:div>
        <w:div w:id="1727800215">
          <w:marLeft w:val="640"/>
          <w:marRight w:val="0"/>
          <w:marTop w:val="0"/>
          <w:marBottom w:val="0"/>
          <w:divBdr>
            <w:top w:val="none" w:sz="0" w:space="0" w:color="auto"/>
            <w:left w:val="none" w:sz="0" w:space="0" w:color="auto"/>
            <w:bottom w:val="none" w:sz="0" w:space="0" w:color="auto"/>
            <w:right w:val="none" w:sz="0" w:space="0" w:color="auto"/>
          </w:divBdr>
        </w:div>
        <w:div w:id="928269928">
          <w:marLeft w:val="640"/>
          <w:marRight w:val="0"/>
          <w:marTop w:val="0"/>
          <w:marBottom w:val="0"/>
          <w:divBdr>
            <w:top w:val="none" w:sz="0" w:space="0" w:color="auto"/>
            <w:left w:val="none" w:sz="0" w:space="0" w:color="auto"/>
            <w:bottom w:val="none" w:sz="0" w:space="0" w:color="auto"/>
            <w:right w:val="none" w:sz="0" w:space="0" w:color="auto"/>
          </w:divBdr>
        </w:div>
        <w:div w:id="1807965100">
          <w:marLeft w:val="640"/>
          <w:marRight w:val="0"/>
          <w:marTop w:val="0"/>
          <w:marBottom w:val="0"/>
          <w:divBdr>
            <w:top w:val="none" w:sz="0" w:space="0" w:color="auto"/>
            <w:left w:val="none" w:sz="0" w:space="0" w:color="auto"/>
            <w:bottom w:val="none" w:sz="0" w:space="0" w:color="auto"/>
            <w:right w:val="none" w:sz="0" w:space="0" w:color="auto"/>
          </w:divBdr>
        </w:div>
        <w:div w:id="1695577281">
          <w:marLeft w:val="640"/>
          <w:marRight w:val="0"/>
          <w:marTop w:val="0"/>
          <w:marBottom w:val="0"/>
          <w:divBdr>
            <w:top w:val="none" w:sz="0" w:space="0" w:color="auto"/>
            <w:left w:val="none" w:sz="0" w:space="0" w:color="auto"/>
            <w:bottom w:val="none" w:sz="0" w:space="0" w:color="auto"/>
            <w:right w:val="none" w:sz="0" w:space="0" w:color="auto"/>
          </w:divBdr>
        </w:div>
        <w:div w:id="251815176">
          <w:marLeft w:val="640"/>
          <w:marRight w:val="0"/>
          <w:marTop w:val="0"/>
          <w:marBottom w:val="0"/>
          <w:divBdr>
            <w:top w:val="none" w:sz="0" w:space="0" w:color="auto"/>
            <w:left w:val="none" w:sz="0" w:space="0" w:color="auto"/>
            <w:bottom w:val="none" w:sz="0" w:space="0" w:color="auto"/>
            <w:right w:val="none" w:sz="0" w:space="0" w:color="auto"/>
          </w:divBdr>
        </w:div>
        <w:div w:id="1021931464">
          <w:marLeft w:val="640"/>
          <w:marRight w:val="0"/>
          <w:marTop w:val="0"/>
          <w:marBottom w:val="0"/>
          <w:divBdr>
            <w:top w:val="none" w:sz="0" w:space="0" w:color="auto"/>
            <w:left w:val="none" w:sz="0" w:space="0" w:color="auto"/>
            <w:bottom w:val="none" w:sz="0" w:space="0" w:color="auto"/>
            <w:right w:val="none" w:sz="0" w:space="0" w:color="auto"/>
          </w:divBdr>
        </w:div>
        <w:div w:id="1173882360">
          <w:marLeft w:val="640"/>
          <w:marRight w:val="0"/>
          <w:marTop w:val="0"/>
          <w:marBottom w:val="0"/>
          <w:divBdr>
            <w:top w:val="none" w:sz="0" w:space="0" w:color="auto"/>
            <w:left w:val="none" w:sz="0" w:space="0" w:color="auto"/>
            <w:bottom w:val="none" w:sz="0" w:space="0" w:color="auto"/>
            <w:right w:val="none" w:sz="0" w:space="0" w:color="auto"/>
          </w:divBdr>
        </w:div>
        <w:div w:id="2052919238">
          <w:marLeft w:val="640"/>
          <w:marRight w:val="0"/>
          <w:marTop w:val="0"/>
          <w:marBottom w:val="0"/>
          <w:divBdr>
            <w:top w:val="none" w:sz="0" w:space="0" w:color="auto"/>
            <w:left w:val="none" w:sz="0" w:space="0" w:color="auto"/>
            <w:bottom w:val="none" w:sz="0" w:space="0" w:color="auto"/>
            <w:right w:val="none" w:sz="0" w:space="0" w:color="auto"/>
          </w:divBdr>
        </w:div>
        <w:div w:id="316806238">
          <w:marLeft w:val="640"/>
          <w:marRight w:val="0"/>
          <w:marTop w:val="0"/>
          <w:marBottom w:val="0"/>
          <w:divBdr>
            <w:top w:val="none" w:sz="0" w:space="0" w:color="auto"/>
            <w:left w:val="none" w:sz="0" w:space="0" w:color="auto"/>
            <w:bottom w:val="none" w:sz="0" w:space="0" w:color="auto"/>
            <w:right w:val="none" w:sz="0" w:space="0" w:color="auto"/>
          </w:divBdr>
        </w:div>
        <w:div w:id="709301957">
          <w:marLeft w:val="640"/>
          <w:marRight w:val="0"/>
          <w:marTop w:val="0"/>
          <w:marBottom w:val="0"/>
          <w:divBdr>
            <w:top w:val="none" w:sz="0" w:space="0" w:color="auto"/>
            <w:left w:val="none" w:sz="0" w:space="0" w:color="auto"/>
            <w:bottom w:val="none" w:sz="0" w:space="0" w:color="auto"/>
            <w:right w:val="none" w:sz="0" w:space="0" w:color="auto"/>
          </w:divBdr>
        </w:div>
        <w:div w:id="1694110162">
          <w:marLeft w:val="640"/>
          <w:marRight w:val="0"/>
          <w:marTop w:val="0"/>
          <w:marBottom w:val="0"/>
          <w:divBdr>
            <w:top w:val="none" w:sz="0" w:space="0" w:color="auto"/>
            <w:left w:val="none" w:sz="0" w:space="0" w:color="auto"/>
            <w:bottom w:val="none" w:sz="0" w:space="0" w:color="auto"/>
            <w:right w:val="none" w:sz="0" w:space="0" w:color="auto"/>
          </w:divBdr>
        </w:div>
        <w:div w:id="1912498380">
          <w:marLeft w:val="640"/>
          <w:marRight w:val="0"/>
          <w:marTop w:val="0"/>
          <w:marBottom w:val="0"/>
          <w:divBdr>
            <w:top w:val="none" w:sz="0" w:space="0" w:color="auto"/>
            <w:left w:val="none" w:sz="0" w:space="0" w:color="auto"/>
            <w:bottom w:val="none" w:sz="0" w:space="0" w:color="auto"/>
            <w:right w:val="none" w:sz="0" w:space="0" w:color="auto"/>
          </w:divBdr>
        </w:div>
        <w:div w:id="2056271698">
          <w:marLeft w:val="640"/>
          <w:marRight w:val="0"/>
          <w:marTop w:val="0"/>
          <w:marBottom w:val="0"/>
          <w:divBdr>
            <w:top w:val="none" w:sz="0" w:space="0" w:color="auto"/>
            <w:left w:val="none" w:sz="0" w:space="0" w:color="auto"/>
            <w:bottom w:val="none" w:sz="0" w:space="0" w:color="auto"/>
            <w:right w:val="none" w:sz="0" w:space="0" w:color="auto"/>
          </w:divBdr>
        </w:div>
        <w:div w:id="1999847907">
          <w:marLeft w:val="640"/>
          <w:marRight w:val="0"/>
          <w:marTop w:val="0"/>
          <w:marBottom w:val="0"/>
          <w:divBdr>
            <w:top w:val="none" w:sz="0" w:space="0" w:color="auto"/>
            <w:left w:val="none" w:sz="0" w:space="0" w:color="auto"/>
            <w:bottom w:val="none" w:sz="0" w:space="0" w:color="auto"/>
            <w:right w:val="none" w:sz="0" w:space="0" w:color="auto"/>
          </w:divBdr>
        </w:div>
        <w:div w:id="1757243127">
          <w:marLeft w:val="640"/>
          <w:marRight w:val="0"/>
          <w:marTop w:val="0"/>
          <w:marBottom w:val="0"/>
          <w:divBdr>
            <w:top w:val="none" w:sz="0" w:space="0" w:color="auto"/>
            <w:left w:val="none" w:sz="0" w:space="0" w:color="auto"/>
            <w:bottom w:val="none" w:sz="0" w:space="0" w:color="auto"/>
            <w:right w:val="none" w:sz="0" w:space="0" w:color="auto"/>
          </w:divBdr>
        </w:div>
        <w:div w:id="2031103226">
          <w:marLeft w:val="640"/>
          <w:marRight w:val="0"/>
          <w:marTop w:val="0"/>
          <w:marBottom w:val="0"/>
          <w:divBdr>
            <w:top w:val="none" w:sz="0" w:space="0" w:color="auto"/>
            <w:left w:val="none" w:sz="0" w:space="0" w:color="auto"/>
            <w:bottom w:val="none" w:sz="0" w:space="0" w:color="auto"/>
            <w:right w:val="none" w:sz="0" w:space="0" w:color="auto"/>
          </w:divBdr>
        </w:div>
        <w:div w:id="591936353">
          <w:marLeft w:val="640"/>
          <w:marRight w:val="0"/>
          <w:marTop w:val="0"/>
          <w:marBottom w:val="0"/>
          <w:divBdr>
            <w:top w:val="none" w:sz="0" w:space="0" w:color="auto"/>
            <w:left w:val="none" w:sz="0" w:space="0" w:color="auto"/>
            <w:bottom w:val="none" w:sz="0" w:space="0" w:color="auto"/>
            <w:right w:val="none" w:sz="0" w:space="0" w:color="auto"/>
          </w:divBdr>
        </w:div>
        <w:div w:id="2088571560">
          <w:marLeft w:val="640"/>
          <w:marRight w:val="0"/>
          <w:marTop w:val="0"/>
          <w:marBottom w:val="0"/>
          <w:divBdr>
            <w:top w:val="none" w:sz="0" w:space="0" w:color="auto"/>
            <w:left w:val="none" w:sz="0" w:space="0" w:color="auto"/>
            <w:bottom w:val="none" w:sz="0" w:space="0" w:color="auto"/>
            <w:right w:val="none" w:sz="0" w:space="0" w:color="auto"/>
          </w:divBdr>
        </w:div>
        <w:div w:id="727801941">
          <w:marLeft w:val="640"/>
          <w:marRight w:val="0"/>
          <w:marTop w:val="0"/>
          <w:marBottom w:val="0"/>
          <w:divBdr>
            <w:top w:val="none" w:sz="0" w:space="0" w:color="auto"/>
            <w:left w:val="none" w:sz="0" w:space="0" w:color="auto"/>
            <w:bottom w:val="none" w:sz="0" w:space="0" w:color="auto"/>
            <w:right w:val="none" w:sz="0" w:space="0" w:color="auto"/>
          </w:divBdr>
        </w:div>
        <w:div w:id="57440319">
          <w:marLeft w:val="640"/>
          <w:marRight w:val="0"/>
          <w:marTop w:val="0"/>
          <w:marBottom w:val="0"/>
          <w:divBdr>
            <w:top w:val="none" w:sz="0" w:space="0" w:color="auto"/>
            <w:left w:val="none" w:sz="0" w:space="0" w:color="auto"/>
            <w:bottom w:val="none" w:sz="0" w:space="0" w:color="auto"/>
            <w:right w:val="none" w:sz="0" w:space="0" w:color="auto"/>
          </w:divBdr>
        </w:div>
        <w:div w:id="288320360">
          <w:marLeft w:val="640"/>
          <w:marRight w:val="0"/>
          <w:marTop w:val="0"/>
          <w:marBottom w:val="0"/>
          <w:divBdr>
            <w:top w:val="none" w:sz="0" w:space="0" w:color="auto"/>
            <w:left w:val="none" w:sz="0" w:space="0" w:color="auto"/>
            <w:bottom w:val="none" w:sz="0" w:space="0" w:color="auto"/>
            <w:right w:val="none" w:sz="0" w:space="0" w:color="auto"/>
          </w:divBdr>
        </w:div>
        <w:div w:id="1287927646">
          <w:marLeft w:val="640"/>
          <w:marRight w:val="0"/>
          <w:marTop w:val="0"/>
          <w:marBottom w:val="0"/>
          <w:divBdr>
            <w:top w:val="none" w:sz="0" w:space="0" w:color="auto"/>
            <w:left w:val="none" w:sz="0" w:space="0" w:color="auto"/>
            <w:bottom w:val="none" w:sz="0" w:space="0" w:color="auto"/>
            <w:right w:val="none" w:sz="0" w:space="0" w:color="auto"/>
          </w:divBdr>
        </w:div>
        <w:div w:id="1056856201">
          <w:marLeft w:val="640"/>
          <w:marRight w:val="0"/>
          <w:marTop w:val="0"/>
          <w:marBottom w:val="0"/>
          <w:divBdr>
            <w:top w:val="none" w:sz="0" w:space="0" w:color="auto"/>
            <w:left w:val="none" w:sz="0" w:space="0" w:color="auto"/>
            <w:bottom w:val="none" w:sz="0" w:space="0" w:color="auto"/>
            <w:right w:val="none" w:sz="0" w:space="0" w:color="auto"/>
          </w:divBdr>
        </w:div>
        <w:div w:id="595595285">
          <w:marLeft w:val="640"/>
          <w:marRight w:val="0"/>
          <w:marTop w:val="0"/>
          <w:marBottom w:val="0"/>
          <w:divBdr>
            <w:top w:val="none" w:sz="0" w:space="0" w:color="auto"/>
            <w:left w:val="none" w:sz="0" w:space="0" w:color="auto"/>
            <w:bottom w:val="none" w:sz="0" w:space="0" w:color="auto"/>
            <w:right w:val="none" w:sz="0" w:space="0" w:color="auto"/>
          </w:divBdr>
        </w:div>
        <w:div w:id="1609115702">
          <w:marLeft w:val="640"/>
          <w:marRight w:val="0"/>
          <w:marTop w:val="0"/>
          <w:marBottom w:val="0"/>
          <w:divBdr>
            <w:top w:val="none" w:sz="0" w:space="0" w:color="auto"/>
            <w:left w:val="none" w:sz="0" w:space="0" w:color="auto"/>
            <w:bottom w:val="none" w:sz="0" w:space="0" w:color="auto"/>
            <w:right w:val="none" w:sz="0" w:space="0" w:color="auto"/>
          </w:divBdr>
        </w:div>
        <w:div w:id="1894199440">
          <w:marLeft w:val="640"/>
          <w:marRight w:val="0"/>
          <w:marTop w:val="0"/>
          <w:marBottom w:val="0"/>
          <w:divBdr>
            <w:top w:val="none" w:sz="0" w:space="0" w:color="auto"/>
            <w:left w:val="none" w:sz="0" w:space="0" w:color="auto"/>
            <w:bottom w:val="none" w:sz="0" w:space="0" w:color="auto"/>
            <w:right w:val="none" w:sz="0" w:space="0" w:color="auto"/>
          </w:divBdr>
        </w:div>
        <w:div w:id="1470393183">
          <w:marLeft w:val="640"/>
          <w:marRight w:val="0"/>
          <w:marTop w:val="0"/>
          <w:marBottom w:val="0"/>
          <w:divBdr>
            <w:top w:val="none" w:sz="0" w:space="0" w:color="auto"/>
            <w:left w:val="none" w:sz="0" w:space="0" w:color="auto"/>
            <w:bottom w:val="none" w:sz="0" w:space="0" w:color="auto"/>
            <w:right w:val="none" w:sz="0" w:space="0" w:color="auto"/>
          </w:divBdr>
        </w:div>
        <w:div w:id="59132350">
          <w:marLeft w:val="640"/>
          <w:marRight w:val="0"/>
          <w:marTop w:val="0"/>
          <w:marBottom w:val="0"/>
          <w:divBdr>
            <w:top w:val="none" w:sz="0" w:space="0" w:color="auto"/>
            <w:left w:val="none" w:sz="0" w:space="0" w:color="auto"/>
            <w:bottom w:val="none" w:sz="0" w:space="0" w:color="auto"/>
            <w:right w:val="none" w:sz="0" w:space="0" w:color="auto"/>
          </w:divBdr>
        </w:div>
        <w:div w:id="1518928995">
          <w:marLeft w:val="640"/>
          <w:marRight w:val="0"/>
          <w:marTop w:val="0"/>
          <w:marBottom w:val="0"/>
          <w:divBdr>
            <w:top w:val="none" w:sz="0" w:space="0" w:color="auto"/>
            <w:left w:val="none" w:sz="0" w:space="0" w:color="auto"/>
            <w:bottom w:val="none" w:sz="0" w:space="0" w:color="auto"/>
            <w:right w:val="none" w:sz="0" w:space="0" w:color="auto"/>
          </w:divBdr>
        </w:div>
        <w:div w:id="2034501458">
          <w:marLeft w:val="640"/>
          <w:marRight w:val="0"/>
          <w:marTop w:val="0"/>
          <w:marBottom w:val="0"/>
          <w:divBdr>
            <w:top w:val="none" w:sz="0" w:space="0" w:color="auto"/>
            <w:left w:val="none" w:sz="0" w:space="0" w:color="auto"/>
            <w:bottom w:val="none" w:sz="0" w:space="0" w:color="auto"/>
            <w:right w:val="none" w:sz="0" w:space="0" w:color="auto"/>
          </w:divBdr>
        </w:div>
        <w:div w:id="179660209">
          <w:marLeft w:val="640"/>
          <w:marRight w:val="0"/>
          <w:marTop w:val="0"/>
          <w:marBottom w:val="0"/>
          <w:divBdr>
            <w:top w:val="none" w:sz="0" w:space="0" w:color="auto"/>
            <w:left w:val="none" w:sz="0" w:space="0" w:color="auto"/>
            <w:bottom w:val="none" w:sz="0" w:space="0" w:color="auto"/>
            <w:right w:val="none" w:sz="0" w:space="0" w:color="auto"/>
          </w:divBdr>
        </w:div>
        <w:div w:id="1050229132">
          <w:marLeft w:val="640"/>
          <w:marRight w:val="0"/>
          <w:marTop w:val="0"/>
          <w:marBottom w:val="0"/>
          <w:divBdr>
            <w:top w:val="none" w:sz="0" w:space="0" w:color="auto"/>
            <w:left w:val="none" w:sz="0" w:space="0" w:color="auto"/>
            <w:bottom w:val="none" w:sz="0" w:space="0" w:color="auto"/>
            <w:right w:val="none" w:sz="0" w:space="0" w:color="auto"/>
          </w:divBdr>
        </w:div>
        <w:div w:id="554200071">
          <w:marLeft w:val="640"/>
          <w:marRight w:val="0"/>
          <w:marTop w:val="0"/>
          <w:marBottom w:val="0"/>
          <w:divBdr>
            <w:top w:val="none" w:sz="0" w:space="0" w:color="auto"/>
            <w:left w:val="none" w:sz="0" w:space="0" w:color="auto"/>
            <w:bottom w:val="none" w:sz="0" w:space="0" w:color="auto"/>
            <w:right w:val="none" w:sz="0" w:space="0" w:color="auto"/>
          </w:divBdr>
        </w:div>
        <w:div w:id="1505170033">
          <w:marLeft w:val="640"/>
          <w:marRight w:val="0"/>
          <w:marTop w:val="0"/>
          <w:marBottom w:val="0"/>
          <w:divBdr>
            <w:top w:val="none" w:sz="0" w:space="0" w:color="auto"/>
            <w:left w:val="none" w:sz="0" w:space="0" w:color="auto"/>
            <w:bottom w:val="none" w:sz="0" w:space="0" w:color="auto"/>
            <w:right w:val="none" w:sz="0" w:space="0" w:color="auto"/>
          </w:divBdr>
        </w:div>
        <w:div w:id="1773547801">
          <w:marLeft w:val="640"/>
          <w:marRight w:val="0"/>
          <w:marTop w:val="0"/>
          <w:marBottom w:val="0"/>
          <w:divBdr>
            <w:top w:val="none" w:sz="0" w:space="0" w:color="auto"/>
            <w:left w:val="none" w:sz="0" w:space="0" w:color="auto"/>
            <w:bottom w:val="none" w:sz="0" w:space="0" w:color="auto"/>
            <w:right w:val="none" w:sz="0" w:space="0" w:color="auto"/>
          </w:divBdr>
        </w:div>
        <w:div w:id="59525789">
          <w:marLeft w:val="640"/>
          <w:marRight w:val="0"/>
          <w:marTop w:val="0"/>
          <w:marBottom w:val="0"/>
          <w:divBdr>
            <w:top w:val="none" w:sz="0" w:space="0" w:color="auto"/>
            <w:left w:val="none" w:sz="0" w:space="0" w:color="auto"/>
            <w:bottom w:val="none" w:sz="0" w:space="0" w:color="auto"/>
            <w:right w:val="none" w:sz="0" w:space="0" w:color="auto"/>
          </w:divBdr>
        </w:div>
        <w:div w:id="1909070544">
          <w:marLeft w:val="640"/>
          <w:marRight w:val="0"/>
          <w:marTop w:val="0"/>
          <w:marBottom w:val="0"/>
          <w:divBdr>
            <w:top w:val="none" w:sz="0" w:space="0" w:color="auto"/>
            <w:left w:val="none" w:sz="0" w:space="0" w:color="auto"/>
            <w:bottom w:val="none" w:sz="0" w:space="0" w:color="auto"/>
            <w:right w:val="none" w:sz="0" w:space="0" w:color="auto"/>
          </w:divBdr>
        </w:div>
        <w:div w:id="2080900111">
          <w:marLeft w:val="640"/>
          <w:marRight w:val="0"/>
          <w:marTop w:val="0"/>
          <w:marBottom w:val="0"/>
          <w:divBdr>
            <w:top w:val="none" w:sz="0" w:space="0" w:color="auto"/>
            <w:left w:val="none" w:sz="0" w:space="0" w:color="auto"/>
            <w:bottom w:val="none" w:sz="0" w:space="0" w:color="auto"/>
            <w:right w:val="none" w:sz="0" w:space="0" w:color="auto"/>
          </w:divBdr>
        </w:div>
        <w:div w:id="832065232">
          <w:marLeft w:val="640"/>
          <w:marRight w:val="0"/>
          <w:marTop w:val="0"/>
          <w:marBottom w:val="0"/>
          <w:divBdr>
            <w:top w:val="none" w:sz="0" w:space="0" w:color="auto"/>
            <w:left w:val="none" w:sz="0" w:space="0" w:color="auto"/>
            <w:bottom w:val="none" w:sz="0" w:space="0" w:color="auto"/>
            <w:right w:val="none" w:sz="0" w:space="0" w:color="auto"/>
          </w:divBdr>
        </w:div>
        <w:div w:id="636842240">
          <w:marLeft w:val="640"/>
          <w:marRight w:val="0"/>
          <w:marTop w:val="0"/>
          <w:marBottom w:val="0"/>
          <w:divBdr>
            <w:top w:val="none" w:sz="0" w:space="0" w:color="auto"/>
            <w:left w:val="none" w:sz="0" w:space="0" w:color="auto"/>
            <w:bottom w:val="none" w:sz="0" w:space="0" w:color="auto"/>
            <w:right w:val="none" w:sz="0" w:space="0" w:color="auto"/>
          </w:divBdr>
        </w:div>
        <w:div w:id="1882285222">
          <w:marLeft w:val="640"/>
          <w:marRight w:val="0"/>
          <w:marTop w:val="0"/>
          <w:marBottom w:val="0"/>
          <w:divBdr>
            <w:top w:val="none" w:sz="0" w:space="0" w:color="auto"/>
            <w:left w:val="none" w:sz="0" w:space="0" w:color="auto"/>
            <w:bottom w:val="none" w:sz="0" w:space="0" w:color="auto"/>
            <w:right w:val="none" w:sz="0" w:space="0" w:color="auto"/>
          </w:divBdr>
        </w:div>
        <w:div w:id="2002275361">
          <w:marLeft w:val="640"/>
          <w:marRight w:val="0"/>
          <w:marTop w:val="0"/>
          <w:marBottom w:val="0"/>
          <w:divBdr>
            <w:top w:val="none" w:sz="0" w:space="0" w:color="auto"/>
            <w:left w:val="none" w:sz="0" w:space="0" w:color="auto"/>
            <w:bottom w:val="none" w:sz="0" w:space="0" w:color="auto"/>
            <w:right w:val="none" w:sz="0" w:space="0" w:color="auto"/>
          </w:divBdr>
        </w:div>
        <w:div w:id="364214327">
          <w:marLeft w:val="640"/>
          <w:marRight w:val="0"/>
          <w:marTop w:val="0"/>
          <w:marBottom w:val="0"/>
          <w:divBdr>
            <w:top w:val="none" w:sz="0" w:space="0" w:color="auto"/>
            <w:left w:val="none" w:sz="0" w:space="0" w:color="auto"/>
            <w:bottom w:val="none" w:sz="0" w:space="0" w:color="auto"/>
            <w:right w:val="none" w:sz="0" w:space="0" w:color="auto"/>
          </w:divBdr>
        </w:div>
        <w:div w:id="719935583">
          <w:marLeft w:val="640"/>
          <w:marRight w:val="0"/>
          <w:marTop w:val="0"/>
          <w:marBottom w:val="0"/>
          <w:divBdr>
            <w:top w:val="none" w:sz="0" w:space="0" w:color="auto"/>
            <w:left w:val="none" w:sz="0" w:space="0" w:color="auto"/>
            <w:bottom w:val="none" w:sz="0" w:space="0" w:color="auto"/>
            <w:right w:val="none" w:sz="0" w:space="0" w:color="auto"/>
          </w:divBdr>
        </w:div>
        <w:div w:id="1350181228">
          <w:marLeft w:val="640"/>
          <w:marRight w:val="0"/>
          <w:marTop w:val="0"/>
          <w:marBottom w:val="0"/>
          <w:divBdr>
            <w:top w:val="none" w:sz="0" w:space="0" w:color="auto"/>
            <w:left w:val="none" w:sz="0" w:space="0" w:color="auto"/>
            <w:bottom w:val="none" w:sz="0" w:space="0" w:color="auto"/>
            <w:right w:val="none" w:sz="0" w:space="0" w:color="auto"/>
          </w:divBdr>
        </w:div>
        <w:div w:id="1487817066">
          <w:marLeft w:val="640"/>
          <w:marRight w:val="0"/>
          <w:marTop w:val="0"/>
          <w:marBottom w:val="0"/>
          <w:divBdr>
            <w:top w:val="none" w:sz="0" w:space="0" w:color="auto"/>
            <w:left w:val="none" w:sz="0" w:space="0" w:color="auto"/>
            <w:bottom w:val="none" w:sz="0" w:space="0" w:color="auto"/>
            <w:right w:val="none" w:sz="0" w:space="0" w:color="auto"/>
          </w:divBdr>
        </w:div>
        <w:div w:id="1203054565">
          <w:marLeft w:val="640"/>
          <w:marRight w:val="0"/>
          <w:marTop w:val="0"/>
          <w:marBottom w:val="0"/>
          <w:divBdr>
            <w:top w:val="none" w:sz="0" w:space="0" w:color="auto"/>
            <w:left w:val="none" w:sz="0" w:space="0" w:color="auto"/>
            <w:bottom w:val="none" w:sz="0" w:space="0" w:color="auto"/>
            <w:right w:val="none" w:sz="0" w:space="0" w:color="auto"/>
          </w:divBdr>
        </w:div>
        <w:div w:id="1481531565">
          <w:marLeft w:val="640"/>
          <w:marRight w:val="0"/>
          <w:marTop w:val="0"/>
          <w:marBottom w:val="0"/>
          <w:divBdr>
            <w:top w:val="none" w:sz="0" w:space="0" w:color="auto"/>
            <w:left w:val="none" w:sz="0" w:space="0" w:color="auto"/>
            <w:bottom w:val="none" w:sz="0" w:space="0" w:color="auto"/>
            <w:right w:val="none" w:sz="0" w:space="0" w:color="auto"/>
          </w:divBdr>
        </w:div>
        <w:div w:id="120269248">
          <w:marLeft w:val="640"/>
          <w:marRight w:val="0"/>
          <w:marTop w:val="0"/>
          <w:marBottom w:val="0"/>
          <w:divBdr>
            <w:top w:val="none" w:sz="0" w:space="0" w:color="auto"/>
            <w:left w:val="none" w:sz="0" w:space="0" w:color="auto"/>
            <w:bottom w:val="none" w:sz="0" w:space="0" w:color="auto"/>
            <w:right w:val="none" w:sz="0" w:space="0" w:color="auto"/>
          </w:divBdr>
        </w:div>
        <w:div w:id="33118195">
          <w:marLeft w:val="640"/>
          <w:marRight w:val="0"/>
          <w:marTop w:val="0"/>
          <w:marBottom w:val="0"/>
          <w:divBdr>
            <w:top w:val="none" w:sz="0" w:space="0" w:color="auto"/>
            <w:left w:val="none" w:sz="0" w:space="0" w:color="auto"/>
            <w:bottom w:val="none" w:sz="0" w:space="0" w:color="auto"/>
            <w:right w:val="none" w:sz="0" w:space="0" w:color="auto"/>
          </w:divBdr>
        </w:div>
        <w:div w:id="647051262">
          <w:marLeft w:val="640"/>
          <w:marRight w:val="0"/>
          <w:marTop w:val="0"/>
          <w:marBottom w:val="0"/>
          <w:divBdr>
            <w:top w:val="none" w:sz="0" w:space="0" w:color="auto"/>
            <w:left w:val="none" w:sz="0" w:space="0" w:color="auto"/>
            <w:bottom w:val="none" w:sz="0" w:space="0" w:color="auto"/>
            <w:right w:val="none" w:sz="0" w:space="0" w:color="auto"/>
          </w:divBdr>
        </w:div>
        <w:div w:id="297534438">
          <w:marLeft w:val="640"/>
          <w:marRight w:val="0"/>
          <w:marTop w:val="0"/>
          <w:marBottom w:val="0"/>
          <w:divBdr>
            <w:top w:val="none" w:sz="0" w:space="0" w:color="auto"/>
            <w:left w:val="none" w:sz="0" w:space="0" w:color="auto"/>
            <w:bottom w:val="none" w:sz="0" w:space="0" w:color="auto"/>
            <w:right w:val="none" w:sz="0" w:space="0" w:color="auto"/>
          </w:divBdr>
        </w:div>
        <w:div w:id="1537549685">
          <w:marLeft w:val="640"/>
          <w:marRight w:val="0"/>
          <w:marTop w:val="0"/>
          <w:marBottom w:val="0"/>
          <w:divBdr>
            <w:top w:val="none" w:sz="0" w:space="0" w:color="auto"/>
            <w:left w:val="none" w:sz="0" w:space="0" w:color="auto"/>
            <w:bottom w:val="none" w:sz="0" w:space="0" w:color="auto"/>
            <w:right w:val="none" w:sz="0" w:space="0" w:color="auto"/>
          </w:divBdr>
        </w:div>
        <w:div w:id="1376537115">
          <w:marLeft w:val="640"/>
          <w:marRight w:val="0"/>
          <w:marTop w:val="0"/>
          <w:marBottom w:val="0"/>
          <w:divBdr>
            <w:top w:val="none" w:sz="0" w:space="0" w:color="auto"/>
            <w:left w:val="none" w:sz="0" w:space="0" w:color="auto"/>
            <w:bottom w:val="none" w:sz="0" w:space="0" w:color="auto"/>
            <w:right w:val="none" w:sz="0" w:space="0" w:color="auto"/>
          </w:divBdr>
        </w:div>
        <w:div w:id="756176506">
          <w:marLeft w:val="640"/>
          <w:marRight w:val="0"/>
          <w:marTop w:val="0"/>
          <w:marBottom w:val="0"/>
          <w:divBdr>
            <w:top w:val="none" w:sz="0" w:space="0" w:color="auto"/>
            <w:left w:val="none" w:sz="0" w:space="0" w:color="auto"/>
            <w:bottom w:val="none" w:sz="0" w:space="0" w:color="auto"/>
            <w:right w:val="none" w:sz="0" w:space="0" w:color="auto"/>
          </w:divBdr>
        </w:div>
        <w:div w:id="1814130548">
          <w:marLeft w:val="640"/>
          <w:marRight w:val="0"/>
          <w:marTop w:val="0"/>
          <w:marBottom w:val="0"/>
          <w:divBdr>
            <w:top w:val="none" w:sz="0" w:space="0" w:color="auto"/>
            <w:left w:val="none" w:sz="0" w:space="0" w:color="auto"/>
            <w:bottom w:val="none" w:sz="0" w:space="0" w:color="auto"/>
            <w:right w:val="none" w:sz="0" w:space="0" w:color="auto"/>
          </w:divBdr>
        </w:div>
        <w:div w:id="884944907">
          <w:marLeft w:val="640"/>
          <w:marRight w:val="0"/>
          <w:marTop w:val="0"/>
          <w:marBottom w:val="0"/>
          <w:divBdr>
            <w:top w:val="none" w:sz="0" w:space="0" w:color="auto"/>
            <w:left w:val="none" w:sz="0" w:space="0" w:color="auto"/>
            <w:bottom w:val="none" w:sz="0" w:space="0" w:color="auto"/>
            <w:right w:val="none" w:sz="0" w:space="0" w:color="auto"/>
          </w:divBdr>
        </w:div>
        <w:div w:id="1074861401">
          <w:marLeft w:val="640"/>
          <w:marRight w:val="0"/>
          <w:marTop w:val="0"/>
          <w:marBottom w:val="0"/>
          <w:divBdr>
            <w:top w:val="none" w:sz="0" w:space="0" w:color="auto"/>
            <w:left w:val="none" w:sz="0" w:space="0" w:color="auto"/>
            <w:bottom w:val="none" w:sz="0" w:space="0" w:color="auto"/>
            <w:right w:val="none" w:sz="0" w:space="0" w:color="auto"/>
          </w:divBdr>
        </w:div>
        <w:div w:id="1742098533">
          <w:marLeft w:val="640"/>
          <w:marRight w:val="0"/>
          <w:marTop w:val="0"/>
          <w:marBottom w:val="0"/>
          <w:divBdr>
            <w:top w:val="none" w:sz="0" w:space="0" w:color="auto"/>
            <w:left w:val="none" w:sz="0" w:space="0" w:color="auto"/>
            <w:bottom w:val="none" w:sz="0" w:space="0" w:color="auto"/>
            <w:right w:val="none" w:sz="0" w:space="0" w:color="auto"/>
          </w:divBdr>
        </w:div>
        <w:div w:id="1835951084">
          <w:marLeft w:val="640"/>
          <w:marRight w:val="0"/>
          <w:marTop w:val="0"/>
          <w:marBottom w:val="0"/>
          <w:divBdr>
            <w:top w:val="none" w:sz="0" w:space="0" w:color="auto"/>
            <w:left w:val="none" w:sz="0" w:space="0" w:color="auto"/>
            <w:bottom w:val="none" w:sz="0" w:space="0" w:color="auto"/>
            <w:right w:val="none" w:sz="0" w:space="0" w:color="auto"/>
          </w:divBdr>
        </w:div>
        <w:div w:id="905720493">
          <w:marLeft w:val="640"/>
          <w:marRight w:val="0"/>
          <w:marTop w:val="0"/>
          <w:marBottom w:val="0"/>
          <w:divBdr>
            <w:top w:val="none" w:sz="0" w:space="0" w:color="auto"/>
            <w:left w:val="none" w:sz="0" w:space="0" w:color="auto"/>
            <w:bottom w:val="none" w:sz="0" w:space="0" w:color="auto"/>
            <w:right w:val="none" w:sz="0" w:space="0" w:color="auto"/>
          </w:divBdr>
        </w:div>
        <w:div w:id="33235248">
          <w:marLeft w:val="640"/>
          <w:marRight w:val="0"/>
          <w:marTop w:val="0"/>
          <w:marBottom w:val="0"/>
          <w:divBdr>
            <w:top w:val="none" w:sz="0" w:space="0" w:color="auto"/>
            <w:left w:val="none" w:sz="0" w:space="0" w:color="auto"/>
            <w:bottom w:val="none" w:sz="0" w:space="0" w:color="auto"/>
            <w:right w:val="none" w:sz="0" w:space="0" w:color="auto"/>
          </w:divBdr>
        </w:div>
        <w:div w:id="1322194300">
          <w:marLeft w:val="640"/>
          <w:marRight w:val="0"/>
          <w:marTop w:val="0"/>
          <w:marBottom w:val="0"/>
          <w:divBdr>
            <w:top w:val="none" w:sz="0" w:space="0" w:color="auto"/>
            <w:left w:val="none" w:sz="0" w:space="0" w:color="auto"/>
            <w:bottom w:val="none" w:sz="0" w:space="0" w:color="auto"/>
            <w:right w:val="none" w:sz="0" w:space="0" w:color="auto"/>
          </w:divBdr>
        </w:div>
      </w:divsChild>
    </w:div>
    <w:div w:id="2121679969">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 w:id="2126801525">
      <w:bodyDiv w:val="1"/>
      <w:marLeft w:val="0"/>
      <w:marRight w:val="0"/>
      <w:marTop w:val="0"/>
      <w:marBottom w:val="0"/>
      <w:divBdr>
        <w:top w:val="none" w:sz="0" w:space="0" w:color="auto"/>
        <w:left w:val="none" w:sz="0" w:space="0" w:color="auto"/>
        <w:bottom w:val="none" w:sz="0" w:space="0" w:color="auto"/>
        <w:right w:val="none" w:sz="0" w:space="0" w:color="auto"/>
      </w:divBdr>
    </w:div>
    <w:div w:id="2141219087">
      <w:bodyDiv w:val="1"/>
      <w:marLeft w:val="0"/>
      <w:marRight w:val="0"/>
      <w:marTop w:val="0"/>
      <w:marBottom w:val="0"/>
      <w:divBdr>
        <w:top w:val="none" w:sz="0" w:space="0" w:color="auto"/>
        <w:left w:val="none" w:sz="0" w:space="0" w:color="auto"/>
        <w:bottom w:val="none" w:sz="0" w:space="0" w:color="auto"/>
        <w:right w:val="none" w:sz="0" w:space="0" w:color="auto"/>
      </w:divBdr>
      <w:divsChild>
        <w:div w:id="1526097967">
          <w:marLeft w:val="640"/>
          <w:marRight w:val="0"/>
          <w:marTop w:val="0"/>
          <w:marBottom w:val="0"/>
          <w:divBdr>
            <w:top w:val="none" w:sz="0" w:space="0" w:color="auto"/>
            <w:left w:val="none" w:sz="0" w:space="0" w:color="auto"/>
            <w:bottom w:val="none" w:sz="0" w:space="0" w:color="auto"/>
            <w:right w:val="none" w:sz="0" w:space="0" w:color="auto"/>
          </w:divBdr>
        </w:div>
        <w:div w:id="851069509">
          <w:marLeft w:val="640"/>
          <w:marRight w:val="0"/>
          <w:marTop w:val="0"/>
          <w:marBottom w:val="0"/>
          <w:divBdr>
            <w:top w:val="none" w:sz="0" w:space="0" w:color="auto"/>
            <w:left w:val="none" w:sz="0" w:space="0" w:color="auto"/>
            <w:bottom w:val="none" w:sz="0" w:space="0" w:color="auto"/>
            <w:right w:val="none" w:sz="0" w:space="0" w:color="auto"/>
          </w:divBdr>
        </w:div>
        <w:div w:id="689456331">
          <w:marLeft w:val="640"/>
          <w:marRight w:val="0"/>
          <w:marTop w:val="0"/>
          <w:marBottom w:val="0"/>
          <w:divBdr>
            <w:top w:val="none" w:sz="0" w:space="0" w:color="auto"/>
            <w:left w:val="none" w:sz="0" w:space="0" w:color="auto"/>
            <w:bottom w:val="none" w:sz="0" w:space="0" w:color="auto"/>
            <w:right w:val="none" w:sz="0" w:space="0" w:color="auto"/>
          </w:divBdr>
        </w:div>
        <w:div w:id="2122147520">
          <w:marLeft w:val="640"/>
          <w:marRight w:val="0"/>
          <w:marTop w:val="0"/>
          <w:marBottom w:val="0"/>
          <w:divBdr>
            <w:top w:val="none" w:sz="0" w:space="0" w:color="auto"/>
            <w:left w:val="none" w:sz="0" w:space="0" w:color="auto"/>
            <w:bottom w:val="none" w:sz="0" w:space="0" w:color="auto"/>
            <w:right w:val="none" w:sz="0" w:space="0" w:color="auto"/>
          </w:divBdr>
        </w:div>
        <w:div w:id="1372460006">
          <w:marLeft w:val="640"/>
          <w:marRight w:val="0"/>
          <w:marTop w:val="0"/>
          <w:marBottom w:val="0"/>
          <w:divBdr>
            <w:top w:val="none" w:sz="0" w:space="0" w:color="auto"/>
            <w:left w:val="none" w:sz="0" w:space="0" w:color="auto"/>
            <w:bottom w:val="none" w:sz="0" w:space="0" w:color="auto"/>
            <w:right w:val="none" w:sz="0" w:space="0" w:color="auto"/>
          </w:divBdr>
        </w:div>
        <w:div w:id="2084450721">
          <w:marLeft w:val="640"/>
          <w:marRight w:val="0"/>
          <w:marTop w:val="0"/>
          <w:marBottom w:val="0"/>
          <w:divBdr>
            <w:top w:val="none" w:sz="0" w:space="0" w:color="auto"/>
            <w:left w:val="none" w:sz="0" w:space="0" w:color="auto"/>
            <w:bottom w:val="none" w:sz="0" w:space="0" w:color="auto"/>
            <w:right w:val="none" w:sz="0" w:space="0" w:color="auto"/>
          </w:divBdr>
        </w:div>
        <w:div w:id="1836535596">
          <w:marLeft w:val="640"/>
          <w:marRight w:val="0"/>
          <w:marTop w:val="0"/>
          <w:marBottom w:val="0"/>
          <w:divBdr>
            <w:top w:val="none" w:sz="0" w:space="0" w:color="auto"/>
            <w:left w:val="none" w:sz="0" w:space="0" w:color="auto"/>
            <w:bottom w:val="none" w:sz="0" w:space="0" w:color="auto"/>
            <w:right w:val="none" w:sz="0" w:space="0" w:color="auto"/>
          </w:divBdr>
        </w:div>
        <w:div w:id="1183742034">
          <w:marLeft w:val="640"/>
          <w:marRight w:val="0"/>
          <w:marTop w:val="0"/>
          <w:marBottom w:val="0"/>
          <w:divBdr>
            <w:top w:val="none" w:sz="0" w:space="0" w:color="auto"/>
            <w:left w:val="none" w:sz="0" w:space="0" w:color="auto"/>
            <w:bottom w:val="none" w:sz="0" w:space="0" w:color="auto"/>
            <w:right w:val="none" w:sz="0" w:space="0" w:color="auto"/>
          </w:divBdr>
        </w:div>
        <w:div w:id="829369625">
          <w:marLeft w:val="640"/>
          <w:marRight w:val="0"/>
          <w:marTop w:val="0"/>
          <w:marBottom w:val="0"/>
          <w:divBdr>
            <w:top w:val="none" w:sz="0" w:space="0" w:color="auto"/>
            <w:left w:val="none" w:sz="0" w:space="0" w:color="auto"/>
            <w:bottom w:val="none" w:sz="0" w:space="0" w:color="auto"/>
            <w:right w:val="none" w:sz="0" w:space="0" w:color="auto"/>
          </w:divBdr>
        </w:div>
        <w:div w:id="651375798">
          <w:marLeft w:val="640"/>
          <w:marRight w:val="0"/>
          <w:marTop w:val="0"/>
          <w:marBottom w:val="0"/>
          <w:divBdr>
            <w:top w:val="none" w:sz="0" w:space="0" w:color="auto"/>
            <w:left w:val="none" w:sz="0" w:space="0" w:color="auto"/>
            <w:bottom w:val="none" w:sz="0" w:space="0" w:color="auto"/>
            <w:right w:val="none" w:sz="0" w:space="0" w:color="auto"/>
          </w:divBdr>
        </w:div>
        <w:div w:id="313607553">
          <w:marLeft w:val="640"/>
          <w:marRight w:val="0"/>
          <w:marTop w:val="0"/>
          <w:marBottom w:val="0"/>
          <w:divBdr>
            <w:top w:val="none" w:sz="0" w:space="0" w:color="auto"/>
            <w:left w:val="none" w:sz="0" w:space="0" w:color="auto"/>
            <w:bottom w:val="none" w:sz="0" w:space="0" w:color="auto"/>
            <w:right w:val="none" w:sz="0" w:space="0" w:color="auto"/>
          </w:divBdr>
        </w:div>
        <w:div w:id="259070613">
          <w:marLeft w:val="640"/>
          <w:marRight w:val="0"/>
          <w:marTop w:val="0"/>
          <w:marBottom w:val="0"/>
          <w:divBdr>
            <w:top w:val="none" w:sz="0" w:space="0" w:color="auto"/>
            <w:left w:val="none" w:sz="0" w:space="0" w:color="auto"/>
            <w:bottom w:val="none" w:sz="0" w:space="0" w:color="auto"/>
            <w:right w:val="none" w:sz="0" w:space="0" w:color="auto"/>
          </w:divBdr>
        </w:div>
        <w:div w:id="464861126">
          <w:marLeft w:val="640"/>
          <w:marRight w:val="0"/>
          <w:marTop w:val="0"/>
          <w:marBottom w:val="0"/>
          <w:divBdr>
            <w:top w:val="none" w:sz="0" w:space="0" w:color="auto"/>
            <w:left w:val="none" w:sz="0" w:space="0" w:color="auto"/>
            <w:bottom w:val="none" w:sz="0" w:space="0" w:color="auto"/>
            <w:right w:val="none" w:sz="0" w:space="0" w:color="auto"/>
          </w:divBdr>
        </w:div>
        <w:div w:id="63798838">
          <w:marLeft w:val="640"/>
          <w:marRight w:val="0"/>
          <w:marTop w:val="0"/>
          <w:marBottom w:val="0"/>
          <w:divBdr>
            <w:top w:val="none" w:sz="0" w:space="0" w:color="auto"/>
            <w:left w:val="none" w:sz="0" w:space="0" w:color="auto"/>
            <w:bottom w:val="none" w:sz="0" w:space="0" w:color="auto"/>
            <w:right w:val="none" w:sz="0" w:space="0" w:color="auto"/>
          </w:divBdr>
        </w:div>
        <w:div w:id="148402884">
          <w:marLeft w:val="640"/>
          <w:marRight w:val="0"/>
          <w:marTop w:val="0"/>
          <w:marBottom w:val="0"/>
          <w:divBdr>
            <w:top w:val="none" w:sz="0" w:space="0" w:color="auto"/>
            <w:left w:val="none" w:sz="0" w:space="0" w:color="auto"/>
            <w:bottom w:val="none" w:sz="0" w:space="0" w:color="auto"/>
            <w:right w:val="none" w:sz="0" w:space="0" w:color="auto"/>
          </w:divBdr>
        </w:div>
        <w:div w:id="281500008">
          <w:marLeft w:val="640"/>
          <w:marRight w:val="0"/>
          <w:marTop w:val="0"/>
          <w:marBottom w:val="0"/>
          <w:divBdr>
            <w:top w:val="none" w:sz="0" w:space="0" w:color="auto"/>
            <w:left w:val="none" w:sz="0" w:space="0" w:color="auto"/>
            <w:bottom w:val="none" w:sz="0" w:space="0" w:color="auto"/>
            <w:right w:val="none" w:sz="0" w:space="0" w:color="auto"/>
          </w:divBdr>
        </w:div>
        <w:div w:id="116145076">
          <w:marLeft w:val="640"/>
          <w:marRight w:val="0"/>
          <w:marTop w:val="0"/>
          <w:marBottom w:val="0"/>
          <w:divBdr>
            <w:top w:val="none" w:sz="0" w:space="0" w:color="auto"/>
            <w:left w:val="none" w:sz="0" w:space="0" w:color="auto"/>
            <w:bottom w:val="none" w:sz="0" w:space="0" w:color="auto"/>
            <w:right w:val="none" w:sz="0" w:space="0" w:color="auto"/>
          </w:divBdr>
        </w:div>
        <w:div w:id="1585261662">
          <w:marLeft w:val="640"/>
          <w:marRight w:val="0"/>
          <w:marTop w:val="0"/>
          <w:marBottom w:val="0"/>
          <w:divBdr>
            <w:top w:val="none" w:sz="0" w:space="0" w:color="auto"/>
            <w:left w:val="none" w:sz="0" w:space="0" w:color="auto"/>
            <w:bottom w:val="none" w:sz="0" w:space="0" w:color="auto"/>
            <w:right w:val="none" w:sz="0" w:space="0" w:color="auto"/>
          </w:divBdr>
        </w:div>
        <w:div w:id="143665645">
          <w:marLeft w:val="640"/>
          <w:marRight w:val="0"/>
          <w:marTop w:val="0"/>
          <w:marBottom w:val="0"/>
          <w:divBdr>
            <w:top w:val="none" w:sz="0" w:space="0" w:color="auto"/>
            <w:left w:val="none" w:sz="0" w:space="0" w:color="auto"/>
            <w:bottom w:val="none" w:sz="0" w:space="0" w:color="auto"/>
            <w:right w:val="none" w:sz="0" w:space="0" w:color="auto"/>
          </w:divBdr>
        </w:div>
        <w:div w:id="480998455">
          <w:marLeft w:val="640"/>
          <w:marRight w:val="0"/>
          <w:marTop w:val="0"/>
          <w:marBottom w:val="0"/>
          <w:divBdr>
            <w:top w:val="none" w:sz="0" w:space="0" w:color="auto"/>
            <w:left w:val="none" w:sz="0" w:space="0" w:color="auto"/>
            <w:bottom w:val="none" w:sz="0" w:space="0" w:color="auto"/>
            <w:right w:val="none" w:sz="0" w:space="0" w:color="auto"/>
          </w:divBdr>
        </w:div>
        <w:div w:id="1789885262">
          <w:marLeft w:val="640"/>
          <w:marRight w:val="0"/>
          <w:marTop w:val="0"/>
          <w:marBottom w:val="0"/>
          <w:divBdr>
            <w:top w:val="none" w:sz="0" w:space="0" w:color="auto"/>
            <w:left w:val="none" w:sz="0" w:space="0" w:color="auto"/>
            <w:bottom w:val="none" w:sz="0" w:space="0" w:color="auto"/>
            <w:right w:val="none" w:sz="0" w:space="0" w:color="auto"/>
          </w:divBdr>
        </w:div>
        <w:div w:id="869226234">
          <w:marLeft w:val="640"/>
          <w:marRight w:val="0"/>
          <w:marTop w:val="0"/>
          <w:marBottom w:val="0"/>
          <w:divBdr>
            <w:top w:val="none" w:sz="0" w:space="0" w:color="auto"/>
            <w:left w:val="none" w:sz="0" w:space="0" w:color="auto"/>
            <w:bottom w:val="none" w:sz="0" w:space="0" w:color="auto"/>
            <w:right w:val="none" w:sz="0" w:space="0" w:color="auto"/>
          </w:divBdr>
        </w:div>
        <w:div w:id="1071853180">
          <w:marLeft w:val="640"/>
          <w:marRight w:val="0"/>
          <w:marTop w:val="0"/>
          <w:marBottom w:val="0"/>
          <w:divBdr>
            <w:top w:val="none" w:sz="0" w:space="0" w:color="auto"/>
            <w:left w:val="none" w:sz="0" w:space="0" w:color="auto"/>
            <w:bottom w:val="none" w:sz="0" w:space="0" w:color="auto"/>
            <w:right w:val="none" w:sz="0" w:space="0" w:color="auto"/>
          </w:divBdr>
        </w:div>
        <w:div w:id="1821269437">
          <w:marLeft w:val="640"/>
          <w:marRight w:val="0"/>
          <w:marTop w:val="0"/>
          <w:marBottom w:val="0"/>
          <w:divBdr>
            <w:top w:val="none" w:sz="0" w:space="0" w:color="auto"/>
            <w:left w:val="none" w:sz="0" w:space="0" w:color="auto"/>
            <w:bottom w:val="none" w:sz="0" w:space="0" w:color="auto"/>
            <w:right w:val="none" w:sz="0" w:space="0" w:color="auto"/>
          </w:divBdr>
        </w:div>
        <w:div w:id="1219897887">
          <w:marLeft w:val="640"/>
          <w:marRight w:val="0"/>
          <w:marTop w:val="0"/>
          <w:marBottom w:val="0"/>
          <w:divBdr>
            <w:top w:val="none" w:sz="0" w:space="0" w:color="auto"/>
            <w:left w:val="none" w:sz="0" w:space="0" w:color="auto"/>
            <w:bottom w:val="none" w:sz="0" w:space="0" w:color="auto"/>
            <w:right w:val="none" w:sz="0" w:space="0" w:color="auto"/>
          </w:divBdr>
        </w:div>
        <w:div w:id="1354922876">
          <w:marLeft w:val="640"/>
          <w:marRight w:val="0"/>
          <w:marTop w:val="0"/>
          <w:marBottom w:val="0"/>
          <w:divBdr>
            <w:top w:val="none" w:sz="0" w:space="0" w:color="auto"/>
            <w:left w:val="none" w:sz="0" w:space="0" w:color="auto"/>
            <w:bottom w:val="none" w:sz="0" w:space="0" w:color="auto"/>
            <w:right w:val="none" w:sz="0" w:space="0" w:color="auto"/>
          </w:divBdr>
        </w:div>
        <w:div w:id="1781602911">
          <w:marLeft w:val="640"/>
          <w:marRight w:val="0"/>
          <w:marTop w:val="0"/>
          <w:marBottom w:val="0"/>
          <w:divBdr>
            <w:top w:val="none" w:sz="0" w:space="0" w:color="auto"/>
            <w:left w:val="none" w:sz="0" w:space="0" w:color="auto"/>
            <w:bottom w:val="none" w:sz="0" w:space="0" w:color="auto"/>
            <w:right w:val="none" w:sz="0" w:space="0" w:color="auto"/>
          </w:divBdr>
        </w:div>
        <w:div w:id="1343434779">
          <w:marLeft w:val="640"/>
          <w:marRight w:val="0"/>
          <w:marTop w:val="0"/>
          <w:marBottom w:val="0"/>
          <w:divBdr>
            <w:top w:val="none" w:sz="0" w:space="0" w:color="auto"/>
            <w:left w:val="none" w:sz="0" w:space="0" w:color="auto"/>
            <w:bottom w:val="none" w:sz="0" w:space="0" w:color="auto"/>
            <w:right w:val="none" w:sz="0" w:space="0" w:color="auto"/>
          </w:divBdr>
        </w:div>
        <w:div w:id="1407151212">
          <w:marLeft w:val="640"/>
          <w:marRight w:val="0"/>
          <w:marTop w:val="0"/>
          <w:marBottom w:val="0"/>
          <w:divBdr>
            <w:top w:val="none" w:sz="0" w:space="0" w:color="auto"/>
            <w:left w:val="none" w:sz="0" w:space="0" w:color="auto"/>
            <w:bottom w:val="none" w:sz="0" w:space="0" w:color="auto"/>
            <w:right w:val="none" w:sz="0" w:space="0" w:color="auto"/>
          </w:divBdr>
        </w:div>
        <w:div w:id="1893230824">
          <w:marLeft w:val="640"/>
          <w:marRight w:val="0"/>
          <w:marTop w:val="0"/>
          <w:marBottom w:val="0"/>
          <w:divBdr>
            <w:top w:val="none" w:sz="0" w:space="0" w:color="auto"/>
            <w:left w:val="none" w:sz="0" w:space="0" w:color="auto"/>
            <w:bottom w:val="none" w:sz="0" w:space="0" w:color="auto"/>
            <w:right w:val="none" w:sz="0" w:space="0" w:color="auto"/>
          </w:divBdr>
        </w:div>
        <w:div w:id="800344388">
          <w:marLeft w:val="640"/>
          <w:marRight w:val="0"/>
          <w:marTop w:val="0"/>
          <w:marBottom w:val="0"/>
          <w:divBdr>
            <w:top w:val="none" w:sz="0" w:space="0" w:color="auto"/>
            <w:left w:val="none" w:sz="0" w:space="0" w:color="auto"/>
            <w:bottom w:val="none" w:sz="0" w:space="0" w:color="auto"/>
            <w:right w:val="none" w:sz="0" w:space="0" w:color="auto"/>
          </w:divBdr>
        </w:div>
        <w:div w:id="815417796">
          <w:marLeft w:val="640"/>
          <w:marRight w:val="0"/>
          <w:marTop w:val="0"/>
          <w:marBottom w:val="0"/>
          <w:divBdr>
            <w:top w:val="none" w:sz="0" w:space="0" w:color="auto"/>
            <w:left w:val="none" w:sz="0" w:space="0" w:color="auto"/>
            <w:bottom w:val="none" w:sz="0" w:space="0" w:color="auto"/>
            <w:right w:val="none" w:sz="0" w:space="0" w:color="auto"/>
          </w:divBdr>
        </w:div>
        <w:div w:id="1356036346">
          <w:marLeft w:val="640"/>
          <w:marRight w:val="0"/>
          <w:marTop w:val="0"/>
          <w:marBottom w:val="0"/>
          <w:divBdr>
            <w:top w:val="none" w:sz="0" w:space="0" w:color="auto"/>
            <w:left w:val="none" w:sz="0" w:space="0" w:color="auto"/>
            <w:bottom w:val="none" w:sz="0" w:space="0" w:color="auto"/>
            <w:right w:val="none" w:sz="0" w:space="0" w:color="auto"/>
          </w:divBdr>
        </w:div>
        <w:div w:id="848561655">
          <w:marLeft w:val="640"/>
          <w:marRight w:val="0"/>
          <w:marTop w:val="0"/>
          <w:marBottom w:val="0"/>
          <w:divBdr>
            <w:top w:val="none" w:sz="0" w:space="0" w:color="auto"/>
            <w:left w:val="none" w:sz="0" w:space="0" w:color="auto"/>
            <w:bottom w:val="none" w:sz="0" w:space="0" w:color="auto"/>
            <w:right w:val="none" w:sz="0" w:space="0" w:color="auto"/>
          </w:divBdr>
        </w:div>
        <w:div w:id="1193954855">
          <w:marLeft w:val="640"/>
          <w:marRight w:val="0"/>
          <w:marTop w:val="0"/>
          <w:marBottom w:val="0"/>
          <w:divBdr>
            <w:top w:val="none" w:sz="0" w:space="0" w:color="auto"/>
            <w:left w:val="none" w:sz="0" w:space="0" w:color="auto"/>
            <w:bottom w:val="none" w:sz="0" w:space="0" w:color="auto"/>
            <w:right w:val="none" w:sz="0" w:space="0" w:color="auto"/>
          </w:divBdr>
        </w:div>
        <w:div w:id="233394824">
          <w:marLeft w:val="640"/>
          <w:marRight w:val="0"/>
          <w:marTop w:val="0"/>
          <w:marBottom w:val="0"/>
          <w:divBdr>
            <w:top w:val="none" w:sz="0" w:space="0" w:color="auto"/>
            <w:left w:val="none" w:sz="0" w:space="0" w:color="auto"/>
            <w:bottom w:val="none" w:sz="0" w:space="0" w:color="auto"/>
            <w:right w:val="none" w:sz="0" w:space="0" w:color="auto"/>
          </w:divBdr>
        </w:div>
        <w:div w:id="2125490360">
          <w:marLeft w:val="640"/>
          <w:marRight w:val="0"/>
          <w:marTop w:val="0"/>
          <w:marBottom w:val="0"/>
          <w:divBdr>
            <w:top w:val="none" w:sz="0" w:space="0" w:color="auto"/>
            <w:left w:val="none" w:sz="0" w:space="0" w:color="auto"/>
            <w:bottom w:val="none" w:sz="0" w:space="0" w:color="auto"/>
            <w:right w:val="none" w:sz="0" w:space="0" w:color="auto"/>
          </w:divBdr>
        </w:div>
        <w:div w:id="1848514867">
          <w:marLeft w:val="640"/>
          <w:marRight w:val="0"/>
          <w:marTop w:val="0"/>
          <w:marBottom w:val="0"/>
          <w:divBdr>
            <w:top w:val="none" w:sz="0" w:space="0" w:color="auto"/>
            <w:left w:val="none" w:sz="0" w:space="0" w:color="auto"/>
            <w:bottom w:val="none" w:sz="0" w:space="0" w:color="auto"/>
            <w:right w:val="none" w:sz="0" w:space="0" w:color="auto"/>
          </w:divBdr>
        </w:div>
        <w:div w:id="590894522">
          <w:marLeft w:val="640"/>
          <w:marRight w:val="0"/>
          <w:marTop w:val="0"/>
          <w:marBottom w:val="0"/>
          <w:divBdr>
            <w:top w:val="none" w:sz="0" w:space="0" w:color="auto"/>
            <w:left w:val="none" w:sz="0" w:space="0" w:color="auto"/>
            <w:bottom w:val="none" w:sz="0" w:space="0" w:color="auto"/>
            <w:right w:val="none" w:sz="0" w:space="0" w:color="auto"/>
          </w:divBdr>
        </w:div>
        <w:div w:id="1438940662">
          <w:marLeft w:val="640"/>
          <w:marRight w:val="0"/>
          <w:marTop w:val="0"/>
          <w:marBottom w:val="0"/>
          <w:divBdr>
            <w:top w:val="none" w:sz="0" w:space="0" w:color="auto"/>
            <w:left w:val="none" w:sz="0" w:space="0" w:color="auto"/>
            <w:bottom w:val="none" w:sz="0" w:space="0" w:color="auto"/>
            <w:right w:val="none" w:sz="0" w:space="0" w:color="auto"/>
          </w:divBdr>
        </w:div>
        <w:div w:id="1254239222">
          <w:marLeft w:val="640"/>
          <w:marRight w:val="0"/>
          <w:marTop w:val="0"/>
          <w:marBottom w:val="0"/>
          <w:divBdr>
            <w:top w:val="none" w:sz="0" w:space="0" w:color="auto"/>
            <w:left w:val="none" w:sz="0" w:space="0" w:color="auto"/>
            <w:bottom w:val="none" w:sz="0" w:space="0" w:color="auto"/>
            <w:right w:val="none" w:sz="0" w:space="0" w:color="auto"/>
          </w:divBdr>
        </w:div>
        <w:div w:id="600458212">
          <w:marLeft w:val="640"/>
          <w:marRight w:val="0"/>
          <w:marTop w:val="0"/>
          <w:marBottom w:val="0"/>
          <w:divBdr>
            <w:top w:val="none" w:sz="0" w:space="0" w:color="auto"/>
            <w:left w:val="none" w:sz="0" w:space="0" w:color="auto"/>
            <w:bottom w:val="none" w:sz="0" w:space="0" w:color="auto"/>
            <w:right w:val="none" w:sz="0" w:space="0" w:color="auto"/>
          </w:divBdr>
        </w:div>
        <w:div w:id="1591311003">
          <w:marLeft w:val="640"/>
          <w:marRight w:val="0"/>
          <w:marTop w:val="0"/>
          <w:marBottom w:val="0"/>
          <w:divBdr>
            <w:top w:val="none" w:sz="0" w:space="0" w:color="auto"/>
            <w:left w:val="none" w:sz="0" w:space="0" w:color="auto"/>
            <w:bottom w:val="none" w:sz="0" w:space="0" w:color="auto"/>
            <w:right w:val="none" w:sz="0" w:space="0" w:color="auto"/>
          </w:divBdr>
        </w:div>
        <w:div w:id="1200049023">
          <w:marLeft w:val="640"/>
          <w:marRight w:val="0"/>
          <w:marTop w:val="0"/>
          <w:marBottom w:val="0"/>
          <w:divBdr>
            <w:top w:val="none" w:sz="0" w:space="0" w:color="auto"/>
            <w:left w:val="none" w:sz="0" w:space="0" w:color="auto"/>
            <w:bottom w:val="none" w:sz="0" w:space="0" w:color="auto"/>
            <w:right w:val="none" w:sz="0" w:space="0" w:color="auto"/>
          </w:divBdr>
        </w:div>
        <w:div w:id="271328286">
          <w:marLeft w:val="640"/>
          <w:marRight w:val="0"/>
          <w:marTop w:val="0"/>
          <w:marBottom w:val="0"/>
          <w:divBdr>
            <w:top w:val="none" w:sz="0" w:space="0" w:color="auto"/>
            <w:left w:val="none" w:sz="0" w:space="0" w:color="auto"/>
            <w:bottom w:val="none" w:sz="0" w:space="0" w:color="auto"/>
            <w:right w:val="none" w:sz="0" w:space="0" w:color="auto"/>
          </w:divBdr>
        </w:div>
        <w:div w:id="1793330310">
          <w:marLeft w:val="640"/>
          <w:marRight w:val="0"/>
          <w:marTop w:val="0"/>
          <w:marBottom w:val="0"/>
          <w:divBdr>
            <w:top w:val="none" w:sz="0" w:space="0" w:color="auto"/>
            <w:left w:val="none" w:sz="0" w:space="0" w:color="auto"/>
            <w:bottom w:val="none" w:sz="0" w:space="0" w:color="auto"/>
            <w:right w:val="none" w:sz="0" w:space="0" w:color="auto"/>
          </w:divBdr>
        </w:div>
        <w:div w:id="213389937">
          <w:marLeft w:val="640"/>
          <w:marRight w:val="0"/>
          <w:marTop w:val="0"/>
          <w:marBottom w:val="0"/>
          <w:divBdr>
            <w:top w:val="none" w:sz="0" w:space="0" w:color="auto"/>
            <w:left w:val="none" w:sz="0" w:space="0" w:color="auto"/>
            <w:bottom w:val="none" w:sz="0" w:space="0" w:color="auto"/>
            <w:right w:val="none" w:sz="0" w:space="0" w:color="auto"/>
          </w:divBdr>
        </w:div>
        <w:div w:id="685401789">
          <w:marLeft w:val="640"/>
          <w:marRight w:val="0"/>
          <w:marTop w:val="0"/>
          <w:marBottom w:val="0"/>
          <w:divBdr>
            <w:top w:val="none" w:sz="0" w:space="0" w:color="auto"/>
            <w:left w:val="none" w:sz="0" w:space="0" w:color="auto"/>
            <w:bottom w:val="none" w:sz="0" w:space="0" w:color="auto"/>
            <w:right w:val="none" w:sz="0" w:space="0" w:color="auto"/>
          </w:divBdr>
        </w:div>
        <w:div w:id="808743018">
          <w:marLeft w:val="640"/>
          <w:marRight w:val="0"/>
          <w:marTop w:val="0"/>
          <w:marBottom w:val="0"/>
          <w:divBdr>
            <w:top w:val="none" w:sz="0" w:space="0" w:color="auto"/>
            <w:left w:val="none" w:sz="0" w:space="0" w:color="auto"/>
            <w:bottom w:val="none" w:sz="0" w:space="0" w:color="auto"/>
            <w:right w:val="none" w:sz="0" w:space="0" w:color="auto"/>
          </w:divBdr>
        </w:div>
        <w:div w:id="769204960">
          <w:marLeft w:val="640"/>
          <w:marRight w:val="0"/>
          <w:marTop w:val="0"/>
          <w:marBottom w:val="0"/>
          <w:divBdr>
            <w:top w:val="none" w:sz="0" w:space="0" w:color="auto"/>
            <w:left w:val="none" w:sz="0" w:space="0" w:color="auto"/>
            <w:bottom w:val="none" w:sz="0" w:space="0" w:color="auto"/>
            <w:right w:val="none" w:sz="0" w:space="0" w:color="auto"/>
          </w:divBdr>
        </w:div>
        <w:div w:id="1809350098">
          <w:marLeft w:val="640"/>
          <w:marRight w:val="0"/>
          <w:marTop w:val="0"/>
          <w:marBottom w:val="0"/>
          <w:divBdr>
            <w:top w:val="none" w:sz="0" w:space="0" w:color="auto"/>
            <w:left w:val="none" w:sz="0" w:space="0" w:color="auto"/>
            <w:bottom w:val="none" w:sz="0" w:space="0" w:color="auto"/>
            <w:right w:val="none" w:sz="0" w:space="0" w:color="auto"/>
          </w:divBdr>
        </w:div>
        <w:div w:id="1166818665">
          <w:marLeft w:val="640"/>
          <w:marRight w:val="0"/>
          <w:marTop w:val="0"/>
          <w:marBottom w:val="0"/>
          <w:divBdr>
            <w:top w:val="none" w:sz="0" w:space="0" w:color="auto"/>
            <w:left w:val="none" w:sz="0" w:space="0" w:color="auto"/>
            <w:bottom w:val="none" w:sz="0" w:space="0" w:color="auto"/>
            <w:right w:val="none" w:sz="0" w:space="0" w:color="auto"/>
          </w:divBdr>
        </w:div>
        <w:div w:id="2018535105">
          <w:marLeft w:val="640"/>
          <w:marRight w:val="0"/>
          <w:marTop w:val="0"/>
          <w:marBottom w:val="0"/>
          <w:divBdr>
            <w:top w:val="none" w:sz="0" w:space="0" w:color="auto"/>
            <w:left w:val="none" w:sz="0" w:space="0" w:color="auto"/>
            <w:bottom w:val="none" w:sz="0" w:space="0" w:color="auto"/>
            <w:right w:val="none" w:sz="0" w:space="0" w:color="auto"/>
          </w:divBdr>
        </w:div>
        <w:div w:id="1009331577">
          <w:marLeft w:val="640"/>
          <w:marRight w:val="0"/>
          <w:marTop w:val="0"/>
          <w:marBottom w:val="0"/>
          <w:divBdr>
            <w:top w:val="none" w:sz="0" w:space="0" w:color="auto"/>
            <w:left w:val="none" w:sz="0" w:space="0" w:color="auto"/>
            <w:bottom w:val="none" w:sz="0" w:space="0" w:color="auto"/>
            <w:right w:val="none" w:sz="0" w:space="0" w:color="auto"/>
          </w:divBdr>
        </w:div>
        <w:div w:id="1591809676">
          <w:marLeft w:val="640"/>
          <w:marRight w:val="0"/>
          <w:marTop w:val="0"/>
          <w:marBottom w:val="0"/>
          <w:divBdr>
            <w:top w:val="none" w:sz="0" w:space="0" w:color="auto"/>
            <w:left w:val="none" w:sz="0" w:space="0" w:color="auto"/>
            <w:bottom w:val="none" w:sz="0" w:space="0" w:color="auto"/>
            <w:right w:val="none" w:sz="0" w:space="0" w:color="auto"/>
          </w:divBdr>
        </w:div>
        <w:div w:id="1611163076">
          <w:marLeft w:val="640"/>
          <w:marRight w:val="0"/>
          <w:marTop w:val="0"/>
          <w:marBottom w:val="0"/>
          <w:divBdr>
            <w:top w:val="none" w:sz="0" w:space="0" w:color="auto"/>
            <w:left w:val="none" w:sz="0" w:space="0" w:color="auto"/>
            <w:bottom w:val="none" w:sz="0" w:space="0" w:color="auto"/>
            <w:right w:val="none" w:sz="0" w:space="0" w:color="auto"/>
          </w:divBdr>
        </w:div>
        <w:div w:id="1895698767">
          <w:marLeft w:val="640"/>
          <w:marRight w:val="0"/>
          <w:marTop w:val="0"/>
          <w:marBottom w:val="0"/>
          <w:divBdr>
            <w:top w:val="none" w:sz="0" w:space="0" w:color="auto"/>
            <w:left w:val="none" w:sz="0" w:space="0" w:color="auto"/>
            <w:bottom w:val="none" w:sz="0" w:space="0" w:color="auto"/>
            <w:right w:val="none" w:sz="0" w:space="0" w:color="auto"/>
          </w:divBdr>
        </w:div>
        <w:div w:id="1270819492">
          <w:marLeft w:val="640"/>
          <w:marRight w:val="0"/>
          <w:marTop w:val="0"/>
          <w:marBottom w:val="0"/>
          <w:divBdr>
            <w:top w:val="none" w:sz="0" w:space="0" w:color="auto"/>
            <w:left w:val="none" w:sz="0" w:space="0" w:color="auto"/>
            <w:bottom w:val="none" w:sz="0" w:space="0" w:color="auto"/>
            <w:right w:val="none" w:sz="0" w:space="0" w:color="auto"/>
          </w:divBdr>
        </w:div>
        <w:div w:id="124810998">
          <w:marLeft w:val="640"/>
          <w:marRight w:val="0"/>
          <w:marTop w:val="0"/>
          <w:marBottom w:val="0"/>
          <w:divBdr>
            <w:top w:val="none" w:sz="0" w:space="0" w:color="auto"/>
            <w:left w:val="none" w:sz="0" w:space="0" w:color="auto"/>
            <w:bottom w:val="none" w:sz="0" w:space="0" w:color="auto"/>
            <w:right w:val="none" w:sz="0" w:space="0" w:color="auto"/>
          </w:divBdr>
        </w:div>
        <w:div w:id="1043291926">
          <w:marLeft w:val="640"/>
          <w:marRight w:val="0"/>
          <w:marTop w:val="0"/>
          <w:marBottom w:val="0"/>
          <w:divBdr>
            <w:top w:val="none" w:sz="0" w:space="0" w:color="auto"/>
            <w:left w:val="none" w:sz="0" w:space="0" w:color="auto"/>
            <w:bottom w:val="none" w:sz="0" w:space="0" w:color="auto"/>
            <w:right w:val="none" w:sz="0" w:space="0" w:color="auto"/>
          </w:divBdr>
        </w:div>
        <w:div w:id="823088340">
          <w:marLeft w:val="640"/>
          <w:marRight w:val="0"/>
          <w:marTop w:val="0"/>
          <w:marBottom w:val="0"/>
          <w:divBdr>
            <w:top w:val="none" w:sz="0" w:space="0" w:color="auto"/>
            <w:left w:val="none" w:sz="0" w:space="0" w:color="auto"/>
            <w:bottom w:val="none" w:sz="0" w:space="0" w:color="auto"/>
            <w:right w:val="none" w:sz="0" w:space="0" w:color="auto"/>
          </w:divBdr>
        </w:div>
        <w:div w:id="2043509149">
          <w:marLeft w:val="640"/>
          <w:marRight w:val="0"/>
          <w:marTop w:val="0"/>
          <w:marBottom w:val="0"/>
          <w:divBdr>
            <w:top w:val="none" w:sz="0" w:space="0" w:color="auto"/>
            <w:left w:val="none" w:sz="0" w:space="0" w:color="auto"/>
            <w:bottom w:val="none" w:sz="0" w:space="0" w:color="auto"/>
            <w:right w:val="none" w:sz="0" w:space="0" w:color="auto"/>
          </w:divBdr>
        </w:div>
        <w:div w:id="1227108819">
          <w:marLeft w:val="640"/>
          <w:marRight w:val="0"/>
          <w:marTop w:val="0"/>
          <w:marBottom w:val="0"/>
          <w:divBdr>
            <w:top w:val="none" w:sz="0" w:space="0" w:color="auto"/>
            <w:left w:val="none" w:sz="0" w:space="0" w:color="auto"/>
            <w:bottom w:val="none" w:sz="0" w:space="0" w:color="auto"/>
            <w:right w:val="none" w:sz="0" w:space="0" w:color="auto"/>
          </w:divBdr>
        </w:div>
        <w:div w:id="2052420339">
          <w:marLeft w:val="640"/>
          <w:marRight w:val="0"/>
          <w:marTop w:val="0"/>
          <w:marBottom w:val="0"/>
          <w:divBdr>
            <w:top w:val="none" w:sz="0" w:space="0" w:color="auto"/>
            <w:left w:val="none" w:sz="0" w:space="0" w:color="auto"/>
            <w:bottom w:val="none" w:sz="0" w:space="0" w:color="auto"/>
            <w:right w:val="none" w:sz="0" w:space="0" w:color="auto"/>
          </w:divBdr>
        </w:div>
        <w:div w:id="251164669">
          <w:marLeft w:val="640"/>
          <w:marRight w:val="0"/>
          <w:marTop w:val="0"/>
          <w:marBottom w:val="0"/>
          <w:divBdr>
            <w:top w:val="none" w:sz="0" w:space="0" w:color="auto"/>
            <w:left w:val="none" w:sz="0" w:space="0" w:color="auto"/>
            <w:bottom w:val="none" w:sz="0" w:space="0" w:color="auto"/>
            <w:right w:val="none" w:sz="0" w:space="0" w:color="auto"/>
          </w:divBdr>
        </w:div>
        <w:div w:id="742993103">
          <w:marLeft w:val="640"/>
          <w:marRight w:val="0"/>
          <w:marTop w:val="0"/>
          <w:marBottom w:val="0"/>
          <w:divBdr>
            <w:top w:val="none" w:sz="0" w:space="0" w:color="auto"/>
            <w:left w:val="none" w:sz="0" w:space="0" w:color="auto"/>
            <w:bottom w:val="none" w:sz="0" w:space="0" w:color="auto"/>
            <w:right w:val="none" w:sz="0" w:space="0" w:color="auto"/>
          </w:divBdr>
        </w:div>
        <w:div w:id="1975670215">
          <w:marLeft w:val="640"/>
          <w:marRight w:val="0"/>
          <w:marTop w:val="0"/>
          <w:marBottom w:val="0"/>
          <w:divBdr>
            <w:top w:val="none" w:sz="0" w:space="0" w:color="auto"/>
            <w:left w:val="none" w:sz="0" w:space="0" w:color="auto"/>
            <w:bottom w:val="none" w:sz="0" w:space="0" w:color="auto"/>
            <w:right w:val="none" w:sz="0" w:space="0" w:color="auto"/>
          </w:divBdr>
        </w:div>
        <w:div w:id="1244146631">
          <w:marLeft w:val="640"/>
          <w:marRight w:val="0"/>
          <w:marTop w:val="0"/>
          <w:marBottom w:val="0"/>
          <w:divBdr>
            <w:top w:val="none" w:sz="0" w:space="0" w:color="auto"/>
            <w:left w:val="none" w:sz="0" w:space="0" w:color="auto"/>
            <w:bottom w:val="none" w:sz="0" w:space="0" w:color="auto"/>
            <w:right w:val="none" w:sz="0" w:space="0" w:color="auto"/>
          </w:divBdr>
        </w:div>
        <w:div w:id="1712534093">
          <w:marLeft w:val="640"/>
          <w:marRight w:val="0"/>
          <w:marTop w:val="0"/>
          <w:marBottom w:val="0"/>
          <w:divBdr>
            <w:top w:val="none" w:sz="0" w:space="0" w:color="auto"/>
            <w:left w:val="none" w:sz="0" w:space="0" w:color="auto"/>
            <w:bottom w:val="none" w:sz="0" w:space="0" w:color="auto"/>
            <w:right w:val="none" w:sz="0" w:space="0" w:color="auto"/>
          </w:divBdr>
        </w:div>
        <w:div w:id="1894198479">
          <w:marLeft w:val="640"/>
          <w:marRight w:val="0"/>
          <w:marTop w:val="0"/>
          <w:marBottom w:val="0"/>
          <w:divBdr>
            <w:top w:val="none" w:sz="0" w:space="0" w:color="auto"/>
            <w:left w:val="none" w:sz="0" w:space="0" w:color="auto"/>
            <w:bottom w:val="none" w:sz="0" w:space="0" w:color="auto"/>
            <w:right w:val="none" w:sz="0" w:space="0" w:color="auto"/>
          </w:divBdr>
        </w:div>
      </w:divsChild>
    </w:div>
    <w:div w:id="21452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
      <w:docPartPr>
        <w:name w:val="E43587B7715C4B979DC2CC26F1BF5D97"/>
        <w:category>
          <w:name w:val="General"/>
          <w:gallery w:val="placeholder"/>
        </w:category>
        <w:types>
          <w:type w:val="bbPlcHdr"/>
        </w:types>
        <w:behaviors>
          <w:behavior w:val="content"/>
        </w:behaviors>
        <w:guid w:val="{288B3766-0F8F-4D0A-A609-55686CFFFD03}"/>
      </w:docPartPr>
      <w:docPartBody>
        <w:p w:rsidR="0047214D" w:rsidRDefault="00FC3B22" w:rsidP="00FC3B22">
          <w:pPr>
            <w:pStyle w:val="E43587B7715C4B979DC2CC26F1BF5D97"/>
          </w:pPr>
          <w:r w:rsidRPr="003D08FB">
            <w:rPr>
              <w:rStyle w:val="PlaceholderText"/>
            </w:rPr>
            <w:t>Click or tap here to enter text.</w:t>
          </w:r>
        </w:p>
      </w:docPartBody>
    </w:docPart>
    <w:docPart>
      <w:docPartPr>
        <w:name w:val="D49D558F6ADF49E696EB7FEF9842428D"/>
        <w:category>
          <w:name w:val="General"/>
          <w:gallery w:val="placeholder"/>
        </w:category>
        <w:types>
          <w:type w:val="bbPlcHdr"/>
        </w:types>
        <w:behaviors>
          <w:behavior w:val="content"/>
        </w:behaviors>
        <w:guid w:val="{744F1223-B4F7-471D-8A92-44A7302426B7}"/>
      </w:docPartPr>
      <w:docPartBody>
        <w:p w:rsidR="00A34BE3" w:rsidRDefault="00196209" w:rsidP="00196209">
          <w:pPr>
            <w:pStyle w:val="D49D558F6ADF49E696EB7FEF9842428D"/>
          </w:pPr>
          <w:r w:rsidRPr="00F34003">
            <w:rPr>
              <w:rStyle w:val="PlaceholderText"/>
            </w:rPr>
            <w:t>Click or tap here to enter text.</w:t>
          </w:r>
        </w:p>
      </w:docPartBody>
    </w:docPart>
    <w:docPart>
      <w:docPartPr>
        <w:name w:val="6BB011217CF44852A583AD6A9BB3DE64"/>
        <w:category>
          <w:name w:val="General"/>
          <w:gallery w:val="placeholder"/>
        </w:category>
        <w:types>
          <w:type w:val="bbPlcHdr"/>
        </w:types>
        <w:behaviors>
          <w:behavior w:val="content"/>
        </w:behaviors>
        <w:guid w:val="{75BC9C95-BC4D-4353-BEAC-A1A76F7D1D04}"/>
      </w:docPartPr>
      <w:docPartBody>
        <w:p w:rsidR="005B0A11" w:rsidRDefault="006625AD" w:rsidP="006625AD">
          <w:pPr>
            <w:pStyle w:val="6BB011217CF44852A583AD6A9BB3DE64"/>
          </w:pPr>
          <w:r w:rsidRPr="00F34003">
            <w:rPr>
              <w:rStyle w:val="PlaceholderText"/>
            </w:rPr>
            <w:t>Click or tap here to enter text.</w:t>
          </w:r>
        </w:p>
      </w:docPartBody>
    </w:docPart>
    <w:docPart>
      <w:docPartPr>
        <w:name w:val="6950D4A108884F57AC54D29A284EFD6E"/>
        <w:category>
          <w:name w:val="General"/>
          <w:gallery w:val="placeholder"/>
        </w:category>
        <w:types>
          <w:type w:val="bbPlcHdr"/>
        </w:types>
        <w:behaviors>
          <w:behavior w:val="content"/>
        </w:behaviors>
        <w:guid w:val="{11CB59B8-DBE4-4532-A993-A4DF6CD23870}"/>
      </w:docPartPr>
      <w:docPartBody>
        <w:p w:rsidR="005B0A11" w:rsidRDefault="006625AD" w:rsidP="006625AD">
          <w:pPr>
            <w:pStyle w:val="6950D4A108884F57AC54D29A284EFD6E"/>
          </w:pPr>
          <w:r w:rsidRPr="00F34003">
            <w:rPr>
              <w:rStyle w:val="PlaceholderText"/>
            </w:rPr>
            <w:t>Click or tap here to enter text.</w:t>
          </w:r>
        </w:p>
      </w:docPartBody>
    </w:docPart>
    <w:docPart>
      <w:docPartPr>
        <w:name w:val="11043C139C174AA78D3AE8B18D2DFB65"/>
        <w:category>
          <w:name w:val="General"/>
          <w:gallery w:val="placeholder"/>
        </w:category>
        <w:types>
          <w:type w:val="bbPlcHdr"/>
        </w:types>
        <w:behaviors>
          <w:behavior w:val="content"/>
        </w:behaviors>
        <w:guid w:val="{2C7DBBA4-0EC2-4556-9615-00379FD9308F}"/>
      </w:docPartPr>
      <w:docPartBody>
        <w:p w:rsidR="005B0A11" w:rsidRDefault="006625AD" w:rsidP="006625AD">
          <w:pPr>
            <w:pStyle w:val="11043C139C174AA78D3AE8B18D2DFB65"/>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060A7"/>
    <w:rsid w:val="000323BB"/>
    <w:rsid w:val="000369E5"/>
    <w:rsid w:val="000B07BB"/>
    <w:rsid w:val="000E0EEE"/>
    <w:rsid w:val="00105139"/>
    <w:rsid w:val="00126341"/>
    <w:rsid w:val="00166F8A"/>
    <w:rsid w:val="00196209"/>
    <w:rsid w:val="001A2D76"/>
    <w:rsid w:val="001A3FAD"/>
    <w:rsid w:val="001A7528"/>
    <w:rsid w:val="001D279B"/>
    <w:rsid w:val="00222459"/>
    <w:rsid w:val="002244C6"/>
    <w:rsid w:val="002F2349"/>
    <w:rsid w:val="0031060A"/>
    <w:rsid w:val="0032661D"/>
    <w:rsid w:val="00385672"/>
    <w:rsid w:val="003C01D3"/>
    <w:rsid w:val="003C5F4A"/>
    <w:rsid w:val="003E59E7"/>
    <w:rsid w:val="003E7DAB"/>
    <w:rsid w:val="00455C60"/>
    <w:rsid w:val="0047214D"/>
    <w:rsid w:val="004A642F"/>
    <w:rsid w:val="00597272"/>
    <w:rsid w:val="005A130D"/>
    <w:rsid w:val="005B0A11"/>
    <w:rsid w:val="005C1A77"/>
    <w:rsid w:val="005C6880"/>
    <w:rsid w:val="005D55AB"/>
    <w:rsid w:val="005F058E"/>
    <w:rsid w:val="006007C4"/>
    <w:rsid w:val="0061286E"/>
    <w:rsid w:val="006625AD"/>
    <w:rsid w:val="006A2972"/>
    <w:rsid w:val="006A3BAD"/>
    <w:rsid w:val="006C5379"/>
    <w:rsid w:val="006D5F25"/>
    <w:rsid w:val="00737806"/>
    <w:rsid w:val="007A0C0A"/>
    <w:rsid w:val="007A2FEB"/>
    <w:rsid w:val="007E11B2"/>
    <w:rsid w:val="007E24EE"/>
    <w:rsid w:val="007F1096"/>
    <w:rsid w:val="00812809"/>
    <w:rsid w:val="008368C2"/>
    <w:rsid w:val="0084133E"/>
    <w:rsid w:val="00892623"/>
    <w:rsid w:val="008E232A"/>
    <w:rsid w:val="00924F45"/>
    <w:rsid w:val="00927237"/>
    <w:rsid w:val="00944063"/>
    <w:rsid w:val="00957B0E"/>
    <w:rsid w:val="00982E2D"/>
    <w:rsid w:val="009F2DFF"/>
    <w:rsid w:val="009F6965"/>
    <w:rsid w:val="00A011C8"/>
    <w:rsid w:val="00A042FC"/>
    <w:rsid w:val="00A34BE3"/>
    <w:rsid w:val="00A4463A"/>
    <w:rsid w:val="00A77CEF"/>
    <w:rsid w:val="00AD703A"/>
    <w:rsid w:val="00B21124"/>
    <w:rsid w:val="00B248F5"/>
    <w:rsid w:val="00B548B8"/>
    <w:rsid w:val="00B95534"/>
    <w:rsid w:val="00B95BFA"/>
    <w:rsid w:val="00BB02BD"/>
    <w:rsid w:val="00BB4535"/>
    <w:rsid w:val="00BD78BC"/>
    <w:rsid w:val="00BE5E11"/>
    <w:rsid w:val="00BF3CE9"/>
    <w:rsid w:val="00C325F2"/>
    <w:rsid w:val="00C35D89"/>
    <w:rsid w:val="00C43AEE"/>
    <w:rsid w:val="00C545B9"/>
    <w:rsid w:val="00CD044B"/>
    <w:rsid w:val="00CD15DD"/>
    <w:rsid w:val="00CE090F"/>
    <w:rsid w:val="00D20C6B"/>
    <w:rsid w:val="00D47E27"/>
    <w:rsid w:val="00D5515B"/>
    <w:rsid w:val="00DA47DE"/>
    <w:rsid w:val="00DD4D72"/>
    <w:rsid w:val="00E21813"/>
    <w:rsid w:val="00E265A2"/>
    <w:rsid w:val="00E664D4"/>
    <w:rsid w:val="00E946A2"/>
    <w:rsid w:val="00EC2980"/>
    <w:rsid w:val="00F51D8D"/>
    <w:rsid w:val="00F56A9F"/>
    <w:rsid w:val="00F60AF0"/>
    <w:rsid w:val="00F90283"/>
    <w:rsid w:val="00F97733"/>
    <w:rsid w:val="00FC3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5AD"/>
    <w:rPr>
      <w:color w:val="666666"/>
    </w:rPr>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3507091D3E144C0C98F1F409A5778616">
    <w:name w:val="3507091D3E144C0C98F1F409A5778616"/>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 w:type="paragraph" w:customStyle="1" w:styleId="E43587B7715C4B979DC2CC26F1BF5D97">
    <w:name w:val="E43587B7715C4B979DC2CC26F1BF5D97"/>
    <w:rsid w:val="00FC3B22"/>
  </w:style>
  <w:style w:type="paragraph" w:customStyle="1" w:styleId="D49D558F6ADF49E696EB7FEF9842428D">
    <w:name w:val="D49D558F6ADF49E696EB7FEF9842428D"/>
    <w:rsid w:val="00196209"/>
  </w:style>
  <w:style w:type="paragraph" w:customStyle="1" w:styleId="6BB011217CF44852A583AD6A9BB3DE64">
    <w:name w:val="6BB011217CF44852A583AD6A9BB3DE64"/>
    <w:rsid w:val="006625AD"/>
  </w:style>
  <w:style w:type="paragraph" w:customStyle="1" w:styleId="6950D4A108884F57AC54D29A284EFD6E">
    <w:name w:val="6950D4A108884F57AC54D29A284EFD6E"/>
    <w:rsid w:val="006625AD"/>
  </w:style>
  <w:style w:type="paragraph" w:customStyle="1" w:styleId="11043C139C174AA78D3AE8B18D2DFB65">
    <w:name w:val="11043C139C174AA78D3AE8B18D2DFB65"/>
    <w:rsid w:val="00662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b6eeed4d-5786-42d3-aa24-f4fdf140c8e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jZlZWVkNGQtNTc4Ni00MmQzLWFhMjQtZjRmZGYxNDBjOGU4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0165894b-5df1-4c62-b7f0-c5e8c5162a5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&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citationID&quot;:&quot;MENDELEY_CITATION_e7896008-9db7-4f74-a390-2adb9d1db2a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0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1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a3958313-00b9-4dd3-85a8-96b87582e3b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TM5NTgzMTMtMDBiOS00ZGQzLTg1YTgtOTZiODc1ODJlM2Jm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4ea4da1a-44d5-4291-9bf9-e245d3f2dce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&quot;,&quot;citationItems&quot;:[{&quot;id&quot;:&quot;6914e1ae-21fc-3091-9fbe-7113a751ab92&quot;,&quot;itemData&quot;:{&quot;type&quot;:&quot;article-journal&quot;,&quot;id&quot;:&quot;6914e1ae-21fc-3091-9fbe-7113a751ab92&quot;,&quot;title&quot;:&quot;Overweight and obesity prevalence among public servants in Nadowli district, Ghana, and associated risk factors: a cross-sectional study&quot;,&quot;author&quot;:[{&quot;family&quot;:&quot;Atuahene&quot;,&quot;given&quot;:&quot;Margaret&quot;,&quot;parse-names&quot;:false,&quot;dropping-particle&quot;:&quot;&quot;,&quot;non-dropping-particle&quot;:&quot;&quot;},{&quot;family&quot;:&quot;Ganle&quot;,&quot;given&quot;:&quot;John Kuumuori&quot;,&quot;parse-names&quot;:false,&quot;dropping-particle&quot;:&quot;&quot;,&quot;non-dropping-particle&quot;:&quot;&quot;},{&quot;family&quot;:&quot;Adjuik&quot;,&quot;given&quot;:&quot;Martin&quot;,&quot;parse-names&quot;:false,&quot;dropping-particle&quot;:&quot;&quot;,&quot;non-dropping-particle&quot;:&quot;&quot;},{&quot;family&quot;:&quot;Atuahene&quot;,&quot;given&quot;:&quot;Nana Frema&quot;,&quot;parse-names&quot;:false,&quot;dropping-particle&quot;:&quot;&quot;,&quot;non-dropping-particle&quot;:&quot;&quot;},{&quot;family&quot;:&quot;Kampitib&quot;,&quot;given&quot;:&quot;Grace Billi&quot;,&quot;parse-names&quot;:false,&quot;dropping-particle&quot;:&quot;&quot;,&quot;non-dropping-particle&quot;:&quot;&quot;}],&quot;container-title&quot;:&quot;BMC obesity&quot;,&quot;container-title-short&quot;:&quot;BMC Obes&quot;,&quot;accessed&quot;:{&quot;date-parts&quot;:[[2024,6,28]]},&quot;DOI&quot;:&quot;10.1186/S40608-017-0153-5&quot;,&quot;ISSN&quot;:&quot;20529538&quot;,&quot;PMID&quot;:&quot;28572982&quot;,&quot;URL&quot;:&quot;/pmc/articles/PMC5452290/&quot;,&quot;issued&quot;:{&quot;date-parts&quot;:[[2017]]},&quot;abstract&quot;:&quot;Background: Globally, overweight and obesity are becoming a mounting concern, impacting negatively on the health of populations especially in low-income settings. However, there is paucity of epidemiological information available in Ghana to support intervention activities. We conducted a study among public servants to estimate overweight/obesity, hypertension and diabetes prevalence and associated risk factors. Methods: A descriptive cross sectional survey involving 271 purposively sampled public servants aged 20 to 59 years was conducted. We used a structured questionnaire to collect data on eating patterns, risk factors for overweight and obesity, as well as data on socio-demographics and physical activity. Anthropometric measurements were carried out and body mass index (BMI) calculated. Information on blood pressure and diabetes was also gathered. We used descriptive statistical and logistic regression analyses to, respectively, estimate overweight/obesity prevalence, and examine associations between behavioral factors and overweight/obesity and hypertension/diabetes. Results: The overall hypertension/diabetes, overweight and obesity prevalence were 20, 29.9 and 4.8% respectively. The study found that marital status (p &lt; 0.001), leisure time with physical activity and level of physical activity during work (p &lt; 0.035) as well as morbidities such as diabetes and hypertension (p &lt; 0.012) were significantly associated with BMI. Findings showed no significant relationship between mealtime, eating habits, education, age and body mass index. Even though prevalence of overweight/obesity was higher among respondents who travelled to work by car compared to respondents who used motor bikes or walked, the association between weight status and means of transport was not statistically significant. Both smoking (p = 0.730) and alcohol consumption (p = 0.109) were not linked to weight status. Conclusion: Population-based interventions are needed to promote nutritious food selection and consumption, physical activity and healthy life styles. We also recommend that age and gender-specific interventions should be designed and implemented by relevant authorities to promote and support healthy living and healthy-lifestyles at home and in workplaces.&quot;,&quot;publisher&quot;:&quot;BMC&quot;,&quot;issue&quot;:&quot;1&quot;,&quot;volume&quot;:&quot;4&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8fe2e093-3281-4ba2-92e8-f066ce81790c&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OGZlMmUwOTMtMzI4MS00YmEyLTkyZTgtZjA2NmNlODE3OTBjIiwicHJvcGVydGllcyI6eyJub3RlSW5kZXgiOjB9LCJpc0VkaXRlZCI6ZmFsc2UsIm1hbnVhbE92ZXJyaWRlIjp7ImlzTWFudWFsbHlPdmVycmlkZGVuIjpmYWxzZSwiY2l0ZXByb2NUZXh0IjoiPHN1cD43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citationID&quot;:&quot;MENDELEY_CITATION_35e3ac97-1c4b-406f-9029-a24fcb1cfd6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&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container-title-short&quot;:&quot;Glob Health Action&quot;},&quot;isTemporary&quot;:false}]},{&quot;citationID&quot;:&quot;MENDELEY_CITATION_53b55bbf-513d-403e-b599-7d0d34e2351a&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&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ec2c231e-5461-43cb-b672-93777d565821&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WMyYzIzMWUtNTQ2MS00M2NiLWI2NzItOTM3NzdkNTY1ODIxIiwicHJvcGVydGllcyI6eyJub3RlSW5kZXgiOjB9LCJpc0VkaXRlZCI6ZmFsc2UsIm1hbnVhbE92ZXJyaWRlIjp7ImlzTWFudWFsbHlPdmVycmlkZGVuIjpmYWxzZSwiY2l0ZXByb2NUZXh0IjoiPHN1cD4xMDwvc3VwPiIsIm1hbnVhbE92ZXJyaWRlVGV4dCI6IiJ9LCJjaXRhdGlvbkl0ZW1zIjpb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quot;,&quot;citationItems&quot;:[{&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344d2fd3-c861-47a2-87d1-d1c8fd0c60e9&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Q0ZDJmZDMtYzg2MS00N2EyLTg3ZDEtZDFjOGZkMGM2MGU5IiwicHJvcGVydGllcyI6eyJub3RlSW5kZXgiOjB9LCJpc0VkaXRlZCI6ZmFsc2UsIm1hbnVhbE92ZXJyaWRlIjp7ImlzTWFudWFsbHlPdmVycmlkZGVuIjpmYWxzZSwiY2l0ZXByb2NUZXh0IjoiPHN1cD4xMTwvc3VwPiIsIm1hbnVhbE92ZXJyaWRlVGV4dCI6IiJ9LCJjaXRhdGlvbkl0ZW1zIjpb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1dfQ==&quot;,&quot;citationItems&quot;:[{&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citationID&quot;:&quot;MENDELEY_CITATION_7d0ac717-e9b1-40c4-b8db-f5d17c34c998&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2QwYWM3MTctZTliMS00MGM0LWI4ZGItZjVkMTdjMzRjOTk4IiwicHJvcGVydGllcyI6eyJub3RlSW5kZXgiOjB9LCJpc0VkaXRlZCI6ZmFsc2UsIm1hbnVhbE92ZXJyaWRlIjp7ImlzTWFudWFsbHlPdmVycmlkZGVuIjpmYWxzZSwiY2l0ZXByb2NUZXh0IjoiPHN1cD4xMj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d655dd1e-386b-44df-9e25-23001aaa4206&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Y1NWRkMWUtMzg2Yi00NGRmLTllMjUtMjMwMDFhYWE0MjA2IiwicHJvcGVydGllcyI6eyJub3RlSW5kZXgiOjB9LCJpc0VkaXRlZCI6ZmFsc2UsIm1hbnVhbE92ZXJyaWRlIjp7ImlzTWFudWFsbHlPdmVycmlkZGVuIjpmYWxzZSwiY2l0ZXByb2NUZXh0IjoiPHN1cD4xMz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9522332f-1ce8-4cca-a3d9-08a21f76c1d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UyMjMzMmYtMWNlOC00Y2NhLWEzZDktMDhhMjFmNzZjMWRiIiwicHJvcGVydGllcyI6eyJub3RlSW5kZXgiOjB9LCJpc0VkaXRlZCI6ZmFsc2UsIm1hbnVhbE92ZXJyaWRlIjp7ImlzTWFudWFsbHlPdmVycmlkZGVuIjpmYWxzZSwiY2l0ZXByb2NUZXh0IjoiPHN1cD4xMj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ND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594efb62-9d5e-4c66-833b-7e3fd014b02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Tk0ZWZiNjItOWQ1ZS00YzY2LTgzM2ItN2UzZmQwMTRiMDIzIiwicHJvcGVydGllcyI6eyJub3RlSW5kZXgiOjB9LCJpc0VkaXRlZCI6ZmFsc2UsIm1hbnVhbE92ZXJyaWRlIjp7ImlzTWFudWFsbHlPdmVycmlkZGVuIjpmYWxzZSwiY2l0ZXByb2NUZXh0IjoiPHN1cD4xN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XX0=&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citationID&quot;:&quot;MENDELEY_CITATION_c47f8036-d077-44e3-9883-2dc261cca59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xNSwxNj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xNz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xOD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MD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3,7,8,13,21–24&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&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5e5a0668-a860-480e-bece-1ecc2cc54f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&quot;,&quot;citationItems&quot;:[{&quot;id&quot;:&quot;35858bc5-31f9-32aa-b4df-0a8e0c256dce&quot;,&quot;itemData&quot;:{&quot;type&quot;:&quot;webpage&quot;,&quot;id&quot;:&quot;35858bc5-31f9-32aa-b4df-0a8e0c256dce&quot;,&quot;title&quot;:&quot;Data Catalog&quot;,&quot;accessed&quot;:{&quot;date-parts&quot;:[[2024,6,30]]},&quot;URL&quot;:&quot;https://extranet.who.int/ncdsmicrodata/index.php/catalog/?page=1&amp;ps=15&quot;,&quot;container-title-short&quot;:&quot;&quot;},&quot;isTemporary&quot;:false}]},{&quot;citationID&quot;:&quot;MENDELEY_CITATION_b47b4368-cbd4-4647-9140-31efae637da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Nj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yNz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63df2de4-5840-4547-9a33-1be498b76d2a&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&quot;,&quot;citationItems&quot;:[{&quot;id&quot;:&quot;3719f040-c1f9-3942-be32-97a283d701aa&quot;,&quot;itemData&quot;:{&quot;type&quot;:&quot;webpage&quot;,&quot;id&quot;:&quot;3719f040-c1f9-3942-be32-97a283d701aa&quot;,&quot;title&quot;:&quot;Raised cholesterol&quot;,&quot;accessed&quot;:{&quot;date-parts&quot;:[[2024,9,2]]},&quot;URL&quot;:&quot;https://www.who.int/data/gho/indicator-metadata-registry/imr-details/3236&quot;,&quot;container-title-short&quot;:&quot;&quot;},&quot;isTemporary&quot;:false}]},{&quot;citationID&quot;:&quot;MENDELEY_CITATION_2254dedd-73f5-4df1-bb53-f382902f1c90&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xO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yO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9e01a2e5-3512-4e0b-bf84-33bcefed898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WUwMWEyZTUtMzUxMi00ZTBiLWJmODQtMzNiY2VmZWQ4OThiIiwicHJvcGVydGllcyI6eyJub3RlSW5kZXgiOjB9LCJpc0VkaXRlZCI6ZmFsc2UsIm1hbnVhbE92ZXJyaWRlIjp7ImlzTWFudWFsbHlPdmVycmlkZGVuIjpmYWxzZSwiY2l0ZXByb2NUZXh0IjoiPHN1cD4zMDwvc3VwPi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PHN1cD4zMT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3bc228e9-4663-4ff7-9c9c-139c23e713a1&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PHN1cD4zMj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c40bce28-bf65-48bc-9d7f-88450ded34bd&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zMz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10,11,39,40&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41,42&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&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citationID&quot;:&quot;MENDELEY_CITATION_459a62e7-086d-42f2-abec-5f11d8ca797c&quot;,&quot;properties&quot;:{&quot;noteIndex&quot;:0},&quot;isEdited&quot;:false,&quot;manualOverride&quot;:{&quot;isManuallyOverridden&quot;:false,&quot;citeprocText&quot;:&quot;&lt;sup&gt;43–46&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M+KAkzQ2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Nz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V19&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citationID&quot;:&quot;MENDELEY_CITATION_dd831bec-8e9e-43d7-a2ec-721dd8564721&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0OD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46b48a5b-f2e5-4318-8405-23267cd29ff7&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&quot;,&quot;citationItems&quot;:[{&quot;id&quot;:&quot;533fc72a-2660-33d4-b31f-e2da5a6f3c8d&quot;,&quot;itemData&quot;:{&quot;type&quot;:&quot;article-journal&quot;,&quot;id&quot;:&quot;533fc72a-2660-33d4-b31f-e2da5a6f3c8d&quot;,&quot;title&quot;:&quot;HYPERTENSION CARE IN THAILAND&quot;,&quot;accessed&quot;:{&quot;date-parts&quot;:[[2024,9,3]]},&quot;container-title-short&quot;:&quot;&quot;},&quot;isTemporary&quot;:false}]},{&quot;citationID&quot;:&quot;MENDELEY_CITATION_fb5e6c23-a874-45b3-b515-9ab66703d98a&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1M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1M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zMz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0,52–57&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MCw1MuKAkzU3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LHsiZmFtaWx5IjoiRm90dHJlbGwiLCJnaXZlbiI6IkVkd2FyZC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2aa5b71e-7db3-4ab3-99f5-f5b225bdedbe&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OCw1OT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235dfb14-9e91-4f88-965b-9de4d2d34a8a&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1Nz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citationID&quot;:&quot;MENDELEY_CITATION_207ebb9f-4c58-4d34-adcf-5a15082d902b&quot;,&quot;properties&quot;:{&quot;noteIndex&quot;:0},&quot;isEdited&quot;:false,&quot;manualOverride&quot;:{&quot;isManuallyOverridden&quot;:false,&quot;citeprocText&quot;:&quot;&lt;sup&gt;50,53,60&lt;/sup&gt;&quot;,&quot;manualOverrideText&quot;:&quot;&quot;},&quot;citationTag&quot;:&quot;MENDELEY_CITATION_v3_eyJjaXRhdGlvbklEIjoiTUVOREVMRVlfQ0lUQVRJT05fMjA3ZWJiOWYtNGM1OC00ZDM0LWFkY2YtNWExNTA4MmQ5MDJiIiwicHJvcGVydGllcyI6eyJub3RlSW5kZXgiOjB9LCJpc0VkaXRlZCI6ZmFsc2UsIm1hbnVhbE92ZXJyaWRlIjp7ImlzTWFudWFsbHlPdmVycmlkZGVuIjpmYWxzZSwiY2l0ZXByb2NUZXh0IjoiPHN1cD41MCw1My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92611100-ced8-438f-a665-8b0b694e9b8e&quot;,&quot;properties&quot;:{&quot;noteIndex&quot;:0},&quot;isEdited&quot;:false,&quot;manualOverride&quot;:{&quot;isManuallyOverridden&quot;:false,&quot;citeprocText&quot;:&quot;&lt;sup&gt;50,53,60&lt;/sup&gt;&quot;,&quot;manualOverrideText&quot;:&quot;&quot;},&quot;citationTag&quot;:&quot;MENDELEY_CITATION_v3_eyJjaXRhdGlvbklEIjoiTUVOREVMRVlfQ0lUQVRJT05fOTI2MTExMDAtY2VkOC00MzhmLWE2NjUtOGIwYjY5NGU5YjhlIiwicHJvcGVydGllcyI6eyJub3RlSW5kZXgiOjB9LCJpc0VkaXRlZCI6ZmFsc2UsIm1hbnVhbE92ZXJyaWRlIjp7ImlzTWFudWFsbHlPdmVycmlkZGVuIjpmYWxzZSwiY2l0ZXByb2NUZXh0IjoiPHN1cD41MCw1My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citationID&quot;:&quot;MENDELEY_CITATION_b9aa1e65-350c-46ce-9968-e191a15545a3&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1Nj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Mj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2Mz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2ND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2NT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zND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NT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Nj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Nz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zO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ee08594c-2935-46bf-8066-bc1dbcfb6fec&quot;,&quot;properties&quot;:{&quot;noteIndex&quot;:0},&quot;isEdited&quot;:false,&quot;manualOverride&quot;:{&quot;isManuallyOverridden&quot;:false,&quot;citeprocText&quot;:&quot;&lt;sup&gt;65–71&lt;/sup&gt;&quot;,&quot;manualOverrideText&quot;:&quot;&quot;},&quot;citationItems&quot;:[{&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id&quot;:&quot;b7c6bad6-31c0-3ea3-ab17-0be70a31d554&quot;,&quot;itemData&quot;:{&quot;type&quot;:&quot;article-journal&quot;,&quot;id&quot;:&quot;b7c6bad6-31c0-3ea3-ab17-0be70a31d554&quot;,&quot;title&quot;:&quot;Physical activity and overweight/obesity among Malaysian adults: findings from the 2015 National Health and morbidity survey (NHMS)&quot;,&quot;author&quot;:[{&quot;family&quot;:&quot;Chan&quot;,&quot;given&quot;:&quot;Ying Ying&quot;,&quot;parse-names&quot;:false,&quot;dropping-particle&quot;:&quot;&quot;,&quot;non-dropping-particle&quot;:&quot;&quot;},{&quot;family&quot;:&quot;Lim&quot;,&quot;given&quot;:&quot;Kuang Kuay&quot;,&quot;parse-names&quot;:false,&quot;dropping-particle&quot;:&quot;&quot;,&quot;non-dropping-particle&quot;:&quot;&quot;},{&quot;family&quot;:&quot;Lim&quot;,&quot;given&quot;:&quot;Kuang Hock&quot;,&quot;parse-names&quot;:false,&quot;dropping-particle&quot;:&quot;&quot;,&quot;non-dropping-particle&quot;:&quot;&quot;},{&quot;family&quot;:&quot;Teh&quot;,&quot;given&quot;:&quot;Chien Huey&quot;,&quot;parse-names&quot;:false,&quot;dropping-particle&quot;:&quot;&quot;,&quot;non-dropping-particle&quot;:&quot;&quot;},{&quot;family&quot;:&quot;Kee&quot;,&quot;given&quot;:&quot;Chee Cheong&quot;,&quot;parse-names&quot;:false,&quot;dropping-particle&quot;:&quot;&quot;,&quot;non-dropping-particle&quot;:&quot;&quot;},{&quot;family&quot;:&quot;Cheong&quot;,&quot;given&quot;:&quot;Siew Man&quot;,&quot;parse-names&quot;:false,&quot;dropping-particle&quot;:&quot;&quot;,&quot;non-dropping-particle&quot;:&quot;&quot;},{&quot;family&quot;:&quot;Khoo&quot;,&quot;given&quot;:&quot;Yi Yi&quot;,&quot;parse-names&quot;:false,&quot;dropping-particle&quot;:&quot;&quot;,&quot;non-dropping-particle&quot;:&quot;&quot;},{&quot;family&quot;:&quot;Baharudin&quot;,&quot;given&quot;:&quot;Azli&quot;,&quot;parse-names&quot;:false,&quot;dropping-particle&quot;:&quot;&quot;,&quot;non-dropping-particle&quot;:&quot;&quot;},{&quot;family&quot;:&quot;Ling&quot;,&quot;given&quot;:&quot;Miaw Yn&quot;,&quot;parse-names&quot;:false,&quot;dropping-particle&quot;:&quot;&quot;,&quot;non-dropping-particle&quot;:&quot;&quot;},{&quot;family&quot;:&quot;Omar&quot;,&quot;given&quot;:&quot;Mohd Azahadi&quot;,&quot;parse-names&quot;:false,&quot;dropping-particle&quot;:&quot;&quot;,&quot;non-dropping-particle&quot;:&quot;&quot;},{&quot;family&quot;:&quot;Ahmad&quot;,&quot;given&quot;:&quot;Noor Ani&quot;,&quot;parse-names&quot;:false,&quot;dropping-particle&quot;:&quot;&quot;,&quot;non-dropping-particle&quot;:&quot;&quot;}],&quot;container-title&quot;:&quot;BMC Public Health&quot;,&quot;container-title-short&quot;:&quot;BMC Public Health&quot;,&quot;accessed&quot;:{&quot;date-parts&quot;:[[2024,9,3]]},&quot;DOI&quot;:&quot;10.1186/S12889-017-4772-Z&quot;,&quot;ISSN&quot;:&quot;14712458&quot;,&quot;PMID&quot;:&quot;28934939&quot;,&quot;URL&quot;:&quot;/pmc/articles/PMC5609047/&quot;,&quot;issued&quot;:{&quot;date-parts&quot;:[[2017,9,21]]},&quot;abstract&quot;:&quot;Background: Overweight and obesity are growing health problems both worldwide and in Malaysia due to such lifestyle changes as decreased physical activity (PA), increased sedentary behavior and unhealthy eating habits. This study examined the levels and patterns of PA among normal-weight and overweight/obese adults and to investigate the association between PA level and overweight/obesity in Malaysian adults. Methods: This study used data from the 2015 National Health and Morbidity Survey (NHMS), a nationwide cross-sectional survey that implemented a two-stage stratified random sampling design. Respondents aged 18 years and above (n = 17,261) were included in the analysis. The short version of International Physical Activity Questionnaire (IPAQ) was administered to assess the respondents' PA levels. The respondents' height and weight were objectively measured and body mass index (BMI) was calculated. The respondents were categorized according to BMI as either normal-weight (18.5-24.9 kg/m2) or overweight/obese (≥ 25 kg/m2). Descriptive and complex sample logistic regression analyses were employed as appropriate. Results: Overall, approximately 1 in 2 respondents (51.2%) were overweight/obese, even though the majority (69.0%) reporting at least a moderate level of PA (total PA ≥ 10 MET-hours/week). In both normal-weight and overweight/obese groups, a significantly higher prevalence of high PA (total PA ≥ 50 MET-hours/week) was observed among men than women (p &lt; 0.001), but women reported a significantly higher prevalence of low and moderate PA than men (p &lt; 0.001). Men reported significantly higher activity levels (in MET-hours/week) than women with regard to walking, vigorous-intensity PA and total PA (p &lt; 0.001). Overweight/obese men reported a significantly lower level of vigorous-intensity PA and total PA than normal-weight men (p &lt; 0.001). A low level of PA was associated with the risk of overweight/obesity (Adjusted OR = 1.14; 95% CI: 1.01-1.30) compared to a high level of PA among men but not among women. Conclusions: The levels of PA were inversely related to the risk of overweight/obesity in men but not in women. Programs designed to reduce overweight/obesity rates should encourage the practice of moderate- to vigorous-intensity PA. Future research should consider using longitudinal and prospective approaches that simultaneously measure dietary intake, PA and BMI among Malaysian adults to investigate the actual relationship between PA and overweight/obesity.&quot;,&quot;publisher&quot;:&quot;BMC&quot;,&quot;issue&quot;:&quot;1&quot;,&quot;volume&quot;:&quot;17&quot;},&quot;isTemporary&quot;:false},{&quot;id&quot;:&quot;93b91138-7f9a-3ee7-b23b-1715d3ef2b67&quot;,&quot;itemData&quot;:{&quot;type&quot;:&quot;article-journal&quot;,&quot;id&quot;:&quot;93b91138-7f9a-3ee7-b23b-1715d3ef2b67&quot;,&quot;title&quot;:&quot;Hypercholesterolemia in the Malaysian Cohort Participants: Genetic and Non-Genetic Risk Factors&quot;,&quot;author&quot;:[{&quot;family&quot;:&quot;Abdul Murad&quot;,&quot;given&quot;:&quot;Nor Azian&quot;,&quot;parse-names&quot;:false,&quot;dropping-particle&quot;:&quot;&quot;,&quot;non-dropping-particle&quot;:&quot;&quot;},{&quot;family&quot;:&quot;Mohammad Noor&quot;,&quot;given&quot;:&quot;Yusuf&quot;,&quot;parse-names&quot;:false,&quot;dropping-particle&quot;:&quot;&quot;,&quot;non-dropping-particle&quot;:&quot;&quot;},{&quot;family&quot;:&quot;Zam&quot;,&quot;given&quot;:&quot;Zam Zureena&quot;,&quot;parse-names&quot;:false,&quot;dropping-particle&quot;:&quot;&quot;,&quot;non-dropping-particle&quot;:&quot;&quot;},{&quot;family&quot;:&quot;Sulaiman&quot;,&quot;given&quot;:&quot;Siti Aishah&quot;,&quot;parse-names&quot;:false,&quot;dropping-particle&quot;:&quot;&quot;,&quot;non-dropping-particle&quot;:&quot;&quot;},{&quot;family&quot;:&quot;Chow&quot;,&quot;given&quot;:&quot;Yock Ping&quot;,&quot;parse-names&quot;:false,&quot;dropping-particle&quot;:&quot;&quot;,&quot;non-dropping-particle&quot;:&quot;&quot;},{&quot;family&quot;:&quot;Abdullah&quot;,&quot;given&quot;:&quot;Noraidatulakma&quot;,&quot;parse-names&quot;:false,&quot;dropping-particle&quot;:&quot;&quot;,&quot;non-dropping-particle&quot;:&quot;&quot;},{&quot;family&quot;:&quot;Ahmad&quot;,&quot;given&quot;:&quot;Norfazilah&quot;,&quot;parse-names&quot;:false,&quot;dropping-particle&quot;:&quot;&quot;,&quot;non-dropping-particle&quot;:&quot;&quot;},{&quot;family&quot;:&quot;Ismail&quot;,&quot;given&quot;:&quot;Norliza&quot;,&quot;parse-names&quot;:false,&quot;dropping-particle&quot;:&quot;&quot;,&quot;non-dropping-particle&quot;:&quot;&quot;},{&quot;family&quot;:&quot;Abdul Jalal&quot;,&quot;given&quot;:&quot;Nazihah&quot;,&quot;parse-names&quot;:false,&quot;dropping-particle&quot;:&quot;&quot;,&quot;non-dropping-particle&quot;:&quot;&quot;},{&quot;family&quot;:&quot;Kamaruddin&quot;,&quot;given&quot;:&quot;Mohd Arman&quot;,&quot;parse-names&quot;:false,&quot;dropping-particle&quot;:&quot;&quot;,&quot;non-dropping-particle&quot;:&quot;&quot;},{&quot;family&quot;:&quot;Saperi&quot;,&quot;given&quot;:&quot;Amalia Afzan&quot;,&quot;parse-names&quot;:false,&quot;dropping-particle&quot;:&quot;&quot;,&quot;non-dropping-particle&quot;:&quot;&quot;},{&quot;family&quot;:&quot;Jamal&quot;,&quot;given&quot;:&quot;Rahman&quot;,&quot;parse-names&quot;:false,&quot;dropping-particle&quot;:&quot;&quot;,&quot;non-dropping-particle&quot;:&quot;&quot;}],&quot;container-title&quot;:&quot;Genes&quot;,&quot;container-title-short&quot;:&quot;Genes (Basel)&quot;,&quot;accessed&quot;:{&quot;date-parts&quot;:[[2024,9,3]]},&quot;DOI&quot;:&quot;10.3390/GENES14030721/S1&quot;,&quot;ISSN&quot;:&quot;20734425&quot;,&quot;PMID&quot;:&quot;36980993&quot;,&quot;URL&quot;:&quot;/pmc/articles/PMC10048611/&quot;,&quot;issued&quot;:{&quot;date-parts&quot;:[[2023,3,1]]},&quot;abstract&quot;:&quot;Hypercholesterolemia was prevalent in 44.9% of The Malaysian Cohort participants, of which 51% were Malay. This study aimed to identify the variants involved in hypercholesterolemia among Malays and to determine the association between genetic and non-genetic risk factors. This nested case–control study included 25 Malay participants with the highest low-density lipoprotein cholesterol (LDL-C, &gt;4.9 mmol/L) and total cholesterol (TC, &gt;7.5 mmol/L) and 25 participants with the lowest LDL-C/TC. Genomic DNA was extracted, and whole-exome sequencing was performed using the Ion ProtonTM system. All variants were annotated, filtered, and cross-referenced against publicly available databases. Forty-five selected variants were genotyped in 677 TMC Malay participants using the MassARRAY® System. The association between genetic and non-genetic risk factors was determined using logistic regression analysis. Age, fasting blood glucose, tobacco use, and family history of hyperlipidemia were significantly associated with hypercholesterolemia. Participants with the novel OSBPL7 (oxysterol-binding protein-like 7) c.651_652del variant had 17 times higher odds for hypercholesterolemia. Type 2 diabetes patients on medication and those with PCSK9 (proprotein convertase subtilisin/kexin type 9) rs151193009 had low odds for hypercholesterolemia. Genetic predisposition can interact with non-genetic factors to increase hypercholesterolemia risk in Malaysian Malays.&quot;,&quot;publisher&quot;:&quot;MDPI&quot;,&quot;issue&quot;:&quot;3&quot;,&quot;volume&quot;:&quot;14&quot;},&quot;isTemporary&quot;:false},{&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quot;citationTag&quot;:&quot;MENDELEY_CITATION_v3_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&quot;},{&quot;citationID&quot;:&quot;MENDELEY_CITATION_a904865a-d5b7-4195-a1c9-c45e009f5283&quot;,&quot;properties&quot;:{&quot;noteIndex&quot;:0},&quot;isEdited&quot;:false,&quot;manualOverride&quot;:{&quot;isManuallyOverridden&quot;:false,&quot;citeprocText&quot;:&quot;&lt;sup&gt;67,68&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2Nyw2OD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66,68&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2Niw2O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e925b5ee-3812-4ba8-b0bb-ab6208f8379f&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ZTkyNWI1ZWUtMzgxMi00YmE4LWIwYmItYWI2MjA4ZjgzNzlm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quot;citationID&quot;:&quot;MENDELEY_CITATION_384fd7ea-fcec-443c-841f-eeb760e018fd&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&quot;,&quot;citationItems&quot;:[{&quot;id&quot;:&quot;b7c6bad6-31c0-3ea3-ab17-0be70a31d554&quot;,&quot;itemData&quot;:{&quot;type&quot;:&quot;article-journal&quot;,&quot;id&quot;:&quot;b7c6bad6-31c0-3ea3-ab17-0be70a31d554&quot;,&quot;title&quot;:&quot;Physical activity and overweight/obesity among Malaysian adults: findings from the 2015 National Health and morbidity survey (NHMS)&quot;,&quot;author&quot;:[{&quot;family&quot;:&quot;Chan&quot;,&quot;given&quot;:&quot;Ying Ying&quot;,&quot;parse-names&quot;:false,&quot;dropping-particle&quot;:&quot;&quot;,&quot;non-dropping-particle&quot;:&quot;&quot;},{&quot;family&quot;:&quot;Lim&quot;,&quot;given&quot;:&quot;Kuang Kuay&quot;,&quot;parse-names&quot;:false,&quot;dropping-particle&quot;:&quot;&quot;,&quot;non-dropping-particle&quot;:&quot;&quot;},{&quot;family&quot;:&quot;Lim&quot;,&quot;given&quot;:&quot;Kuang Hock&quot;,&quot;parse-names&quot;:false,&quot;dropping-particle&quot;:&quot;&quot;,&quot;non-dropping-particle&quot;:&quot;&quot;},{&quot;family&quot;:&quot;Teh&quot;,&quot;given&quot;:&quot;Chien Huey&quot;,&quot;parse-names&quot;:false,&quot;dropping-particle&quot;:&quot;&quot;,&quot;non-dropping-particle&quot;:&quot;&quot;},{&quot;family&quot;:&quot;Kee&quot;,&quot;given&quot;:&quot;Chee Cheong&quot;,&quot;parse-names&quot;:false,&quot;dropping-particle&quot;:&quot;&quot;,&quot;non-dropping-particle&quot;:&quot;&quot;},{&quot;family&quot;:&quot;Cheong&quot;,&quot;given&quot;:&quot;Siew Man&quot;,&quot;parse-names&quot;:false,&quot;dropping-particle&quot;:&quot;&quot;,&quot;non-dropping-particle&quot;:&quot;&quot;},{&quot;family&quot;:&quot;Khoo&quot;,&quot;given&quot;:&quot;Yi Yi&quot;,&quot;parse-names&quot;:false,&quot;dropping-particle&quot;:&quot;&quot;,&quot;non-dropping-particle&quot;:&quot;&quot;},{&quot;family&quot;:&quot;Baharudin&quot;,&quot;given&quot;:&quot;Azli&quot;,&quot;parse-names&quot;:false,&quot;dropping-particle&quot;:&quot;&quot;,&quot;non-dropping-particle&quot;:&quot;&quot;},{&quot;family&quot;:&quot;Ling&quot;,&quot;given&quot;:&quot;Miaw Yn&quot;,&quot;parse-names&quot;:false,&quot;dropping-particle&quot;:&quot;&quot;,&quot;non-dropping-particle&quot;:&quot;&quot;},{&quot;family&quot;:&quot;Omar&quot;,&quot;given&quot;:&quot;Mohd Azahadi&quot;,&quot;parse-names&quot;:false,&quot;dropping-particle&quot;:&quot;&quot;,&quot;non-dropping-particle&quot;:&quot;&quot;},{&quot;family&quot;:&quot;Ahmad&quot;,&quot;given&quot;:&quot;Noor Ani&quot;,&quot;parse-names&quot;:false,&quot;dropping-particle&quot;:&quot;&quot;,&quot;non-dropping-particle&quot;:&quot;&quot;}],&quot;container-title&quot;:&quot;BMC Public Health&quot;,&quot;container-title-short&quot;:&quot;BMC Public Health&quot;,&quot;accessed&quot;:{&quot;date-parts&quot;:[[2024,9,3]]},&quot;DOI&quot;:&quot;10.1186/S12889-017-4772-Z&quot;,&quot;ISSN&quot;:&quot;14712458&quot;,&quot;PMID&quot;:&quot;28934939&quot;,&quot;URL&quot;:&quot;/pmc/articles/PMC5609047/&quot;,&quot;issued&quot;:{&quot;date-parts&quot;:[[2017,9,21]]},&quot;abstract&quot;:&quot;Background: Overweight and obesity are growing health problems both worldwide and in Malaysia due to such lifestyle changes as decreased physical activity (PA), increased sedentary behavior and unhealthy eating habits. This study examined the levels and patterns of PA among normal-weight and overweight/obese adults and to investigate the association between PA level and overweight/obesity in Malaysian adults. Methods: This study used data from the 2015 National Health and Morbidity Survey (NHMS), a nationwide cross-sectional survey that implemented a two-stage stratified random sampling design. Respondents aged 18 years and above (n = 17,261) were included in the analysis. The short version of International Physical Activity Questionnaire (IPAQ) was administered to assess the respondents' PA levels. The respondents' height and weight were objectively measured and body mass index (BMI) was calculated. The respondents were categorized according to BMI as either normal-weight (18.5-24.9 kg/m2) or overweight/obese (≥ 25 kg/m2). Descriptive and complex sample logistic regression analyses were employed as appropriate. Results: Overall, approximately 1 in 2 respondents (51.2%) were overweight/obese, even though the majority (69.0%) reporting at least a moderate level of PA (total PA ≥ 10 MET-hours/week). In both normal-weight and overweight/obese groups, a significantly higher prevalence of high PA (total PA ≥ 50 MET-hours/week) was observed among men than women (p &lt; 0.001), but women reported a significantly higher prevalence of low and moderate PA than men (p &lt; 0.001). Men reported significantly higher activity levels (in MET-hours/week) than women with regard to walking, vigorous-intensity PA and total PA (p &lt; 0.001). Overweight/obese men reported a significantly lower level of vigorous-intensity PA and total PA than normal-weight men (p &lt; 0.001). A low level of PA was associated with the risk of overweight/obesity (Adjusted OR = 1.14; 95% CI: 1.01-1.30) compared to a high level of PA among men but not among women. Conclusions: The levels of PA were inversely related to the risk of overweight/obesity in men but not in women. Programs designed to reduce overweight/obesity rates should encourage the practice of moderate- to vigorous-intensity PA. Future research should consider using longitudinal and prospective approaches that simultaneously measure dietary intake, PA and BMI among Malaysian adults to investigate the actual relationship between PA and overweight/obesity.&quot;,&quot;publisher&quot;:&quot;BMC&quot;,&quot;issue&quot;:&quot;1&quot;,&quot;volume&quot;:&quot;17&quot;},&quot;isTemporary&quot;:false},{&quot;id&quot;:&quot;93b91138-7f9a-3ee7-b23b-1715d3ef2b67&quot;,&quot;itemData&quot;:{&quot;type&quot;:&quot;article-journal&quot;,&quot;id&quot;:&quot;93b91138-7f9a-3ee7-b23b-1715d3ef2b67&quot;,&quot;title&quot;:&quot;Hypercholesterolemia in the Malaysian Cohort Participants: Genetic and Non-Genetic Risk Factors&quot;,&quot;author&quot;:[{&quot;family&quot;:&quot;Abdul Murad&quot;,&quot;given&quot;:&quot;Nor Azian&quot;,&quot;parse-names&quot;:false,&quot;dropping-particle&quot;:&quot;&quot;,&quot;non-dropping-particle&quot;:&quot;&quot;},{&quot;family&quot;:&quot;Mohammad Noor&quot;,&quot;given&quot;:&quot;Yusuf&quot;,&quot;parse-names&quot;:false,&quot;dropping-particle&quot;:&quot;&quot;,&quot;non-dropping-particle&quot;:&quot;&quot;},{&quot;family&quot;:&quot;Zam&quot;,&quot;given&quot;:&quot;Zam Zureena&quot;,&quot;parse-names&quot;:false,&quot;dropping-particle&quot;:&quot;&quot;,&quot;non-dropping-particle&quot;:&quot;&quot;},{&quot;family&quot;:&quot;Sulaiman&quot;,&quot;given&quot;:&quot;Siti Aishah&quot;,&quot;parse-names&quot;:false,&quot;dropping-particle&quot;:&quot;&quot;,&quot;non-dropping-particle&quot;:&quot;&quot;},{&quot;family&quot;:&quot;Chow&quot;,&quot;given&quot;:&quot;Yock Ping&quot;,&quot;parse-names&quot;:false,&quot;dropping-particle&quot;:&quot;&quot;,&quot;non-dropping-particle&quot;:&quot;&quot;},{&quot;family&quot;:&quot;Abdullah&quot;,&quot;given&quot;:&quot;Noraidatulakma&quot;,&quot;parse-names&quot;:false,&quot;dropping-particle&quot;:&quot;&quot;,&quot;non-dropping-particle&quot;:&quot;&quot;},{&quot;family&quot;:&quot;Ahmad&quot;,&quot;given&quot;:&quot;Norfazilah&quot;,&quot;parse-names&quot;:false,&quot;dropping-particle&quot;:&quot;&quot;,&quot;non-dropping-particle&quot;:&quot;&quot;},{&quot;family&quot;:&quot;Ismail&quot;,&quot;given&quot;:&quot;Norliza&quot;,&quot;parse-names&quot;:false,&quot;dropping-particle&quot;:&quot;&quot;,&quot;non-dropping-particle&quot;:&quot;&quot;},{&quot;family&quot;:&quot;Abdul Jalal&quot;,&quot;given&quot;:&quot;Nazihah&quot;,&quot;parse-names&quot;:false,&quot;dropping-particle&quot;:&quot;&quot;,&quot;non-dropping-particle&quot;:&quot;&quot;},{&quot;family&quot;:&quot;Kamaruddin&quot;,&quot;given&quot;:&quot;Mohd Arman&quot;,&quot;parse-names&quot;:false,&quot;dropping-particle&quot;:&quot;&quot;,&quot;non-dropping-particle&quot;:&quot;&quot;},{&quot;family&quot;:&quot;Saperi&quot;,&quot;given&quot;:&quot;Amalia Afzan&quot;,&quot;parse-names&quot;:false,&quot;dropping-particle&quot;:&quot;&quot;,&quot;non-dropping-particle&quot;:&quot;&quot;},{&quot;family&quot;:&quot;Jamal&quot;,&quot;given&quot;:&quot;Rahman&quot;,&quot;parse-names&quot;:false,&quot;dropping-particle&quot;:&quot;&quot;,&quot;non-dropping-particle&quot;:&quot;&quot;}],&quot;container-title&quot;:&quot;Genes&quot;,&quot;container-title-short&quot;:&quot;Genes (Basel)&quot;,&quot;accessed&quot;:{&quot;date-parts&quot;:[[2024,9,3]]},&quot;DOI&quot;:&quot;10.3390/GENES14030721/S1&quot;,&quot;ISSN&quot;:&quot;20734425&quot;,&quot;PMID&quot;:&quot;36980993&quot;,&quot;URL&quot;:&quot;/pmc/articles/PMC10048611/&quot;,&quot;issued&quot;:{&quot;date-parts&quot;:[[2023,3,1]]},&quot;abstract&quot;:&quot;Hypercholesterolemia was prevalent in 44.9% of The Malaysian Cohort participants, of which 51% were Malay. This study aimed to identify the variants involved in hypercholesterolemia among Malays and to determine the association between genetic and non-genetic risk factors. This nested case–control study included 25 Malay participants with the highest low-density lipoprotein cholesterol (LDL-C, &gt;4.9 mmol/L) and total cholesterol (TC, &gt;7.5 mmol/L) and 25 participants with the lowest LDL-C/TC. Genomic DNA was extracted, and whole-exome sequencing was performed using the Ion ProtonTM system. All variants were annotated, filtered, and cross-referenced against publicly available databases. Forty-five selected variants were genotyped in 677 TMC Malay participants using the MassARRAY® System. The association between genetic and non-genetic risk factors was determined using logistic regression analysis. Age, fasting blood glucose, tobacco use, and family history of hyperlipidemia were significantly associated with hypercholesterolemia. Participants with the novel OSBPL7 (oxysterol-binding protein-like 7) c.651_652del variant had 17 times higher odds for hypercholesterolemia. Type 2 diabetes patients on medication and those with PCSK9 (proprotein convertase subtilisin/kexin type 9) rs151193009 had low odds for hypercholesterolemia. Genetic predisposition can interact with non-genetic factors to increase hypercholesterolemia risk in Malaysian Malays.&quot;,&quot;publisher&quot;:&quot;MDPI&quot;,&quot;issue&quot;:&quot;3&quot;,&quot;volume&quot;:&quot;14&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20</Pages>
  <Words>9157</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12</cp:revision>
  <dcterms:created xsi:type="dcterms:W3CDTF">2024-09-02T10:05:00Z</dcterms:created>
  <dcterms:modified xsi:type="dcterms:W3CDTF">2024-09-02T20:46:00Z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